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D8F10" w14:textId="12218CB2" w:rsidR="0012423C" w:rsidRDefault="00F67DEF" w:rsidP="006E637E">
      <w:pPr>
        <w:pStyle w:val="Title"/>
        <w:rPr>
          <w:lang w:val="en-US"/>
        </w:rPr>
      </w:pPr>
      <w:commentRangeStart w:id="0"/>
      <w:commentRangeStart w:id="1"/>
      <w:r>
        <w:rPr>
          <w:lang w:val="en-US"/>
        </w:rPr>
        <w:t xml:space="preserve">Applying </w:t>
      </w:r>
      <w:r w:rsidR="00F74EB8">
        <w:rPr>
          <w:lang w:val="en-US"/>
        </w:rPr>
        <w:t xml:space="preserve">the </w:t>
      </w:r>
      <w:r>
        <w:rPr>
          <w:lang w:val="en-US"/>
        </w:rPr>
        <w:t xml:space="preserve">principles of </w:t>
      </w:r>
      <w:r w:rsidR="008F5D30">
        <w:rPr>
          <w:lang w:val="en-US"/>
        </w:rPr>
        <w:t>D</w:t>
      </w:r>
      <w:r w:rsidR="006E637E">
        <w:rPr>
          <w:lang w:val="en-US"/>
        </w:rPr>
        <w:t xml:space="preserve">ata </w:t>
      </w:r>
      <w:r w:rsidR="008F5D30">
        <w:rPr>
          <w:lang w:val="en-US"/>
        </w:rPr>
        <w:t>F</w:t>
      </w:r>
      <w:r w:rsidR="006E637E">
        <w:rPr>
          <w:lang w:val="en-US"/>
        </w:rPr>
        <w:t xml:space="preserve">eminism </w:t>
      </w:r>
      <w:r>
        <w:rPr>
          <w:lang w:val="en-US"/>
        </w:rPr>
        <w:t xml:space="preserve">in agricultural research leads to more </w:t>
      </w:r>
      <w:r w:rsidR="00152C2F">
        <w:rPr>
          <w:lang w:val="en-US"/>
        </w:rPr>
        <w:t>transformative</w:t>
      </w:r>
      <w:r>
        <w:rPr>
          <w:lang w:val="en-US"/>
        </w:rPr>
        <w:t xml:space="preserve"> outcomes</w:t>
      </w:r>
      <w:r w:rsidR="00F74EB8">
        <w:rPr>
          <w:lang w:val="en-US"/>
        </w:rPr>
        <w:t xml:space="preserve"> </w:t>
      </w:r>
      <w:commentRangeEnd w:id="0"/>
      <w:r w:rsidR="00436E4D">
        <w:rPr>
          <w:rStyle w:val="CommentReference"/>
          <w:rFonts w:ascii="Calibri" w:eastAsiaTheme="minorHAnsi" w:hAnsi="Calibri" w:cs="Calibri"/>
          <w:spacing w:val="0"/>
          <w:kern w:val="0"/>
        </w:rPr>
        <w:commentReference w:id="0"/>
      </w:r>
      <w:commentRangeEnd w:id="1"/>
      <w:r w:rsidR="009F1CCB">
        <w:rPr>
          <w:rStyle w:val="CommentReference"/>
          <w:rFonts w:ascii="Calibri" w:eastAsiaTheme="minorHAnsi" w:hAnsi="Calibri" w:cs="Calibri"/>
          <w:spacing w:val="0"/>
          <w:kern w:val="0"/>
        </w:rPr>
        <w:commentReference w:id="1"/>
      </w:r>
      <w:r w:rsidR="00F74EB8">
        <w:rPr>
          <w:lang w:val="en-US"/>
        </w:rPr>
        <w:t>(15 words)</w:t>
      </w:r>
    </w:p>
    <w:p w14:paraId="12EAC8DB" w14:textId="32BAD7F4" w:rsidR="009C7EA9" w:rsidRDefault="009C7EA9" w:rsidP="009C7EA9">
      <w:pPr>
        <w:pStyle w:val="Heading1"/>
        <w:rPr>
          <w:lang w:val="en-US"/>
        </w:rPr>
      </w:pPr>
      <w:r>
        <w:rPr>
          <w:lang w:val="en-US"/>
        </w:rPr>
        <w:t>Abstract</w:t>
      </w:r>
      <w:r w:rsidR="00F74EB8">
        <w:rPr>
          <w:lang w:val="en-US"/>
        </w:rPr>
        <w:t xml:space="preserve"> (70 words, at </w:t>
      </w:r>
      <w:r w:rsidR="005E13CB">
        <w:rPr>
          <w:lang w:val="en-US"/>
        </w:rPr>
        <w:t>78</w:t>
      </w:r>
      <w:r w:rsidR="00F74EB8">
        <w:rPr>
          <w:lang w:val="en-US"/>
        </w:rPr>
        <w:t>)</w:t>
      </w:r>
    </w:p>
    <w:p w14:paraId="7E487EAE" w14:textId="77777777" w:rsidR="000E7DB5" w:rsidRDefault="000E7DB5" w:rsidP="009C7EA9">
      <w:pPr>
        <w:rPr>
          <w:lang w:val="en-US"/>
        </w:rPr>
      </w:pPr>
    </w:p>
    <w:p w14:paraId="072F2354" w14:textId="010A158C" w:rsidR="007F57C7" w:rsidRDefault="007F10CD" w:rsidP="000E7DB5">
      <w:pPr>
        <w:rPr>
          <w:lang w:val="en-US"/>
        </w:rPr>
      </w:pPr>
      <w:r w:rsidRPr="0029011A">
        <w:rPr>
          <w:color w:val="20124D"/>
          <w:shd w:val="clear" w:color="auto" w:fill="FFFFFF"/>
          <w:lang w:val="en-US"/>
        </w:rPr>
        <w:t xml:space="preserve">Agricultural </w:t>
      </w:r>
      <w:r>
        <w:rPr>
          <w:color w:val="20124D"/>
          <w:shd w:val="clear" w:color="auto" w:fill="FFFFFF"/>
          <w:lang w:val="en-US"/>
        </w:rPr>
        <w:t xml:space="preserve">research reflects </w:t>
      </w:r>
      <w:r w:rsidRPr="0029011A">
        <w:rPr>
          <w:color w:val="20124D"/>
          <w:shd w:val="clear" w:color="auto" w:fill="FFFFFF"/>
          <w:lang w:val="en-US"/>
        </w:rPr>
        <w:t xml:space="preserve">complex institutional </w:t>
      </w:r>
      <w:r w:rsidR="00EE392E">
        <w:rPr>
          <w:color w:val="20124D"/>
          <w:shd w:val="clear" w:color="auto" w:fill="FFFFFF"/>
          <w:lang w:val="en-US"/>
        </w:rPr>
        <w:t xml:space="preserve">and interpersonal relationships that </w:t>
      </w:r>
      <w:r w:rsidRPr="0029011A">
        <w:rPr>
          <w:color w:val="20124D"/>
          <w:shd w:val="clear" w:color="auto" w:fill="FFFFFF"/>
          <w:lang w:val="en-US"/>
        </w:rPr>
        <w:t>have historically</w:t>
      </w:r>
      <w:r>
        <w:rPr>
          <w:color w:val="20124D"/>
          <w:shd w:val="clear" w:color="auto" w:fill="FFFFFF"/>
          <w:lang w:val="en-US"/>
        </w:rPr>
        <w:t xml:space="preserve"> been</w:t>
      </w:r>
      <w:r w:rsidRPr="0029011A">
        <w:rPr>
          <w:color w:val="20124D"/>
          <w:shd w:val="clear" w:color="auto" w:fill="FFFFFF"/>
          <w:lang w:val="en-US"/>
        </w:rPr>
        <w:t xml:space="preserve">, and continue to </w:t>
      </w:r>
      <w:r>
        <w:rPr>
          <w:color w:val="20124D"/>
          <w:shd w:val="clear" w:color="auto" w:fill="FFFFFF"/>
          <w:lang w:val="en-US"/>
        </w:rPr>
        <w:t xml:space="preserve">be, subject to </w:t>
      </w:r>
      <w:r w:rsidRPr="0029011A">
        <w:rPr>
          <w:color w:val="20124D"/>
          <w:shd w:val="clear" w:color="auto" w:fill="FFFFFF"/>
          <w:lang w:val="en-US"/>
        </w:rPr>
        <w:t>power imbalances.</w:t>
      </w:r>
      <w:r>
        <w:rPr>
          <w:color w:val="20124D"/>
          <w:shd w:val="clear" w:color="auto" w:fill="FFFFFF"/>
          <w:lang w:val="en-US"/>
        </w:rPr>
        <w:t xml:space="preserve"> </w:t>
      </w:r>
      <w:r w:rsidR="00EE392E">
        <w:rPr>
          <w:color w:val="20124D"/>
          <w:shd w:val="clear" w:color="auto" w:fill="FFFFFF"/>
          <w:lang w:val="en-US"/>
        </w:rPr>
        <w:t xml:space="preserve">Recently, the </w:t>
      </w:r>
      <w:r w:rsidR="008A4A87">
        <w:rPr>
          <w:color w:val="20124D"/>
          <w:shd w:val="clear" w:color="auto" w:fill="FFFFFF"/>
          <w:lang w:val="en-US"/>
        </w:rPr>
        <w:t>D</w:t>
      </w:r>
      <w:r w:rsidRPr="007018EE">
        <w:rPr>
          <w:color w:val="20124D"/>
          <w:shd w:val="clear" w:color="auto" w:fill="FFFFFF"/>
          <w:lang w:val="en-US"/>
        </w:rPr>
        <w:t xml:space="preserve">ata </w:t>
      </w:r>
      <w:r w:rsidR="008A4A87" w:rsidRPr="007018EE">
        <w:rPr>
          <w:color w:val="20124D"/>
          <w:shd w:val="clear" w:color="auto" w:fill="FFFFFF"/>
          <w:lang w:val="en-US"/>
        </w:rPr>
        <w:t>F</w:t>
      </w:r>
      <w:r w:rsidRPr="007018EE">
        <w:rPr>
          <w:color w:val="20124D"/>
          <w:shd w:val="clear" w:color="auto" w:fill="FFFFFF"/>
          <w:lang w:val="en-US"/>
        </w:rPr>
        <w:t xml:space="preserve">eminism </w:t>
      </w:r>
      <w:r w:rsidR="00EE392E" w:rsidRPr="007018EE">
        <w:rPr>
          <w:color w:val="20124D"/>
          <w:shd w:val="clear" w:color="auto" w:fill="FFFFFF"/>
          <w:lang w:val="en-US"/>
        </w:rPr>
        <w:t xml:space="preserve">framework </w:t>
      </w:r>
      <w:r w:rsidR="00605270" w:rsidRPr="007018EE">
        <w:rPr>
          <w:color w:val="20124D"/>
          <w:shd w:val="clear" w:color="auto" w:fill="FFFFFF"/>
          <w:lang w:val="en-US"/>
        </w:rPr>
        <w:t>was</w:t>
      </w:r>
      <w:r w:rsidRPr="007018EE">
        <w:rPr>
          <w:color w:val="20124D"/>
          <w:shd w:val="clear" w:color="auto" w:fill="FFFFFF"/>
          <w:lang w:val="en-US"/>
        </w:rPr>
        <w:t xml:space="preserve"> developed to aid scientists in understanding and addressing power imbalances inherent in </w:t>
      </w:r>
      <w:del w:id="2" w:author="ancarter" w:date="2024-06-06T13:52:00Z">
        <w:r w:rsidRPr="007018EE" w:rsidDel="009F1CCB">
          <w:rPr>
            <w:color w:val="20124D"/>
            <w:shd w:val="clear" w:color="auto" w:fill="FFFFFF"/>
            <w:lang w:val="en-US"/>
          </w:rPr>
          <w:delText>their work</w:delText>
        </w:r>
      </w:del>
      <w:ins w:id="3" w:author="ancarter" w:date="2024-06-06T13:52:00Z">
        <w:r w:rsidR="009F1CCB">
          <w:rPr>
            <w:color w:val="20124D"/>
            <w:shd w:val="clear" w:color="auto" w:fill="FFFFFF"/>
            <w:lang w:val="en-US"/>
          </w:rPr>
          <w:t>research</w:t>
        </w:r>
      </w:ins>
      <w:r w:rsidRPr="007018EE">
        <w:rPr>
          <w:color w:val="20124D"/>
          <w:shd w:val="clear" w:color="auto" w:fill="FFFFFF"/>
          <w:lang w:val="en-US"/>
        </w:rPr>
        <w:t>. </w:t>
      </w:r>
      <w:r w:rsidR="007F57C7" w:rsidRPr="0029011A">
        <w:rPr>
          <w:color w:val="20124D"/>
          <w:shd w:val="clear" w:color="auto" w:fill="FFFFFF"/>
          <w:lang w:val="en-US"/>
        </w:rPr>
        <w:t xml:space="preserve">We </w:t>
      </w:r>
      <w:r w:rsidR="007F57C7">
        <w:rPr>
          <w:color w:val="20124D"/>
          <w:shd w:val="clear" w:color="auto" w:fill="FFFFFF"/>
          <w:lang w:val="en-US"/>
        </w:rPr>
        <w:t>present evidence</w:t>
      </w:r>
      <w:r w:rsidR="007F57C7" w:rsidRPr="0029011A">
        <w:rPr>
          <w:color w:val="20124D"/>
          <w:shd w:val="clear" w:color="auto" w:fill="FFFFFF"/>
          <w:lang w:val="en-US"/>
        </w:rPr>
        <w:t xml:space="preserve"> that </w:t>
      </w:r>
      <w:r w:rsidR="005E13CB">
        <w:rPr>
          <w:color w:val="20124D"/>
          <w:shd w:val="clear" w:color="auto" w:fill="FFFFFF"/>
          <w:lang w:val="en-US"/>
        </w:rPr>
        <w:t xml:space="preserve">its application in agricultural research </w:t>
      </w:r>
      <w:r w:rsidR="007F57C7" w:rsidRPr="0029011A">
        <w:rPr>
          <w:color w:val="20124D"/>
          <w:shd w:val="clear" w:color="auto" w:fill="FFFFFF"/>
          <w:lang w:val="en-US"/>
        </w:rPr>
        <w:t>concomitantly fosters creativity</w:t>
      </w:r>
      <w:r w:rsidR="007F57C7">
        <w:rPr>
          <w:color w:val="20124D"/>
          <w:shd w:val="clear" w:color="auto" w:fill="FFFFFF"/>
          <w:lang w:val="en-US"/>
        </w:rPr>
        <w:t xml:space="preserve"> and</w:t>
      </w:r>
      <w:r w:rsidR="007F57C7" w:rsidRPr="0029011A">
        <w:rPr>
          <w:color w:val="20124D"/>
          <w:shd w:val="clear" w:color="auto" w:fill="FFFFFF"/>
          <w:lang w:val="en-US"/>
        </w:rPr>
        <w:t xml:space="preserve"> lead</w:t>
      </w:r>
      <w:r w:rsidR="007F57C7">
        <w:rPr>
          <w:color w:val="20124D"/>
          <w:shd w:val="clear" w:color="auto" w:fill="FFFFFF"/>
          <w:lang w:val="en-US"/>
        </w:rPr>
        <w:t>s</w:t>
      </w:r>
      <w:r w:rsidR="007F57C7" w:rsidRPr="0029011A">
        <w:rPr>
          <w:color w:val="20124D"/>
          <w:shd w:val="clear" w:color="auto" w:fill="FFFFFF"/>
          <w:lang w:val="en-US"/>
        </w:rPr>
        <w:t xml:space="preserve"> to more transformative outcomes.</w:t>
      </w:r>
      <w:r w:rsidR="00AF2F84" w:rsidRPr="00AF2F84">
        <w:rPr>
          <w:color w:val="20124D"/>
          <w:shd w:val="clear" w:color="auto" w:fill="FFFFFF"/>
          <w:lang w:val="en-US"/>
        </w:rPr>
        <w:t xml:space="preserve"> </w:t>
      </w:r>
      <w:r w:rsidR="00AF2F84">
        <w:rPr>
          <w:color w:val="20124D"/>
          <w:shd w:val="clear" w:color="auto" w:fill="FFFFFF"/>
          <w:lang w:val="en-US"/>
        </w:rPr>
        <w:t xml:space="preserve">Many researchers already practice </w:t>
      </w:r>
      <w:r w:rsidR="008F5D30">
        <w:rPr>
          <w:color w:val="20124D"/>
          <w:shd w:val="clear" w:color="auto" w:fill="FFFFFF"/>
          <w:lang w:val="en-US"/>
        </w:rPr>
        <w:t>D</w:t>
      </w:r>
      <w:r w:rsidR="00AF2F84">
        <w:rPr>
          <w:color w:val="20124D"/>
          <w:shd w:val="clear" w:color="auto" w:fill="FFFFFF"/>
          <w:lang w:val="en-US"/>
        </w:rPr>
        <w:t xml:space="preserve">ata </w:t>
      </w:r>
      <w:r w:rsidR="008F5D30">
        <w:rPr>
          <w:color w:val="20124D"/>
          <w:shd w:val="clear" w:color="auto" w:fill="FFFFFF"/>
          <w:lang w:val="en-US"/>
        </w:rPr>
        <w:t>F</w:t>
      </w:r>
      <w:r w:rsidR="00AF2F84">
        <w:rPr>
          <w:color w:val="20124D"/>
          <w:shd w:val="clear" w:color="auto" w:fill="FFFFFF"/>
          <w:lang w:val="en-US"/>
        </w:rPr>
        <w:t>eminism</w:t>
      </w:r>
      <w:r w:rsidR="005E13CB">
        <w:rPr>
          <w:color w:val="20124D"/>
          <w:shd w:val="clear" w:color="auto" w:fill="FFFFFF"/>
          <w:lang w:val="en-US"/>
        </w:rPr>
        <w:t xml:space="preserve">; formalizing those </w:t>
      </w:r>
      <w:r w:rsidR="00AF2F84">
        <w:rPr>
          <w:color w:val="20124D"/>
          <w:shd w:val="clear" w:color="auto" w:fill="FFFFFF"/>
          <w:lang w:val="en-US"/>
        </w:rPr>
        <w:t>efforts</w:t>
      </w:r>
      <w:r w:rsidR="005E13CB">
        <w:rPr>
          <w:color w:val="20124D"/>
          <w:shd w:val="clear" w:color="auto" w:fill="FFFFFF"/>
          <w:lang w:val="en-US"/>
        </w:rPr>
        <w:t xml:space="preserve"> will make</w:t>
      </w:r>
      <w:r w:rsidR="00AF2F84" w:rsidRPr="0029011A">
        <w:rPr>
          <w:color w:val="20124D"/>
          <w:shd w:val="clear" w:color="auto" w:fill="FFFFFF"/>
          <w:lang w:val="en-US"/>
        </w:rPr>
        <w:t xml:space="preserve"> th</w:t>
      </w:r>
      <w:r w:rsidR="005E13CB">
        <w:rPr>
          <w:color w:val="20124D"/>
          <w:shd w:val="clear" w:color="auto" w:fill="FFFFFF"/>
          <w:lang w:val="en-US"/>
        </w:rPr>
        <w:t>e</w:t>
      </w:r>
      <w:r w:rsidR="00AF2F84" w:rsidRPr="0029011A">
        <w:rPr>
          <w:color w:val="20124D"/>
          <w:shd w:val="clear" w:color="auto" w:fill="FFFFFF"/>
          <w:lang w:val="en-US"/>
        </w:rPr>
        <w:t xml:space="preserve"> work more intentional</w:t>
      </w:r>
      <w:r w:rsidR="008F5D30">
        <w:rPr>
          <w:color w:val="20124D"/>
          <w:shd w:val="clear" w:color="auto" w:fill="FFFFFF"/>
          <w:lang w:val="en-US"/>
        </w:rPr>
        <w:t xml:space="preserve">, visible, </w:t>
      </w:r>
      <w:commentRangeStart w:id="4"/>
      <w:commentRangeStart w:id="5"/>
      <w:r w:rsidR="008F5D30">
        <w:rPr>
          <w:color w:val="20124D"/>
          <w:shd w:val="clear" w:color="auto" w:fill="FFFFFF"/>
          <w:lang w:val="en-US"/>
        </w:rPr>
        <w:t xml:space="preserve">and in time, ubiquitous. </w:t>
      </w:r>
      <w:commentRangeEnd w:id="4"/>
      <w:r w:rsidR="000A2640">
        <w:rPr>
          <w:rStyle w:val="CommentReference"/>
        </w:rPr>
        <w:commentReference w:id="4"/>
      </w:r>
      <w:commentRangeEnd w:id="5"/>
      <w:r w:rsidR="009F1CCB">
        <w:rPr>
          <w:rStyle w:val="CommentReference"/>
        </w:rPr>
        <w:commentReference w:id="5"/>
      </w:r>
    </w:p>
    <w:p w14:paraId="4091956C" w14:textId="77777777" w:rsidR="00AF2F84" w:rsidRDefault="00AF2F84" w:rsidP="000E7DB5">
      <w:pPr>
        <w:rPr>
          <w:lang w:val="en-US"/>
        </w:rPr>
      </w:pPr>
    </w:p>
    <w:p w14:paraId="59F76605" w14:textId="6569F261" w:rsidR="008D2ECE" w:rsidRPr="00D16F57" w:rsidRDefault="008D2ECE" w:rsidP="00EB106A">
      <w:pPr>
        <w:pStyle w:val="Heading1"/>
        <w:rPr>
          <w:lang w:val="en-US"/>
        </w:rPr>
      </w:pPr>
      <w:r w:rsidRPr="00D16F57">
        <w:rPr>
          <w:lang w:val="en-US"/>
        </w:rPr>
        <w:t>Introduction</w:t>
      </w:r>
    </w:p>
    <w:p w14:paraId="0E43A3F0" w14:textId="77777777" w:rsidR="00EE392E" w:rsidRDefault="00EE392E" w:rsidP="00FC41A2">
      <w:pPr>
        <w:rPr>
          <w:color w:val="20124D"/>
          <w:shd w:val="clear" w:color="auto" w:fill="FFFFFF"/>
        </w:rPr>
      </w:pPr>
    </w:p>
    <w:p w14:paraId="6547DBE0" w14:textId="3C70732C" w:rsidR="00926CF0" w:rsidRPr="00172B03" w:rsidRDefault="00EC204E" w:rsidP="00926CF0">
      <w:pPr>
        <w:rPr>
          <w:lang w:val="en-US"/>
        </w:rPr>
      </w:pPr>
      <w:r>
        <w:rPr>
          <w:lang w:val="en-US"/>
        </w:rPr>
        <w:t xml:space="preserve">Power </w:t>
      </w:r>
      <w:commentRangeStart w:id="6"/>
      <w:r>
        <w:rPr>
          <w:lang w:val="en-US"/>
        </w:rPr>
        <w:t xml:space="preserve">may be </w:t>
      </w:r>
      <w:commentRangeEnd w:id="6"/>
      <w:r w:rsidR="009F1CCB">
        <w:rPr>
          <w:rStyle w:val="CommentReference"/>
        </w:rPr>
        <w:commentReference w:id="6"/>
      </w:r>
      <w:r>
        <w:rPr>
          <w:lang w:val="en-US"/>
        </w:rPr>
        <w:t xml:space="preserve">defined as a relationship through which one can obtain one’s will even in the face of resistance from others(CITE). </w:t>
      </w:r>
      <w:r w:rsidR="00D33AAF">
        <w:rPr>
          <w:lang w:val="en-US"/>
        </w:rPr>
        <w:t>A</w:t>
      </w:r>
      <w:r w:rsidR="00864973">
        <w:rPr>
          <w:lang w:val="en-US"/>
        </w:rPr>
        <w:t>griculture</w:t>
      </w:r>
      <w:r w:rsidR="00864973" w:rsidRPr="00F83DA2">
        <w:rPr>
          <w:lang w:val="en-US"/>
        </w:rPr>
        <w:t xml:space="preserve"> involves the cultivation of land to produce food</w:t>
      </w:r>
      <w:r>
        <w:rPr>
          <w:lang w:val="en-US"/>
        </w:rPr>
        <w:t xml:space="preserve">; </w:t>
      </w:r>
      <w:r w:rsidR="00D33AAF">
        <w:rPr>
          <w:lang w:val="en-US"/>
        </w:rPr>
        <w:t>as the</w:t>
      </w:r>
      <w:r>
        <w:rPr>
          <w:lang w:val="en-US"/>
        </w:rPr>
        <w:t xml:space="preserve"> former becomes </w:t>
      </w:r>
      <w:r w:rsidR="00864973">
        <w:rPr>
          <w:lang w:val="en-US"/>
        </w:rPr>
        <w:t>a prerequisite for the latter</w:t>
      </w:r>
      <w:r>
        <w:rPr>
          <w:lang w:val="en-US"/>
        </w:rPr>
        <w:t xml:space="preserve">, power dynamics emerge. </w:t>
      </w:r>
      <w:r w:rsidR="00864973">
        <w:rPr>
          <w:lang w:val="en-US"/>
        </w:rPr>
        <w:t xml:space="preserve">Indeed, over thousands of years and across civilizations, agriculture has </w:t>
      </w:r>
      <w:r>
        <w:rPr>
          <w:lang w:val="en-US"/>
        </w:rPr>
        <w:t xml:space="preserve">enabled, </w:t>
      </w:r>
      <w:r w:rsidR="00864973">
        <w:rPr>
          <w:lang w:val="en-US"/>
        </w:rPr>
        <w:t xml:space="preserve">fomented, and reflected power hierarchies(CITE). It follows that </w:t>
      </w:r>
      <w:r w:rsidR="00C55944">
        <w:rPr>
          <w:lang w:val="en-US"/>
        </w:rPr>
        <w:t xml:space="preserve">the interpersonal and institutional </w:t>
      </w:r>
      <w:r w:rsidR="00864973">
        <w:rPr>
          <w:lang w:val="en-US"/>
        </w:rPr>
        <w:t xml:space="preserve">relationships </w:t>
      </w:r>
      <w:r w:rsidR="00C55944">
        <w:rPr>
          <w:lang w:val="en-US"/>
        </w:rPr>
        <w:t xml:space="preserve">upon which </w:t>
      </w:r>
      <w:r w:rsidR="00864973">
        <w:rPr>
          <w:lang w:val="en-US"/>
        </w:rPr>
        <w:t xml:space="preserve">agricultural research </w:t>
      </w:r>
      <w:r w:rsidR="00C55944">
        <w:rPr>
          <w:lang w:val="en-US"/>
        </w:rPr>
        <w:t xml:space="preserve">is built </w:t>
      </w:r>
      <w:r w:rsidR="00864973">
        <w:rPr>
          <w:lang w:val="en-US"/>
        </w:rPr>
        <w:t>mirror</w:t>
      </w:r>
      <w:r w:rsidR="00C55944">
        <w:rPr>
          <w:lang w:val="en-US"/>
        </w:rPr>
        <w:t>s</w:t>
      </w:r>
      <w:r w:rsidR="00864973">
        <w:rPr>
          <w:lang w:val="en-US"/>
        </w:rPr>
        <w:t xml:space="preserve"> those </w:t>
      </w:r>
      <w:r w:rsidR="00C55944">
        <w:rPr>
          <w:lang w:val="en-US"/>
        </w:rPr>
        <w:t xml:space="preserve">artifacts, with </w:t>
      </w:r>
      <w:del w:id="7" w:author="ancarter" w:date="2024-06-06T13:56:00Z">
        <w:r w:rsidR="00C55944" w:rsidDel="009F1CCB">
          <w:rPr>
            <w:lang w:val="en-US"/>
          </w:rPr>
          <w:delText xml:space="preserve">potentially </w:delText>
        </w:r>
      </w:del>
      <w:r w:rsidR="00C55944">
        <w:rPr>
          <w:lang w:val="en-US"/>
        </w:rPr>
        <w:t>profound ethical and social consequences. This is not unique to agricultural research</w:t>
      </w:r>
      <w:r>
        <w:rPr>
          <w:lang w:val="en-US"/>
        </w:rPr>
        <w:t xml:space="preserve">; global </w:t>
      </w:r>
      <w:r w:rsidR="00C55944">
        <w:rPr>
          <w:lang w:val="en-US"/>
        </w:rPr>
        <w:t xml:space="preserve">recognition </w:t>
      </w:r>
      <w:r>
        <w:rPr>
          <w:lang w:val="en-US"/>
        </w:rPr>
        <w:t xml:space="preserve">of the need to </w:t>
      </w:r>
      <w:r w:rsidR="00C55944">
        <w:rPr>
          <w:lang w:val="en-US"/>
        </w:rPr>
        <w:t>intentional</w:t>
      </w:r>
      <w:r>
        <w:rPr>
          <w:lang w:val="en-US"/>
        </w:rPr>
        <w:t>ly</w:t>
      </w:r>
      <w:r w:rsidR="00C55944">
        <w:rPr>
          <w:lang w:val="en-US"/>
        </w:rPr>
        <w:t xml:space="preserve"> examin</w:t>
      </w:r>
      <w:r>
        <w:rPr>
          <w:lang w:val="en-US"/>
        </w:rPr>
        <w:t>e how power interacts with science</w:t>
      </w:r>
      <w:r w:rsidR="00C55944">
        <w:rPr>
          <w:lang w:val="en-US"/>
        </w:rPr>
        <w:t xml:space="preserve"> has spurred the creation of new academic fields(CITE)</w:t>
      </w:r>
      <w:r>
        <w:rPr>
          <w:lang w:val="en-US"/>
        </w:rPr>
        <w:t xml:space="preserve">. While </w:t>
      </w:r>
      <w:r w:rsidR="00C55944">
        <w:rPr>
          <w:lang w:val="en-US"/>
        </w:rPr>
        <w:t>social scientists have long recognized the</w:t>
      </w:r>
      <w:r w:rsidR="0014002B">
        <w:rPr>
          <w:lang w:val="en-US"/>
        </w:rPr>
        <w:t xml:space="preserve">se </w:t>
      </w:r>
      <w:r>
        <w:rPr>
          <w:lang w:val="en-US"/>
        </w:rPr>
        <w:t>interactions</w:t>
      </w:r>
      <w:r w:rsidR="00926CF0">
        <w:rPr>
          <w:lang w:val="en-US"/>
        </w:rPr>
        <w:t>(</w:t>
      </w:r>
      <w:proofErr w:type="spellStart"/>
      <w:r w:rsidR="00926CF0">
        <w:rPr>
          <w:lang w:val="en-US"/>
        </w:rPr>
        <w:t>Allen</w:t>
      </w:r>
      <w:r w:rsidR="004918CE">
        <w:rPr>
          <w:lang w:val="en-US"/>
        </w:rPr>
        <w:t>S</w:t>
      </w:r>
      <w:r w:rsidR="00926CF0">
        <w:rPr>
          <w:lang w:val="en-US"/>
        </w:rPr>
        <w:t>achs</w:t>
      </w:r>
      <w:proofErr w:type="spellEnd"/>
      <w:r w:rsidR="00926CF0">
        <w:rPr>
          <w:lang w:val="en-US"/>
        </w:rPr>
        <w:t>)</w:t>
      </w:r>
      <w:r w:rsidR="0014002B">
        <w:rPr>
          <w:lang w:val="en-US"/>
        </w:rPr>
        <w:t xml:space="preserve">, technical </w:t>
      </w:r>
      <w:r w:rsidR="00C55944">
        <w:rPr>
          <w:lang w:val="en-US"/>
        </w:rPr>
        <w:t>scientists are increasingly</w:t>
      </w:r>
      <w:r w:rsidR="003079CB">
        <w:rPr>
          <w:lang w:val="en-US"/>
        </w:rPr>
        <w:t xml:space="preserve"> being asked to consider the context of their work. </w:t>
      </w:r>
      <w:r>
        <w:rPr>
          <w:lang w:val="en-US"/>
        </w:rPr>
        <w:t>There have been c</w:t>
      </w:r>
      <w:r w:rsidR="00520667">
        <w:rPr>
          <w:lang w:val="en-US"/>
        </w:rPr>
        <w:t>alls for</w:t>
      </w:r>
      <w:r>
        <w:rPr>
          <w:lang w:val="en-US"/>
        </w:rPr>
        <w:t xml:space="preserve"> and </w:t>
      </w:r>
      <w:r w:rsidR="00520667">
        <w:rPr>
          <w:lang w:val="en-US"/>
        </w:rPr>
        <w:t>a</w:t>
      </w:r>
      <w:r w:rsidR="001D6797">
        <w:rPr>
          <w:lang w:val="en-US"/>
        </w:rPr>
        <w:t xml:space="preserve">ttempts to codify reflexivity in the fields of </w:t>
      </w:r>
      <w:r w:rsidR="00520667">
        <w:rPr>
          <w:lang w:val="en-US"/>
        </w:rPr>
        <w:t xml:space="preserve">food studies and </w:t>
      </w:r>
      <w:r w:rsidR="001D6797">
        <w:rPr>
          <w:lang w:val="en-US"/>
        </w:rPr>
        <w:t>agroecology</w:t>
      </w:r>
      <w:r w:rsidR="00D33AAF">
        <w:rPr>
          <w:lang w:val="en-US"/>
        </w:rPr>
        <w:t>(</w:t>
      </w:r>
      <w:proofErr w:type="spellStart"/>
      <w:r w:rsidR="001D6797">
        <w:rPr>
          <w:lang w:val="en-US"/>
        </w:rPr>
        <w:t>CITE</w:t>
      </w:r>
      <w:r w:rsidR="00520667">
        <w:rPr>
          <w:lang w:val="en-US"/>
        </w:rPr>
        <w:t>agroecology</w:t>
      </w:r>
      <w:r w:rsidR="00D33AAF">
        <w:rPr>
          <w:lang w:val="en-US"/>
        </w:rPr>
        <w:t>europe</w:t>
      </w:r>
      <w:r w:rsidR="00520667">
        <w:rPr>
          <w:lang w:val="en-US"/>
        </w:rPr>
        <w:t>deWitNickLiebman</w:t>
      </w:r>
      <w:r w:rsidR="00D33AAF">
        <w:rPr>
          <w:lang w:val="en-US"/>
        </w:rPr>
        <w:t>thing</w:t>
      </w:r>
      <w:proofErr w:type="spellEnd"/>
      <w:r w:rsidR="00D33AAF">
        <w:rPr>
          <w:lang w:val="en-US"/>
        </w:rPr>
        <w:t>)</w:t>
      </w:r>
      <w:r w:rsidR="00520667">
        <w:rPr>
          <w:lang w:val="en-US"/>
        </w:rPr>
        <w:t>, but it remains a formidable task</w:t>
      </w:r>
      <w:r>
        <w:rPr>
          <w:lang w:val="en-US"/>
        </w:rPr>
        <w:t xml:space="preserve"> in agriculture</w:t>
      </w:r>
      <w:r w:rsidR="001D6797">
        <w:rPr>
          <w:lang w:val="en-US"/>
        </w:rPr>
        <w:t xml:space="preserve">. </w:t>
      </w:r>
      <w:del w:id="8" w:author="ancarter" w:date="2024-06-06T13:56:00Z">
        <w:r w:rsidR="00926CF0" w:rsidDel="009F1CCB">
          <w:rPr>
            <w:lang w:val="en-US"/>
          </w:rPr>
          <w:delText>We believe t</w:delText>
        </w:r>
      </w:del>
      <w:ins w:id="9" w:author="ancarter" w:date="2024-06-06T13:56:00Z">
        <w:r w:rsidR="009F1CCB">
          <w:rPr>
            <w:lang w:val="en-US"/>
          </w:rPr>
          <w:t>T</w:t>
        </w:r>
      </w:ins>
      <w:r w:rsidR="00926CF0">
        <w:rPr>
          <w:lang w:val="en-US"/>
        </w:rPr>
        <w:t xml:space="preserve">he recently developed </w:t>
      </w:r>
      <w:r w:rsidR="008A4A87">
        <w:rPr>
          <w:lang w:val="en-US"/>
        </w:rPr>
        <w:t>D</w:t>
      </w:r>
      <w:r w:rsidR="00926CF0">
        <w:rPr>
          <w:lang w:val="en-US"/>
        </w:rPr>
        <w:t xml:space="preserve">ata </w:t>
      </w:r>
      <w:r w:rsidR="008A4A87">
        <w:rPr>
          <w:lang w:val="en-US"/>
        </w:rPr>
        <w:t>F</w:t>
      </w:r>
      <w:r w:rsidR="00926CF0">
        <w:rPr>
          <w:lang w:val="en-US"/>
        </w:rPr>
        <w:t xml:space="preserve">eminism </w:t>
      </w:r>
      <w:proofErr w:type="spellStart"/>
      <w:r w:rsidR="00926CF0">
        <w:rPr>
          <w:lang w:val="en-US"/>
        </w:rPr>
        <w:t>frameworkCITE</w:t>
      </w:r>
      <w:proofErr w:type="spellEnd"/>
      <w:r w:rsidR="008A4A87">
        <w:rPr>
          <w:lang w:val="en-US"/>
        </w:rPr>
        <w:t xml:space="preserve">, which </w:t>
      </w:r>
      <w:r w:rsidR="006A3F10">
        <w:rPr>
          <w:lang w:val="en-US"/>
        </w:rPr>
        <w:t xml:space="preserve">targets </w:t>
      </w:r>
      <w:r w:rsidR="008A4A87">
        <w:rPr>
          <w:lang w:val="en-US"/>
        </w:rPr>
        <w:t>technical scientists,</w:t>
      </w:r>
      <w:r w:rsidR="00926CF0">
        <w:rPr>
          <w:lang w:val="en-US"/>
        </w:rPr>
        <w:t xml:space="preserve"> is particularly well-suited to support agricultural researchers in this pursuit. The framework</w:t>
      </w:r>
      <w:r w:rsidR="008A4A87">
        <w:rPr>
          <w:lang w:val="en-US"/>
        </w:rPr>
        <w:t xml:space="preserve"> is</w:t>
      </w:r>
      <w:r w:rsidR="00926CF0">
        <w:rPr>
          <w:lang w:val="en-US"/>
        </w:rPr>
        <w:t xml:space="preserve"> rooted in empirical stud</w:t>
      </w:r>
      <w:r w:rsidR="008A4A87">
        <w:rPr>
          <w:lang w:val="en-US"/>
        </w:rPr>
        <w:t>ies</w:t>
      </w:r>
      <w:r w:rsidR="00926CF0">
        <w:rPr>
          <w:lang w:val="en-US"/>
        </w:rPr>
        <w:t xml:space="preserve"> of power and emphasizes intersectionality, or the i</w:t>
      </w:r>
      <w:commentRangeStart w:id="10"/>
      <w:r w:rsidR="00926CF0">
        <w:rPr>
          <w:lang w:val="en-US"/>
        </w:rPr>
        <w:t xml:space="preserve">nability </w:t>
      </w:r>
      <w:commentRangeEnd w:id="10"/>
      <w:r w:rsidR="009F1CCB">
        <w:rPr>
          <w:rStyle w:val="CommentReference"/>
        </w:rPr>
        <w:commentReference w:id="10"/>
      </w:r>
      <w:r w:rsidR="00926CF0">
        <w:rPr>
          <w:lang w:val="en-US"/>
        </w:rPr>
        <w:t xml:space="preserve">to study dimensions of power in isolation (XX). </w:t>
      </w:r>
      <w:del w:id="11" w:author="ancarter" w:date="2024-06-06T13:57:00Z">
        <w:r w:rsidR="006A3F10" w:rsidDel="009F1CCB">
          <w:rPr>
            <w:lang w:val="en-US"/>
          </w:rPr>
          <w:delText>It is</w:delText>
        </w:r>
      </w:del>
      <w:ins w:id="12" w:author="ancarter" w:date="2024-06-06T13:57:00Z">
        <w:r w:rsidR="009F1CCB">
          <w:rPr>
            <w:lang w:val="en-US"/>
          </w:rPr>
          <w:t>Because it is</w:t>
        </w:r>
      </w:ins>
      <w:r w:rsidR="006A3F10">
        <w:rPr>
          <w:lang w:val="en-US"/>
        </w:rPr>
        <w:t xml:space="preserve"> </w:t>
      </w:r>
      <w:r w:rsidR="00926CF0">
        <w:rPr>
          <w:lang w:val="en-US"/>
        </w:rPr>
        <w:t xml:space="preserve">action-oriented and </w:t>
      </w:r>
      <w:r w:rsidR="00926CF0" w:rsidRPr="00172B03">
        <w:rPr>
          <w:lang w:val="en-US"/>
        </w:rPr>
        <w:t xml:space="preserve">domain-agnostic, </w:t>
      </w:r>
      <w:del w:id="13" w:author="ancarter" w:date="2024-06-06T13:57:00Z">
        <w:r w:rsidR="00926CF0" w:rsidRPr="00172B03" w:rsidDel="009F1CCB">
          <w:rPr>
            <w:lang w:val="en-US"/>
          </w:rPr>
          <w:delText xml:space="preserve">and </w:delText>
        </w:r>
      </w:del>
      <w:proofErr w:type="spellStart"/>
      <w:r w:rsidR="00926CF0">
        <w:rPr>
          <w:lang w:val="en-US"/>
        </w:rPr>
        <w:t>D’Ignazio</w:t>
      </w:r>
      <w:proofErr w:type="spellEnd"/>
      <w:r w:rsidR="00926CF0">
        <w:rPr>
          <w:lang w:val="en-US"/>
        </w:rPr>
        <w:t xml:space="preserve"> and Klein’s (2020) work h</w:t>
      </w:r>
      <w:r w:rsidR="00926CF0" w:rsidRPr="00172B03">
        <w:rPr>
          <w:lang w:val="en-US"/>
        </w:rPr>
        <w:t xml:space="preserve">as been highly cited </w:t>
      </w:r>
      <w:r w:rsidR="008A4A87">
        <w:rPr>
          <w:lang w:val="en-US"/>
        </w:rPr>
        <w:t>in</w:t>
      </w:r>
      <w:r w:rsidR="00926CF0" w:rsidRPr="00172B03">
        <w:rPr>
          <w:lang w:val="en-US"/>
        </w:rPr>
        <w:t xml:space="preserve"> </w:t>
      </w:r>
      <w:r w:rsidR="00926CF0">
        <w:rPr>
          <w:lang w:val="en-US"/>
        </w:rPr>
        <w:t xml:space="preserve">numerous </w:t>
      </w:r>
      <w:r w:rsidR="00926CF0" w:rsidRPr="00172B03">
        <w:rPr>
          <w:lang w:val="en-US"/>
        </w:rPr>
        <w:t>disciplinary contexts.</w:t>
      </w:r>
      <w:r w:rsidR="00926CF0">
        <w:rPr>
          <w:lang w:val="en-US"/>
        </w:rPr>
        <w:t xml:space="preserve"> To our knowledge, </w:t>
      </w:r>
      <w:r w:rsidR="00926CF0" w:rsidRPr="00172B03">
        <w:rPr>
          <w:lang w:val="en-US"/>
        </w:rPr>
        <w:t>it has had limited interpretation in the context of agriculture</w:t>
      </w:r>
      <w:r w:rsidR="00926CF0">
        <w:rPr>
          <w:lang w:val="en-US"/>
        </w:rPr>
        <w:t>, though a recent study</w:t>
      </w:r>
      <w:r w:rsidR="00926CF0" w:rsidRPr="00172B03">
        <w:rPr>
          <w:lang w:val="en-US"/>
        </w:rPr>
        <w:t xml:space="preserve"> evaluated the National Agricultural Statistics Service </w:t>
      </w:r>
      <w:r w:rsidR="00926CF0">
        <w:rPr>
          <w:lang w:val="en-US"/>
        </w:rPr>
        <w:t xml:space="preserve">(NASS) agency of the </w:t>
      </w:r>
      <w:r w:rsidR="00926CF0" w:rsidRPr="00172B03">
        <w:rPr>
          <w:lang w:val="en-US"/>
        </w:rPr>
        <w:t xml:space="preserve">United States Department of Agriculture </w:t>
      </w:r>
      <w:r w:rsidR="00926CF0">
        <w:rPr>
          <w:lang w:val="en-US"/>
        </w:rPr>
        <w:t xml:space="preserve">(USDA) on their </w:t>
      </w:r>
      <w:r w:rsidR="00926CF0" w:rsidRPr="00172B03">
        <w:rPr>
          <w:lang w:val="en-US"/>
        </w:rPr>
        <w:t xml:space="preserve">data reporting practices through the lens of </w:t>
      </w:r>
      <w:r w:rsidR="008A4A87">
        <w:rPr>
          <w:lang w:val="en-US"/>
        </w:rPr>
        <w:t>D</w:t>
      </w:r>
      <w:r w:rsidR="00926CF0" w:rsidRPr="00172B03">
        <w:rPr>
          <w:lang w:val="en-US"/>
        </w:rPr>
        <w:t xml:space="preserve">ata </w:t>
      </w:r>
      <w:r w:rsidR="008A4A87">
        <w:rPr>
          <w:lang w:val="en-US"/>
        </w:rPr>
        <w:t>F</w:t>
      </w:r>
      <w:r w:rsidR="00926CF0" w:rsidRPr="00172B03">
        <w:rPr>
          <w:lang w:val="en-US"/>
        </w:rPr>
        <w:t>eminism</w:t>
      </w:r>
      <w:r w:rsidR="00926CF0">
        <w:rPr>
          <w:lang w:val="en-US"/>
        </w:rPr>
        <w:t>(CITERISSING)</w:t>
      </w:r>
      <w:r w:rsidR="00926CF0" w:rsidRPr="00172B03">
        <w:rPr>
          <w:lang w:val="en-US"/>
        </w:rPr>
        <w:t xml:space="preserve">. </w:t>
      </w:r>
    </w:p>
    <w:p w14:paraId="65F9240A" w14:textId="10CB1D0F" w:rsidR="00926CF0" w:rsidRDefault="00926CF0" w:rsidP="00926CF0">
      <w:pPr>
        <w:rPr>
          <w:lang w:val="en-US"/>
        </w:rPr>
      </w:pPr>
    </w:p>
    <w:p w14:paraId="55FDDA41" w14:textId="2D4B8C76" w:rsidR="001D6797" w:rsidRDefault="00EC204E" w:rsidP="001D6797">
      <w:pPr>
        <w:rPr>
          <w:color w:val="20124D"/>
          <w:shd w:val="clear" w:color="auto" w:fill="FFFFFF"/>
          <w:lang w:val="en-US"/>
        </w:rPr>
      </w:pPr>
      <w:r>
        <w:rPr>
          <w:lang w:val="en-US"/>
        </w:rPr>
        <w:t xml:space="preserve">We posit that </w:t>
      </w:r>
      <w:r w:rsidR="00926CF0">
        <w:rPr>
          <w:lang w:val="en-US"/>
        </w:rPr>
        <w:t xml:space="preserve">explicit application of the data feminism framework </w:t>
      </w:r>
      <w:r>
        <w:rPr>
          <w:lang w:val="en-US"/>
        </w:rPr>
        <w:t xml:space="preserve">would </w:t>
      </w:r>
      <w:r w:rsidR="001D6797">
        <w:rPr>
          <w:lang w:val="en-US"/>
        </w:rPr>
        <w:t xml:space="preserve">positively contribute to </w:t>
      </w:r>
      <w:r w:rsidR="001D6797" w:rsidRPr="007018EE">
        <w:rPr>
          <w:color w:val="20124D"/>
          <w:shd w:val="clear" w:color="auto" w:fill="FFFFFF"/>
          <w:lang w:val="en-US"/>
        </w:rPr>
        <w:t>research creativity, stakeholder participation, and agricultural sustainability writ large. </w:t>
      </w:r>
      <w:r w:rsidRPr="007018EE">
        <w:rPr>
          <w:color w:val="20124D"/>
          <w:shd w:val="clear" w:color="auto" w:fill="FFFFFF"/>
          <w:lang w:val="en-US"/>
        </w:rPr>
        <w:t>To support this</w:t>
      </w:r>
      <w:r w:rsidR="00D33AAF" w:rsidRPr="007018EE">
        <w:rPr>
          <w:color w:val="20124D"/>
          <w:shd w:val="clear" w:color="auto" w:fill="FFFFFF"/>
          <w:lang w:val="en-US"/>
        </w:rPr>
        <w:t xml:space="preserve"> thesis</w:t>
      </w:r>
      <w:r w:rsidRPr="007018EE">
        <w:rPr>
          <w:color w:val="20124D"/>
          <w:shd w:val="clear" w:color="auto" w:fill="FFFFFF"/>
          <w:lang w:val="en-US"/>
        </w:rPr>
        <w:t>, w</w:t>
      </w:r>
      <w:r w:rsidR="001D6797" w:rsidRPr="007018EE">
        <w:rPr>
          <w:color w:val="20124D"/>
          <w:shd w:val="clear" w:color="auto" w:fill="FFFFFF"/>
          <w:lang w:val="en-US"/>
        </w:rPr>
        <w:t xml:space="preserve">e discuss the application of </w:t>
      </w:r>
      <w:r w:rsidR="00D33AAF" w:rsidRPr="007018EE">
        <w:rPr>
          <w:color w:val="20124D"/>
          <w:shd w:val="clear" w:color="auto" w:fill="FFFFFF"/>
          <w:lang w:val="en-US"/>
        </w:rPr>
        <w:t>D</w:t>
      </w:r>
      <w:r w:rsidR="001D6797" w:rsidRPr="007018EE">
        <w:rPr>
          <w:color w:val="20124D"/>
          <w:shd w:val="clear" w:color="auto" w:fill="FFFFFF"/>
          <w:lang w:val="en-US"/>
        </w:rPr>
        <w:t xml:space="preserve">ata </w:t>
      </w:r>
      <w:r w:rsidR="00D33AAF" w:rsidRPr="007018EE">
        <w:rPr>
          <w:color w:val="20124D"/>
          <w:shd w:val="clear" w:color="auto" w:fill="FFFFFF"/>
          <w:lang w:val="en-US"/>
        </w:rPr>
        <w:t>F</w:t>
      </w:r>
      <w:r w:rsidR="001D6797" w:rsidRPr="007018EE">
        <w:rPr>
          <w:color w:val="20124D"/>
          <w:shd w:val="clear" w:color="auto" w:fill="FFFFFF"/>
          <w:lang w:val="en-US"/>
        </w:rPr>
        <w:t>eminism theme</w:t>
      </w:r>
      <w:r w:rsidR="0009558F" w:rsidRPr="007018EE">
        <w:rPr>
          <w:color w:val="20124D"/>
          <w:shd w:val="clear" w:color="auto" w:fill="FFFFFF"/>
          <w:lang w:val="en-US"/>
        </w:rPr>
        <w:t>s (power, reciprocity, and framing)</w:t>
      </w:r>
      <w:r w:rsidR="001D6797" w:rsidRPr="007018EE">
        <w:rPr>
          <w:color w:val="20124D"/>
          <w:shd w:val="clear" w:color="auto" w:fill="FFFFFF"/>
          <w:lang w:val="en-US"/>
        </w:rPr>
        <w:t xml:space="preserve"> </w:t>
      </w:r>
      <w:r w:rsidR="0009558F" w:rsidRPr="007018EE">
        <w:rPr>
          <w:color w:val="20124D"/>
          <w:shd w:val="clear" w:color="auto" w:fill="FFFFFF"/>
          <w:lang w:val="en-US"/>
        </w:rPr>
        <w:t xml:space="preserve">in </w:t>
      </w:r>
      <w:r w:rsidRPr="007018EE">
        <w:rPr>
          <w:color w:val="20124D"/>
          <w:shd w:val="clear" w:color="auto" w:fill="FFFFFF"/>
          <w:lang w:val="en-US"/>
        </w:rPr>
        <w:t>the research process</w:t>
      </w:r>
      <w:r w:rsidR="00D33AAF" w:rsidRPr="007018EE">
        <w:rPr>
          <w:color w:val="20124D"/>
          <w:shd w:val="clear" w:color="auto" w:fill="FFFFFF"/>
          <w:lang w:val="en-US"/>
        </w:rPr>
        <w:t>,</w:t>
      </w:r>
      <w:r w:rsidRPr="007018EE">
        <w:rPr>
          <w:color w:val="20124D"/>
          <w:shd w:val="clear" w:color="auto" w:fill="FFFFFF"/>
          <w:lang w:val="en-US"/>
        </w:rPr>
        <w:t xml:space="preserve"> with accompanying </w:t>
      </w:r>
      <w:r w:rsidR="00D33AAF" w:rsidRPr="007018EE">
        <w:rPr>
          <w:color w:val="20124D"/>
          <w:shd w:val="clear" w:color="auto" w:fill="FFFFFF"/>
          <w:lang w:val="en-US"/>
        </w:rPr>
        <w:t xml:space="preserve">example </w:t>
      </w:r>
      <w:r w:rsidR="0009558F" w:rsidRPr="007018EE">
        <w:rPr>
          <w:color w:val="20124D"/>
          <w:shd w:val="clear" w:color="auto" w:fill="FFFFFF"/>
          <w:lang w:val="en-US"/>
        </w:rPr>
        <w:t>activities</w:t>
      </w:r>
      <w:r w:rsidR="006A3F10" w:rsidRPr="007018EE">
        <w:rPr>
          <w:color w:val="20124D"/>
          <w:shd w:val="clear" w:color="auto" w:fill="FFFFFF"/>
          <w:lang w:val="en-US"/>
        </w:rPr>
        <w:t xml:space="preserve"> </w:t>
      </w:r>
      <w:r w:rsidR="00D33AAF" w:rsidRPr="007018EE">
        <w:rPr>
          <w:color w:val="20124D"/>
          <w:shd w:val="clear" w:color="auto" w:fill="FFFFFF"/>
          <w:lang w:val="en-US"/>
        </w:rPr>
        <w:t>and</w:t>
      </w:r>
      <w:r w:rsidRPr="007018EE">
        <w:rPr>
          <w:color w:val="20124D"/>
          <w:shd w:val="clear" w:color="auto" w:fill="FFFFFF"/>
          <w:lang w:val="en-US"/>
        </w:rPr>
        <w:t xml:space="preserve"> demonstrably positive outcomes </w:t>
      </w:r>
      <w:r w:rsidR="001D6797" w:rsidRPr="007018EE">
        <w:rPr>
          <w:color w:val="20124D"/>
          <w:shd w:val="clear" w:color="auto" w:fill="FFFFFF"/>
          <w:lang w:val="en-US"/>
        </w:rPr>
        <w:t>(Table 1).</w:t>
      </w:r>
    </w:p>
    <w:p w14:paraId="7046269B" w14:textId="1133A95B" w:rsidR="008834DD" w:rsidRPr="006E637E" w:rsidRDefault="008834DD" w:rsidP="008834DD">
      <w:pPr>
        <w:pStyle w:val="Heading3"/>
        <w:rPr>
          <w:rStyle w:val="Emphasis"/>
          <w:lang w:val="en-US"/>
        </w:rPr>
      </w:pPr>
      <w:r w:rsidRPr="006E637E">
        <w:rPr>
          <w:rStyle w:val="Emphasis"/>
          <w:lang w:val="en-US"/>
        </w:rPr>
        <w:lastRenderedPageBreak/>
        <w:t xml:space="preserve">Table </w:t>
      </w:r>
      <w:r>
        <w:rPr>
          <w:rStyle w:val="Emphasis"/>
          <w:lang w:val="en-US"/>
        </w:rPr>
        <w:t>1</w:t>
      </w:r>
      <w:r w:rsidRPr="006E637E">
        <w:rPr>
          <w:rStyle w:val="Emphasis"/>
          <w:lang w:val="en-US"/>
        </w:rPr>
        <w:t xml:space="preserve">. </w:t>
      </w:r>
      <w:r>
        <w:rPr>
          <w:rStyle w:val="Emphasis"/>
          <w:lang w:val="en-US"/>
        </w:rPr>
        <w:t>Summary of paper structure</w:t>
      </w:r>
    </w:p>
    <w:p w14:paraId="5F44304D" w14:textId="77777777" w:rsidR="001D6797" w:rsidRDefault="001D6797" w:rsidP="001D6797">
      <w:pPr>
        <w:rPr>
          <w:color w:val="20124D"/>
          <w:shd w:val="clear" w:color="auto" w:fill="FFFFFF"/>
        </w:rPr>
      </w:pPr>
    </w:p>
    <w:tbl>
      <w:tblPr>
        <w:tblStyle w:val="TableGrid"/>
        <w:tblW w:w="7145" w:type="dxa"/>
        <w:tblLook w:val="04A0" w:firstRow="1" w:lastRow="0" w:firstColumn="1" w:lastColumn="0" w:noHBand="0" w:noVBand="1"/>
      </w:tblPr>
      <w:tblGrid>
        <w:gridCol w:w="2388"/>
        <w:gridCol w:w="2101"/>
        <w:gridCol w:w="2656"/>
      </w:tblGrid>
      <w:tr w:rsidR="00EC204E" w14:paraId="092B05BE" w14:textId="77777777" w:rsidTr="00EC204E">
        <w:tc>
          <w:tcPr>
            <w:tcW w:w="2388" w:type="dxa"/>
          </w:tcPr>
          <w:p w14:paraId="46BBAF5A" w14:textId="3E4EFC11" w:rsidR="00EC204E" w:rsidRPr="008834DD" w:rsidRDefault="00EC204E" w:rsidP="00EC204E">
            <w:pPr>
              <w:rPr>
                <w:b/>
                <w:bCs/>
                <w:color w:val="20124D"/>
                <w:shd w:val="clear" w:color="auto" w:fill="FFFFFF"/>
              </w:rPr>
            </w:pPr>
            <w:r>
              <w:rPr>
                <w:b/>
                <w:bCs/>
                <w:color w:val="20124D"/>
                <w:shd w:val="clear" w:color="auto" w:fill="FFFFFF"/>
              </w:rPr>
              <w:t>D</w:t>
            </w:r>
            <w:r w:rsidRPr="008834DD">
              <w:rPr>
                <w:b/>
                <w:bCs/>
                <w:color w:val="20124D"/>
                <w:shd w:val="clear" w:color="auto" w:fill="FFFFFF"/>
              </w:rPr>
              <w:t>ata feminism</w:t>
            </w:r>
            <w:r>
              <w:rPr>
                <w:b/>
                <w:bCs/>
                <w:color w:val="20124D"/>
                <w:shd w:val="clear" w:color="auto" w:fill="FFFFFF"/>
              </w:rPr>
              <w:t>-derived</w:t>
            </w:r>
            <w:r w:rsidRPr="008834DD">
              <w:rPr>
                <w:b/>
                <w:bCs/>
                <w:color w:val="20124D"/>
                <w:shd w:val="clear" w:color="auto" w:fill="FFFFFF"/>
              </w:rPr>
              <w:t xml:space="preserve"> theme</w:t>
            </w:r>
          </w:p>
        </w:tc>
        <w:tc>
          <w:tcPr>
            <w:tcW w:w="2101" w:type="dxa"/>
          </w:tcPr>
          <w:p w14:paraId="796130CE" w14:textId="3FA5C984" w:rsidR="00EC204E" w:rsidRDefault="00EC204E" w:rsidP="00EC204E">
            <w:pPr>
              <w:rPr>
                <w:b/>
                <w:bCs/>
                <w:color w:val="20124D"/>
                <w:shd w:val="clear" w:color="auto" w:fill="FFFFFF"/>
              </w:rPr>
            </w:pPr>
            <w:r w:rsidRPr="008834DD">
              <w:rPr>
                <w:b/>
                <w:bCs/>
                <w:color w:val="20124D"/>
                <w:shd w:val="clear" w:color="auto" w:fill="FFFFFF"/>
              </w:rPr>
              <w:t>Research phase(s)</w:t>
            </w:r>
          </w:p>
        </w:tc>
        <w:tc>
          <w:tcPr>
            <w:tcW w:w="2656" w:type="dxa"/>
          </w:tcPr>
          <w:p w14:paraId="2942F7D9" w14:textId="101B790D" w:rsidR="00EC204E" w:rsidRPr="008834DD" w:rsidRDefault="00EC204E" w:rsidP="00EC204E">
            <w:pPr>
              <w:rPr>
                <w:b/>
                <w:bCs/>
                <w:color w:val="20124D"/>
                <w:shd w:val="clear" w:color="auto" w:fill="FFFFFF"/>
              </w:rPr>
            </w:pPr>
            <w:r>
              <w:rPr>
                <w:b/>
                <w:bCs/>
                <w:color w:val="20124D"/>
                <w:shd w:val="clear" w:color="auto" w:fill="FFFFFF"/>
              </w:rPr>
              <w:t>A</w:t>
            </w:r>
            <w:r w:rsidRPr="008834DD">
              <w:rPr>
                <w:b/>
                <w:bCs/>
                <w:color w:val="20124D"/>
                <w:shd w:val="clear" w:color="auto" w:fill="FFFFFF"/>
              </w:rPr>
              <w:t>gricultural research</w:t>
            </w:r>
            <w:r>
              <w:rPr>
                <w:b/>
                <w:bCs/>
                <w:color w:val="20124D"/>
                <w:shd w:val="clear" w:color="auto" w:fill="FFFFFF"/>
              </w:rPr>
              <w:t xml:space="preserve"> activities</w:t>
            </w:r>
          </w:p>
        </w:tc>
      </w:tr>
      <w:tr w:rsidR="00EC204E" w:rsidRPr="007018EE" w14:paraId="3C38AFF8" w14:textId="77777777" w:rsidTr="00EC204E">
        <w:tc>
          <w:tcPr>
            <w:tcW w:w="2388" w:type="dxa"/>
          </w:tcPr>
          <w:p w14:paraId="48C9AA01" w14:textId="3BEC8DC4" w:rsidR="00EC204E" w:rsidRPr="007018EE" w:rsidRDefault="00EC204E" w:rsidP="00EC204E">
            <w:pPr>
              <w:rPr>
                <w:color w:val="20124D"/>
                <w:shd w:val="clear" w:color="auto" w:fill="FFFFFF"/>
                <w:lang w:val="en-US"/>
              </w:rPr>
            </w:pPr>
            <w:r w:rsidRPr="007018EE">
              <w:rPr>
                <w:color w:val="20124D"/>
                <w:shd w:val="clear" w:color="auto" w:fill="FFFFFF"/>
                <w:lang w:val="en-US"/>
              </w:rPr>
              <w:t>Research for the public good should seek to equalize power</w:t>
            </w:r>
          </w:p>
        </w:tc>
        <w:tc>
          <w:tcPr>
            <w:tcW w:w="2101" w:type="dxa"/>
          </w:tcPr>
          <w:p w14:paraId="5AF982D4" w14:textId="5630A871" w:rsidR="00EC204E" w:rsidRPr="007018EE" w:rsidRDefault="00EC204E" w:rsidP="00EC204E">
            <w:pPr>
              <w:rPr>
                <w:color w:val="20124D"/>
                <w:shd w:val="clear" w:color="auto" w:fill="FFFFFF"/>
                <w:lang w:val="en-US"/>
              </w:rPr>
            </w:pPr>
            <w:r w:rsidRPr="007018EE">
              <w:rPr>
                <w:color w:val="20124D"/>
                <w:shd w:val="clear" w:color="auto" w:fill="FFFFFF"/>
                <w:lang w:val="en-US"/>
              </w:rPr>
              <w:t>Hypothesis generation and study design</w:t>
            </w:r>
          </w:p>
        </w:tc>
        <w:tc>
          <w:tcPr>
            <w:tcW w:w="2656" w:type="dxa"/>
          </w:tcPr>
          <w:p w14:paraId="7B8BC605" w14:textId="4F39F8FC" w:rsidR="00EC204E" w:rsidRPr="007018EE" w:rsidRDefault="00EC204E" w:rsidP="00EC204E">
            <w:pPr>
              <w:rPr>
                <w:color w:val="20124D"/>
                <w:shd w:val="clear" w:color="auto" w:fill="FFFFFF"/>
                <w:lang w:val="en-US"/>
              </w:rPr>
            </w:pPr>
            <w:r w:rsidRPr="007018EE">
              <w:rPr>
                <w:color w:val="20124D"/>
                <w:shd w:val="clear" w:color="auto" w:fill="FFFFFF"/>
                <w:lang w:val="en-US"/>
              </w:rPr>
              <w:t>Technical audits, listening to and serving the margins, incorporating other ways of knowing</w:t>
            </w:r>
          </w:p>
        </w:tc>
      </w:tr>
      <w:tr w:rsidR="00EC204E" w14:paraId="03609395" w14:textId="77777777" w:rsidTr="00EC204E">
        <w:tc>
          <w:tcPr>
            <w:tcW w:w="2388" w:type="dxa"/>
          </w:tcPr>
          <w:p w14:paraId="18B380D5" w14:textId="77777777" w:rsidR="00EC204E" w:rsidRPr="007018EE" w:rsidRDefault="00EC204E" w:rsidP="00EC204E">
            <w:pPr>
              <w:rPr>
                <w:color w:val="20124D"/>
                <w:shd w:val="clear" w:color="auto" w:fill="FFFFFF"/>
                <w:lang w:val="en-US"/>
              </w:rPr>
            </w:pPr>
            <w:r w:rsidRPr="007018EE">
              <w:rPr>
                <w:color w:val="20124D"/>
                <w:shd w:val="clear" w:color="auto" w:fill="FFFFFF"/>
                <w:lang w:val="en-US"/>
              </w:rPr>
              <w:t>Farmer-researcher relations should be reciprocal</w:t>
            </w:r>
          </w:p>
        </w:tc>
        <w:tc>
          <w:tcPr>
            <w:tcW w:w="2101" w:type="dxa"/>
          </w:tcPr>
          <w:p w14:paraId="3A08C31F" w14:textId="23BAC893" w:rsidR="00EC204E" w:rsidRDefault="00EC204E" w:rsidP="00EC204E">
            <w:pPr>
              <w:rPr>
                <w:color w:val="20124D"/>
                <w:shd w:val="clear" w:color="auto" w:fill="FFFFFF"/>
              </w:rPr>
            </w:pPr>
            <w:r>
              <w:rPr>
                <w:color w:val="20124D"/>
                <w:shd w:val="clear" w:color="auto" w:fill="FFFFFF"/>
              </w:rPr>
              <w:t>Conducting and implementing research</w:t>
            </w:r>
          </w:p>
        </w:tc>
        <w:tc>
          <w:tcPr>
            <w:tcW w:w="2656" w:type="dxa"/>
          </w:tcPr>
          <w:p w14:paraId="396218DC" w14:textId="0AD82C94" w:rsidR="00EC204E" w:rsidRDefault="00EC204E" w:rsidP="00EC204E">
            <w:pPr>
              <w:rPr>
                <w:color w:val="20124D"/>
                <w:shd w:val="clear" w:color="auto" w:fill="FFFFFF"/>
              </w:rPr>
            </w:pPr>
            <w:r>
              <w:rPr>
                <w:color w:val="20124D"/>
                <w:shd w:val="clear" w:color="auto" w:fill="FFFFFF"/>
              </w:rPr>
              <w:t>Compensation, metrics for success</w:t>
            </w:r>
          </w:p>
        </w:tc>
      </w:tr>
      <w:tr w:rsidR="00EC204E" w:rsidRPr="007018EE" w14:paraId="7FC0713B" w14:textId="77777777" w:rsidTr="00EC204E">
        <w:tc>
          <w:tcPr>
            <w:tcW w:w="2388" w:type="dxa"/>
          </w:tcPr>
          <w:p w14:paraId="47DADDA8" w14:textId="77777777" w:rsidR="00EC204E" w:rsidRPr="007018EE" w:rsidRDefault="00EC204E" w:rsidP="00EC204E">
            <w:pPr>
              <w:rPr>
                <w:color w:val="20124D"/>
                <w:shd w:val="clear" w:color="auto" w:fill="FFFFFF"/>
                <w:lang w:val="en-US"/>
              </w:rPr>
            </w:pPr>
            <w:r w:rsidRPr="007018EE">
              <w:rPr>
                <w:color w:val="20124D"/>
                <w:shd w:val="clear" w:color="auto" w:fill="FFFFFF"/>
                <w:lang w:val="en-US"/>
              </w:rPr>
              <w:t>All research is values-informed</w:t>
            </w:r>
          </w:p>
        </w:tc>
        <w:tc>
          <w:tcPr>
            <w:tcW w:w="2101" w:type="dxa"/>
          </w:tcPr>
          <w:p w14:paraId="0C7A7383" w14:textId="4FAD7ADB" w:rsidR="00EC204E" w:rsidRDefault="00EC204E" w:rsidP="00EC204E">
            <w:pPr>
              <w:rPr>
                <w:color w:val="20124D"/>
                <w:shd w:val="clear" w:color="auto" w:fill="FFFFFF"/>
              </w:rPr>
            </w:pPr>
            <w:r>
              <w:rPr>
                <w:color w:val="20124D"/>
                <w:shd w:val="clear" w:color="auto" w:fill="FFFFFF"/>
              </w:rPr>
              <w:t>Analysis and dissemination</w:t>
            </w:r>
          </w:p>
        </w:tc>
        <w:tc>
          <w:tcPr>
            <w:tcW w:w="2656" w:type="dxa"/>
          </w:tcPr>
          <w:p w14:paraId="32764EF9" w14:textId="34C6AA7D" w:rsidR="00EC204E" w:rsidRPr="007018EE" w:rsidRDefault="00D33AAF" w:rsidP="00EC204E">
            <w:pPr>
              <w:rPr>
                <w:color w:val="20124D"/>
                <w:shd w:val="clear" w:color="auto" w:fill="FFFFFF"/>
                <w:lang w:val="en-US"/>
              </w:rPr>
            </w:pPr>
            <w:r w:rsidRPr="007018EE">
              <w:rPr>
                <w:color w:val="20124D"/>
                <w:shd w:val="clear" w:color="auto" w:fill="FFFFFF"/>
                <w:lang w:val="en-US"/>
              </w:rPr>
              <w:t>Co-existence of multiple truths, d</w:t>
            </w:r>
            <w:r w:rsidR="00EC204E" w:rsidRPr="007018EE">
              <w:rPr>
                <w:color w:val="20124D"/>
                <w:shd w:val="clear" w:color="auto" w:fill="FFFFFF"/>
                <w:lang w:val="en-US"/>
              </w:rPr>
              <w:t>iverse framing as a strength</w:t>
            </w:r>
          </w:p>
        </w:tc>
      </w:tr>
    </w:tbl>
    <w:p w14:paraId="11F45CA2" w14:textId="77777777" w:rsidR="001D6797" w:rsidRPr="0029011A" w:rsidRDefault="001D6797" w:rsidP="001D6797">
      <w:pPr>
        <w:rPr>
          <w:lang w:val="en-US"/>
        </w:rPr>
      </w:pPr>
    </w:p>
    <w:p w14:paraId="04E66756" w14:textId="4876F616" w:rsidR="005F7F3F" w:rsidRDefault="00EC204E" w:rsidP="005F7F3F">
      <w:pPr>
        <w:rPr>
          <w:lang w:val="en-US"/>
        </w:rPr>
      </w:pPr>
      <w:r>
        <w:rPr>
          <w:lang w:val="en-US"/>
        </w:rPr>
        <w:t>T</w:t>
      </w:r>
      <w:r w:rsidR="00D33AAF">
        <w:rPr>
          <w:lang w:val="en-US"/>
        </w:rPr>
        <w:t>he</w:t>
      </w:r>
      <w:r>
        <w:rPr>
          <w:lang w:val="en-US"/>
        </w:rPr>
        <w:t xml:space="preserve"> goal of this paper is to</w:t>
      </w:r>
      <w:r w:rsidR="004918CE">
        <w:rPr>
          <w:lang w:val="en-US"/>
        </w:rPr>
        <w:t xml:space="preserve"> interpret the Data Feminism framework in an agricultural setting, demonstrate its utility, and serve as a resource for more intentional work in this area. </w:t>
      </w:r>
      <w:r w:rsidR="005E13CB">
        <w:rPr>
          <w:lang w:val="en-US"/>
        </w:rPr>
        <w:t xml:space="preserve">Our perspectives are strongly framed by our collective experiences in the agricultural systems of the United States (US), and specifically of those in the maize-producing areas of the Midwest. However, while the specifics of a given system vary, </w:t>
      </w:r>
      <w:r w:rsidR="00D33AAF">
        <w:rPr>
          <w:lang w:val="en-US"/>
        </w:rPr>
        <w:t xml:space="preserve">we believe </w:t>
      </w:r>
      <w:r w:rsidR="005E13CB">
        <w:rPr>
          <w:lang w:val="en-US"/>
        </w:rPr>
        <w:t>the topics are universal.</w:t>
      </w:r>
      <w:r w:rsidR="005F7F3F" w:rsidRPr="005F7F3F">
        <w:rPr>
          <w:lang w:val="en-US"/>
        </w:rPr>
        <w:t xml:space="preserve"> </w:t>
      </w:r>
      <w:r w:rsidR="005F7F3F">
        <w:rPr>
          <w:lang w:val="en-US"/>
        </w:rPr>
        <w:t xml:space="preserve">This is not meant to be a comprehensive review of power issues in agriculture, nor a thorough documentation of efforts to address those issues. Rather, </w:t>
      </w:r>
      <w:commentRangeStart w:id="14"/>
      <w:r w:rsidR="005F7F3F">
        <w:rPr>
          <w:lang w:val="en-US"/>
        </w:rPr>
        <w:t xml:space="preserve">our hope is that this perspective supports technically trained agricultural scientists in connecting their work to its broader societal implications and in sculpting that work to contribute to a more equitable society. </w:t>
      </w:r>
      <w:commentRangeEnd w:id="14"/>
      <w:r w:rsidR="000A2640">
        <w:rPr>
          <w:rStyle w:val="CommentReference"/>
        </w:rPr>
        <w:commentReference w:id="14"/>
      </w:r>
    </w:p>
    <w:p w14:paraId="10500F18" w14:textId="57F0CC5E" w:rsidR="00B15954" w:rsidRDefault="0009558F" w:rsidP="00B15954">
      <w:pPr>
        <w:pStyle w:val="Heading1"/>
        <w:rPr>
          <w:lang w:val="en-US"/>
        </w:rPr>
      </w:pPr>
      <w:r>
        <w:rPr>
          <w:lang w:val="en-US"/>
        </w:rPr>
        <w:t>Research for the p</w:t>
      </w:r>
      <w:r w:rsidR="00EE392E">
        <w:rPr>
          <w:lang w:val="en-US"/>
        </w:rPr>
        <w:t xml:space="preserve">ublic </w:t>
      </w:r>
      <w:r>
        <w:rPr>
          <w:lang w:val="en-US"/>
        </w:rPr>
        <w:t xml:space="preserve">good </w:t>
      </w:r>
      <w:r w:rsidR="00EE392E">
        <w:rPr>
          <w:lang w:val="en-US"/>
        </w:rPr>
        <w:t>should seek to equalize power</w:t>
      </w:r>
    </w:p>
    <w:p w14:paraId="50F09C51" w14:textId="77777777" w:rsidR="00520667" w:rsidRPr="007018EE" w:rsidRDefault="00520667" w:rsidP="005E13CB">
      <w:pPr>
        <w:rPr>
          <w:i/>
          <w:iCs/>
          <w:color w:val="20124D"/>
          <w:shd w:val="clear" w:color="auto" w:fill="FFFFFF"/>
          <w:lang w:val="en-US"/>
        </w:rPr>
      </w:pPr>
    </w:p>
    <w:p w14:paraId="61600001" w14:textId="70109EEE" w:rsidR="00B51666" w:rsidRDefault="00D33AAF" w:rsidP="00B51666">
      <w:pPr>
        <w:rPr>
          <w:lang w:val="en-US"/>
        </w:rPr>
      </w:pPr>
      <w:r w:rsidRPr="007018EE">
        <w:rPr>
          <w:color w:val="20124D"/>
          <w:shd w:val="clear" w:color="auto" w:fill="FFFFFF"/>
          <w:lang w:val="en-US"/>
        </w:rPr>
        <w:t>Central to Data Feminism is the fact that p</w:t>
      </w:r>
      <w:r w:rsidR="00B51666" w:rsidRPr="007018EE">
        <w:rPr>
          <w:color w:val="20124D"/>
          <w:shd w:val="clear" w:color="auto" w:fill="FFFFFF"/>
          <w:lang w:val="en-US"/>
        </w:rPr>
        <w:t>ower is unevenly distributed and experienced in this world</w:t>
      </w:r>
      <w:r w:rsidR="004918CE" w:rsidRPr="007018EE">
        <w:rPr>
          <w:color w:val="20124D"/>
          <w:shd w:val="clear" w:color="auto" w:fill="FFFFFF"/>
          <w:lang w:val="en-US"/>
        </w:rPr>
        <w:t xml:space="preserve"> and </w:t>
      </w:r>
      <w:r w:rsidR="00F46535" w:rsidRPr="007018EE">
        <w:rPr>
          <w:color w:val="20124D"/>
          <w:shd w:val="clear" w:color="auto" w:fill="FFFFFF"/>
          <w:lang w:val="en-US"/>
        </w:rPr>
        <w:t xml:space="preserve">rectification requires </w:t>
      </w:r>
      <w:r w:rsidR="004918CE" w:rsidRPr="007018EE">
        <w:rPr>
          <w:color w:val="20124D"/>
          <w:shd w:val="clear" w:color="auto" w:fill="FFFFFF"/>
          <w:lang w:val="en-US"/>
        </w:rPr>
        <w:t xml:space="preserve">intentional examination and </w:t>
      </w:r>
      <w:proofErr w:type="spellStart"/>
      <w:r w:rsidR="004918CE" w:rsidRPr="007018EE">
        <w:rPr>
          <w:color w:val="20124D"/>
          <w:shd w:val="clear" w:color="auto" w:fill="FFFFFF"/>
          <w:lang w:val="en-US"/>
        </w:rPr>
        <w:t>interventionCITE</w:t>
      </w:r>
      <w:proofErr w:type="spellEnd"/>
      <w:r w:rsidR="00B51666" w:rsidRPr="007018EE">
        <w:rPr>
          <w:color w:val="20124D"/>
          <w:shd w:val="clear" w:color="auto" w:fill="FFFFFF"/>
          <w:lang w:val="en-US"/>
        </w:rPr>
        <w:t>.</w:t>
      </w:r>
      <w:r w:rsidR="00B51666" w:rsidRPr="007018EE">
        <w:rPr>
          <w:i/>
          <w:iCs/>
          <w:color w:val="20124D"/>
          <w:shd w:val="clear" w:color="auto" w:fill="FFFFFF"/>
          <w:lang w:val="en-US"/>
        </w:rPr>
        <w:t xml:space="preserve"> </w:t>
      </w:r>
      <w:r w:rsidR="008834DD" w:rsidRPr="007018EE">
        <w:rPr>
          <w:color w:val="20124D"/>
          <w:shd w:val="clear" w:color="auto" w:fill="FFFFFF"/>
          <w:lang w:val="en-US"/>
        </w:rPr>
        <w:t xml:space="preserve">This </w:t>
      </w:r>
      <w:r w:rsidR="004918CE" w:rsidRPr="007018EE">
        <w:rPr>
          <w:color w:val="20124D"/>
          <w:shd w:val="clear" w:color="auto" w:fill="FFFFFF"/>
          <w:lang w:val="en-US"/>
        </w:rPr>
        <w:t>foundation</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is particularly </w:t>
      </w:r>
      <w:r w:rsidR="004918CE" w:rsidRPr="007018EE">
        <w:rPr>
          <w:color w:val="20124D"/>
          <w:shd w:val="clear" w:color="auto" w:fill="FFFFFF"/>
          <w:lang w:val="en-US"/>
        </w:rPr>
        <w:t>relevant</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in agriculture; </w:t>
      </w:r>
      <w:r w:rsidR="004918CE" w:rsidRPr="007018EE">
        <w:rPr>
          <w:color w:val="20124D"/>
          <w:shd w:val="clear" w:color="auto" w:fill="FFFFFF"/>
          <w:lang w:val="en-US"/>
        </w:rPr>
        <w:t xml:space="preserve">overarching features such as </w:t>
      </w:r>
      <w:r w:rsidR="00B51666" w:rsidRPr="007018EE">
        <w:rPr>
          <w:color w:val="20124D"/>
          <w:shd w:val="clear" w:color="auto" w:fill="FFFFFF"/>
          <w:lang w:val="en-US"/>
        </w:rPr>
        <w:t>l</w:t>
      </w:r>
      <w:r w:rsidR="00B51666">
        <w:rPr>
          <w:lang w:val="en-US"/>
        </w:rPr>
        <w:t>abor exploitation(</w:t>
      </w:r>
      <w:r w:rsidR="008834DD">
        <w:rPr>
          <w:lang w:val="en-US"/>
        </w:rPr>
        <w:t xml:space="preserve">both </w:t>
      </w:r>
      <w:proofErr w:type="spellStart"/>
      <w:r w:rsidR="008834DD">
        <w:rPr>
          <w:lang w:val="en-US"/>
        </w:rPr>
        <w:t>historicalCITE</w:t>
      </w:r>
      <w:proofErr w:type="spellEnd"/>
      <w:r w:rsidR="008834DD">
        <w:rPr>
          <w:lang w:val="en-US"/>
        </w:rPr>
        <w:t xml:space="preserve"> and </w:t>
      </w:r>
      <w:proofErr w:type="spellStart"/>
      <w:r w:rsidR="008834DD">
        <w:rPr>
          <w:lang w:val="en-US"/>
        </w:rPr>
        <w:t>modern</w:t>
      </w:r>
      <w:r w:rsidR="00B51666">
        <w:rPr>
          <w:lang w:val="en-US"/>
        </w:rPr>
        <w:t>CITE</w:t>
      </w:r>
      <w:proofErr w:type="spellEnd"/>
      <w:r w:rsidR="00B51666">
        <w:rPr>
          <w:lang w:val="en-US"/>
        </w:rPr>
        <w:t>)</w:t>
      </w:r>
      <w:r w:rsidR="004918CE">
        <w:rPr>
          <w:lang w:val="en-US"/>
        </w:rPr>
        <w:t xml:space="preserve">, </w:t>
      </w:r>
      <w:r w:rsidR="00B51666">
        <w:rPr>
          <w:lang w:val="en-US"/>
        </w:rPr>
        <w:t>Native land dispossession(CITE)</w:t>
      </w:r>
      <w:r w:rsidR="004918CE">
        <w:rPr>
          <w:lang w:val="en-US"/>
        </w:rPr>
        <w:t xml:space="preserve">, and </w:t>
      </w:r>
      <w:r w:rsidR="00F46535">
        <w:rPr>
          <w:lang w:val="en-US"/>
        </w:rPr>
        <w:t xml:space="preserve">selective </w:t>
      </w:r>
      <w:r w:rsidR="004918CE">
        <w:rPr>
          <w:lang w:val="en-US"/>
        </w:rPr>
        <w:t>land ownership</w:t>
      </w:r>
      <w:r w:rsidR="00F46535">
        <w:rPr>
          <w:lang w:val="en-US"/>
        </w:rPr>
        <w:t xml:space="preserve"> </w:t>
      </w:r>
      <w:proofErr w:type="spellStart"/>
      <w:r w:rsidR="00F46535">
        <w:rPr>
          <w:lang w:val="en-US"/>
        </w:rPr>
        <w:t>rights</w:t>
      </w:r>
      <w:r w:rsidR="004918CE">
        <w:rPr>
          <w:lang w:val="en-US"/>
        </w:rPr>
        <w:t>CITE</w:t>
      </w:r>
      <w:proofErr w:type="spellEnd"/>
      <w:r w:rsidR="00B51666">
        <w:rPr>
          <w:lang w:val="en-US"/>
        </w:rPr>
        <w:t xml:space="preserve"> </w:t>
      </w:r>
      <w:r w:rsidR="008834DD">
        <w:rPr>
          <w:lang w:val="en-US"/>
        </w:rPr>
        <w:t xml:space="preserve">render power </w:t>
      </w:r>
      <w:r w:rsidR="008A4A87">
        <w:rPr>
          <w:lang w:val="en-US"/>
        </w:rPr>
        <w:t>inequities</w:t>
      </w:r>
      <w:r w:rsidR="008834DD">
        <w:rPr>
          <w:lang w:val="en-US"/>
        </w:rPr>
        <w:t xml:space="preserve"> deeply embedded</w:t>
      </w:r>
      <w:r w:rsidR="00F46535">
        <w:rPr>
          <w:lang w:val="en-US"/>
        </w:rPr>
        <w:t xml:space="preserve"> in agricultural systems</w:t>
      </w:r>
      <w:r w:rsidR="008834DD">
        <w:rPr>
          <w:lang w:val="en-US"/>
        </w:rPr>
        <w:t xml:space="preserve">. </w:t>
      </w:r>
      <w:r w:rsidR="00B51666">
        <w:rPr>
          <w:lang w:val="en-US"/>
        </w:rPr>
        <w:t xml:space="preserve">Research seeking to support public good requires an understanding of how that research </w:t>
      </w:r>
      <w:r w:rsidR="00F46535">
        <w:rPr>
          <w:lang w:val="en-US"/>
        </w:rPr>
        <w:t xml:space="preserve">passively endorses </w:t>
      </w:r>
      <w:r w:rsidR="00B51666" w:rsidRPr="00F83DA2">
        <w:rPr>
          <w:lang w:val="en-US"/>
        </w:rPr>
        <w:t>or challenge</w:t>
      </w:r>
      <w:r w:rsidR="00B51666">
        <w:rPr>
          <w:lang w:val="en-US"/>
        </w:rPr>
        <w:t>s</w:t>
      </w:r>
      <w:r w:rsidR="00B51666" w:rsidRPr="00F83DA2">
        <w:rPr>
          <w:lang w:val="en-US"/>
        </w:rPr>
        <w:t xml:space="preserve"> power artifacts</w:t>
      </w:r>
      <w:r w:rsidR="00B51666">
        <w:rPr>
          <w:lang w:val="en-US"/>
        </w:rPr>
        <w:t>. However,</w:t>
      </w:r>
      <w:r w:rsidR="00B51666" w:rsidRPr="00F83DA2">
        <w:rPr>
          <w:lang w:val="en-US"/>
        </w:rPr>
        <w:t xml:space="preserve"> </w:t>
      </w:r>
      <w:r w:rsidR="004918CE">
        <w:rPr>
          <w:lang w:val="en-US"/>
        </w:rPr>
        <w:t xml:space="preserve">power is a </w:t>
      </w:r>
      <w:r w:rsidR="008834DD">
        <w:rPr>
          <w:lang w:val="en-US"/>
        </w:rPr>
        <w:t>complex topic</w:t>
      </w:r>
      <w:r w:rsidR="005F7F3F">
        <w:rPr>
          <w:lang w:val="en-US"/>
        </w:rPr>
        <w:t xml:space="preserve"> with dedicated scholars</w:t>
      </w:r>
      <w:r w:rsidR="008834DD">
        <w:rPr>
          <w:lang w:val="en-US"/>
        </w:rPr>
        <w:t xml:space="preserve">, </w:t>
      </w:r>
      <w:r w:rsidR="00F46535">
        <w:rPr>
          <w:lang w:val="en-US"/>
        </w:rPr>
        <w:t>so this pursuit may feel daunting to the average scientist</w:t>
      </w:r>
      <w:r w:rsidR="00B51666" w:rsidRPr="00F83DA2">
        <w:rPr>
          <w:lang w:val="en-US"/>
        </w:rPr>
        <w:t>.</w:t>
      </w:r>
      <w:r w:rsidR="00F46535">
        <w:rPr>
          <w:lang w:val="en-US"/>
        </w:rPr>
        <w:t xml:space="preserve"> </w:t>
      </w:r>
      <w:r w:rsidR="00B51666">
        <w:rPr>
          <w:lang w:val="en-US"/>
        </w:rPr>
        <w:t xml:space="preserve">To aid non-experts in contextualizing their work, </w:t>
      </w:r>
      <w:r w:rsidR="008A4A87">
        <w:rPr>
          <w:lang w:val="en-US"/>
        </w:rPr>
        <w:t>D</w:t>
      </w:r>
      <w:r w:rsidR="00B51666">
        <w:rPr>
          <w:lang w:val="en-US"/>
        </w:rPr>
        <w:t xml:space="preserve">ata </w:t>
      </w:r>
      <w:r w:rsidR="008A4A87">
        <w:rPr>
          <w:lang w:val="en-US"/>
        </w:rPr>
        <w:t>F</w:t>
      </w:r>
      <w:r w:rsidR="00B51666">
        <w:rPr>
          <w:lang w:val="en-US"/>
        </w:rPr>
        <w:t xml:space="preserve">eminism applies Collins’ (1990) matrix of domination to elucidate where and how power inequities may manifest, and therefore clarify how they may be challenged. To demonstrate </w:t>
      </w:r>
      <w:r w:rsidR="00F46535">
        <w:rPr>
          <w:lang w:val="en-US"/>
        </w:rPr>
        <w:t>its application</w:t>
      </w:r>
      <w:r w:rsidR="00B51666">
        <w:rPr>
          <w:lang w:val="en-US"/>
        </w:rPr>
        <w:t xml:space="preserve">, </w:t>
      </w:r>
      <w:r w:rsidR="00F46535">
        <w:rPr>
          <w:lang w:val="en-US"/>
        </w:rPr>
        <w:t>we</w:t>
      </w:r>
      <w:r w:rsidR="00B51666">
        <w:rPr>
          <w:lang w:val="en-US"/>
        </w:rPr>
        <w:t xml:space="preserve"> present an adaptation of the matrix with select examples from modern US agricultural systems</w:t>
      </w:r>
      <w:r w:rsidR="00F46535">
        <w:rPr>
          <w:lang w:val="en-US"/>
        </w:rPr>
        <w:t xml:space="preserve"> (Table 2)</w:t>
      </w:r>
      <w:r w:rsidR="00B51666">
        <w:rPr>
          <w:lang w:val="en-US"/>
        </w:rPr>
        <w:t xml:space="preserve">. </w:t>
      </w:r>
    </w:p>
    <w:p w14:paraId="49E2D991" w14:textId="77777777" w:rsidR="0009558F" w:rsidRDefault="0009558F" w:rsidP="00B51666">
      <w:pPr>
        <w:rPr>
          <w:lang w:val="en-US"/>
        </w:rPr>
      </w:pPr>
    </w:p>
    <w:p w14:paraId="7C41C6E6" w14:textId="77777777" w:rsidR="0009558F" w:rsidRDefault="0009558F" w:rsidP="00B51666">
      <w:pPr>
        <w:rPr>
          <w:lang w:val="en-US"/>
        </w:rPr>
      </w:pPr>
    </w:p>
    <w:p w14:paraId="1B964B0E" w14:textId="77777777" w:rsidR="00B15954" w:rsidRPr="00B15954" w:rsidRDefault="00B15954" w:rsidP="00B15954">
      <w:pPr>
        <w:rPr>
          <w:lang w:val="en-US"/>
        </w:rPr>
      </w:pPr>
    </w:p>
    <w:p w14:paraId="3D7B2BED" w14:textId="60202C02" w:rsidR="005E13CB" w:rsidRPr="006E637E" w:rsidRDefault="005E13CB" w:rsidP="005E13CB">
      <w:pPr>
        <w:pStyle w:val="Heading3"/>
        <w:rPr>
          <w:rStyle w:val="Emphasis"/>
          <w:lang w:val="en-US"/>
        </w:rPr>
      </w:pPr>
      <w:r w:rsidRPr="006E637E">
        <w:rPr>
          <w:rStyle w:val="Emphasis"/>
          <w:lang w:val="en-US"/>
        </w:rPr>
        <w:lastRenderedPageBreak/>
        <w:t xml:space="preserve">Table </w:t>
      </w:r>
      <w:r w:rsidR="008834DD">
        <w:rPr>
          <w:rStyle w:val="Emphasis"/>
          <w:lang w:val="en-US"/>
        </w:rPr>
        <w:t>2</w:t>
      </w:r>
      <w:r w:rsidRPr="006E637E">
        <w:rPr>
          <w:rStyle w:val="Emphasis"/>
          <w:lang w:val="en-US"/>
        </w:rPr>
        <w:t xml:space="preserve">. Domains through which power </w:t>
      </w:r>
      <w:r>
        <w:rPr>
          <w:rStyle w:val="Emphasis"/>
          <w:lang w:val="en-US"/>
        </w:rPr>
        <w:t>may be</w:t>
      </w:r>
      <w:r w:rsidRPr="006E637E">
        <w:rPr>
          <w:rStyle w:val="Emphasis"/>
          <w:lang w:val="en-US"/>
        </w:rPr>
        <w:t xml:space="preserve"> expressed and experienced</w:t>
      </w:r>
      <w:r>
        <w:rPr>
          <w:rStyle w:val="Emphasis"/>
          <w:lang w:val="en-US"/>
        </w:rPr>
        <w:t xml:space="preserve"> </w:t>
      </w:r>
      <w:r w:rsidRPr="006E637E">
        <w:rPr>
          <w:rStyle w:val="Emphasis"/>
          <w:lang w:val="en-US"/>
        </w:rPr>
        <w:t xml:space="preserve">(adapted from </w:t>
      </w:r>
      <w:r>
        <w:rPr>
          <w:rStyle w:val="Emphasis"/>
          <w:lang w:val="en-US"/>
        </w:rPr>
        <w:t>Collins 1990</w:t>
      </w:r>
      <w:r w:rsidRPr="006E637E">
        <w:rPr>
          <w:rStyle w:val="Emphasis"/>
          <w:lang w:val="en-US"/>
        </w:rPr>
        <w:t>)</w:t>
      </w:r>
    </w:p>
    <w:tbl>
      <w:tblPr>
        <w:tblStyle w:val="TableGrid"/>
        <w:tblW w:w="0" w:type="auto"/>
        <w:tblLook w:val="04A0" w:firstRow="1" w:lastRow="0" w:firstColumn="1" w:lastColumn="0" w:noHBand="0" w:noVBand="1"/>
      </w:tblPr>
      <w:tblGrid>
        <w:gridCol w:w="1625"/>
        <w:gridCol w:w="2150"/>
        <w:gridCol w:w="4950"/>
      </w:tblGrid>
      <w:tr w:rsidR="005E13CB" w:rsidRPr="007018EE" w14:paraId="651BC3C0" w14:textId="77777777" w:rsidTr="00792C60">
        <w:tc>
          <w:tcPr>
            <w:tcW w:w="1625" w:type="dxa"/>
          </w:tcPr>
          <w:p w14:paraId="3950F3DF" w14:textId="77777777" w:rsidR="005E13CB" w:rsidRDefault="005E13CB" w:rsidP="00792C60">
            <w:pPr>
              <w:rPr>
                <w:b/>
                <w:bCs/>
                <w:lang w:val="en-US"/>
              </w:rPr>
            </w:pPr>
            <w:r>
              <w:rPr>
                <w:b/>
                <w:bCs/>
                <w:lang w:val="en-US"/>
              </w:rPr>
              <w:t>Domain</w:t>
            </w:r>
          </w:p>
        </w:tc>
        <w:tc>
          <w:tcPr>
            <w:tcW w:w="2150" w:type="dxa"/>
          </w:tcPr>
          <w:p w14:paraId="71A88481" w14:textId="77777777" w:rsidR="005E13CB" w:rsidRDefault="005E13CB" w:rsidP="00792C60">
            <w:pPr>
              <w:rPr>
                <w:b/>
                <w:bCs/>
                <w:lang w:val="en-US"/>
              </w:rPr>
            </w:pPr>
            <w:r>
              <w:rPr>
                <w:b/>
                <w:bCs/>
                <w:lang w:val="en-US"/>
              </w:rPr>
              <w:t>Description</w:t>
            </w:r>
          </w:p>
        </w:tc>
        <w:tc>
          <w:tcPr>
            <w:tcW w:w="4950" w:type="dxa"/>
          </w:tcPr>
          <w:p w14:paraId="68F0488A" w14:textId="63DAE2C3" w:rsidR="005E13CB" w:rsidRPr="002254CD" w:rsidRDefault="005E13CB" w:rsidP="00792C60">
            <w:pPr>
              <w:rPr>
                <w:b/>
                <w:bCs/>
                <w:lang w:val="en-US"/>
              </w:rPr>
            </w:pPr>
            <w:r>
              <w:rPr>
                <w:b/>
                <w:bCs/>
                <w:lang w:val="en-US"/>
              </w:rPr>
              <w:t xml:space="preserve">Select examples of </w:t>
            </w:r>
            <w:r w:rsidR="00BC2FCD">
              <w:rPr>
                <w:b/>
                <w:bCs/>
                <w:lang w:val="en-US"/>
              </w:rPr>
              <w:t>uneven distribution or experience of power from</w:t>
            </w:r>
            <w:r>
              <w:rPr>
                <w:b/>
                <w:bCs/>
                <w:lang w:val="en-US"/>
              </w:rPr>
              <w:t xml:space="preserve"> modern US agriculture</w:t>
            </w:r>
          </w:p>
        </w:tc>
      </w:tr>
      <w:tr w:rsidR="005E13CB" w:rsidRPr="007018EE" w14:paraId="5391009E" w14:textId="77777777" w:rsidTr="00792C60">
        <w:tc>
          <w:tcPr>
            <w:tcW w:w="1625" w:type="dxa"/>
          </w:tcPr>
          <w:p w14:paraId="753192FC" w14:textId="77777777" w:rsidR="005E13CB" w:rsidRDefault="005E13CB" w:rsidP="00792C60">
            <w:pPr>
              <w:rPr>
                <w:b/>
                <w:bCs/>
                <w:lang w:val="en-US"/>
              </w:rPr>
            </w:pPr>
            <w:r>
              <w:rPr>
                <w:b/>
                <w:bCs/>
                <w:lang w:val="en-US"/>
              </w:rPr>
              <w:t>Structural domain</w:t>
            </w:r>
          </w:p>
        </w:tc>
        <w:tc>
          <w:tcPr>
            <w:tcW w:w="2150" w:type="dxa"/>
          </w:tcPr>
          <w:p w14:paraId="09E0BF84" w14:textId="77777777" w:rsidR="005E13CB" w:rsidRDefault="005E13CB" w:rsidP="00792C60">
            <w:pPr>
              <w:rPr>
                <w:lang w:val="en-US"/>
              </w:rPr>
            </w:pPr>
            <w:r>
              <w:rPr>
                <w:lang w:val="en-US"/>
              </w:rPr>
              <w:t>Laws and policies that distribute power</w:t>
            </w:r>
          </w:p>
        </w:tc>
        <w:tc>
          <w:tcPr>
            <w:tcW w:w="4950" w:type="dxa"/>
          </w:tcPr>
          <w:p w14:paraId="393223B7" w14:textId="4B8A0CD0" w:rsidR="005E13CB" w:rsidRDefault="005E13CB" w:rsidP="00792C60">
            <w:pPr>
              <w:rPr>
                <w:lang w:val="en-US"/>
              </w:rPr>
            </w:pPr>
            <w:r>
              <w:rPr>
                <w:lang w:val="en-US"/>
              </w:rPr>
              <w:t xml:space="preserve">Racially tiered implementation and funding of US </w:t>
            </w:r>
            <w:r w:rsidRPr="00FF043E">
              <w:rPr>
                <w:lang w:val="en-US"/>
              </w:rPr>
              <w:t xml:space="preserve">land-grant </w:t>
            </w:r>
            <w:r>
              <w:rPr>
                <w:lang w:val="en-US"/>
              </w:rPr>
              <w:t xml:space="preserve">university </w:t>
            </w:r>
            <w:r w:rsidRPr="00FF043E">
              <w:rPr>
                <w:lang w:val="en-US"/>
              </w:rPr>
              <w:t>system</w:t>
            </w:r>
            <w:r>
              <w:rPr>
                <w:lang w:val="en-US"/>
              </w:rPr>
              <w:t>(C</w:t>
            </w:r>
            <w:r w:rsidRPr="0029011A">
              <w:rPr>
                <w:lang w:val="en-US"/>
              </w:rPr>
              <w:t>roft2019</w:t>
            </w:r>
            <w:r>
              <w:rPr>
                <w:lang w:val="en-US"/>
              </w:rPr>
              <w:t>Sharp2004Martin2018)</w:t>
            </w:r>
            <w:r w:rsidR="0072381E">
              <w:rPr>
                <w:lang w:val="en-US"/>
              </w:rPr>
              <w:t>; d</w:t>
            </w:r>
            <w:r>
              <w:rPr>
                <w:lang w:val="en-US"/>
              </w:rPr>
              <w:t>iscriminatory design of US land heirship laws(Deaton2007Baily 2022)</w:t>
            </w:r>
            <w:r w:rsidR="0072381E">
              <w:rPr>
                <w:lang w:val="en-US"/>
              </w:rPr>
              <w:t>; d</w:t>
            </w:r>
            <w:r>
              <w:rPr>
                <w:lang w:val="en-US"/>
              </w:rPr>
              <w:t xml:space="preserve">iscretionary implementation of eminent domain laws (Fraley) </w:t>
            </w:r>
          </w:p>
        </w:tc>
      </w:tr>
      <w:tr w:rsidR="005E13CB" w:rsidRPr="007018EE" w14:paraId="4145BC41" w14:textId="77777777" w:rsidTr="00792C60">
        <w:tc>
          <w:tcPr>
            <w:tcW w:w="1625" w:type="dxa"/>
          </w:tcPr>
          <w:p w14:paraId="7CD17EC4" w14:textId="77777777" w:rsidR="005E13CB" w:rsidRPr="007D347A" w:rsidRDefault="005E13CB" w:rsidP="00792C60">
            <w:pPr>
              <w:rPr>
                <w:lang w:val="en-US"/>
              </w:rPr>
            </w:pPr>
            <w:r>
              <w:rPr>
                <w:b/>
                <w:bCs/>
                <w:lang w:val="en-US"/>
              </w:rPr>
              <w:t>Disciplinary domain</w:t>
            </w:r>
          </w:p>
        </w:tc>
        <w:tc>
          <w:tcPr>
            <w:tcW w:w="2150" w:type="dxa"/>
          </w:tcPr>
          <w:p w14:paraId="0BF92F73" w14:textId="77777777" w:rsidR="005E13CB" w:rsidRPr="007D347A" w:rsidRDefault="005E13CB" w:rsidP="00792C60">
            <w:pPr>
              <w:rPr>
                <w:lang w:val="en-US"/>
              </w:rPr>
            </w:pPr>
            <w:r>
              <w:rPr>
                <w:lang w:val="en-US"/>
              </w:rPr>
              <w:t>Entities that implement and enforce (or fail to implement and enforce) laws and policies distributing power</w:t>
            </w:r>
          </w:p>
        </w:tc>
        <w:tc>
          <w:tcPr>
            <w:tcW w:w="4950" w:type="dxa"/>
          </w:tcPr>
          <w:p w14:paraId="14349BB2" w14:textId="3C66E24F" w:rsidR="005E13CB" w:rsidRDefault="005E13CB" w:rsidP="0072381E">
            <w:pPr>
              <w:rPr>
                <w:lang w:val="en-US"/>
              </w:rPr>
            </w:pPr>
            <w:r>
              <w:rPr>
                <w:lang w:val="en-US"/>
              </w:rPr>
              <w:t>USDA credit granting discrimination based on race and gender(Carpenter2012)</w:t>
            </w:r>
            <w:r w:rsidR="0072381E">
              <w:rPr>
                <w:lang w:val="en-US"/>
              </w:rPr>
              <w:t>; s</w:t>
            </w:r>
            <w:r>
              <w:rPr>
                <w:lang w:val="en-US"/>
              </w:rPr>
              <w:t xml:space="preserve">ystematic exclusion </w:t>
            </w:r>
            <w:r w:rsidRPr="0029011A">
              <w:rPr>
                <w:lang w:val="en-US"/>
              </w:rPr>
              <w:t>of groups</w:t>
            </w:r>
            <w:r>
              <w:rPr>
                <w:lang w:val="en-US"/>
              </w:rPr>
              <w:t xml:space="preserve"> via USDA NASS census collection formats(Pilgeram2020Dentzman2020)</w:t>
            </w:r>
            <w:r w:rsidR="0072381E">
              <w:rPr>
                <w:lang w:val="en-US"/>
              </w:rPr>
              <w:t>; b</w:t>
            </w:r>
            <w:r>
              <w:rPr>
                <w:lang w:val="en-US"/>
              </w:rPr>
              <w:t>arriers to participation of American Indian lands in NRCS programs(Johnson2019)</w:t>
            </w:r>
          </w:p>
        </w:tc>
      </w:tr>
      <w:tr w:rsidR="005E13CB" w:rsidRPr="007018EE" w14:paraId="7AD1BDCA" w14:textId="77777777" w:rsidTr="00792C60">
        <w:tc>
          <w:tcPr>
            <w:tcW w:w="1625" w:type="dxa"/>
          </w:tcPr>
          <w:p w14:paraId="2B53D31F" w14:textId="77777777" w:rsidR="005E13CB" w:rsidRDefault="005E13CB" w:rsidP="00792C60">
            <w:pPr>
              <w:rPr>
                <w:b/>
                <w:bCs/>
                <w:lang w:val="en-US"/>
              </w:rPr>
            </w:pPr>
            <w:r>
              <w:rPr>
                <w:b/>
                <w:bCs/>
                <w:lang w:val="en-US"/>
              </w:rPr>
              <w:t>Hegemonic domain</w:t>
            </w:r>
          </w:p>
        </w:tc>
        <w:tc>
          <w:tcPr>
            <w:tcW w:w="2150" w:type="dxa"/>
          </w:tcPr>
          <w:p w14:paraId="49D70701" w14:textId="77777777" w:rsidR="005E13CB" w:rsidRDefault="005E13CB" w:rsidP="00792C60">
            <w:pPr>
              <w:rPr>
                <w:b/>
                <w:bCs/>
                <w:lang w:val="en-US"/>
              </w:rPr>
            </w:pPr>
            <w:r>
              <w:rPr>
                <w:lang w:val="en-US"/>
              </w:rPr>
              <w:t>Entities that circulate ideas related to who has power</w:t>
            </w:r>
          </w:p>
        </w:tc>
        <w:tc>
          <w:tcPr>
            <w:tcW w:w="4950" w:type="dxa"/>
          </w:tcPr>
          <w:p w14:paraId="23DD45F6" w14:textId="1E39F7C0" w:rsidR="005E13CB" w:rsidRDefault="0072381E" w:rsidP="00792C60">
            <w:pPr>
              <w:rPr>
                <w:lang w:val="en-US"/>
              </w:rPr>
            </w:pPr>
            <w:r>
              <w:rPr>
                <w:color w:val="FF0000"/>
                <w:lang w:val="en-US"/>
              </w:rPr>
              <w:t>Gendered expectations for land ownership and management(Carter); p</w:t>
            </w:r>
            <w:r w:rsidR="005E13CB">
              <w:rPr>
                <w:lang w:val="en-US"/>
              </w:rPr>
              <w:t>ublic extension and conservation programs focused on top-down, technical solutions(Belshaw1979Johnson2021)</w:t>
            </w:r>
            <w:r>
              <w:rPr>
                <w:lang w:val="en-US"/>
              </w:rPr>
              <w:t>; f</w:t>
            </w:r>
            <w:r w:rsidR="005E13CB">
              <w:rPr>
                <w:lang w:val="en-US"/>
              </w:rPr>
              <w:t>ocus on Western science in agricultural curriculums(Snively2001)</w:t>
            </w:r>
          </w:p>
        </w:tc>
      </w:tr>
      <w:tr w:rsidR="005E13CB" w:rsidRPr="007018EE" w14:paraId="0EE02753" w14:textId="77777777" w:rsidTr="00792C60">
        <w:tc>
          <w:tcPr>
            <w:tcW w:w="1625" w:type="dxa"/>
          </w:tcPr>
          <w:p w14:paraId="5B6ADCE7" w14:textId="77777777" w:rsidR="005E13CB" w:rsidRDefault="005E13CB" w:rsidP="00792C60">
            <w:pPr>
              <w:rPr>
                <w:b/>
                <w:bCs/>
                <w:lang w:val="en-US"/>
              </w:rPr>
            </w:pPr>
            <w:r>
              <w:rPr>
                <w:b/>
                <w:bCs/>
                <w:lang w:val="en-US"/>
              </w:rPr>
              <w:t>Interpersonal domain</w:t>
            </w:r>
          </w:p>
        </w:tc>
        <w:tc>
          <w:tcPr>
            <w:tcW w:w="2150" w:type="dxa"/>
          </w:tcPr>
          <w:p w14:paraId="2DA960C3" w14:textId="77777777" w:rsidR="005E13CB" w:rsidRDefault="005E13CB" w:rsidP="00792C60">
            <w:pPr>
              <w:rPr>
                <w:b/>
                <w:bCs/>
                <w:lang w:val="en-US"/>
              </w:rPr>
            </w:pPr>
            <w:r>
              <w:rPr>
                <w:lang w:val="en-US"/>
              </w:rPr>
              <w:t>Individual experiences, expression, and awareness of who has power</w:t>
            </w:r>
          </w:p>
        </w:tc>
        <w:tc>
          <w:tcPr>
            <w:tcW w:w="4950" w:type="dxa"/>
          </w:tcPr>
          <w:p w14:paraId="3B378E91" w14:textId="56504CD1" w:rsidR="005E13CB" w:rsidRDefault="005E13CB" w:rsidP="00792C60">
            <w:pPr>
              <w:rPr>
                <w:lang w:val="en-US"/>
              </w:rPr>
            </w:pPr>
            <w:r>
              <w:rPr>
                <w:lang w:val="en-US"/>
              </w:rPr>
              <w:t>In- and out-group mentalities in agricultural practitioners(</w:t>
            </w:r>
            <w:proofErr w:type="spellStart"/>
            <w:r>
              <w:rPr>
                <w:lang w:val="en-US"/>
              </w:rPr>
              <w:t>KnissXXXX</w:t>
            </w:r>
            <w:proofErr w:type="spellEnd"/>
            <w:r>
              <w:rPr>
                <w:lang w:val="en-US"/>
              </w:rPr>
              <w:t>), gendered experiences of fieldwork and farmer interactions(Chiswell</w:t>
            </w:r>
            <w:r w:rsidR="0072381E">
              <w:rPr>
                <w:lang w:val="en-US"/>
              </w:rPr>
              <w:t>2016</w:t>
            </w:r>
            <w:r w:rsidR="00BC2FCD">
              <w:rPr>
                <w:lang w:val="en-US"/>
              </w:rPr>
              <w:t>)</w:t>
            </w:r>
            <w:r>
              <w:rPr>
                <w:lang w:val="en-US"/>
              </w:rPr>
              <w:t xml:space="preserve">; </w:t>
            </w:r>
            <w:r w:rsidR="00BC2FCD">
              <w:rPr>
                <w:lang w:val="en-US"/>
              </w:rPr>
              <w:t>g</w:t>
            </w:r>
            <w:r>
              <w:rPr>
                <w:lang w:val="en-US"/>
              </w:rPr>
              <w:t>ender biases in agricultural students(Basche</w:t>
            </w:r>
            <w:ins w:id="15" w:author="Andrea Basche" w:date="2024-06-05T22:14:00Z">
              <w:r w:rsidR="00E24A58">
                <w:rPr>
                  <w:lang w:val="en-US"/>
                </w:rPr>
                <w:t xml:space="preserve"> and Carter </w:t>
              </w:r>
            </w:ins>
            <w:r>
              <w:rPr>
                <w:lang w:val="en-US"/>
              </w:rPr>
              <w:t>202</w:t>
            </w:r>
            <w:ins w:id="16" w:author="Andrea Basche" w:date="2024-06-05T22:14:00Z">
              <w:r w:rsidR="00E24A58">
                <w:rPr>
                  <w:lang w:val="en-US"/>
                </w:rPr>
                <w:t>1</w:t>
              </w:r>
            </w:ins>
            <w:del w:id="17" w:author="Andrea Basche" w:date="2024-06-05T22:14:00Z">
              <w:r w:rsidDel="00E24A58">
                <w:rPr>
                  <w:lang w:val="en-US"/>
                </w:rPr>
                <w:delText>0</w:delText>
              </w:r>
            </w:del>
            <w:r>
              <w:rPr>
                <w:lang w:val="en-US"/>
              </w:rPr>
              <w:t>)</w:t>
            </w:r>
          </w:p>
          <w:p w14:paraId="5D653647" w14:textId="77777777" w:rsidR="005E13CB" w:rsidRDefault="005E13CB" w:rsidP="00792C60">
            <w:pPr>
              <w:rPr>
                <w:lang w:val="en-US"/>
              </w:rPr>
            </w:pPr>
          </w:p>
        </w:tc>
      </w:tr>
      <w:tr w:rsidR="005E13CB" w:rsidRPr="007018EE" w14:paraId="3F8D4763" w14:textId="77777777" w:rsidTr="00792C60">
        <w:tc>
          <w:tcPr>
            <w:tcW w:w="8725" w:type="dxa"/>
            <w:gridSpan w:val="3"/>
          </w:tcPr>
          <w:p w14:paraId="172B3566" w14:textId="4BCB6AC8" w:rsidR="005E13CB" w:rsidRPr="002E15CC" w:rsidRDefault="009A1F4F" w:rsidP="00792C60">
            <w:pPr>
              <w:rPr>
                <w:sz w:val="16"/>
                <w:szCs w:val="16"/>
                <w:lang w:val="en-US"/>
              </w:rPr>
            </w:pPr>
            <w:r>
              <w:rPr>
                <w:sz w:val="16"/>
                <w:szCs w:val="16"/>
                <w:lang w:val="en-US"/>
              </w:rPr>
              <w:t xml:space="preserve">USDA - </w:t>
            </w:r>
            <w:r w:rsidR="005E13CB" w:rsidRPr="002E15CC">
              <w:rPr>
                <w:sz w:val="16"/>
                <w:szCs w:val="16"/>
                <w:lang w:val="en-US"/>
              </w:rPr>
              <w:t>United States Department of Agriculture</w:t>
            </w:r>
            <w:r>
              <w:rPr>
                <w:sz w:val="16"/>
                <w:szCs w:val="16"/>
                <w:lang w:val="en-US"/>
              </w:rPr>
              <w:t xml:space="preserve">; NASS - </w:t>
            </w:r>
            <w:r w:rsidR="005E13CB" w:rsidRPr="002E15CC">
              <w:rPr>
                <w:sz w:val="16"/>
                <w:szCs w:val="16"/>
                <w:lang w:val="en-US"/>
              </w:rPr>
              <w:t>National Agricultural Statistics Service, an agency responsible for collecting and reporting information related to agricultural production within the USDA</w:t>
            </w:r>
            <w:r>
              <w:rPr>
                <w:sz w:val="16"/>
                <w:szCs w:val="16"/>
                <w:lang w:val="en-US"/>
              </w:rPr>
              <w:t xml:space="preserve">; NRCS - </w:t>
            </w:r>
            <w:r w:rsidR="005E13CB" w:rsidRPr="002E15CC">
              <w:rPr>
                <w:sz w:val="16"/>
                <w:szCs w:val="16"/>
                <w:lang w:val="en-US"/>
              </w:rPr>
              <w:t xml:space="preserve">Natural Resource Conservation Service, </w:t>
            </w:r>
            <w:r w:rsidR="005E13CB">
              <w:rPr>
                <w:sz w:val="16"/>
                <w:szCs w:val="16"/>
                <w:lang w:val="en-US"/>
              </w:rPr>
              <w:t>an agency that provides technical and financial assistance  to land owners</w:t>
            </w:r>
          </w:p>
          <w:p w14:paraId="6FAC4984" w14:textId="77777777" w:rsidR="005E13CB" w:rsidRPr="002E15CC" w:rsidRDefault="005E13CB" w:rsidP="00792C60">
            <w:pPr>
              <w:rPr>
                <w:sz w:val="16"/>
                <w:szCs w:val="16"/>
                <w:lang w:val="en-US"/>
              </w:rPr>
            </w:pPr>
          </w:p>
        </w:tc>
      </w:tr>
    </w:tbl>
    <w:p w14:paraId="29F87350" w14:textId="77777777" w:rsidR="005E13CB" w:rsidRDefault="005E13CB" w:rsidP="005E13CB">
      <w:pPr>
        <w:rPr>
          <w:b/>
          <w:bCs/>
          <w:lang w:val="en-US"/>
        </w:rPr>
      </w:pPr>
    </w:p>
    <w:p w14:paraId="4A5C450B" w14:textId="77777777" w:rsidR="00BC2FCD" w:rsidRDefault="00BC2FCD" w:rsidP="005E13CB">
      <w:pPr>
        <w:rPr>
          <w:lang w:val="en-US"/>
        </w:rPr>
      </w:pPr>
    </w:p>
    <w:p w14:paraId="16C0E2EA" w14:textId="67DB74A7" w:rsidR="00B15954" w:rsidRDefault="005E13CB" w:rsidP="005E13CB">
      <w:pPr>
        <w:rPr>
          <w:lang w:val="en-US"/>
        </w:rPr>
      </w:pPr>
      <w:r>
        <w:rPr>
          <w:lang w:val="en-US"/>
        </w:rPr>
        <w:t xml:space="preserve">To help agricultural researchers envision how their work may integrate into a larger effort to rebalance power in one or more domains, we present three </w:t>
      </w:r>
      <w:r w:rsidR="009A1F4F">
        <w:rPr>
          <w:lang w:val="en-US"/>
        </w:rPr>
        <w:t>research activities</w:t>
      </w:r>
      <w:r>
        <w:rPr>
          <w:lang w:val="en-US"/>
        </w:rPr>
        <w:t xml:space="preserve"> with </w:t>
      </w:r>
      <w:r w:rsidR="0072381E">
        <w:rPr>
          <w:lang w:val="en-US"/>
        </w:rPr>
        <w:t xml:space="preserve">attendant </w:t>
      </w:r>
      <w:r w:rsidR="009A1F4F">
        <w:rPr>
          <w:lang w:val="en-US"/>
        </w:rPr>
        <w:t xml:space="preserve">examples of </w:t>
      </w:r>
      <w:r w:rsidR="00BC2FCD">
        <w:rPr>
          <w:lang w:val="en-US"/>
        </w:rPr>
        <w:t>positive experiences</w:t>
      </w:r>
      <w:r>
        <w:rPr>
          <w:lang w:val="en-US"/>
        </w:rPr>
        <w:t>.</w:t>
      </w:r>
    </w:p>
    <w:p w14:paraId="40AA282C" w14:textId="77777777" w:rsidR="00BC2FCD" w:rsidRDefault="00BC2FCD" w:rsidP="005E13CB">
      <w:pPr>
        <w:rPr>
          <w:rStyle w:val="Heading3Char"/>
          <w:lang w:val="en-US"/>
        </w:rPr>
      </w:pPr>
    </w:p>
    <w:p w14:paraId="7EE862E3" w14:textId="3FF760F9" w:rsidR="0019711C" w:rsidRPr="0029011A" w:rsidRDefault="0019711C" w:rsidP="008A4A87">
      <w:pPr>
        <w:pStyle w:val="Heading2"/>
        <w:rPr>
          <w:rStyle w:val="Heading3Char"/>
          <w:lang w:val="en-US"/>
        </w:rPr>
      </w:pPr>
      <w:r w:rsidRPr="0029011A">
        <w:rPr>
          <w:rStyle w:val="Heading3Char"/>
          <w:lang w:val="en-US"/>
        </w:rPr>
        <w:t>Technical audits</w:t>
      </w:r>
    </w:p>
    <w:p w14:paraId="06B3E639" w14:textId="0DCCCDA0" w:rsidR="002C20E9" w:rsidRDefault="002F4CE6" w:rsidP="00A1659B">
      <w:pPr>
        <w:rPr>
          <w:lang w:val="en-US"/>
        </w:rPr>
      </w:pPr>
      <w:r>
        <w:rPr>
          <w:lang w:val="en-US"/>
        </w:rPr>
        <w:t>B</w:t>
      </w:r>
      <w:r w:rsidR="00D21E13" w:rsidRPr="0029011A">
        <w:rPr>
          <w:lang w:val="en-US"/>
        </w:rPr>
        <w:t xml:space="preserve">y leveraging their scientific training, agricultural scientists have great potential to contribute to documentation of </w:t>
      </w:r>
      <w:r w:rsidR="00D21E13">
        <w:rPr>
          <w:lang w:val="en-US"/>
        </w:rPr>
        <w:t xml:space="preserve">issues in </w:t>
      </w:r>
      <w:r w:rsidR="00BC2FCD">
        <w:rPr>
          <w:lang w:val="en-US"/>
        </w:rPr>
        <w:t>the four</w:t>
      </w:r>
      <w:r w:rsidR="00D21E13">
        <w:rPr>
          <w:lang w:val="en-US"/>
        </w:rPr>
        <w:t xml:space="preserve"> </w:t>
      </w:r>
      <w:r w:rsidR="00F251AD">
        <w:rPr>
          <w:lang w:val="en-US"/>
        </w:rPr>
        <w:t xml:space="preserve">power </w:t>
      </w:r>
      <w:r w:rsidR="00D21E13">
        <w:rPr>
          <w:lang w:val="en-US"/>
        </w:rPr>
        <w:t>domains</w:t>
      </w:r>
      <w:r w:rsidR="00F251AD">
        <w:rPr>
          <w:lang w:val="en-US"/>
        </w:rPr>
        <w:t xml:space="preserve"> (Table </w:t>
      </w:r>
      <w:r w:rsidR="00BC2FCD">
        <w:rPr>
          <w:lang w:val="en-US"/>
        </w:rPr>
        <w:t>2</w:t>
      </w:r>
      <w:r w:rsidR="00F251AD">
        <w:rPr>
          <w:lang w:val="en-US"/>
        </w:rPr>
        <w:t>)</w:t>
      </w:r>
      <w:r w:rsidR="00D21E13">
        <w:rPr>
          <w:lang w:val="en-US"/>
        </w:rPr>
        <w:t>.</w:t>
      </w:r>
      <w:r>
        <w:rPr>
          <w:lang w:val="en-US"/>
        </w:rPr>
        <w:t xml:space="preserve"> </w:t>
      </w:r>
      <w:r w:rsidR="0072381E">
        <w:rPr>
          <w:lang w:val="en-US"/>
        </w:rPr>
        <w:t>A</w:t>
      </w:r>
      <w:r w:rsidR="00F251AD">
        <w:rPr>
          <w:lang w:val="en-US"/>
        </w:rPr>
        <w:t xml:space="preserve"> </w:t>
      </w:r>
      <w:r w:rsidR="005D0548" w:rsidRPr="0029011A">
        <w:rPr>
          <w:lang w:val="en-US"/>
        </w:rPr>
        <w:t>series of studies</w:t>
      </w:r>
      <w:r>
        <w:rPr>
          <w:lang w:val="en-US"/>
        </w:rPr>
        <w:t xml:space="preserve"> documented significant soil degradation and crop yield losses following the </w:t>
      </w:r>
      <w:r w:rsidR="009A1F4F">
        <w:rPr>
          <w:lang w:val="en-US"/>
        </w:rPr>
        <w:t xml:space="preserve">required </w:t>
      </w:r>
      <w:r>
        <w:rPr>
          <w:lang w:val="en-US"/>
        </w:rPr>
        <w:t>remediation accompanying underground pipeline installation (</w:t>
      </w:r>
      <w:r w:rsidR="00856997" w:rsidRPr="0029011A">
        <w:rPr>
          <w:lang w:val="en-US"/>
        </w:rPr>
        <w:t>Brehm2022aBrehm2022b</w:t>
      </w:r>
      <w:r w:rsidR="00E719B5">
        <w:rPr>
          <w:lang w:val="en-US"/>
        </w:rPr>
        <w:t>Ebrahimi2022aEbrahimi2022b</w:t>
      </w:r>
      <w:r w:rsidR="00856997" w:rsidRPr="0029011A">
        <w:rPr>
          <w:lang w:val="en-US"/>
        </w:rPr>
        <w:t>)</w:t>
      </w:r>
      <w:r w:rsidR="00216162" w:rsidRPr="0029011A">
        <w:rPr>
          <w:lang w:val="en-US"/>
        </w:rPr>
        <w:t xml:space="preserve">. </w:t>
      </w:r>
      <w:r w:rsidR="0072381E">
        <w:rPr>
          <w:lang w:val="en-US"/>
        </w:rPr>
        <w:t xml:space="preserve">By quantifying </w:t>
      </w:r>
      <w:r>
        <w:rPr>
          <w:lang w:val="en-US"/>
        </w:rPr>
        <w:t>long-term impacts on productive agricultural land</w:t>
      </w:r>
      <w:r w:rsidR="00975CB0">
        <w:rPr>
          <w:lang w:val="en-US"/>
        </w:rPr>
        <w:t xml:space="preserve"> (a globally limited resource)</w:t>
      </w:r>
      <w:r w:rsidR="0072381E">
        <w:rPr>
          <w:lang w:val="en-US"/>
        </w:rPr>
        <w:t xml:space="preserve">, this research challenges laws (structural domain) </w:t>
      </w:r>
      <w:r w:rsidR="009A1F4F">
        <w:rPr>
          <w:lang w:val="en-US"/>
        </w:rPr>
        <w:t>allowing p</w:t>
      </w:r>
      <w:r>
        <w:rPr>
          <w:lang w:val="en-US"/>
        </w:rPr>
        <w:t xml:space="preserve">ipeline installation companies to impact </w:t>
      </w:r>
      <w:r w:rsidR="0066073B">
        <w:rPr>
          <w:lang w:val="en-US"/>
        </w:rPr>
        <w:t xml:space="preserve">landowners, farmers, and the public </w:t>
      </w:r>
      <w:r>
        <w:rPr>
          <w:lang w:val="en-US"/>
        </w:rPr>
        <w:t>without fair compensation.</w:t>
      </w:r>
      <w:r w:rsidR="00A1659B">
        <w:rPr>
          <w:lang w:val="en-US"/>
        </w:rPr>
        <w:t xml:space="preserve"> </w:t>
      </w:r>
      <w:r w:rsidR="0072381E">
        <w:rPr>
          <w:lang w:val="en-US"/>
        </w:rPr>
        <w:t xml:space="preserve">As an example from </w:t>
      </w:r>
      <w:r w:rsidR="00BC2FCD">
        <w:rPr>
          <w:lang w:val="en-US"/>
        </w:rPr>
        <w:t>the</w:t>
      </w:r>
      <w:r w:rsidR="00A40128">
        <w:rPr>
          <w:lang w:val="en-US"/>
        </w:rPr>
        <w:t xml:space="preserve"> hegemonic </w:t>
      </w:r>
      <w:r w:rsidR="00BC2FCD">
        <w:rPr>
          <w:lang w:val="en-US"/>
        </w:rPr>
        <w:t>domain</w:t>
      </w:r>
      <w:r w:rsidR="00A40128">
        <w:rPr>
          <w:lang w:val="en-US"/>
        </w:rPr>
        <w:t>, u</w:t>
      </w:r>
      <w:r w:rsidR="00A1659B">
        <w:rPr>
          <w:lang w:val="en-US"/>
        </w:rPr>
        <w:t xml:space="preserve">niversity nutrient application recommendations have traditionally been generated </w:t>
      </w:r>
      <w:r w:rsidR="00A40128">
        <w:rPr>
          <w:lang w:val="en-US"/>
        </w:rPr>
        <w:t>u</w:t>
      </w:r>
      <w:r w:rsidR="00A1659B">
        <w:rPr>
          <w:lang w:val="en-US"/>
        </w:rPr>
        <w:t>sing top-down, siloed</w:t>
      </w:r>
      <w:r w:rsidR="0039604B">
        <w:rPr>
          <w:lang w:val="en-US"/>
        </w:rPr>
        <w:t xml:space="preserve"> experiments</w:t>
      </w:r>
      <w:r w:rsidR="00BC2FCD">
        <w:rPr>
          <w:lang w:val="en-US"/>
        </w:rPr>
        <w:t xml:space="preserve"> with little transparency or opportunity for the public, farmers, or even other scientists to provide input. </w:t>
      </w:r>
      <w:r w:rsidR="00A1659B">
        <w:rPr>
          <w:lang w:val="en-US"/>
        </w:rPr>
        <w:t xml:space="preserve">A recent study </w:t>
      </w:r>
      <w:r w:rsidR="00A40128">
        <w:rPr>
          <w:lang w:val="en-US"/>
        </w:rPr>
        <w:t xml:space="preserve">challenged the appropriateness of this arrangement, </w:t>
      </w:r>
      <w:r w:rsidR="00750AC7">
        <w:rPr>
          <w:lang w:val="en-US"/>
        </w:rPr>
        <w:lastRenderedPageBreak/>
        <w:t>exposing flaws in traditional experimental designs</w:t>
      </w:r>
      <w:r w:rsidR="002827E9">
        <w:rPr>
          <w:lang w:val="en-US"/>
        </w:rPr>
        <w:t xml:space="preserve"> that render them unable to deliver meaningful recommendations</w:t>
      </w:r>
      <w:r w:rsidR="007A5B68">
        <w:rPr>
          <w:lang w:val="en-US"/>
        </w:rPr>
        <w:t>(Miguez2022)</w:t>
      </w:r>
      <w:r w:rsidR="002C20E9">
        <w:rPr>
          <w:lang w:val="en-US"/>
        </w:rPr>
        <w:t>. This occur</w:t>
      </w:r>
      <w:r w:rsidR="007A5B68">
        <w:rPr>
          <w:lang w:val="en-US"/>
        </w:rPr>
        <w:t>red</w:t>
      </w:r>
      <w:r w:rsidR="002C20E9">
        <w:rPr>
          <w:lang w:val="en-US"/>
        </w:rPr>
        <w:t xml:space="preserve"> against the backdrop of stakeholders demand</w:t>
      </w:r>
      <w:r w:rsidR="002827E9">
        <w:rPr>
          <w:lang w:val="en-US"/>
        </w:rPr>
        <w:t>ing</w:t>
      </w:r>
      <w:r w:rsidR="002C20E9">
        <w:rPr>
          <w:lang w:val="en-US"/>
        </w:rPr>
        <w:t xml:space="preserve"> more accountability with regards to </w:t>
      </w:r>
      <w:r w:rsidR="002827E9">
        <w:rPr>
          <w:lang w:val="en-US"/>
        </w:rPr>
        <w:t xml:space="preserve">agricultural </w:t>
      </w:r>
      <w:r w:rsidR="002C20E9">
        <w:rPr>
          <w:lang w:val="en-US"/>
        </w:rPr>
        <w:t>nutrient management</w:t>
      </w:r>
      <w:r w:rsidR="0039604B">
        <w:rPr>
          <w:lang w:val="en-US"/>
        </w:rPr>
        <w:t>(CITE)</w:t>
      </w:r>
      <w:r w:rsidR="002827E9">
        <w:rPr>
          <w:lang w:val="en-US"/>
        </w:rPr>
        <w:t>. I</w:t>
      </w:r>
      <w:r w:rsidR="002C20E9">
        <w:rPr>
          <w:lang w:val="en-US"/>
        </w:rPr>
        <w:t>n</w:t>
      </w:r>
      <w:r w:rsidR="00A40128">
        <w:rPr>
          <w:lang w:val="en-US"/>
        </w:rPr>
        <w:t xml:space="preserve"> response, in</w:t>
      </w:r>
      <w:r w:rsidR="002C20E9">
        <w:rPr>
          <w:lang w:val="en-US"/>
        </w:rPr>
        <w:t xml:space="preserve"> 2022 the state of Iowa launched an ambitious effort </w:t>
      </w:r>
      <w:r w:rsidR="002C20E9" w:rsidRPr="0029011A">
        <w:rPr>
          <w:lang w:val="en-US"/>
        </w:rPr>
        <w:t xml:space="preserve">to democratize and support horizontal knowledge exchange </w:t>
      </w:r>
      <w:r w:rsidR="00D21E13">
        <w:rPr>
          <w:lang w:val="en-US"/>
        </w:rPr>
        <w:t>in</w:t>
      </w:r>
      <w:r w:rsidR="002C20E9" w:rsidRPr="0029011A">
        <w:rPr>
          <w:lang w:val="en-US"/>
        </w:rPr>
        <w:t xml:space="preserve"> generating </w:t>
      </w:r>
      <w:r w:rsidR="002C20E9">
        <w:rPr>
          <w:lang w:val="en-US"/>
        </w:rPr>
        <w:t xml:space="preserve">nitrogen </w:t>
      </w:r>
      <w:r w:rsidR="002C20E9" w:rsidRPr="0029011A">
        <w:rPr>
          <w:lang w:val="en-US"/>
        </w:rPr>
        <w:t>recommendations</w:t>
      </w:r>
      <w:r w:rsidR="002C20E9">
        <w:rPr>
          <w:lang w:val="en-US"/>
        </w:rPr>
        <w:t>(</w:t>
      </w:r>
      <w:proofErr w:type="spellStart"/>
      <w:r w:rsidR="002C20E9">
        <w:rPr>
          <w:lang w:val="en-US"/>
        </w:rPr>
        <w:t>IowaNitrogenInitiative</w:t>
      </w:r>
      <w:proofErr w:type="spellEnd"/>
      <w:r w:rsidR="002C20E9">
        <w:rPr>
          <w:lang w:val="en-US"/>
        </w:rPr>
        <w:t xml:space="preserve">). As part of the initiative, farmers volunteer (see Reciprocity section) to </w:t>
      </w:r>
      <w:r w:rsidR="002C20E9" w:rsidRPr="0029011A">
        <w:rPr>
          <w:lang w:val="en-US"/>
        </w:rPr>
        <w:t>perform nitrogen rate trials in their own production contexts</w:t>
      </w:r>
      <w:r w:rsidR="002C20E9">
        <w:rPr>
          <w:lang w:val="en-US"/>
        </w:rPr>
        <w:t xml:space="preserve">, and the data is collectively pooled to drive </w:t>
      </w:r>
      <w:r w:rsidR="002C20E9" w:rsidRPr="0029011A">
        <w:rPr>
          <w:lang w:val="en-US"/>
        </w:rPr>
        <w:t xml:space="preserve">transparently calculated recommendations and support public model development. </w:t>
      </w:r>
      <w:r w:rsidR="002C20E9" w:rsidRPr="0039604B">
        <w:rPr>
          <w:color w:val="FF0000"/>
          <w:lang w:val="en-US"/>
        </w:rPr>
        <w:t>Similarly, in 2022 a grassroots farmer organization, Practical Farmers of Iowa, launched a regional program paying farmers</w:t>
      </w:r>
      <w:r w:rsidR="007A5B68" w:rsidRPr="0039604B">
        <w:rPr>
          <w:color w:val="FF0000"/>
          <w:lang w:val="en-US"/>
        </w:rPr>
        <w:t xml:space="preserve"> (see Reciprocity section)</w:t>
      </w:r>
      <w:r w:rsidR="002C20E9" w:rsidRPr="0039604B">
        <w:rPr>
          <w:color w:val="FF0000"/>
          <w:lang w:val="en-US"/>
        </w:rPr>
        <w:t xml:space="preserve"> to test nitrogen rates of their choice using replicated trials and sharing their results with the public(CITE).</w:t>
      </w:r>
      <w:r w:rsidR="002C20E9">
        <w:rPr>
          <w:lang w:val="en-US"/>
        </w:rPr>
        <w:t xml:space="preserve"> </w:t>
      </w:r>
      <w:r w:rsidR="00A1659B">
        <w:rPr>
          <w:lang w:val="en-US"/>
        </w:rPr>
        <w:t>These efforts represent an exciting shift in the hegemonic power universities traditionally exercise in generati</w:t>
      </w:r>
      <w:r w:rsidR="002827E9">
        <w:rPr>
          <w:lang w:val="en-US"/>
        </w:rPr>
        <w:t>ng</w:t>
      </w:r>
      <w:r w:rsidR="00A1659B">
        <w:rPr>
          <w:lang w:val="en-US"/>
        </w:rPr>
        <w:t xml:space="preserve"> nutrient recommendations</w:t>
      </w:r>
      <w:r w:rsidR="009A1F4F">
        <w:rPr>
          <w:lang w:val="en-US"/>
        </w:rPr>
        <w:t xml:space="preserve">, addressing a crucial component of agriculture’s environmental </w:t>
      </w:r>
      <w:proofErr w:type="spellStart"/>
      <w:r w:rsidR="009A1F4F">
        <w:rPr>
          <w:lang w:val="en-US"/>
        </w:rPr>
        <w:t>impactCITE</w:t>
      </w:r>
      <w:proofErr w:type="spellEnd"/>
      <w:r w:rsidR="009A1F4F">
        <w:rPr>
          <w:lang w:val="en-US"/>
        </w:rPr>
        <w:t xml:space="preserve">. </w:t>
      </w:r>
      <w:r w:rsidR="00A1659B">
        <w:rPr>
          <w:lang w:val="en-US"/>
        </w:rPr>
        <w:t xml:space="preserve"> </w:t>
      </w:r>
    </w:p>
    <w:p w14:paraId="4CF2DB32" w14:textId="7BC55510" w:rsidR="00C83D16" w:rsidRDefault="00C83D16" w:rsidP="008A4A87">
      <w:pPr>
        <w:pStyle w:val="Heading2"/>
        <w:rPr>
          <w:lang w:val="en-US"/>
        </w:rPr>
      </w:pPr>
      <w:r>
        <w:rPr>
          <w:lang w:val="en-US"/>
        </w:rPr>
        <w:t>Listening</w:t>
      </w:r>
      <w:r w:rsidR="00BE2EB1">
        <w:rPr>
          <w:lang w:val="en-US"/>
        </w:rPr>
        <w:t xml:space="preserve"> to and serving the margins</w:t>
      </w:r>
    </w:p>
    <w:p w14:paraId="2C1575E8" w14:textId="14804EF6" w:rsidR="00ED49D1" w:rsidRDefault="0019711C" w:rsidP="00ED49D1">
      <w:pPr>
        <w:rPr>
          <w:lang w:val="en-US"/>
        </w:rPr>
      </w:pPr>
      <w:r>
        <w:rPr>
          <w:lang w:val="en-US"/>
        </w:rPr>
        <w:t xml:space="preserve">Conducting </w:t>
      </w:r>
      <w:r w:rsidR="00CB3E56">
        <w:rPr>
          <w:lang w:val="en-US"/>
        </w:rPr>
        <w:t xml:space="preserve">research </w:t>
      </w:r>
      <w:r w:rsidR="001F5FFE">
        <w:rPr>
          <w:lang w:val="en-US"/>
        </w:rPr>
        <w:t xml:space="preserve">that is </w:t>
      </w:r>
      <w:r w:rsidR="00CB3E56">
        <w:rPr>
          <w:lang w:val="en-US"/>
        </w:rPr>
        <w:t xml:space="preserve">inspired by </w:t>
      </w:r>
      <w:r w:rsidR="002C20E9">
        <w:rPr>
          <w:lang w:val="en-US"/>
        </w:rPr>
        <w:t>and</w:t>
      </w:r>
      <w:r w:rsidR="001F5FFE">
        <w:rPr>
          <w:lang w:val="en-US"/>
        </w:rPr>
        <w:t xml:space="preserve"> supportive of </w:t>
      </w:r>
      <w:r w:rsidR="00CB3E56">
        <w:rPr>
          <w:lang w:val="en-US"/>
        </w:rPr>
        <w:t xml:space="preserve">those who have been </w:t>
      </w:r>
      <w:r w:rsidR="007A5B68">
        <w:rPr>
          <w:lang w:val="en-US"/>
        </w:rPr>
        <w:t xml:space="preserve">institutionally excluded </w:t>
      </w:r>
      <w:r>
        <w:rPr>
          <w:lang w:val="en-US"/>
        </w:rPr>
        <w:t>is an</w:t>
      </w:r>
      <w:r w:rsidR="002C20E9">
        <w:rPr>
          <w:lang w:val="en-US"/>
        </w:rPr>
        <w:t>other</w:t>
      </w:r>
      <w:r>
        <w:rPr>
          <w:lang w:val="en-US"/>
        </w:rPr>
        <w:t xml:space="preserve"> effective means for </w:t>
      </w:r>
      <w:r w:rsidR="002C20E9">
        <w:rPr>
          <w:lang w:val="en-US"/>
        </w:rPr>
        <w:t xml:space="preserve">agricultural scientists to </w:t>
      </w:r>
      <w:r>
        <w:rPr>
          <w:lang w:val="en-US"/>
        </w:rPr>
        <w:t>challeng</w:t>
      </w:r>
      <w:r w:rsidR="002C20E9">
        <w:rPr>
          <w:lang w:val="en-US"/>
        </w:rPr>
        <w:t>e</w:t>
      </w:r>
      <w:r>
        <w:rPr>
          <w:lang w:val="en-US"/>
        </w:rPr>
        <w:t xml:space="preserve"> </w:t>
      </w:r>
      <w:r w:rsidR="00D07C3B">
        <w:rPr>
          <w:lang w:val="en-US"/>
        </w:rPr>
        <w:t>power (</w:t>
      </w:r>
      <w:r w:rsidR="00A26087">
        <w:rPr>
          <w:lang w:val="en-US"/>
        </w:rPr>
        <w:t>hegemonic and interpersonal</w:t>
      </w:r>
      <w:r w:rsidR="00D07C3B">
        <w:rPr>
          <w:lang w:val="en-US"/>
        </w:rPr>
        <w:t>)</w:t>
      </w:r>
      <w:r w:rsidR="00CB3E56">
        <w:rPr>
          <w:lang w:val="en-US"/>
        </w:rPr>
        <w:t xml:space="preserve">. </w:t>
      </w:r>
      <w:r w:rsidR="00A26087">
        <w:rPr>
          <w:lang w:val="en-US"/>
        </w:rPr>
        <w:t xml:space="preserve">Institutional exclusion </w:t>
      </w:r>
      <w:r w:rsidR="004A02F2">
        <w:rPr>
          <w:lang w:val="en-US"/>
        </w:rPr>
        <w:t>can manifest through multiple avenues</w:t>
      </w:r>
      <w:r w:rsidR="00A40128">
        <w:rPr>
          <w:lang w:val="en-US"/>
        </w:rPr>
        <w:t>, including i</w:t>
      </w:r>
      <w:r w:rsidR="00CF0BBF">
        <w:rPr>
          <w:lang w:val="en-US"/>
        </w:rPr>
        <w:t>ndividual c</w:t>
      </w:r>
      <w:r w:rsidR="004A02F2">
        <w:rPr>
          <w:lang w:val="en-US"/>
        </w:rPr>
        <w:t>haracteristics</w:t>
      </w:r>
      <w:r w:rsidR="002C5D33">
        <w:rPr>
          <w:lang w:val="en-US"/>
        </w:rPr>
        <w:t xml:space="preserve"> </w:t>
      </w:r>
      <w:r w:rsidR="00A40128">
        <w:rPr>
          <w:lang w:val="en-US"/>
        </w:rPr>
        <w:t xml:space="preserve">(e.g., </w:t>
      </w:r>
      <w:r w:rsidR="004A02F2">
        <w:rPr>
          <w:lang w:val="en-US"/>
        </w:rPr>
        <w:t xml:space="preserve">gender, race, ethnicity, </w:t>
      </w:r>
      <w:r w:rsidR="00CF0BBF">
        <w:rPr>
          <w:lang w:val="en-US"/>
        </w:rPr>
        <w:t xml:space="preserve">age, </w:t>
      </w:r>
      <w:r w:rsidR="004A02F2">
        <w:rPr>
          <w:lang w:val="en-US"/>
        </w:rPr>
        <w:t xml:space="preserve">language, </w:t>
      </w:r>
      <w:r w:rsidR="00E119AA">
        <w:rPr>
          <w:lang w:val="en-US"/>
        </w:rPr>
        <w:t>sexuality,</w:t>
      </w:r>
      <w:r w:rsidR="00CF0BBF">
        <w:rPr>
          <w:lang w:val="en-US"/>
        </w:rPr>
        <w:t xml:space="preserve"> </w:t>
      </w:r>
      <w:r w:rsidR="00FA6610">
        <w:rPr>
          <w:lang w:val="en-US"/>
        </w:rPr>
        <w:t>formal education level</w:t>
      </w:r>
      <w:r w:rsidR="006D6BA1">
        <w:rPr>
          <w:lang w:val="en-US"/>
        </w:rPr>
        <w:t>, technology use</w:t>
      </w:r>
      <w:r w:rsidR="00A40128">
        <w:rPr>
          <w:lang w:val="en-US"/>
        </w:rPr>
        <w:t xml:space="preserve">, </w:t>
      </w:r>
      <w:r w:rsidR="004A02F2">
        <w:rPr>
          <w:lang w:val="en-US"/>
        </w:rPr>
        <w:t>socioeconomic status</w:t>
      </w:r>
      <w:r w:rsidR="00A40128">
        <w:rPr>
          <w:lang w:val="en-US"/>
        </w:rPr>
        <w:t>)</w:t>
      </w:r>
      <w:r w:rsidR="002C5D33">
        <w:rPr>
          <w:lang w:val="en-US"/>
        </w:rPr>
        <w:t>Leslie2019Carter201</w:t>
      </w:r>
      <w:r w:rsidR="00D07C3B">
        <w:rPr>
          <w:lang w:val="en-US"/>
        </w:rPr>
        <w:t>9</w:t>
      </w:r>
      <w:r w:rsidR="002C5D33">
        <w:rPr>
          <w:lang w:val="en-US"/>
        </w:rPr>
        <w:t xml:space="preserve">Pilgerum2022Pfammatter2023Shih2009) and </w:t>
      </w:r>
      <w:r w:rsidR="00205B7A">
        <w:rPr>
          <w:lang w:val="en-US"/>
        </w:rPr>
        <w:t xml:space="preserve">farm-level features </w:t>
      </w:r>
      <w:r w:rsidR="002C5D33">
        <w:rPr>
          <w:lang w:val="en-US"/>
        </w:rPr>
        <w:t>(e.g., pr</w:t>
      </w:r>
      <w:r w:rsidR="004A02F2">
        <w:rPr>
          <w:lang w:val="en-US"/>
        </w:rPr>
        <w:t xml:space="preserve">oduction system, </w:t>
      </w:r>
      <w:r w:rsidR="00205B7A">
        <w:rPr>
          <w:lang w:val="en-US"/>
        </w:rPr>
        <w:t>degree of farm mechanization, farm location, farm</w:t>
      </w:r>
      <w:r w:rsidR="004A02F2">
        <w:rPr>
          <w:lang w:val="en-US"/>
        </w:rPr>
        <w:t xml:space="preserve"> size, market</w:t>
      </w:r>
      <w:r w:rsidR="008E4F4B">
        <w:rPr>
          <w:lang w:val="en-US"/>
        </w:rPr>
        <w:t xml:space="preserve"> participation</w:t>
      </w:r>
      <w:r w:rsidR="002C5D33">
        <w:rPr>
          <w:lang w:val="en-US"/>
        </w:rPr>
        <w:t>)</w:t>
      </w:r>
      <w:r w:rsidR="00205B7A">
        <w:rPr>
          <w:lang w:val="en-US"/>
        </w:rPr>
        <w:t>(</w:t>
      </w:r>
      <w:r w:rsidR="009E5B92">
        <w:rPr>
          <w:lang w:val="en-US"/>
        </w:rPr>
        <w:t>Wheeler2008</w:t>
      </w:r>
      <w:r w:rsidR="00AF4925">
        <w:rPr>
          <w:lang w:val="en-US"/>
        </w:rPr>
        <w:t>Belshaw1979</w:t>
      </w:r>
      <w:r w:rsidR="00205B7A">
        <w:rPr>
          <w:lang w:val="en-US"/>
        </w:rPr>
        <w:t>)</w:t>
      </w:r>
      <w:r w:rsidR="00CF0BBF">
        <w:rPr>
          <w:lang w:val="en-US"/>
        </w:rPr>
        <w:t xml:space="preserve">. </w:t>
      </w:r>
      <w:r w:rsidR="002C5D33">
        <w:rPr>
          <w:lang w:val="en-US"/>
        </w:rPr>
        <w:t xml:space="preserve">This systemic and cultural exclusion often translates to exclusion from agricultural research </w:t>
      </w:r>
      <w:r w:rsidR="008E4F4B">
        <w:rPr>
          <w:lang w:val="en-US"/>
        </w:rPr>
        <w:t xml:space="preserve">activities. </w:t>
      </w:r>
      <w:r w:rsidR="002C5D33">
        <w:rPr>
          <w:lang w:val="en-US"/>
        </w:rPr>
        <w:t xml:space="preserve">For example, </w:t>
      </w:r>
      <w:r w:rsidR="0072381E">
        <w:rPr>
          <w:lang w:val="en-US"/>
        </w:rPr>
        <w:t xml:space="preserve">in 1987 </w:t>
      </w:r>
      <w:r w:rsidR="0039604B">
        <w:rPr>
          <w:lang w:val="en-US"/>
        </w:rPr>
        <w:t>a group of farmers formed Practical Farmers of Iowa</w:t>
      </w:r>
      <w:r w:rsidR="0072381E">
        <w:rPr>
          <w:lang w:val="en-US"/>
        </w:rPr>
        <w:t xml:space="preserve"> as a peer-to-peer learning community, </w:t>
      </w:r>
      <w:r w:rsidR="0039604B">
        <w:rPr>
          <w:lang w:val="en-US"/>
        </w:rPr>
        <w:t>partially in response to feeling neglected by the Land Grant</w:t>
      </w:r>
      <w:r w:rsidR="009147B2">
        <w:rPr>
          <w:lang w:val="en-US"/>
        </w:rPr>
        <w:t>’s extension systems</w:t>
      </w:r>
      <w:r w:rsidR="0039604B">
        <w:rPr>
          <w:lang w:val="en-US"/>
        </w:rPr>
        <w:t xml:space="preserve">(CITE). </w:t>
      </w:r>
      <w:r w:rsidR="0072381E">
        <w:rPr>
          <w:lang w:val="en-US"/>
        </w:rPr>
        <w:t>Years later, o</w:t>
      </w:r>
      <w:r w:rsidR="0039604B">
        <w:rPr>
          <w:lang w:val="en-US"/>
        </w:rPr>
        <w:t>ne of those farmers’ low-input system</w:t>
      </w:r>
      <w:r w:rsidR="0072381E">
        <w:rPr>
          <w:lang w:val="en-US"/>
        </w:rPr>
        <w:t>s</w:t>
      </w:r>
      <w:r w:rsidR="0039604B">
        <w:rPr>
          <w:lang w:val="en-US"/>
        </w:rPr>
        <w:t xml:space="preserve"> inspired </w:t>
      </w:r>
      <w:r w:rsidR="008E4F4B">
        <w:rPr>
          <w:lang w:val="en-US"/>
        </w:rPr>
        <w:t xml:space="preserve">the design of an influential </w:t>
      </w:r>
      <w:r w:rsidR="0039604B">
        <w:rPr>
          <w:lang w:val="en-US"/>
        </w:rPr>
        <w:t xml:space="preserve">crop </w:t>
      </w:r>
      <w:r w:rsidR="002C5D33">
        <w:rPr>
          <w:lang w:val="en-US"/>
        </w:rPr>
        <w:t>diversification experiment (PFIsomethingDavis</w:t>
      </w:r>
      <w:r w:rsidR="009147B2">
        <w:rPr>
          <w:lang w:val="en-US"/>
        </w:rPr>
        <w:t>2012Huntxxx</w:t>
      </w:r>
      <w:r w:rsidR="002C5D33">
        <w:rPr>
          <w:lang w:val="en-US"/>
        </w:rPr>
        <w:t xml:space="preserve">). </w:t>
      </w:r>
      <w:r w:rsidR="008E4F4B">
        <w:rPr>
          <w:lang w:val="en-US"/>
        </w:rPr>
        <w:t xml:space="preserve">More recently, </w:t>
      </w:r>
      <w:r w:rsidR="00A26087">
        <w:rPr>
          <w:lang w:val="en-US"/>
        </w:rPr>
        <w:t xml:space="preserve">Latino farmers </w:t>
      </w:r>
      <w:r w:rsidR="008E4F4B">
        <w:rPr>
          <w:lang w:val="en-US"/>
        </w:rPr>
        <w:t xml:space="preserve">in the Midwest </w:t>
      </w:r>
      <w:r w:rsidR="00A26087">
        <w:rPr>
          <w:lang w:val="en-US"/>
        </w:rPr>
        <w:t xml:space="preserve">have little </w:t>
      </w:r>
      <w:r w:rsidR="00E119AA">
        <w:rPr>
          <w:lang w:val="en-US"/>
        </w:rPr>
        <w:t>institutional support</w:t>
      </w:r>
      <w:r w:rsidR="00954CBC">
        <w:rPr>
          <w:lang w:val="en-US"/>
        </w:rPr>
        <w:t>,</w:t>
      </w:r>
      <w:r w:rsidR="00A26087">
        <w:rPr>
          <w:lang w:val="en-US"/>
        </w:rPr>
        <w:t xml:space="preserve"> and </w:t>
      </w:r>
      <w:r w:rsidR="00967FC4">
        <w:rPr>
          <w:lang w:val="en-US"/>
        </w:rPr>
        <w:t xml:space="preserve">in response </w:t>
      </w:r>
      <w:r w:rsidR="00A26087">
        <w:rPr>
          <w:lang w:val="en-US"/>
        </w:rPr>
        <w:t>Practical Farmers of Iowa launched a Latino Engagement program (</w:t>
      </w:r>
      <w:hyperlink r:id="rId10" w:history="1">
        <w:r w:rsidR="00A26087" w:rsidRPr="007018EE">
          <w:rPr>
            <w:rStyle w:val="cf01"/>
            <w:color w:val="0000FF"/>
            <w:u w:val="single"/>
            <w:lang w:val="en-US"/>
          </w:rPr>
          <w:t>https://practicalfarmers.org/programs/agricultores-latinos/</w:t>
        </w:r>
      </w:hyperlink>
      <w:r w:rsidR="00A26087">
        <w:rPr>
          <w:lang w:val="en-US"/>
        </w:rPr>
        <w:t>)</w:t>
      </w:r>
      <w:r w:rsidR="00671B76">
        <w:rPr>
          <w:lang w:val="en-US"/>
        </w:rPr>
        <w:t xml:space="preserve">. </w:t>
      </w:r>
      <w:r w:rsidR="008E4F4B">
        <w:rPr>
          <w:lang w:val="en-US"/>
        </w:rPr>
        <w:t>Researcher involvement with the Women Food and Agricultural Network(</w:t>
      </w:r>
      <w:r w:rsidR="00954CBC">
        <w:rPr>
          <w:lang w:val="en-US"/>
        </w:rPr>
        <w:t>WFAN</w:t>
      </w:r>
      <w:r w:rsidR="008E4F4B">
        <w:rPr>
          <w:lang w:val="en-US"/>
        </w:rPr>
        <w:t>XX) similarly inspired scientifically fruitful activities with women land owners (</w:t>
      </w:r>
      <w:proofErr w:type="spellStart"/>
      <w:r w:rsidR="008E4F4B">
        <w:rPr>
          <w:lang w:val="en-US"/>
        </w:rPr>
        <w:t>AngiesCitations</w:t>
      </w:r>
      <w:proofErr w:type="spellEnd"/>
      <w:r w:rsidR="008E4F4B">
        <w:rPr>
          <w:lang w:val="en-US"/>
        </w:rPr>
        <w:t xml:space="preserve">). </w:t>
      </w:r>
      <w:r w:rsidR="00954CBC">
        <w:rPr>
          <w:lang w:val="en-US"/>
        </w:rPr>
        <w:t xml:space="preserve">By serving institutionally excluded groups, </w:t>
      </w:r>
      <w:r w:rsidR="00ED49D1">
        <w:rPr>
          <w:lang w:val="en-US"/>
        </w:rPr>
        <w:t>agricultural researchers leverage their privilege to help build legitimacy within the margins (</w:t>
      </w:r>
      <w:proofErr w:type="spellStart"/>
      <w:r w:rsidR="00ED49D1">
        <w:rPr>
          <w:lang w:val="en-US"/>
        </w:rPr>
        <w:t>de</w:t>
      </w:r>
      <w:r w:rsidR="008E4F4B">
        <w:rPr>
          <w:lang w:val="en-US"/>
        </w:rPr>
        <w:t>Wit</w:t>
      </w:r>
      <w:proofErr w:type="spellEnd"/>
      <w:r w:rsidR="00ED49D1">
        <w:rPr>
          <w:lang w:val="en-US"/>
        </w:rPr>
        <w:t>)</w:t>
      </w:r>
      <w:r w:rsidR="00671B76">
        <w:rPr>
          <w:lang w:val="en-US"/>
        </w:rPr>
        <w:t xml:space="preserve">, </w:t>
      </w:r>
      <w:r w:rsidR="008E4F4B">
        <w:rPr>
          <w:lang w:val="en-US"/>
        </w:rPr>
        <w:t xml:space="preserve">and </w:t>
      </w:r>
      <w:r w:rsidR="00954CBC">
        <w:rPr>
          <w:lang w:val="en-US"/>
        </w:rPr>
        <w:t xml:space="preserve">by </w:t>
      </w:r>
      <w:r w:rsidR="008E4F4B">
        <w:rPr>
          <w:lang w:val="en-US"/>
        </w:rPr>
        <w:t>listening</w:t>
      </w:r>
      <w:r w:rsidR="00954CBC">
        <w:rPr>
          <w:lang w:val="en-US"/>
        </w:rPr>
        <w:t xml:space="preserve">, they can gain </w:t>
      </w:r>
      <w:r w:rsidR="005F5DD2">
        <w:rPr>
          <w:lang w:val="en-US"/>
        </w:rPr>
        <w:t xml:space="preserve">rich scientific insights. </w:t>
      </w:r>
    </w:p>
    <w:p w14:paraId="46A6FAFB" w14:textId="77777777" w:rsidR="002554C6" w:rsidRDefault="002554C6" w:rsidP="00390894">
      <w:pPr>
        <w:rPr>
          <w:lang w:val="en-US"/>
        </w:rPr>
      </w:pPr>
    </w:p>
    <w:p w14:paraId="7D5DAF8C" w14:textId="2F44EA7A" w:rsidR="00C83D16" w:rsidRDefault="00C83D16" w:rsidP="008A4A87">
      <w:pPr>
        <w:pStyle w:val="Heading2"/>
        <w:rPr>
          <w:lang w:val="en-US"/>
        </w:rPr>
      </w:pPr>
      <w:r>
        <w:rPr>
          <w:lang w:val="en-US"/>
        </w:rPr>
        <w:t>Legitimizing other</w:t>
      </w:r>
      <w:r w:rsidR="00F251AD">
        <w:rPr>
          <w:lang w:val="en-US"/>
        </w:rPr>
        <w:t xml:space="preserve"> ways of</w:t>
      </w:r>
      <w:r>
        <w:rPr>
          <w:lang w:val="en-US"/>
        </w:rPr>
        <w:t xml:space="preserve"> know</w:t>
      </w:r>
      <w:r w:rsidR="00F251AD">
        <w:rPr>
          <w:lang w:val="en-US"/>
        </w:rPr>
        <w:t>ing</w:t>
      </w:r>
    </w:p>
    <w:p w14:paraId="0C381330" w14:textId="337F9060" w:rsidR="00766CF5" w:rsidRDefault="00D52C99" w:rsidP="00C83D16">
      <w:pPr>
        <w:rPr>
          <w:lang w:val="en-US"/>
        </w:rPr>
      </w:pPr>
      <w:r>
        <w:rPr>
          <w:lang w:val="en-US"/>
        </w:rPr>
        <w:t>‘M</w:t>
      </w:r>
      <w:r w:rsidR="00A42909" w:rsidRPr="00A15848">
        <w:rPr>
          <w:lang w:val="en-US"/>
        </w:rPr>
        <w:t>ultiple ways of knowing’ origina</w:t>
      </w:r>
      <w:r w:rsidR="00546CC0">
        <w:rPr>
          <w:lang w:val="en-US"/>
        </w:rPr>
        <w:t>tes in Indigenous</w:t>
      </w:r>
      <w:r w:rsidR="00A42909" w:rsidRPr="00A15848">
        <w:rPr>
          <w:lang w:val="en-US"/>
        </w:rPr>
        <w:t xml:space="preserve"> </w:t>
      </w:r>
      <w:r w:rsidR="00A86F8F" w:rsidRPr="00A15848">
        <w:rPr>
          <w:lang w:val="en-US"/>
        </w:rPr>
        <w:t>epistemolog</w:t>
      </w:r>
      <w:r w:rsidR="00546CC0">
        <w:rPr>
          <w:lang w:val="en-US"/>
        </w:rPr>
        <w:t>ies</w:t>
      </w:r>
      <w:r w:rsidR="00A42909" w:rsidRPr="00A15848">
        <w:rPr>
          <w:lang w:val="en-US"/>
        </w:rPr>
        <w:t xml:space="preserve"> but has migrated into common vernacular</w:t>
      </w:r>
      <w:r w:rsidR="00650D5D">
        <w:rPr>
          <w:lang w:val="en-US"/>
        </w:rPr>
        <w:t>.</w:t>
      </w:r>
      <w:r w:rsidR="00A42909" w:rsidRPr="00A15848">
        <w:rPr>
          <w:lang w:val="en-US"/>
        </w:rPr>
        <w:t xml:space="preserve"> </w:t>
      </w:r>
      <w:r w:rsidR="005F5DD2">
        <w:rPr>
          <w:lang w:val="en-US"/>
        </w:rPr>
        <w:t>I</w:t>
      </w:r>
      <w:r w:rsidR="00A42909" w:rsidRPr="00A15848">
        <w:rPr>
          <w:lang w:val="en-US"/>
        </w:rPr>
        <w:t>t recognizes the diverse means through which individuals and groups understand the world around them</w:t>
      </w:r>
      <w:r w:rsidR="00546CC0">
        <w:rPr>
          <w:lang w:val="en-US"/>
        </w:rPr>
        <w:t xml:space="preserve">, including </w:t>
      </w:r>
      <w:r w:rsidR="00A42909" w:rsidRPr="00A15848">
        <w:rPr>
          <w:lang w:val="en-US"/>
        </w:rPr>
        <w:t xml:space="preserve">empirical observation and logical reasoning, but also personal experience </w:t>
      </w:r>
      <w:r w:rsidR="00784026">
        <w:rPr>
          <w:lang w:val="en-US"/>
        </w:rPr>
        <w:t xml:space="preserve">and </w:t>
      </w:r>
      <w:r w:rsidR="00A42909" w:rsidRPr="00A15848">
        <w:rPr>
          <w:lang w:val="en-US"/>
        </w:rPr>
        <w:t xml:space="preserve">cultural traditions, among others. </w:t>
      </w:r>
      <w:r w:rsidR="00546CC0">
        <w:rPr>
          <w:lang w:val="en-US"/>
        </w:rPr>
        <w:t xml:space="preserve">In dismissing knowledge originating outside of </w:t>
      </w:r>
      <w:r w:rsidR="00A4510A">
        <w:rPr>
          <w:lang w:val="en-US"/>
        </w:rPr>
        <w:t>traditional scientific methods</w:t>
      </w:r>
      <w:r w:rsidR="00546CC0">
        <w:rPr>
          <w:lang w:val="en-US"/>
        </w:rPr>
        <w:t>, scientists wield power by reinforcing the dominance of a single scientific paradi</w:t>
      </w:r>
      <w:r w:rsidR="006A3F10">
        <w:rPr>
          <w:lang w:val="en-US"/>
        </w:rPr>
        <w:t>g</w:t>
      </w:r>
      <w:r w:rsidR="00546CC0">
        <w:rPr>
          <w:lang w:val="en-US"/>
        </w:rPr>
        <w:t xml:space="preserve">m and limit the </w:t>
      </w:r>
      <w:r w:rsidR="0093395F">
        <w:rPr>
          <w:lang w:val="en-US"/>
        </w:rPr>
        <w:t>potential</w:t>
      </w:r>
      <w:r w:rsidR="00546CC0">
        <w:rPr>
          <w:lang w:val="en-US"/>
        </w:rPr>
        <w:t xml:space="preserve"> </w:t>
      </w:r>
      <w:r w:rsidR="0093395F">
        <w:rPr>
          <w:lang w:val="en-US"/>
        </w:rPr>
        <w:t>contribution</w:t>
      </w:r>
      <w:r w:rsidR="00546CC0">
        <w:rPr>
          <w:lang w:val="en-US"/>
        </w:rPr>
        <w:t xml:space="preserve"> such knowledge can </w:t>
      </w:r>
      <w:r w:rsidR="006A3F10">
        <w:rPr>
          <w:lang w:val="en-US"/>
        </w:rPr>
        <w:t xml:space="preserve">have in </w:t>
      </w:r>
      <w:r w:rsidR="00546CC0">
        <w:rPr>
          <w:lang w:val="en-US"/>
        </w:rPr>
        <w:t>enrich</w:t>
      </w:r>
      <w:r w:rsidR="006A3F10">
        <w:rPr>
          <w:lang w:val="en-US"/>
        </w:rPr>
        <w:t>ing</w:t>
      </w:r>
      <w:r w:rsidR="00546CC0">
        <w:rPr>
          <w:lang w:val="en-US"/>
        </w:rPr>
        <w:t xml:space="preserve"> scientific understanding(Peltier2018)</w:t>
      </w:r>
      <w:r w:rsidR="00A4510A">
        <w:rPr>
          <w:lang w:val="en-US"/>
        </w:rPr>
        <w:t>.</w:t>
      </w:r>
      <w:r w:rsidR="00546CC0">
        <w:rPr>
          <w:lang w:val="en-US"/>
        </w:rPr>
        <w:t xml:space="preserve"> It follows that </w:t>
      </w:r>
      <w:r w:rsidR="005F5DD2">
        <w:rPr>
          <w:lang w:val="en-US"/>
        </w:rPr>
        <w:t xml:space="preserve">by </w:t>
      </w:r>
      <w:r w:rsidR="00546CC0">
        <w:rPr>
          <w:lang w:val="en-US"/>
        </w:rPr>
        <w:t>u</w:t>
      </w:r>
      <w:r w:rsidR="00A42909">
        <w:rPr>
          <w:lang w:val="en-US"/>
        </w:rPr>
        <w:t>tilizing non-traditional measurements</w:t>
      </w:r>
      <w:r w:rsidR="005F5DD2">
        <w:rPr>
          <w:lang w:val="en-US"/>
        </w:rPr>
        <w:t xml:space="preserve">, </w:t>
      </w:r>
      <w:r w:rsidR="00A86F8F">
        <w:rPr>
          <w:lang w:val="en-US"/>
        </w:rPr>
        <w:t xml:space="preserve">agricultural scientists can honor multiple ways of knowing within a scientific framework. </w:t>
      </w:r>
      <w:r w:rsidR="00A15848">
        <w:rPr>
          <w:lang w:val="en-US"/>
        </w:rPr>
        <w:t>A</w:t>
      </w:r>
      <w:r w:rsidR="00546CC0">
        <w:rPr>
          <w:lang w:val="en-US"/>
        </w:rPr>
        <w:t>n</w:t>
      </w:r>
      <w:r w:rsidR="00A15848">
        <w:rPr>
          <w:lang w:val="en-US"/>
        </w:rPr>
        <w:t xml:space="preserve"> apposite example is USDA NASS </w:t>
      </w:r>
      <w:r w:rsidR="006A3F10">
        <w:rPr>
          <w:lang w:val="en-US"/>
        </w:rPr>
        <w:t>reporting</w:t>
      </w:r>
      <w:r w:rsidR="00A15848">
        <w:rPr>
          <w:lang w:val="en-US"/>
        </w:rPr>
        <w:t xml:space="preserve"> of a ‘workable field day’, defined as day where weather and field conditions allow producers to work in fields a major portion of the day (NASS </w:t>
      </w:r>
      <w:hyperlink r:id="rId11" w:anchor="days" w:history="1">
        <w:r w:rsidR="00A15848" w:rsidRPr="0080028A">
          <w:rPr>
            <w:rStyle w:val="Hyperlink"/>
            <w:lang w:val="en-US"/>
          </w:rPr>
          <w:t>https://www.nass.usda.gov/Publications/National_Crop_Progress/Terms_and_Definitions/index.php#days</w:t>
        </w:r>
      </w:hyperlink>
      <w:r w:rsidR="00A15848">
        <w:rPr>
          <w:lang w:val="en-US"/>
        </w:rPr>
        <w:t>).</w:t>
      </w:r>
      <w:r w:rsidR="000732A5">
        <w:rPr>
          <w:lang w:val="en-US"/>
        </w:rPr>
        <w:t xml:space="preserve"> </w:t>
      </w:r>
      <w:r w:rsidR="005F5DD2">
        <w:rPr>
          <w:lang w:val="en-US"/>
        </w:rPr>
        <w:t xml:space="preserve">It has a scientific underpinning </w:t>
      </w:r>
      <w:r w:rsidR="00CB44D5">
        <w:rPr>
          <w:lang w:val="en-US"/>
        </w:rPr>
        <w:t>(Earl1997)</w:t>
      </w:r>
      <w:r w:rsidR="005F5DD2">
        <w:rPr>
          <w:lang w:val="en-US"/>
        </w:rPr>
        <w:t xml:space="preserve"> but</w:t>
      </w:r>
      <w:r w:rsidR="00CB44D5">
        <w:rPr>
          <w:lang w:val="en-US"/>
        </w:rPr>
        <w:t xml:space="preserve"> represents </w:t>
      </w:r>
      <w:r w:rsidR="006A3F10">
        <w:rPr>
          <w:lang w:val="en-US"/>
        </w:rPr>
        <w:t xml:space="preserve">a deeply personal </w:t>
      </w:r>
      <w:r w:rsidR="00CB44D5">
        <w:rPr>
          <w:lang w:val="en-US"/>
        </w:rPr>
        <w:t>interaction between the farmer and the land</w:t>
      </w:r>
      <w:r w:rsidR="00546CC0">
        <w:rPr>
          <w:lang w:val="en-US"/>
        </w:rPr>
        <w:t xml:space="preserve"> that has evaded modellin</w:t>
      </w:r>
      <w:r w:rsidR="0093543C">
        <w:rPr>
          <w:lang w:val="en-US"/>
        </w:rPr>
        <w:t>g</w:t>
      </w:r>
      <w:r w:rsidR="00546CC0">
        <w:rPr>
          <w:lang w:val="en-US"/>
        </w:rPr>
        <w:t xml:space="preserve"> attempts(Huber2023)</w:t>
      </w:r>
      <w:r w:rsidR="005F5DD2">
        <w:rPr>
          <w:lang w:val="en-US"/>
        </w:rPr>
        <w:t>. Workable days survey data is commonly used in extension, but to our knowledge has had li</w:t>
      </w:r>
      <w:r>
        <w:rPr>
          <w:lang w:val="en-US"/>
        </w:rPr>
        <w:t>mited</w:t>
      </w:r>
      <w:r w:rsidR="005F5DD2">
        <w:rPr>
          <w:lang w:val="en-US"/>
        </w:rPr>
        <w:t xml:space="preserve"> use within </w:t>
      </w:r>
      <w:r w:rsidR="005F5DD2">
        <w:rPr>
          <w:lang w:val="en-US"/>
        </w:rPr>
        <w:lastRenderedPageBreak/>
        <w:t>scientific frameworks</w:t>
      </w:r>
      <w:r>
        <w:rPr>
          <w:lang w:val="en-US"/>
        </w:rPr>
        <w:t>(</w:t>
      </w:r>
      <w:r w:rsidR="00034A6D">
        <w:rPr>
          <w:lang w:val="en-US"/>
        </w:rPr>
        <w:t>thing</w:t>
      </w:r>
      <w:r>
        <w:rPr>
          <w:lang w:val="en-US"/>
        </w:rPr>
        <w:t>)</w:t>
      </w:r>
      <w:r w:rsidR="00CB44D5">
        <w:rPr>
          <w:lang w:val="en-US"/>
        </w:rPr>
        <w:t xml:space="preserve">. </w:t>
      </w:r>
      <w:r w:rsidR="00766CF5">
        <w:rPr>
          <w:lang w:val="en-US"/>
        </w:rPr>
        <w:t xml:space="preserve">In an example of </w:t>
      </w:r>
      <w:r w:rsidR="00546CC0">
        <w:rPr>
          <w:lang w:val="en-US"/>
        </w:rPr>
        <w:t xml:space="preserve">challenging hegemonic </w:t>
      </w:r>
      <w:r w:rsidR="00167D8E">
        <w:rPr>
          <w:lang w:val="en-US"/>
        </w:rPr>
        <w:t xml:space="preserve">power </w:t>
      </w:r>
      <w:r w:rsidR="00065B3B">
        <w:rPr>
          <w:lang w:val="en-US"/>
        </w:rPr>
        <w:t xml:space="preserve">around </w:t>
      </w:r>
      <w:r w:rsidR="00167D8E">
        <w:rPr>
          <w:lang w:val="en-US"/>
        </w:rPr>
        <w:t xml:space="preserve">knowledge generation, </w:t>
      </w:r>
      <w:r w:rsidR="00766CF5">
        <w:rPr>
          <w:lang w:val="en-US"/>
        </w:rPr>
        <w:t xml:space="preserve">Practical Farmers of Iowa </w:t>
      </w:r>
      <w:r w:rsidR="005F5DD2">
        <w:rPr>
          <w:lang w:val="en-US"/>
        </w:rPr>
        <w:t xml:space="preserve">recently launched </w:t>
      </w:r>
      <w:r w:rsidR="00766CF5">
        <w:rPr>
          <w:lang w:val="en-US"/>
        </w:rPr>
        <w:t xml:space="preserve">a study wherein farmers will quantify their experiences with cover cropping through the </w:t>
      </w:r>
      <w:r w:rsidR="00167D8E">
        <w:rPr>
          <w:lang w:val="en-US"/>
        </w:rPr>
        <w:t xml:space="preserve">metric </w:t>
      </w:r>
      <w:r w:rsidR="00766CF5">
        <w:rPr>
          <w:lang w:val="en-US"/>
        </w:rPr>
        <w:t xml:space="preserve"> of workable field days (</w:t>
      </w:r>
      <w:hyperlink r:id="rId12" w:history="1">
        <w:r w:rsidR="00167D8E" w:rsidRPr="007018EE">
          <w:rPr>
            <w:rStyle w:val="cf01"/>
            <w:color w:val="0000FF"/>
            <w:u w:val="single"/>
            <w:lang w:val="en-US"/>
          </w:rPr>
          <w:t>https://practicalfarmers.org/2024/04/putting-soil-to-the-test/</w:t>
        </w:r>
      </w:hyperlink>
      <w:r w:rsidR="00766CF5">
        <w:rPr>
          <w:lang w:val="en-US"/>
        </w:rPr>
        <w:t xml:space="preserve">CITE). This </w:t>
      </w:r>
      <w:r w:rsidR="007C6F7A">
        <w:rPr>
          <w:lang w:val="en-US"/>
        </w:rPr>
        <w:t xml:space="preserve">will </w:t>
      </w:r>
      <w:r w:rsidR="00766CF5">
        <w:rPr>
          <w:lang w:val="en-US"/>
        </w:rPr>
        <w:t xml:space="preserve">not detract from nor undermine the scientific publications relating cover cropping to changes in soil-water </w:t>
      </w:r>
      <w:r w:rsidR="006D11F1">
        <w:rPr>
          <w:lang w:val="en-US"/>
        </w:rPr>
        <w:t>dynamics</w:t>
      </w:r>
      <w:r w:rsidR="00065B3B">
        <w:rPr>
          <w:lang w:val="en-US"/>
        </w:rPr>
        <w:t xml:space="preserve">; it will </w:t>
      </w:r>
      <w:r w:rsidR="00167D8E">
        <w:rPr>
          <w:lang w:val="en-US"/>
        </w:rPr>
        <w:t xml:space="preserve">enrich it by </w:t>
      </w:r>
      <w:r w:rsidR="00A86F8F">
        <w:rPr>
          <w:lang w:val="en-US"/>
        </w:rPr>
        <w:t>produc</w:t>
      </w:r>
      <w:r w:rsidR="00167D8E">
        <w:rPr>
          <w:lang w:val="en-US"/>
        </w:rPr>
        <w:t>ing</w:t>
      </w:r>
      <w:r w:rsidR="00A86F8F">
        <w:rPr>
          <w:lang w:val="en-US"/>
        </w:rPr>
        <w:t xml:space="preserve"> results that are based on </w:t>
      </w:r>
      <w:r w:rsidR="00034A6D">
        <w:rPr>
          <w:lang w:val="en-US"/>
        </w:rPr>
        <w:t>another</w:t>
      </w:r>
      <w:r w:rsidR="006A3F10">
        <w:rPr>
          <w:lang w:val="en-US"/>
        </w:rPr>
        <w:t>, meaningful</w:t>
      </w:r>
      <w:r w:rsidR="00766CF5">
        <w:rPr>
          <w:lang w:val="en-US"/>
        </w:rPr>
        <w:t xml:space="preserve"> way of knowing</w:t>
      </w:r>
      <w:r w:rsidR="00065B3B">
        <w:rPr>
          <w:lang w:val="en-US"/>
        </w:rPr>
        <w:t>(</w:t>
      </w:r>
      <w:r w:rsidR="00766CF5">
        <w:rPr>
          <w:lang w:val="en-US"/>
        </w:rPr>
        <w:t xml:space="preserve">Robertson2001). </w:t>
      </w:r>
      <w:r w:rsidR="00034A6D">
        <w:rPr>
          <w:lang w:val="en-US"/>
        </w:rPr>
        <w:t xml:space="preserve">This is an area ripe for creativity, with interesting efforts appearing in </w:t>
      </w:r>
      <w:r w:rsidR="00967FC4">
        <w:rPr>
          <w:lang w:val="en-US"/>
        </w:rPr>
        <w:t xml:space="preserve">soil </w:t>
      </w:r>
      <w:r w:rsidR="0093395F">
        <w:rPr>
          <w:lang w:val="en-US"/>
        </w:rPr>
        <w:t xml:space="preserve">and agricultural system </w:t>
      </w:r>
      <w:r w:rsidR="00967FC4">
        <w:rPr>
          <w:lang w:val="en-US"/>
        </w:rPr>
        <w:t>health</w:t>
      </w:r>
      <w:r w:rsidR="006D11F1">
        <w:rPr>
          <w:lang w:val="en-US"/>
        </w:rPr>
        <w:t>(Gage2015</w:t>
      </w:r>
      <w:r w:rsidR="0093543C">
        <w:rPr>
          <w:lang w:val="en-US"/>
        </w:rPr>
        <w:t>Maeder</w:t>
      </w:r>
      <w:r w:rsidR="00065B3B">
        <w:rPr>
          <w:lang w:val="en-US"/>
        </w:rPr>
        <w:t>X</w:t>
      </w:r>
      <w:r w:rsidR="0093543C">
        <w:rPr>
          <w:lang w:val="en-US"/>
        </w:rPr>
        <w:t>Freidrichson2021</w:t>
      </w:r>
      <w:r w:rsidR="00034A6D">
        <w:rPr>
          <w:lang w:val="en-US"/>
        </w:rPr>
        <w:t>MarshallTeaBagMaybe</w:t>
      </w:r>
      <w:r w:rsidR="006D11F1">
        <w:rPr>
          <w:lang w:val="en-US"/>
        </w:rPr>
        <w:t>)</w:t>
      </w:r>
      <w:r w:rsidR="0093395F">
        <w:rPr>
          <w:lang w:val="en-US"/>
        </w:rPr>
        <w:t xml:space="preserve">. </w:t>
      </w:r>
    </w:p>
    <w:p w14:paraId="237F8432" w14:textId="535C04FC" w:rsidR="00A42909" w:rsidRDefault="00CB44D5" w:rsidP="00C83D16">
      <w:pPr>
        <w:rPr>
          <w:lang w:val="en-US"/>
        </w:rPr>
      </w:pPr>
      <w:r>
        <w:rPr>
          <w:lang w:val="en-US"/>
        </w:rPr>
        <w:t xml:space="preserve">   </w:t>
      </w:r>
    </w:p>
    <w:p w14:paraId="6C1F8FD3" w14:textId="22ECDCCB" w:rsidR="002C7496" w:rsidRDefault="00EE392E" w:rsidP="00B76E57">
      <w:pPr>
        <w:pStyle w:val="Heading1"/>
        <w:rPr>
          <w:lang w:val="en-US"/>
        </w:rPr>
      </w:pPr>
      <w:commentRangeStart w:id="18"/>
      <w:commentRangeStart w:id="19"/>
      <w:r>
        <w:rPr>
          <w:lang w:val="en-US"/>
        </w:rPr>
        <w:t>Farmer</w:t>
      </w:r>
      <w:commentRangeEnd w:id="18"/>
      <w:r w:rsidR="009D2C86">
        <w:rPr>
          <w:rStyle w:val="CommentReference"/>
          <w:rFonts w:ascii="Calibri" w:eastAsiaTheme="minorHAnsi" w:hAnsi="Calibri" w:cs="Calibri"/>
          <w:color w:val="auto"/>
          <w:kern w:val="0"/>
        </w:rPr>
        <w:commentReference w:id="18"/>
      </w:r>
      <w:commentRangeEnd w:id="19"/>
      <w:r w:rsidR="009D2C86">
        <w:rPr>
          <w:rStyle w:val="CommentReference"/>
          <w:rFonts w:ascii="Calibri" w:eastAsiaTheme="minorHAnsi" w:hAnsi="Calibri" w:cs="Calibri"/>
          <w:color w:val="auto"/>
          <w:kern w:val="0"/>
        </w:rPr>
        <w:commentReference w:id="19"/>
      </w:r>
      <w:r>
        <w:rPr>
          <w:lang w:val="en-US"/>
        </w:rPr>
        <w:t xml:space="preserve">-researcher relations should be reciprocal </w:t>
      </w:r>
    </w:p>
    <w:p w14:paraId="4B3B3851" w14:textId="3F606FFA" w:rsidR="001F647D" w:rsidRPr="004B348C" w:rsidRDefault="009147B2" w:rsidP="003B21F9">
      <w:pPr>
        <w:rPr>
          <w:lang w:val="en-US"/>
        </w:rPr>
      </w:pPr>
      <w:r>
        <w:rPr>
          <w:lang w:val="en-US"/>
        </w:rPr>
        <w:t>T</w:t>
      </w:r>
      <w:r w:rsidR="00967FC4">
        <w:rPr>
          <w:lang w:val="en-US"/>
        </w:rPr>
        <w:t xml:space="preserve">he </w:t>
      </w:r>
      <w:r w:rsidR="00967FC4" w:rsidRPr="009147B2">
        <w:rPr>
          <w:i/>
          <w:iCs/>
          <w:lang w:val="en-US"/>
        </w:rPr>
        <w:t>way</w:t>
      </w:r>
      <w:r w:rsidR="00967FC4">
        <w:rPr>
          <w:lang w:val="en-US"/>
        </w:rPr>
        <w:t xml:space="preserve"> </w:t>
      </w:r>
      <w:r>
        <w:rPr>
          <w:lang w:val="en-US"/>
        </w:rPr>
        <w:t xml:space="preserve">research </w:t>
      </w:r>
      <w:r w:rsidR="0093543C">
        <w:rPr>
          <w:lang w:val="en-US"/>
        </w:rPr>
        <w:t>is done</w:t>
      </w:r>
      <w:r w:rsidR="00967FC4">
        <w:rPr>
          <w:lang w:val="en-US"/>
        </w:rPr>
        <w:t xml:space="preserve"> </w:t>
      </w:r>
      <w:r w:rsidR="0093543C">
        <w:rPr>
          <w:lang w:val="en-US"/>
        </w:rPr>
        <w:t xml:space="preserve">presents </w:t>
      </w:r>
      <w:r w:rsidR="00967FC4">
        <w:rPr>
          <w:lang w:val="en-US"/>
        </w:rPr>
        <w:t>opportunit</w:t>
      </w:r>
      <w:r w:rsidR="0093543C">
        <w:rPr>
          <w:lang w:val="en-US"/>
        </w:rPr>
        <w:t>ies</w:t>
      </w:r>
      <w:r w:rsidR="00967FC4">
        <w:rPr>
          <w:lang w:val="en-US"/>
        </w:rPr>
        <w:t xml:space="preserve"> to redistribute power more equitably. </w:t>
      </w:r>
      <w:r w:rsidR="004B348C">
        <w:rPr>
          <w:lang w:val="en-US"/>
        </w:rPr>
        <w:t xml:space="preserve">For over a century, </w:t>
      </w:r>
      <w:r w:rsidR="00886A8B">
        <w:rPr>
          <w:lang w:val="en-US"/>
        </w:rPr>
        <w:t xml:space="preserve">experimental </w:t>
      </w:r>
      <w:r w:rsidR="004B348C">
        <w:rPr>
          <w:lang w:val="en-US"/>
        </w:rPr>
        <w:t xml:space="preserve">plots managed by researchers </w:t>
      </w:r>
      <w:r w:rsidR="001F647D" w:rsidRPr="004B348C">
        <w:rPr>
          <w:lang w:val="en-US"/>
        </w:rPr>
        <w:t xml:space="preserve">have </w:t>
      </w:r>
      <w:r w:rsidR="00886A8B">
        <w:rPr>
          <w:lang w:val="en-US"/>
        </w:rPr>
        <w:t>been the workhorse of agricultural research. A</w:t>
      </w:r>
      <w:r w:rsidR="001F647D" w:rsidRPr="004B348C">
        <w:rPr>
          <w:lang w:val="en-US"/>
        </w:rPr>
        <w:t>s agricultural research evolve</w:t>
      </w:r>
      <w:r w:rsidR="00886A8B">
        <w:rPr>
          <w:lang w:val="en-US"/>
        </w:rPr>
        <w:t>s</w:t>
      </w:r>
      <w:r w:rsidR="00E000F5">
        <w:rPr>
          <w:lang w:val="en-US"/>
        </w:rPr>
        <w:t xml:space="preserve">, opportunities </w:t>
      </w:r>
      <w:r w:rsidR="00E000F5" w:rsidRPr="004B348C">
        <w:rPr>
          <w:lang w:val="en-US"/>
        </w:rPr>
        <w:t>for</w:t>
      </w:r>
      <w:r w:rsidR="00E000F5">
        <w:rPr>
          <w:lang w:val="en-US"/>
        </w:rPr>
        <w:t xml:space="preserve"> </w:t>
      </w:r>
      <w:r w:rsidR="00E000F5" w:rsidRPr="004B348C">
        <w:rPr>
          <w:lang w:val="en-US"/>
        </w:rPr>
        <w:t>blending research plots with farm fields</w:t>
      </w:r>
      <w:r w:rsidR="00E000F5">
        <w:rPr>
          <w:lang w:val="en-US"/>
        </w:rPr>
        <w:t xml:space="preserve"> to perform</w:t>
      </w:r>
      <w:r w:rsidR="00E000F5" w:rsidRPr="004B348C">
        <w:rPr>
          <w:lang w:val="en-US"/>
        </w:rPr>
        <w:t xml:space="preserve"> more statistical</w:t>
      </w:r>
      <w:r w:rsidR="00E000F5">
        <w:rPr>
          <w:lang w:val="en-US"/>
        </w:rPr>
        <w:t>ly</w:t>
      </w:r>
      <w:r w:rsidR="00E000F5" w:rsidRPr="004B348C">
        <w:rPr>
          <w:lang w:val="en-US"/>
        </w:rPr>
        <w:t xml:space="preserve"> powerful and relevant public research in collaboration with farmers </w:t>
      </w:r>
      <w:r>
        <w:rPr>
          <w:lang w:val="en-US"/>
        </w:rPr>
        <w:t>abound</w:t>
      </w:r>
      <w:r w:rsidR="00034A6D">
        <w:rPr>
          <w:lang w:val="en-US"/>
        </w:rPr>
        <w:t>(</w:t>
      </w:r>
      <w:r w:rsidR="00065B3B">
        <w:rPr>
          <w:lang w:val="en-US"/>
        </w:rPr>
        <w:t>I</w:t>
      </w:r>
      <w:r w:rsidR="00E000F5" w:rsidRPr="004B348C">
        <w:rPr>
          <w:lang w:val="en-US"/>
        </w:rPr>
        <w:t>gancio</w:t>
      </w:r>
      <w:r w:rsidR="00065B3B">
        <w:rPr>
          <w:lang w:val="en-US"/>
        </w:rPr>
        <w:t>L</w:t>
      </w:r>
      <w:r w:rsidR="00E000F5" w:rsidRPr="004B348C">
        <w:rPr>
          <w:lang w:val="en-US"/>
        </w:rPr>
        <w:t>aila</w:t>
      </w:r>
      <w:r w:rsidR="00E000F5">
        <w:rPr>
          <w:lang w:val="en-US"/>
        </w:rPr>
        <w:t>Stone2016</w:t>
      </w:r>
      <w:r w:rsidR="007E0B12">
        <w:rPr>
          <w:lang w:val="en-US"/>
        </w:rPr>
        <w:t>Lacoste2021</w:t>
      </w:r>
      <w:r w:rsidR="00F23D40" w:rsidRPr="00F23D40">
        <w:rPr>
          <w:lang w:val="en-US"/>
        </w:rPr>
        <w:t>Laurent2022)</w:t>
      </w:r>
      <w:r w:rsidR="00E000F5">
        <w:rPr>
          <w:lang w:val="en-US"/>
        </w:rPr>
        <w:t>.</w:t>
      </w:r>
      <w:r w:rsidR="00F367C5" w:rsidRPr="004B348C">
        <w:rPr>
          <w:lang w:val="en-US"/>
        </w:rPr>
        <w:t xml:space="preserve"> However, these arrangements require careful consideration to support equitable and fair power relations.</w:t>
      </w:r>
      <w:r w:rsidR="00F367C5">
        <w:rPr>
          <w:b/>
          <w:bCs/>
          <w:lang w:val="en-US"/>
        </w:rPr>
        <w:t xml:space="preserve"> </w:t>
      </w:r>
      <w:r w:rsidR="00E000F5">
        <w:rPr>
          <w:lang w:val="en-US"/>
        </w:rPr>
        <w:t xml:space="preserve">There are numerous guides for </w:t>
      </w:r>
      <w:r w:rsidR="00886A8B">
        <w:rPr>
          <w:lang w:val="en-US"/>
        </w:rPr>
        <w:t xml:space="preserve">farmers </w:t>
      </w:r>
      <w:r>
        <w:rPr>
          <w:lang w:val="en-US"/>
        </w:rPr>
        <w:t>when</w:t>
      </w:r>
      <w:r w:rsidR="00886A8B">
        <w:rPr>
          <w:lang w:val="en-US"/>
        </w:rPr>
        <w:t xml:space="preserve"> </w:t>
      </w:r>
      <w:r w:rsidR="001F647D" w:rsidRPr="004B348C">
        <w:rPr>
          <w:lang w:val="en-US"/>
        </w:rPr>
        <w:t>conducting on-farm research</w:t>
      </w:r>
      <w:r w:rsidR="00886A8B">
        <w:rPr>
          <w:lang w:val="en-US"/>
        </w:rPr>
        <w:t xml:space="preserve"> </w:t>
      </w:r>
      <w:r w:rsidR="00F367C5" w:rsidRPr="004B348C">
        <w:rPr>
          <w:lang w:val="en-US"/>
        </w:rPr>
        <w:t>(</w:t>
      </w:r>
      <w:r w:rsidR="005D0AB4">
        <w:rPr>
          <w:lang w:val="en-US"/>
        </w:rPr>
        <w:t>Chaney2017</w:t>
      </w:r>
      <w:r w:rsidR="00065B3B">
        <w:rPr>
          <w:lang w:val="en-US"/>
        </w:rPr>
        <w:t>StefanList</w:t>
      </w:r>
      <w:r w:rsidR="00F367C5" w:rsidRPr="004B348C">
        <w:rPr>
          <w:lang w:val="en-US"/>
        </w:rPr>
        <w:t>)</w:t>
      </w:r>
      <w:r w:rsidR="00886A8B">
        <w:rPr>
          <w:lang w:val="en-US"/>
        </w:rPr>
        <w:t xml:space="preserve">, </w:t>
      </w:r>
      <w:r w:rsidR="00E000F5">
        <w:rPr>
          <w:lang w:val="en-US"/>
        </w:rPr>
        <w:t xml:space="preserve">but </w:t>
      </w:r>
      <w:r w:rsidR="001F647D" w:rsidRPr="004B348C">
        <w:rPr>
          <w:lang w:val="en-US"/>
        </w:rPr>
        <w:t>there are few</w:t>
      </w:r>
      <w:r w:rsidR="00D10D16" w:rsidRPr="004B348C">
        <w:rPr>
          <w:lang w:val="en-US"/>
        </w:rPr>
        <w:t>er</w:t>
      </w:r>
      <w:r w:rsidR="001F647D" w:rsidRPr="004B348C">
        <w:rPr>
          <w:lang w:val="en-US"/>
        </w:rPr>
        <w:t xml:space="preserve"> resources suggesting best practices for the </w:t>
      </w:r>
      <w:r w:rsidR="00F367C5" w:rsidRPr="004B348C">
        <w:rPr>
          <w:lang w:val="en-US"/>
        </w:rPr>
        <w:t xml:space="preserve">scientists, researchers, and organizations </w:t>
      </w:r>
      <w:r w:rsidR="00A06BCD">
        <w:rPr>
          <w:lang w:val="en-US"/>
        </w:rPr>
        <w:t>the</w:t>
      </w:r>
      <w:r w:rsidR="00065B3B">
        <w:rPr>
          <w:lang w:val="en-US"/>
        </w:rPr>
        <w:t>y</w:t>
      </w:r>
      <w:r w:rsidR="00A06BCD">
        <w:rPr>
          <w:lang w:val="en-US"/>
        </w:rPr>
        <w:t xml:space="preserve"> collaborat</w:t>
      </w:r>
      <w:r w:rsidR="00034A6D">
        <w:rPr>
          <w:lang w:val="en-US"/>
        </w:rPr>
        <w:t>e</w:t>
      </w:r>
      <w:r w:rsidR="00A06BCD">
        <w:rPr>
          <w:lang w:val="en-US"/>
        </w:rPr>
        <w:t xml:space="preserve"> with</w:t>
      </w:r>
      <w:r w:rsidR="00F367C5" w:rsidRPr="004B348C">
        <w:rPr>
          <w:lang w:val="en-US"/>
        </w:rPr>
        <w:t>.</w:t>
      </w:r>
      <w:r w:rsidR="00034A6D">
        <w:rPr>
          <w:lang w:val="en-US"/>
        </w:rPr>
        <w:t xml:space="preserve"> A recent publication </w:t>
      </w:r>
      <w:r w:rsidR="004B348C">
        <w:rPr>
          <w:lang w:val="en-US"/>
        </w:rPr>
        <w:t xml:space="preserve">provide </w:t>
      </w:r>
      <w:r w:rsidR="00034A6D">
        <w:rPr>
          <w:lang w:val="en-US"/>
        </w:rPr>
        <w:t xml:space="preserve">excellent </w:t>
      </w:r>
      <w:r w:rsidR="004B348C">
        <w:rPr>
          <w:lang w:val="en-US"/>
        </w:rPr>
        <w:t>guidance on working with communities</w:t>
      </w:r>
      <w:r w:rsidR="00065B3B">
        <w:rPr>
          <w:lang w:val="en-US"/>
        </w:rPr>
        <w:t xml:space="preserve"> and o</w:t>
      </w:r>
      <w:r w:rsidR="004B348C">
        <w:rPr>
          <w:lang w:val="en-US"/>
        </w:rPr>
        <w:t>rganizations in general (deWit202</w:t>
      </w:r>
      <w:r w:rsidR="00A06BCD">
        <w:rPr>
          <w:lang w:val="en-US"/>
        </w:rPr>
        <w:t>2</w:t>
      </w:r>
      <w:r w:rsidR="004B348C">
        <w:rPr>
          <w:lang w:val="en-US"/>
        </w:rPr>
        <w:t>)</w:t>
      </w:r>
      <w:r w:rsidR="005370FC">
        <w:rPr>
          <w:lang w:val="en-US"/>
        </w:rPr>
        <w:t xml:space="preserve">. However, </w:t>
      </w:r>
      <w:r w:rsidR="004B348C">
        <w:rPr>
          <w:lang w:val="en-US"/>
        </w:rPr>
        <w:t xml:space="preserve">we feel the </w:t>
      </w:r>
      <w:r w:rsidR="00065B3B">
        <w:rPr>
          <w:lang w:val="en-US"/>
        </w:rPr>
        <w:t>farmer-</w:t>
      </w:r>
      <w:r w:rsidR="004B348C">
        <w:rPr>
          <w:lang w:val="en-US"/>
        </w:rPr>
        <w:t>researcher collaboration merits explicit attention</w:t>
      </w:r>
      <w:r w:rsidR="00F67DEF">
        <w:rPr>
          <w:lang w:val="en-US"/>
        </w:rPr>
        <w:t xml:space="preserve"> for agricultural scientists</w:t>
      </w:r>
      <w:r w:rsidR="004B348C">
        <w:rPr>
          <w:lang w:val="en-US"/>
        </w:rPr>
        <w:t xml:space="preserve">. </w:t>
      </w:r>
    </w:p>
    <w:p w14:paraId="57C0A40D" w14:textId="7FA9E4A8" w:rsidR="00BF2CA1" w:rsidRPr="00BF2CA1" w:rsidRDefault="00D10D16" w:rsidP="00BF2CA1">
      <w:pPr>
        <w:pStyle w:val="Heading2"/>
        <w:rPr>
          <w:lang w:val="en-US"/>
        </w:rPr>
      </w:pPr>
      <w:r>
        <w:rPr>
          <w:lang w:val="en-US"/>
        </w:rPr>
        <w:t>Compensation</w:t>
      </w:r>
    </w:p>
    <w:p w14:paraId="57D5F7BD" w14:textId="19BF1C06" w:rsidR="0038432A" w:rsidRPr="00A06BCD" w:rsidRDefault="003B028F" w:rsidP="003B028F">
      <w:pPr>
        <w:rPr>
          <w:lang w:val="en-US"/>
        </w:rPr>
      </w:pPr>
      <w:r w:rsidRPr="00A06BCD">
        <w:rPr>
          <w:lang w:val="en-US"/>
        </w:rPr>
        <w:t>The context for f</w:t>
      </w:r>
      <w:r w:rsidR="0038432A" w:rsidRPr="00A06BCD">
        <w:rPr>
          <w:lang w:val="en-US"/>
        </w:rPr>
        <w:t>armer involvement in research can vary widely</w:t>
      </w:r>
      <w:r w:rsidR="00647412">
        <w:rPr>
          <w:lang w:val="en-US"/>
        </w:rPr>
        <w:t>(</w:t>
      </w:r>
      <w:r w:rsidR="007E0B12">
        <w:rPr>
          <w:lang w:val="en-US"/>
        </w:rPr>
        <w:t>Toffolini2022</w:t>
      </w:r>
      <w:r w:rsidR="00647412">
        <w:rPr>
          <w:lang w:val="en-US"/>
        </w:rPr>
        <w:t>Jackson-Smith2023)</w:t>
      </w:r>
      <w:r w:rsidR="0038432A" w:rsidRPr="00A06BCD">
        <w:rPr>
          <w:lang w:val="en-US"/>
        </w:rPr>
        <w:t xml:space="preserve">. </w:t>
      </w:r>
      <w:r w:rsidR="0027207A">
        <w:rPr>
          <w:lang w:val="en-US"/>
        </w:rPr>
        <w:t>While m</w:t>
      </w:r>
      <w:r w:rsidR="00A81003">
        <w:rPr>
          <w:lang w:val="en-US"/>
        </w:rPr>
        <w:t>uch work has been done to describe collaboration contexts, the topic of compensation is</w:t>
      </w:r>
      <w:r w:rsidR="005B1CF4">
        <w:rPr>
          <w:lang w:val="en-US"/>
        </w:rPr>
        <w:t xml:space="preserve"> seemingly taboo - t</w:t>
      </w:r>
      <w:r w:rsidR="00C13479">
        <w:rPr>
          <w:lang w:val="en-US"/>
        </w:rPr>
        <w:t>o</w:t>
      </w:r>
      <w:r w:rsidR="005D0AB4">
        <w:rPr>
          <w:lang w:val="en-US"/>
        </w:rPr>
        <w:t xml:space="preserve"> our knowledge there are </w:t>
      </w:r>
      <w:r w:rsidR="00C13479">
        <w:rPr>
          <w:lang w:val="en-US"/>
        </w:rPr>
        <w:t>few</w:t>
      </w:r>
      <w:r w:rsidR="005D0AB4">
        <w:rPr>
          <w:lang w:val="en-US"/>
        </w:rPr>
        <w:t xml:space="preserve"> studies </w:t>
      </w:r>
      <w:r w:rsidR="005B1CF4">
        <w:rPr>
          <w:lang w:val="en-US"/>
        </w:rPr>
        <w:t>on</w:t>
      </w:r>
      <w:r w:rsidR="005D0AB4">
        <w:rPr>
          <w:lang w:val="en-US"/>
        </w:rPr>
        <w:t xml:space="preserve"> mechanisms for</w:t>
      </w:r>
      <w:r w:rsidR="005B1CF4">
        <w:rPr>
          <w:lang w:val="en-US"/>
        </w:rPr>
        <w:t xml:space="preserve"> farmer</w:t>
      </w:r>
      <w:r w:rsidR="005D0AB4">
        <w:rPr>
          <w:lang w:val="en-US"/>
        </w:rPr>
        <w:t xml:space="preserve"> compensation</w:t>
      </w:r>
      <w:r w:rsidR="0027207A">
        <w:rPr>
          <w:lang w:val="en-US"/>
        </w:rPr>
        <w:t>, and even fewer exploring how those mechanisms influence collaboration dynamics</w:t>
      </w:r>
      <w:r w:rsidR="00065B3B">
        <w:rPr>
          <w:lang w:val="en-US"/>
        </w:rPr>
        <w:t>(</w:t>
      </w:r>
      <w:proofErr w:type="spellStart"/>
      <w:r w:rsidR="00065B3B">
        <w:rPr>
          <w:lang w:val="en-US"/>
        </w:rPr>
        <w:t>CitetheOne</w:t>
      </w:r>
      <w:proofErr w:type="spellEnd"/>
      <w:r w:rsidR="00065B3B">
        <w:rPr>
          <w:lang w:val="en-US"/>
        </w:rPr>
        <w:t>)</w:t>
      </w:r>
      <w:r w:rsidR="0027207A">
        <w:rPr>
          <w:lang w:val="en-US"/>
        </w:rPr>
        <w:t xml:space="preserve">. </w:t>
      </w:r>
      <w:r w:rsidR="00C13479">
        <w:rPr>
          <w:lang w:val="en-US"/>
        </w:rPr>
        <w:t xml:space="preserve">This omission is problematic; </w:t>
      </w:r>
      <w:r w:rsidR="00167D8E">
        <w:rPr>
          <w:lang w:val="en-US"/>
        </w:rPr>
        <w:t>research participants</w:t>
      </w:r>
      <w:r w:rsidR="0038432A" w:rsidRPr="00A06BCD">
        <w:rPr>
          <w:lang w:val="en-US"/>
        </w:rPr>
        <w:t xml:space="preserve"> should </w:t>
      </w:r>
      <w:r w:rsidR="00A81003">
        <w:rPr>
          <w:lang w:val="en-US"/>
        </w:rPr>
        <w:t xml:space="preserve">always </w:t>
      </w:r>
      <w:r w:rsidR="0038432A" w:rsidRPr="00A06BCD">
        <w:rPr>
          <w:lang w:val="en-US"/>
        </w:rPr>
        <w:t>be compensated</w:t>
      </w:r>
      <w:r w:rsidR="00C13479">
        <w:rPr>
          <w:lang w:val="en-US"/>
        </w:rPr>
        <w:t>, and</w:t>
      </w:r>
      <w:r w:rsidR="00803795">
        <w:rPr>
          <w:lang w:val="en-US"/>
        </w:rPr>
        <w:t xml:space="preserve"> the </w:t>
      </w:r>
      <w:r w:rsidRPr="00A06BCD">
        <w:rPr>
          <w:lang w:val="en-US"/>
        </w:rPr>
        <w:t xml:space="preserve">form this compensation takes is particularly germane to </w:t>
      </w:r>
      <w:r w:rsidR="0038243C">
        <w:rPr>
          <w:lang w:val="en-US"/>
        </w:rPr>
        <w:t>the</w:t>
      </w:r>
      <w:r w:rsidRPr="00A06BCD">
        <w:rPr>
          <w:lang w:val="en-US"/>
        </w:rPr>
        <w:t xml:space="preserve"> topic of power. </w:t>
      </w:r>
      <w:r w:rsidR="0038432A" w:rsidRPr="00A06BCD">
        <w:rPr>
          <w:lang w:val="en-US"/>
        </w:rPr>
        <w:t xml:space="preserve"> </w:t>
      </w:r>
    </w:p>
    <w:p w14:paraId="56CAFE2C" w14:textId="77777777" w:rsidR="0038432A" w:rsidRDefault="0038432A" w:rsidP="00D10D16">
      <w:pPr>
        <w:rPr>
          <w:b/>
          <w:bCs/>
          <w:lang w:val="en-US"/>
        </w:rPr>
      </w:pPr>
    </w:p>
    <w:p w14:paraId="0E90F976" w14:textId="51038F2E" w:rsidR="005B1CF4" w:rsidRDefault="00D10D16" w:rsidP="0020694B">
      <w:pPr>
        <w:rPr>
          <w:lang w:val="en-US"/>
        </w:rPr>
      </w:pPr>
      <w:r w:rsidRPr="00A06BCD">
        <w:rPr>
          <w:lang w:val="en-US"/>
        </w:rPr>
        <w:t>I</w:t>
      </w:r>
      <w:r w:rsidR="005B1CF4">
        <w:rPr>
          <w:lang w:val="en-US"/>
        </w:rPr>
        <w:t xml:space="preserve">t is common for </w:t>
      </w:r>
      <w:r w:rsidRPr="00A06BCD">
        <w:rPr>
          <w:lang w:val="en-US"/>
        </w:rPr>
        <w:t xml:space="preserve">farmers </w:t>
      </w:r>
      <w:r w:rsidR="005B1CF4">
        <w:rPr>
          <w:lang w:val="en-US"/>
        </w:rPr>
        <w:t xml:space="preserve">to be </w:t>
      </w:r>
      <w:r w:rsidRPr="00A06BCD">
        <w:rPr>
          <w:lang w:val="en-US"/>
        </w:rPr>
        <w:t xml:space="preserve">compensated by </w:t>
      </w:r>
      <w:r w:rsidRPr="0093543C">
        <w:rPr>
          <w:i/>
          <w:iCs/>
          <w:lang w:val="en-US"/>
        </w:rPr>
        <w:t>the experience and knowledge gained from the activities</w:t>
      </w:r>
      <w:r w:rsidR="003B028F" w:rsidRPr="00A06BCD">
        <w:rPr>
          <w:lang w:val="en-US"/>
        </w:rPr>
        <w:t>,</w:t>
      </w:r>
      <w:r w:rsidR="0093543C">
        <w:rPr>
          <w:lang w:val="en-US"/>
        </w:rPr>
        <w:t xml:space="preserve"> </w:t>
      </w:r>
      <w:r w:rsidRPr="0093543C">
        <w:rPr>
          <w:i/>
          <w:iCs/>
          <w:lang w:val="en-US"/>
        </w:rPr>
        <w:t>access to research findings</w:t>
      </w:r>
      <w:r w:rsidR="003B028F" w:rsidRPr="00A06BCD">
        <w:rPr>
          <w:lang w:val="en-US"/>
        </w:rPr>
        <w:t>,</w:t>
      </w:r>
      <w:r w:rsidR="0093543C">
        <w:rPr>
          <w:lang w:val="en-US"/>
        </w:rPr>
        <w:t xml:space="preserve"> </w:t>
      </w:r>
      <w:r w:rsidR="00093453" w:rsidRPr="0093543C">
        <w:rPr>
          <w:i/>
          <w:iCs/>
          <w:lang w:val="en-US"/>
        </w:rPr>
        <w:t>better productivity</w:t>
      </w:r>
      <w:r w:rsidR="00093453">
        <w:rPr>
          <w:lang w:val="en-US"/>
        </w:rPr>
        <w:t>,</w:t>
      </w:r>
      <w:r w:rsidR="005B1CF4">
        <w:rPr>
          <w:lang w:val="en-US"/>
        </w:rPr>
        <w:t xml:space="preserve"> </w:t>
      </w:r>
      <w:r w:rsidR="003B028F" w:rsidRPr="00A06BCD">
        <w:rPr>
          <w:lang w:val="en-US"/>
        </w:rPr>
        <w:t xml:space="preserve">or </w:t>
      </w:r>
      <w:r w:rsidR="00A06BCD">
        <w:rPr>
          <w:lang w:val="en-US"/>
        </w:rPr>
        <w:t>a similarly non-tangible exchange</w:t>
      </w:r>
      <w:r w:rsidR="003B028F" w:rsidRPr="00A06BCD">
        <w:rPr>
          <w:lang w:val="en-US"/>
        </w:rPr>
        <w:t xml:space="preserve">. </w:t>
      </w:r>
      <w:r w:rsidR="00146801">
        <w:rPr>
          <w:lang w:val="en-US"/>
        </w:rPr>
        <w:t xml:space="preserve">In its most egregious forms, this arrangement is elitist, extractive, and disrespectful. </w:t>
      </w:r>
      <w:r w:rsidR="005B1CF4">
        <w:rPr>
          <w:lang w:val="en-US"/>
        </w:rPr>
        <w:t xml:space="preserve">We acknowledge individual researchers may be constrained in their access to unrestricted grant money to pay </w:t>
      </w:r>
      <w:r w:rsidR="00034A6D">
        <w:rPr>
          <w:lang w:val="en-US"/>
        </w:rPr>
        <w:t>collaborators</w:t>
      </w:r>
      <w:r w:rsidR="005B1CF4">
        <w:rPr>
          <w:lang w:val="en-US"/>
        </w:rPr>
        <w:t xml:space="preserve">, </w:t>
      </w:r>
      <w:r w:rsidR="0020694B">
        <w:rPr>
          <w:lang w:val="en-US"/>
        </w:rPr>
        <w:t>but</w:t>
      </w:r>
      <w:r w:rsidR="00E000F5">
        <w:rPr>
          <w:lang w:val="en-US"/>
        </w:rPr>
        <w:t xml:space="preserve"> </w:t>
      </w:r>
      <w:r w:rsidR="005B1CF4">
        <w:rPr>
          <w:lang w:val="en-US"/>
        </w:rPr>
        <w:t xml:space="preserve">they are often coming from </w:t>
      </w:r>
      <w:ins w:id="20" w:author="Andrea Basche" w:date="2024-06-05T22:29:00Z">
        <w:r w:rsidR="009D2C86">
          <w:rPr>
            <w:lang w:val="en-US"/>
          </w:rPr>
          <w:t xml:space="preserve">relatively well-funded </w:t>
        </w:r>
      </w:ins>
      <w:r w:rsidR="005B1CF4">
        <w:rPr>
          <w:lang w:val="en-US"/>
        </w:rPr>
        <w:t xml:space="preserve">institutions </w:t>
      </w:r>
      <w:commentRangeStart w:id="21"/>
      <w:r w:rsidR="005B1CF4">
        <w:rPr>
          <w:lang w:val="en-US"/>
        </w:rPr>
        <w:t>with well-funded endowments</w:t>
      </w:r>
      <w:commentRangeEnd w:id="21"/>
      <w:r w:rsidR="009D2C86">
        <w:rPr>
          <w:rStyle w:val="CommentReference"/>
        </w:rPr>
        <w:commentReference w:id="21"/>
      </w:r>
      <w:r w:rsidR="0020694B">
        <w:rPr>
          <w:lang w:val="en-US"/>
        </w:rPr>
        <w:t>. Research participants may view the researcher as representative of said institution, and therefore</w:t>
      </w:r>
      <w:r w:rsidR="0093543C">
        <w:rPr>
          <w:lang w:val="en-US"/>
        </w:rPr>
        <w:t xml:space="preserve"> without an offer of </w:t>
      </w:r>
      <w:r w:rsidR="009147B2">
        <w:rPr>
          <w:lang w:val="en-US"/>
        </w:rPr>
        <w:t>fair</w:t>
      </w:r>
      <w:r w:rsidR="0093543C">
        <w:rPr>
          <w:lang w:val="en-US"/>
        </w:rPr>
        <w:t xml:space="preserve"> compensation, may reasonably</w:t>
      </w:r>
      <w:r w:rsidR="0020694B">
        <w:rPr>
          <w:lang w:val="en-US"/>
        </w:rPr>
        <w:t xml:space="preserve"> intuit a devaluation. Moreover, f</w:t>
      </w:r>
      <w:r w:rsidR="0020694B" w:rsidRPr="00A06BCD">
        <w:rPr>
          <w:lang w:val="en-US"/>
        </w:rPr>
        <w:t>ailing to provide compensation further exacerbates historical biases, favoring well-resourced farmers in access to on-farm research activities.</w:t>
      </w:r>
      <w:r w:rsidR="0020694B">
        <w:rPr>
          <w:lang w:val="en-US"/>
        </w:rPr>
        <w:t xml:space="preserve"> </w:t>
      </w:r>
      <w:ins w:id="22" w:author="Andrea Basche" w:date="2024-06-05T12:07:00Z">
        <w:r w:rsidR="00973F6D">
          <w:rPr>
            <w:lang w:val="en-US"/>
          </w:rPr>
          <w:t xml:space="preserve">A recent convening of researchers and practitioners in the agroecology field recognized </w:t>
        </w:r>
      </w:ins>
      <w:ins w:id="23" w:author="Andrea Basche" w:date="2024-06-05T12:12:00Z">
        <w:r w:rsidR="00973F6D">
          <w:rPr>
            <w:lang w:val="en-US"/>
          </w:rPr>
          <w:t>the inadequacies of current funding mechanisms as well as administrative barriers that prohibit transparency in compensation and budgeting for non</w:t>
        </w:r>
      </w:ins>
      <w:ins w:id="24" w:author="Andrea Basche" w:date="2024-06-05T12:13:00Z">
        <w:r w:rsidR="00973F6D">
          <w:rPr>
            <w:lang w:val="en-US"/>
          </w:rPr>
          <w:t>-university research participants (</w:t>
        </w:r>
        <w:commentRangeStart w:id="25"/>
        <w:r w:rsidR="00973F6D">
          <w:rPr>
            <w:lang w:val="en-US"/>
          </w:rPr>
          <w:t>Neher et al. 2023</w:t>
        </w:r>
        <w:commentRangeEnd w:id="25"/>
        <w:r w:rsidR="00973F6D">
          <w:rPr>
            <w:rStyle w:val="CommentReference"/>
          </w:rPr>
          <w:commentReference w:id="25"/>
        </w:r>
        <w:r w:rsidR="00973F6D">
          <w:rPr>
            <w:lang w:val="en-US"/>
          </w:rPr>
          <w:t>).</w:t>
        </w:r>
      </w:ins>
    </w:p>
    <w:p w14:paraId="643FCBBA" w14:textId="77777777" w:rsidR="0020694B" w:rsidRDefault="0020694B" w:rsidP="005B1CF4">
      <w:pPr>
        <w:rPr>
          <w:lang w:val="en-US"/>
        </w:rPr>
      </w:pPr>
    </w:p>
    <w:p w14:paraId="0D68FA4E" w14:textId="0E46DBB2" w:rsidR="003F1594" w:rsidRDefault="00146801" w:rsidP="00BC2BE9">
      <w:pPr>
        <w:rPr>
          <w:lang w:val="en-US"/>
        </w:rPr>
      </w:pPr>
      <w:r>
        <w:rPr>
          <w:lang w:val="en-US"/>
        </w:rPr>
        <w:t>Granting agencies clearly have a role to play in supporting fair compensation for farmer participation in research. While some grant funders allow for farmer-participant support</w:t>
      </w:r>
      <w:ins w:id="26" w:author="Andrea Basche" w:date="2024-06-05T12:14:00Z">
        <w:r w:rsidR="00CE53A9">
          <w:rPr>
            <w:lang w:val="en-US"/>
          </w:rPr>
          <w:t xml:space="preserve"> (i.e. the USDA SARE program)</w:t>
        </w:r>
      </w:ins>
      <w:r w:rsidR="00065B3B">
        <w:rPr>
          <w:lang w:val="en-US"/>
        </w:rPr>
        <w:t xml:space="preserve">, </w:t>
      </w:r>
      <w:r>
        <w:rPr>
          <w:lang w:val="en-US"/>
        </w:rPr>
        <w:t xml:space="preserve">to </w:t>
      </w:r>
      <w:commentRangeStart w:id="27"/>
      <w:commentRangeStart w:id="28"/>
      <w:r>
        <w:rPr>
          <w:lang w:val="en-US"/>
        </w:rPr>
        <w:t>our knowledge none require it</w:t>
      </w:r>
      <w:commentRangeEnd w:id="27"/>
      <w:r w:rsidR="00CE53A9">
        <w:rPr>
          <w:rStyle w:val="CommentReference"/>
        </w:rPr>
        <w:commentReference w:id="27"/>
      </w:r>
      <w:commentRangeEnd w:id="28"/>
      <w:r w:rsidR="009D2C86">
        <w:rPr>
          <w:rStyle w:val="CommentReference"/>
        </w:rPr>
        <w:commentReference w:id="28"/>
      </w:r>
      <w:r>
        <w:rPr>
          <w:lang w:val="en-US"/>
        </w:rPr>
        <w:t xml:space="preserve">. To assist researchers in compensating farmers in ways that equalize opportunities and power distributions, </w:t>
      </w:r>
      <w:r w:rsidRPr="006931DB">
        <w:rPr>
          <w:lang w:val="en-US"/>
        </w:rPr>
        <w:t xml:space="preserve">funding sources should </w:t>
      </w:r>
      <w:r>
        <w:rPr>
          <w:lang w:val="en-US"/>
        </w:rPr>
        <w:t xml:space="preserve">explicitly </w:t>
      </w:r>
      <w:r w:rsidRPr="006931DB">
        <w:rPr>
          <w:lang w:val="en-US"/>
        </w:rPr>
        <w:t xml:space="preserve">require </w:t>
      </w:r>
      <w:r w:rsidR="00E000F5">
        <w:rPr>
          <w:lang w:val="en-US"/>
        </w:rPr>
        <w:t xml:space="preserve">tangible renumeration of </w:t>
      </w:r>
      <w:r>
        <w:rPr>
          <w:lang w:val="en-US"/>
        </w:rPr>
        <w:t>farmers for their par</w:t>
      </w:r>
      <w:r w:rsidRPr="006931DB">
        <w:rPr>
          <w:lang w:val="en-US"/>
        </w:rPr>
        <w:t>ticipation in research projects</w:t>
      </w:r>
      <w:r w:rsidR="00E000F5">
        <w:rPr>
          <w:lang w:val="en-US"/>
        </w:rPr>
        <w:t>,</w:t>
      </w:r>
      <w:r>
        <w:rPr>
          <w:lang w:val="en-US"/>
        </w:rPr>
        <w:t xml:space="preserve"> and provide associated </w:t>
      </w:r>
      <w:r>
        <w:rPr>
          <w:lang w:val="en-US"/>
        </w:rPr>
        <w:lastRenderedPageBreak/>
        <w:t>funding categories to support it. This is in the best interests of everyone involved; f</w:t>
      </w:r>
      <w:r w:rsidR="0020694B" w:rsidRPr="00A06BCD">
        <w:rPr>
          <w:lang w:val="en-US"/>
        </w:rPr>
        <w:t>air re</w:t>
      </w:r>
      <w:r w:rsidR="0020694B">
        <w:rPr>
          <w:lang w:val="en-US"/>
        </w:rPr>
        <w:t>muner</w:t>
      </w:r>
      <w:r w:rsidR="0020694B" w:rsidRPr="00A06BCD">
        <w:rPr>
          <w:lang w:val="en-US"/>
        </w:rPr>
        <w:t xml:space="preserve">ation </w:t>
      </w:r>
      <w:r w:rsidR="0020694B">
        <w:rPr>
          <w:lang w:val="en-US"/>
        </w:rPr>
        <w:t xml:space="preserve">supports formation of </w:t>
      </w:r>
      <w:r w:rsidR="0020694B" w:rsidRPr="00A06BCD">
        <w:rPr>
          <w:lang w:val="en-US"/>
        </w:rPr>
        <w:t>equitable partnerships that are more likely to be sustained in the long-term.</w:t>
      </w:r>
      <w:r w:rsidR="0020694B">
        <w:rPr>
          <w:lang w:val="en-US"/>
        </w:rPr>
        <w:t xml:space="preserve"> </w:t>
      </w:r>
      <w:r>
        <w:rPr>
          <w:lang w:val="en-US"/>
        </w:rPr>
        <w:t>For example, t</w:t>
      </w:r>
      <w:r w:rsidR="001D43ED">
        <w:rPr>
          <w:lang w:val="en-US"/>
        </w:rPr>
        <w:t xml:space="preserve">he </w:t>
      </w:r>
      <w:r w:rsidR="005B1CF4">
        <w:rPr>
          <w:lang w:val="en-US"/>
        </w:rPr>
        <w:t>grassroots organization</w:t>
      </w:r>
      <w:r w:rsidR="005B1CF4" w:rsidRPr="00A06BCD">
        <w:rPr>
          <w:lang w:val="en-US"/>
        </w:rPr>
        <w:t xml:space="preserve"> Practical Farmers of Iowa has</w:t>
      </w:r>
      <w:r w:rsidR="001D43ED">
        <w:rPr>
          <w:lang w:val="en-US"/>
        </w:rPr>
        <w:t xml:space="preserve"> a </w:t>
      </w:r>
      <w:r w:rsidR="009D4689">
        <w:rPr>
          <w:lang w:val="en-US"/>
        </w:rPr>
        <w:t xml:space="preserve">robust </w:t>
      </w:r>
      <w:r w:rsidR="001D43ED">
        <w:rPr>
          <w:lang w:val="en-US"/>
        </w:rPr>
        <w:t>farmer cooperator program that is still in operation after more than 30 years</w:t>
      </w:r>
      <w:r w:rsidR="00034A6D">
        <w:rPr>
          <w:lang w:val="en-US"/>
        </w:rPr>
        <w:t>, a fact</w:t>
      </w:r>
      <w:r w:rsidR="00065B3B">
        <w:rPr>
          <w:lang w:val="en-US"/>
        </w:rPr>
        <w:t xml:space="preserve"> they </w:t>
      </w:r>
      <w:r w:rsidR="001D43ED">
        <w:rPr>
          <w:lang w:val="en-US"/>
        </w:rPr>
        <w:t>attribute in part to their policy of monetarily compensating farmers for their participation in on-farm research (but see Metrics for Success section). The Iowa Nitrogen Initiative</w:t>
      </w:r>
      <w:r w:rsidR="009D4689">
        <w:rPr>
          <w:lang w:val="en-US"/>
        </w:rPr>
        <w:t xml:space="preserve"> (see Technical </w:t>
      </w:r>
      <w:r w:rsidR="00065B3B">
        <w:rPr>
          <w:lang w:val="en-US"/>
        </w:rPr>
        <w:t>A</w:t>
      </w:r>
      <w:r w:rsidR="009D4689">
        <w:rPr>
          <w:lang w:val="en-US"/>
        </w:rPr>
        <w:t>udit</w:t>
      </w:r>
      <w:r w:rsidR="00065B3B">
        <w:rPr>
          <w:lang w:val="en-US"/>
        </w:rPr>
        <w:t>s section</w:t>
      </w:r>
      <w:r w:rsidR="009D4689">
        <w:rPr>
          <w:lang w:val="en-US"/>
        </w:rPr>
        <w:t>)</w:t>
      </w:r>
      <w:r w:rsidR="001D43ED">
        <w:rPr>
          <w:lang w:val="en-US"/>
        </w:rPr>
        <w:t xml:space="preserve">, for comparison, was not allocated money for farmer-participant compensation, and they have capacity for more participants than they can secure. </w:t>
      </w:r>
      <w:r w:rsidR="00BC2BE9">
        <w:rPr>
          <w:lang w:val="en-US"/>
        </w:rPr>
        <w:t xml:space="preserve">While research on farmer compensation and project outcomes is scarce, blending of monetary compensation with other forms that support learning, </w:t>
      </w:r>
      <w:r w:rsidR="0013156B">
        <w:rPr>
          <w:lang w:val="en-US"/>
        </w:rPr>
        <w:t xml:space="preserve">sharing, </w:t>
      </w:r>
      <w:r w:rsidR="00BC2BE9">
        <w:rPr>
          <w:lang w:val="en-US"/>
        </w:rPr>
        <w:t>development, and growth are likely to be most effective (Thornely1990Liebig1999</w:t>
      </w:r>
      <w:r w:rsidR="00065B3B">
        <w:rPr>
          <w:lang w:val="en-US"/>
        </w:rPr>
        <w:t>Laila</w:t>
      </w:r>
      <w:r w:rsidR="00784026">
        <w:rPr>
          <w:lang w:val="en-US"/>
        </w:rPr>
        <w:t>s</w:t>
      </w:r>
      <w:r w:rsidR="00BC2BE9">
        <w:rPr>
          <w:lang w:val="en-US"/>
        </w:rPr>
        <w:t xml:space="preserve">), and could be used to </w:t>
      </w:r>
      <w:r w:rsidR="003F1594">
        <w:rPr>
          <w:lang w:val="en-US"/>
        </w:rPr>
        <w:t>specifically support institutionally-excluded groups</w:t>
      </w:r>
      <w:r w:rsidR="00BC2BE9">
        <w:rPr>
          <w:lang w:val="en-US"/>
        </w:rPr>
        <w:t>’ needs (e.g., childcare</w:t>
      </w:r>
      <w:r w:rsidR="009D4689">
        <w:rPr>
          <w:lang w:val="en-US"/>
        </w:rPr>
        <w:t xml:space="preserve">, language </w:t>
      </w:r>
      <w:r w:rsidR="00784026">
        <w:rPr>
          <w:lang w:val="en-US"/>
        </w:rPr>
        <w:t xml:space="preserve"> </w:t>
      </w:r>
      <w:r w:rsidR="009D4689">
        <w:rPr>
          <w:lang w:val="en-US"/>
        </w:rPr>
        <w:t>interpretation</w:t>
      </w:r>
      <w:r w:rsidR="00BC2BE9">
        <w:rPr>
          <w:lang w:val="en-US"/>
        </w:rPr>
        <w:t>)</w:t>
      </w:r>
      <w:r w:rsidR="003F1594">
        <w:rPr>
          <w:lang w:val="en-US"/>
        </w:rPr>
        <w:t>.</w:t>
      </w:r>
      <w:r w:rsidR="00784026">
        <w:rPr>
          <w:lang w:val="en-US"/>
        </w:rPr>
        <w:t xml:space="preserve"> </w:t>
      </w:r>
      <w:r w:rsidR="009D4689">
        <w:rPr>
          <w:lang w:val="en-US"/>
        </w:rPr>
        <w:t>The authors provide examples of b</w:t>
      </w:r>
      <w:r>
        <w:rPr>
          <w:lang w:val="en-US"/>
        </w:rPr>
        <w:t>lended compensation packages that coincided with high participant satisfaction in supplemental files as a resource</w:t>
      </w:r>
      <w:r w:rsidR="009D4689">
        <w:rPr>
          <w:lang w:val="en-US"/>
        </w:rPr>
        <w:t xml:space="preserve"> (S</w:t>
      </w:r>
      <w:r w:rsidR="00034A6D">
        <w:rPr>
          <w:lang w:val="en-US"/>
        </w:rPr>
        <w:t>upplemental file X</w:t>
      </w:r>
      <w:r w:rsidR="009D4689">
        <w:rPr>
          <w:lang w:val="en-US"/>
        </w:rPr>
        <w:t>)</w:t>
      </w:r>
      <w:r>
        <w:rPr>
          <w:lang w:val="en-US"/>
        </w:rPr>
        <w:t>.</w:t>
      </w:r>
    </w:p>
    <w:p w14:paraId="1DE0D372" w14:textId="77777777" w:rsidR="003F1594" w:rsidRDefault="003F1594" w:rsidP="001D43ED">
      <w:pPr>
        <w:rPr>
          <w:lang w:val="en-US"/>
        </w:rPr>
      </w:pPr>
    </w:p>
    <w:p w14:paraId="1C6548EB" w14:textId="3243453F" w:rsidR="00331DD2" w:rsidRDefault="00C104F0" w:rsidP="00331DD2">
      <w:pPr>
        <w:pStyle w:val="Heading2"/>
        <w:rPr>
          <w:lang w:val="en-US"/>
        </w:rPr>
      </w:pPr>
      <w:r>
        <w:rPr>
          <w:lang w:val="en-US"/>
        </w:rPr>
        <w:t>Metrics for success</w:t>
      </w:r>
    </w:p>
    <w:p w14:paraId="1A9BEC32" w14:textId="4ED4F31E" w:rsidR="00D50F2E" w:rsidRDefault="00FB15D5" w:rsidP="00CA2C6E">
      <w:pPr>
        <w:rPr>
          <w:lang w:val="en-US"/>
        </w:rPr>
      </w:pPr>
      <w:r>
        <w:rPr>
          <w:lang w:val="en-US"/>
        </w:rPr>
        <w:t xml:space="preserve">In addition to </w:t>
      </w:r>
      <w:r w:rsidR="00C104F0">
        <w:rPr>
          <w:lang w:val="en-US"/>
        </w:rPr>
        <w:t>compensation</w:t>
      </w:r>
      <w:r w:rsidR="00FE1B8B">
        <w:rPr>
          <w:lang w:val="en-US"/>
        </w:rPr>
        <w:t>,</w:t>
      </w:r>
      <w:r w:rsidR="00C104F0">
        <w:rPr>
          <w:lang w:val="en-US"/>
        </w:rPr>
        <w:t xml:space="preserve"> both researchers and farmers should aim for relationships</w:t>
      </w:r>
      <w:r w:rsidR="00804663">
        <w:rPr>
          <w:lang w:val="en-US"/>
        </w:rPr>
        <w:t xml:space="preserve"> defined</w:t>
      </w:r>
      <w:r w:rsidR="00C104F0">
        <w:rPr>
          <w:lang w:val="en-US"/>
        </w:rPr>
        <w:t xml:space="preserve"> beyond </w:t>
      </w:r>
      <w:r w:rsidR="00D50F2E">
        <w:rPr>
          <w:lang w:val="en-US"/>
        </w:rPr>
        <w:t xml:space="preserve">simple </w:t>
      </w:r>
      <w:r w:rsidR="00C104F0">
        <w:rPr>
          <w:lang w:val="en-US"/>
        </w:rPr>
        <w:t>transaction</w:t>
      </w:r>
      <w:r w:rsidR="00D50F2E">
        <w:rPr>
          <w:lang w:val="en-US"/>
        </w:rPr>
        <w:t>s</w:t>
      </w:r>
      <w:r w:rsidR="00C104F0">
        <w:rPr>
          <w:lang w:val="en-US"/>
        </w:rPr>
        <w:t xml:space="preserve">. We believe many researchers strive to build rich relationships with their farmer collaborators, </w:t>
      </w:r>
      <w:r w:rsidR="00034A6D">
        <w:rPr>
          <w:lang w:val="en-US"/>
        </w:rPr>
        <w:t>but</w:t>
      </w:r>
      <w:r w:rsidR="00D50F2E">
        <w:rPr>
          <w:lang w:val="en-US"/>
        </w:rPr>
        <w:t xml:space="preserve"> often lack metrics t</w:t>
      </w:r>
      <w:r w:rsidR="00034A6D">
        <w:rPr>
          <w:lang w:val="en-US"/>
        </w:rPr>
        <w:t>o</w:t>
      </w:r>
      <w:r w:rsidR="00D50F2E">
        <w:rPr>
          <w:lang w:val="en-US"/>
        </w:rPr>
        <w:t xml:space="preserve"> help them articulate and measure that success. Building on recommendations from </w:t>
      </w:r>
      <w:r w:rsidR="009D4689">
        <w:rPr>
          <w:lang w:val="en-US"/>
        </w:rPr>
        <w:t>various sources (</w:t>
      </w:r>
      <w:proofErr w:type="spellStart"/>
      <w:r w:rsidR="009147B2">
        <w:rPr>
          <w:lang w:val="en-US"/>
        </w:rPr>
        <w:t>DIgnazaio</w:t>
      </w:r>
      <w:r w:rsidR="00167D8E">
        <w:rPr>
          <w:lang w:val="en-US"/>
        </w:rPr>
        <w:t>CarterRoesch-McNally</w:t>
      </w:r>
      <w:r w:rsidR="009147B2">
        <w:rPr>
          <w:lang w:val="en-US"/>
        </w:rPr>
        <w:t>A</w:t>
      </w:r>
      <w:r w:rsidR="00146801">
        <w:rPr>
          <w:lang w:val="en-US"/>
        </w:rPr>
        <w:t>groecologypaper</w:t>
      </w:r>
      <w:proofErr w:type="spellEnd"/>
      <w:r w:rsidR="00167D8E">
        <w:rPr>
          <w:lang w:val="en-US"/>
        </w:rPr>
        <w:t>)</w:t>
      </w:r>
      <w:r w:rsidR="00D50F2E">
        <w:rPr>
          <w:lang w:val="en-US"/>
        </w:rPr>
        <w:t>,</w:t>
      </w:r>
      <w:r w:rsidR="009D4689">
        <w:rPr>
          <w:lang w:val="en-US"/>
        </w:rPr>
        <w:t xml:space="preserve"> </w:t>
      </w:r>
      <w:r w:rsidR="00D50F2E">
        <w:rPr>
          <w:lang w:val="en-US"/>
        </w:rPr>
        <w:t xml:space="preserve">we suggest the following </w:t>
      </w:r>
      <w:r w:rsidR="00FE1B8B">
        <w:rPr>
          <w:lang w:val="en-US"/>
        </w:rPr>
        <w:t>four</w:t>
      </w:r>
      <w:r w:rsidR="00D50F2E">
        <w:rPr>
          <w:lang w:val="en-US"/>
        </w:rPr>
        <w:t xml:space="preserve"> </w:t>
      </w:r>
      <w:r w:rsidR="00804663">
        <w:rPr>
          <w:lang w:val="en-US"/>
        </w:rPr>
        <w:t xml:space="preserve">broad </w:t>
      </w:r>
      <w:r w:rsidR="00D50F2E">
        <w:rPr>
          <w:lang w:val="en-US"/>
        </w:rPr>
        <w:t xml:space="preserve">metrics </w:t>
      </w:r>
      <w:r w:rsidR="00FE1B8B">
        <w:rPr>
          <w:lang w:val="en-US"/>
        </w:rPr>
        <w:t xml:space="preserve">be incorporated into </w:t>
      </w:r>
      <w:r w:rsidR="00D50F2E">
        <w:rPr>
          <w:lang w:val="en-US"/>
        </w:rPr>
        <w:t>project evaluation</w:t>
      </w:r>
      <w:r w:rsidR="00FE1B8B">
        <w:rPr>
          <w:lang w:val="en-US"/>
        </w:rPr>
        <w:t>s</w:t>
      </w:r>
      <w:r w:rsidR="00D50F2E">
        <w:rPr>
          <w:lang w:val="en-US"/>
        </w:rPr>
        <w:t>:</w:t>
      </w:r>
    </w:p>
    <w:p w14:paraId="325C8BE9" w14:textId="77777777" w:rsidR="00D50F2E" w:rsidRDefault="00D50F2E" w:rsidP="00CA2C6E">
      <w:pPr>
        <w:rPr>
          <w:lang w:val="en-US"/>
        </w:rPr>
      </w:pPr>
    </w:p>
    <w:p w14:paraId="0A93EE46" w14:textId="5B983BE7" w:rsidR="00D50F2E" w:rsidRDefault="00804663" w:rsidP="00D50F2E">
      <w:pPr>
        <w:pStyle w:val="ListParagraph"/>
        <w:numPr>
          <w:ilvl w:val="0"/>
          <w:numId w:val="10"/>
        </w:numPr>
        <w:rPr>
          <w:lang w:val="en-US"/>
        </w:rPr>
      </w:pPr>
      <w:r>
        <w:rPr>
          <w:lang w:val="en-US"/>
        </w:rPr>
        <w:t>Was</w:t>
      </w:r>
      <w:r w:rsidR="00D50F2E">
        <w:rPr>
          <w:lang w:val="en-US"/>
        </w:rPr>
        <w:t xml:space="preserve"> trust </w:t>
      </w:r>
      <w:r>
        <w:rPr>
          <w:lang w:val="en-US"/>
        </w:rPr>
        <w:t xml:space="preserve">was </w:t>
      </w:r>
      <w:r w:rsidR="00D50F2E">
        <w:rPr>
          <w:lang w:val="en-US"/>
        </w:rPr>
        <w:t>built?</w:t>
      </w:r>
    </w:p>
    <w:p w14:paraId="73F4D749" w14:textId="147144D1" w:rsidR="00D50F2E" w:rsidRDefault="00804663" w:rsidP="00D50F2E">
      <w:pPr>
        <w:pStyle w:val="ListParagraph"/>
        <w:numPr>
          <w:ilvl w:val="0"/>
          <w:numId w:val="10"/>
        </w:numPr>
        <w:rPr>
          <w:lang w:val="en-US"/>
        </w:rPr>
      </w:pPr>
      <w:r>
        <w:rPr>
          <w:lang w:val="en-US"/>
        </w:rPr>
        <w:t xml:space="preserve">Were </w:t>
      </w:r>
      <w:r w:rsidR="00D50F2E">
        <w:rPr>
          <w:lang w:val="en-US"/>
        </w:rPr>
        <w:t>power and</w:t>
      </w:r>
      <w:r>
        <w:rPr>
          <w:lang w:val="en-US"/>
        </w:rPr>
        <w:t xml:space="preserve"> resources shared?</w:t>
      </w:r>
    </w:p>
    <w:p w14:paraId="48066FE3" w14:textId="79ADB7F3" w:rsidR="00D50F2E" w:rsidRDefault="00804663" w:rsidP="00D50F2E">
      <w:pPr>
        <w:pStyle w:val="ListParagraph"/>
        <w:numPr>
          <w:ilvl w:val="0"/>
          <w:numId w:val="10"/>
        </w:numPr>
        <w:rPr>
          <w:lang w:val="en-US"/>
        </w:rPr>
      </w:pPr>
      <w:r>
        <w:rPr>
          <w:lang w:val="en-US"/>
        </w:rPr>
        <w:t xml:space="preserve">Did </w:t>
      </w:r>
      <w:r w:rsidR="00D50F2E">
        <w:rPr>
          <w:lang w:val="en-US"/>
        </w:rPr>
        <w:t xml:space="preserve">learning </w:t>
      </w:r>
      <w:r>
        <w:rPr>
          <w:lang w:val="en-US"/>
        </w:rPr>
        <w:t xml:space="preserve">occur </w:t>
      </w:r>
      <w:r w:rsidR="00D50F2E">
        <w:rPr>
          <w:lang w:val="en-US"/>
        </w:rPr>
        <w:t>in both directions?</w:t>
      </w:r>
    </w:p>
    <w:p w14:paraId="7DE280F9" w14:textId="402EEC45" w:rsidR="00D50F2E" w:rsidRDefault="00804663" w:rsidP="00D50F2E">
      <w:pPr>
        <w:pStyle w:val="ListParagraph"/>
        <w:numPr>
          <w:ilvl w:val="0"/>
          <w:numId w:val="10"/>
        </w:numPr>
        <w:rPr>
          <w:lang w:val="en-US"/>
        </w:rPr>
      </w:pPr>
      <w:r>
        <w:rPr>
          <w:lang w:val="en-US"/>
        </w:rPr>
        <w:t xml:space="preserve">Were </w:t>
      </w:r>
      <w:r w:rsidR="00D50F2E">
        <w:rPr>
          <w:lang w:val="en-US"/>
        </w:rPr>
        <w:t>both entities transformed as a result of the collaboration?</w:t>
      </w:r>
    </w:p>
    <w:p w14:paraId="035F7928" w14:textId="74E6348E" w:rsidR="008A169F" w:rsidRDefault="00D50F2E" w:rsidP="00CA2C6E">
      <w:pPr>
        <w:rPr>
          <w:lang w:val="en-US"/>
        </w:rPr>
      </w:pPr>
      <w:r>
        <w:rPr>
          <w:lang w:val="en-US"/>
        </w:rPr>
        <w:t xml:space="preserve">Incorporating these metrics </w:t>
      </w:r>
      <w:r w:rsidRPr="00FE1B8B">
        <w:rPr>
          <w:i/>
          <w:iCs/>
          <w:lang w:val="en-US"/>
        </w:rPr>
        <w:t xml:space="preserve">a priori </w:t>
      </w:r>
      <w:r>
        <w:rPr>
          <w:lang w:val="en-US"/>
        </w:rPr>
        <w:t xml:space="preserve">can help guide activity planning, and help ensure anticipated outcomes are aligned within a relationship of reciprocity. </w:t>
      </w:r>
      <w:r w:rsidR="00270076">
        <w:rPr>
          <w:lang w:val="en-US"/>
        </w:rPr>
        <w:t xml:space="preserve">The success of this type of model can </w:t>
      </w:r>
      <w:r w:rsidR="00FE1B8B">
        <w:rPr>
          <w:lang w:val="en-US"/>
        </w:rPr>
        <w:t xml:space="preserve">again </w:t>
      </w:r>
      <w:r w:rsidR="00270076">
        <w:rPr>
          <w:lang w:val="en-US"/>
        </w:rPr>
        <w:t>be demonstrated by the longevity of the Practical Farmers of Iowa (hereafter shortened to Practical Farmers) on-farm research program, which has been in place since 19</w:t>
      </w:r>
      <w:r w:rsidR="00F014B5">
        <w:rPr>
          <w:lang w:val="en-US"/>
        </w:rPr>
        <w:t>87</w:t>
      </w:r>
      <w:r w:rsidR="00270076">
        <w:rPr>
          <w:lang w:val="en-US"/>
        </w:rPr>
        <w:t>. Practical Farmers</w:t>
      </w:r>
      <w:r w:rsidR="00F014B5">
        <w:rPr>
          <w:lang w:val="en-US"/>
        </w:rPr>
        <w:t xml:space="preserve"> has continually refined their post-</w:t>
      </w:r>
      <w:r w:rsidR="005370FC">
        <w:rPr>
          <w:lang w:val="en-US"/>
        </w:rPr>
        <w:t xml:space="preserve">program </w:t>
      </w:r>
      <w:r w:rsidR="005B6AC3">
        <w:rPr>
          <w:lang w:val="en-US"/>
        </w:rPr>
        <w:t>participation</w:t>
      </w:r>
      <w:r w:rsidR="00F014B5">
        <w:rPr>
          <w:lang w:val="en-US"/>
        </w:rPr>
        <w:t xml:space="preserve"> survey</w:t>
      </w:r>
      <w:r w:rsidR="005370FC">
        <w:rPr>
          <w:lang w:val="en-US"/>
        </w:rPr>
        <w:t>s</w:t>
      </w:r>
      <w:r w:rsidR="00F014B5">
        <w:rPr>
          <w:lang w:val="en-US"/>
        </w:rPr>
        <w:t xml:space="preserve">, and </w:t>
      </w:r>
      <w:r w:rsidR="009147B2">
        <w:rPr>
          <w:lang w:val="en-US"/>
        </w:rPr>
        <w:t xml:space="preserve">the current form </w:t>
      </w:r>
      <w:r w:rsidR="005370FC">
        <w:rPr>
          <w:lang w:val="en-US"/>
        </w:rPr>
        <w:t>quantifies outcomes in</w:t>
      </w:r>
      <w:r w:rsidR="005B6AC3">
        <w:rPr>
          <w:lang w:val="en-US"/>
        </w:rPr>
        <w:t xml:space="preserve"> the four metrics</w:t>
      </w:r>
      <w:r w:rsidR="009D4689">
        <w:rPr>
          <w:lang w:val="en-US"/>
        </w:rPr>
        <w:t xml:space="preserve"> (see SFX)</w:t>
      </w:r>
      <w:r w:rsidR="005B6AC3">
        <w:rPr>
          <w:lang w:val="en-US"/>
        </w:rPr>
        <w:t>. As these questions have become metrics for success, Practical Farmers has designed their program to support these metrics, resulting in highly satisfied participants</w:t>
      </w:r>
      <w:r w:rsidR="009147B2">
        <w:rPr>
          <w:lang w:val="en-US"/>
        </w:rPr>
        <w:t>(</w:t>
      </w:r>
      <w:proofErr w:type="spellStart"/>
      <w:r w:rsidR="009147B2">
        <w:rPr>
          <w:lang w:val="en-US"/>
        </w:rPr>
        <w:t>PFI</w:t>
      </w:r>
      <w:commentRangeStart w:id="29"/>
      <w:r w:rsidR="005B6AC3">
        <w:rPr>
          <w:lang w:val="en-US"/>
        </w:rPr>
        <w:t>Can</w:t>
      </w:r>
      <w:commentRangeEnd w:id="29"/>
      <w:proofErr w:type="spellEnd"/>
      <w:r w:rsidR="009147B2">
        <w:rPr>
          <w:lang w:val="en-US"/>
        </w:rPr>
        <w:t xml:space="preserve">), translating </w:t>
      </w:r>
      <w:r w:rsidR="00B2392A">
        <w:rPr>
          <w:rStyle w:val="CommentReference"/>
        </w:rPr>
        <w:commentReference w:id="29"/>
      </w:r>
      <w:r w:rsidR="005B6AC3">
        <w:rPr>
          <w:lang w:val="en-US"/>
        </w:rPr>
        <w:t>to more consistent funding.</w:t>
      </w:r>
      <w:r w:rsidR="00270076">
        <w:rPr>
          <w:lang w:val="en-US"/>
        </w:rPr>
        <w:t xml:space="preserve"> Other researchers and entities likely utilize some form of these metrics, but to our knowledge they are not widely employed by granting agencies or at an individual researcher level.</w:t>
      </w:r>
      <w:r w:rsidR="00101CF6">
        <w:rPr>
          <w:lang w:val="en-US"/>
        </w:rPr>
        <w:t xml:space="preserve"> </w:t>
      </w:r>
      <w:commentRangeStart w:id="30"/>
      <w:r w:rsidR="005370FC">
        <w:rPr>
          <w:lang w:val="en-US"/>
        </w:rPr>
        <w:t>file</w:t>
      </w:r>
      <w:commentRangeEnd w:id="30"/>
      <w:r w:rsidR="00C10AAB">
        <w:rPr>
          <w:rStyle w:val="CommentReference"/>
        </w:rPr>
        <w:commentReference w:id="30"/>
      </w:r>
      <w:r w:rsidR="00101CF6">
        <w:rPr>
          <w:lang w:val="en-US"/>
        </w:rPr>
        <w:t xml:space="preserve">). </w:t>
      </w:r>
      <w:r w:rsidR="00270076">
        <w:rPr>
          <w:lang w:val="en-US"/>
        </w:rPr>
        <w:t xml:space="preserve">  </w:t>
      </w:r>
    </w:p>
    <w:p w14:paraId="0099F0BD" w14:textId="0D766EA1" w:rsidR="00CC38CF" w:rsidRDefault="00900F87" w:rsidP="00B76E57">
      <w:pPr>
        <w:pStyle w:val="Heading1"/>
        <w:rPr>
          <w:lang w:val="en-US"/>
        </w:rPr>
      </w:pPr>
      <w:r>
        <w:rPr>
          <w:lang w:val="en-US"/>
        </w:rPr>
        <w:t xml:space="preserve">All research is </w:t>
      </w:r>
      <w:r w:rsidR="00C7679D">
        <w:rPr>
          <w:lang w:val="en-US"/>
        </w:rPr>
        <w:t>values-informed</w:t>
      </w:r>
    </w:p>
    <w:p w14:paraId="2F8A5137" w14:textId="2A224FFB" w:rsidR="00555110" w:rsidRDefault="004E66BE" w:rsidP="00FF710E">
      <w:pPr>
        <w:rPr>
          <w:lang w:val="en-US"/>
        </w:rPr>
      </w:pPr>
      <w:r>
        <w:rPr>
          <w:lang w:val="en-US"/>
        </w:rPr>
        <w:t xml:space="preserve">The feasibility (or even desirability) of objectivity in science has </w:t>
      </w:r>
      <w:r w:rsidR="00BC34A4">
        <w:rPr>
          <w:lang w:val="en-US"/>
        </w:rPr>
        <w:t xml:space="preserve">long </w:t>
      </w:r>
      <w:r>
        <w:rPr>
          <w:lang w:val="en-US"/>
        </w:rPr>
        <w:t xml:space="preserve">been debated, and recent discussions highlight </w:t>
      </w:r>
      <w:r w:rsidR="00BC34A4">
        <w:rPr>
          <w:lang w:val="en-US"/>
        </w:rPr>
        <w:t xml:space="preserve">its role in </w:t>
      </w:r>
      <w:r>
        <w:rPr>
          <w:lang w:val="en-US"/>
        </w:rPr>
        <w:t xml:space="preserve">colonialism, racism, and other forms of oppression(X). </w:t>
      </w:r>
      <w:r w:rsidR="000D16E3">
        <w:rPr>
          <w:lang w:val="en-US"/>
        </w:rPr>
        <w:t xml:space="preserve">Today, many disciplines </w:t>
      </w:r>
      <w:r w:rsidR="00BC34A4">
        <w:rPr>
          <w:lang w:val="en-US"/>
        </w:rPr>
        <w:t>embrace</w:t>
      </w:r>
      <w:r w:rsidR="00034A6D">
        <w:rPr>
          <w:lang w:val="en-US"/>
        </w:rPr>
        <w:t xml:space="preserve"> </w:t>
      </w:r>
      <w:r>
        <w:rPr>
          <w:lang w:val="en-US"/>
        </w:rPr>
        <w:t xml:space="preserve">interpretation, plurality of methods, critical reflexivity, and fallibilism </w:t>
      </w:r>
      <w:r w:rsidR="00BC34A4">
        <w:rPr>
          <w:lang w:val="en-US"/>
        </w:rPr>
        <w:t>as i</w:t>
      </w:r>
      <w:r>
        <w:rPr>
          <w:lang w:val="en-US"/>
        </w:rPr>
        <w:t xml:space="preserve">nherent in the pursuit of knowledge, while still valuing the foundations of empirical evidence and systematic investigation. </w:t>
      </w:r>
      <w:r w:rsidR="000D16E3">
        <w:rPr>
          <w:lang w:val="en-US"/>
        </w:rPr>
        <w:t>Rather than pursuing objectivism (</w:t>
      </w:r>
      <w:r w:rsidR="009147B2">
        <w:rPr>
          <w:lang w:val="en-US"/>
        </w:rPr>
        <w:t xml:space="preserve">and </w:t>
      </w:r>
      <w:r w:rsidR="000D16E3">
        <w:rPr>
          <w:lang w:val="en-US"/>
        </w:rPr>
        <w:t xml:space="preserve">insinuating it is possible), Data Feminism </w:t>
      </w:r>
      <w:r>
        <w:rPr>
          <w:lang w:val="en-US"/>
        </w:rPr>
        <w:t>acknowledge</w:t>
      </w:r>
      <w:r w:rsidR="000D16E3">
        <w:rPr>
          <w:lang w:val="en-US"/>
        </w:rPr>
        <w:t>s</w:t>
      </w:r>
      <w:r>
        <w:rPr>
          <w:lang w:val="en-US"/>
        </w:rPr>
        <w:t xml:space="preserve"> that</w:t>
      </w:r>
      <w:r w:rsidR="003618A2">
        <w:rPr>
          <w:lang w:val="en-US"/>
        </w:rPr>
        <w:t xml:space="preserve"> all research is framed</w:t>
      </w:r>
      <w:r w:rsidR="000D16E3">
        <w:rPr>
          <w:lang w:val="en-US"/>
        </w:rPr>
        <w:t xml:space="preserve"> by the background, values, and experiences of the researcher</w:t>
      </w:r>
      <w:r w:rsidR="00BC34A4">
        <w:rPr>
          <w:lang w:val="en-US"/>
        </w:rPr>
        <w:t xml:space="preserve">. In a Data Feminism framework, this is </w:t>
      </w:r>
      <w:r w:rsidR="000D16E3">
        <w:rPr>
          <w:lang w:val="en-US"/>
        </w:rPr>
        <w:t xml:space="preserve">desirable. </w:t>
      </w:r>
    </w:p>
    <w:p w14:paraId="37748B00" w14:textId="77777777" w:rsidR="000D16E3" w:rsidRDefault="000D16E3" w:rsidP="000D16E3">
      <w:pPr>
        <w:pStyle w:val="Heading2"/>
        <w:rPr>
          <w:lang w:val="en-US"/>
        </w:rPr>
      </w:pPr>
      <w:r>
        <w:rPr>
          <w:lang w:val="en-US"/>
        </w:rPr>
        <w:lastRenderedPageBreak/>
        <w:t>Coexistance of multiple truths</w:t>
      </w:r>
    </w:p>
    <w:p w14:paraId="1A554658" w14:textId="3272290B" w:rsidR="00FB3F65" w:rsidRDefault="00FF710E" w:rsidP="00D65312">
      <w:pPr>
        <w:rPr>
          <w:lang w:val="en-US"/>
        </w:rPr>
      </w:pPr>
      <w:r>
        <w:rPr>
          <w:lang w:val="en-US"/>
        </w:rPr>
        <w:t xml:space="preserve">A book written to illustrate how underlying value systems shape individuals’ </w:t>
      </w:r>
      <w:r w:rsidR="009147B2">
        <w:rPr>
          <w:lang w:val="en-US"/>
        </w:rPr>
        <w:t>approach</w:t>
      </w:r>
      <w:r w:rsidR="004B79B8">
        <w:rPr>
          <w:lang w:val="en-US"/>
        </w:rPr>
        <w:t>es</w:t>
      </w:r>
      <w:r>
        <w:rPr>
          <w:lang w:val="en-US"/>
        </w:rPr>
        <w:t xml:space="preserve"> to complex global challenges unwittingly uses agricultural research as its backdrop. ‘The Wizard and the Prophet’ (CITE) explores the worldviews of Norman Borlaug and William Vogt, two white, Western men </w:t>
      </w:r>
      <w:r w:rsidR="000D16E3">
        <w:rPr>
          <w:lang w:val="en-US"/>
        </w:rPr>
        <w:t>coming from divergent backgrounds</w:t>
      </w:r>
      <w:r w:rsidR="00BC34A4">
        <w:rPr>
          <w:lang w:val="en-US"/>
        </w:rPr>
        <w:t>,</w:t>
      </w:r>
      <w:r w:rsidR="000D16E3">
        <w:rPr>
          <w:lang w:val="en-US"/>
        </w:rPr>
        <w:t xml:space="preserve"> as they work</w:t>
      </w:r>
      <w:r>
        <w:rPr>
          <w:lang w:val="en-US"/>
        </w:rPr>
        <w:t xml:space="preserve"> on agricultural topics </w:t>
      </w:r>
      <w:r w:rsidR="004A756B">
        <w:rPr>
          <w:lang w:val="en-US"/>
        </w:rPr>
        <w:t>during</w:t>
      </w:r>
      <w:r>
        <w:rPr>
          <w:lang w:val="en-US"/>
        </w:rPr>
        <w:t xml:space="preserve"> the </w:t>
      </w:r>
      <w:r w:rsidR="004A756B">
        <w:rPr>
          <w:lang w:val="en-US"/>
        </w:rPr>
        <w:t>20</w:t>
      </w:r>
      <w:r w:rsidR="004A756B" w:rsidRPr="004A756B">
        <w:rPr>
          <w:vertAlign w:val="superscript"/>
          <w:lang w:val="en-US"/>
        </w:rPr>
        <w:t>th</w:t>
      </w:r>
      <w:r w:rsidR="004A756B">
        <w:rPr>
          <w:lang w:val="en-US"/>
        </w:rPr>
        <w:t xml:space="preserve"> century</w:t>
      </w:r>
      <w:r>
        <w:rPr>
          <w:lang w:val="en-US"/>
        </w:rPr>
        <w:t>.</w:t>
      </w:r>
      <w:r w:rsidR="004A756B">
        <w:rPr>
          <w:lang w:val="en-US"/>
        </w:rPr>
        <w:t xml:space="preserve"> </w:t>
      </w:r>
      <w:r w:rsidR="009859E5">
        <w:rPr>
          <w:lang w:val="en-US"/>
        </w:rPr>
        <w:t xml:space="preserve">Borlaug, raised on a Midwestern US farm, experienced the rural transformation </w:t>
      </w:r>
      <w:r w:rsidR="004B79B8">
        <w:rPr>
          <w:lang w:val="en-US"/>
        </w:rPr>
        <w:t>that grew from t</w:t>
      </w:r>
      <w:r w:rsidR="009859E5">
        <w:rPr>
          <w:lang w:val="en-US"/>
        </w:rPr>
        <w:t>he introduction of tractors</w:t>
      </w:r>
      <w:r w:rsidR="009147B2">
        <w:rPr>
          <w:lang w:val="en-US"/>
        </w:rPr>
        <w:t xml:space="preserve">. </w:t>
      </w:r>
      <w:r w:rsidR="004B79B8">
        <w:rPr>
          <w:lang w:val="en-US"/>
        </w:rPr>
        <w:t>Borlaug</w:t>
      </w:r>
      <w:r w:rsidR="009147B2">
        <w:rPr>
          <w:lang w:val="en-US"/>
        </w:rPr>
        <w:t xml:space="preserve"> researched ways to leverage technology to increase food production, </w:t>
      </w:r>
      <w:r w:rsidR="00D65312">
        <w:rPr>
          <w:lang w:val="en-US"/>
        </w:rPr>
        <w:t>an effort that contributed to a larger collection of innovations referred to as ‘The Green Revolution’ and for which Borlaug won a Nobel Peace Prize(</w:t>
      </w:r>
      <w:commentRangeStart w:id="31"/>
      <w:commentRangeStart w:id="32"/>
      <w:r w:rsidR="00D65312">
        <w:rPr>
          <w:lang w:val="en-US"/>
        </w:rPr>
        <w:t>CITE).</w:t>
      </w:r>
      <w:r w:rsidR="00725FDB">
        <w:rPr>
          <w:lang w:val="en-US"/>
        </w:rPr>
        <w:t xml:space="preserve"> Vogt </w:t>
      </w:r>
      <w:commentRangeEnd w:id="31"/>
      <w:r w:rsidR="00436E4D">
        <w:rPr>
          <w:rStyle w:val="CommentReference"/>
        </w:rPr>
        <w:commentReference w:id="31"/>
      </w:r>
      <w:commentRangeEnd w:id="32"/>
      <w:r w:rsidR="00436E4D">
        <w:rPr>
          <w:rStyle w:val="CommentReference"/>
        </w:rPr>
        <w:commentReference w:id="32"/>
      </w:r>
      <w:r w:rsidR="00725FDB">
        <w:rPr>
          <w:lang w:val="en-US"/>
        </w:rPr>
        <w:t>began his life in a rural area surrounded by unbuilt environments, but moved to the city and witnessed the urban development of his place of birth. Vogt</w:t>
      </w:r>
      <w:r w:rsidR="004B79B8">
        <w:rPr>
          <w:lang w:val="en-US"/>
        </w:rPr>
        <w:t>’s research</w:t>
      </w:r>
      <w:r w:rsidR="00725FDB">
        <w:rPr>
          <w:lang w:val="en-US"/>
        </w:rPr>
        <w:t xml:space="preserve"> emphasiz</w:t>
      </w:r>
      <w:r w:rsidR="004B79B8">
        <w:rPr>
          <w:lang w:val="en-US"/>
        </w:rPr>
        <w:t>ed</w:t>
      </w:r>
      <w:r w:rsidR="00725FDB">
        <w:rPr>
          <w:lang w:val="en-US"/>
        </w:rPr>
        <w:t xml:space="preserve"> the need to live within ecological limits</w:t>
      </w:r>
      <w:r w:rsidR="00D65312">
        <w:rPr>
          <w:lang w:val="en-US"/>
        </w:rPr>
        <w:t xml:space="preserve"> and </w:t>
      </w:r>
      <w:r w:rsidR="00725FDB">
        <w:rPr>
          <w:lang w:val="en-US"/>
        </w:rPr>
        <w:t>formally develop</w:t>
      </w:r>
      <w:r w:rsidR="00D65312">
        <w:rPr>
          <w:lang w:val="en-US"/>
        </w:rPr>
        <w:t xml:space="preserve">ed the concept of </w:t>
      </w:r>
      <w:r w:rsidR="009859E5">
        <w:rPr>
          <w:lang w:val="en-US"/>
        </w:rPr>
        <w:t xml:space="preserve">ecological </w:t>
      </w:r>
      <w:r w:rsidR="00725FDB">
        <w:rPr>
          <w:lang w:val="en-US"/>
        </w:rPr>
        <w:t>carrying-capacity</w:t>
      </w:r>
      <w:r w:rsidR="00CA747F">
        <w:rPr>
          <w:lang w:val="en-US"/>
        </w:rPr>
        <w:t>(CITE)</w:t>
      </w:r>
      <w:r w:rsidR="00D65312">
        <w:rPr>
          <w:lang w:val="en-US"/>
        </w:rPr>
        <w:t xml:space="preserve"> as well as </w:t>
      </w:r>
      <w:r w:rsidR="00CA747F">
        <w:rPr>
          <w:lang w:val="en-US"/>
        </w:rPr>
        <w:t>a model for environmental activism that is still used today.</w:t>
      </w:r>
      <w:r w:rsidR="00197361">
        <w:rPr>
          <w:lang w:val="en-US"/>
        </w:rPr>
        <w:t xml:space="preserve"> </w:t>
      </w:r>
      <w:r w:rsidR="00836245">
        <w:rPr>
          <w:lang w:val="en-US"/>
        </w:rPr>
        <w:t xml:space="preserve">Borlaug and Vogt </w:t>
      </w:r>
      <w:r w:rsidR="009859E5">
        <w:rPr>
          <w:lang w:val="en-US"/>
        </w:rPr>
        <w:t xml:space="preserve">were both scientists, </w:t>
      </w:r>
      <w:r w:rsidR="000D16E3">
        <w:rPr>
          <w:lang w:val="en-US"/>
        </w:rPr>
        <w:t>but</w:t>
      </w:r>
      <w:r w:rsidR="009A141C">
        <w:rPr>
          <w:lang w:val="en-US"/>
        </w:rPr>
        <w:t xml:space="preserve"> </w:t>
      </w:r>
      <w:r w:rsidR="009859E5">
        <w:rPr>
          <w:lang w:val="en-US"/>
        </w:rPr>
        <w:t xml:space="preserve">their divergent approaches and conclusions were shaped </w:t>
      </w:r>
      <w:r w:rsidR="009A141C">
        <w:rPr>
          <w:lang w:val="en-US"/>
        </w:rPr>
        <w:t xml:space="preserve">by their personal values and experiences. </w:t>
      </w:r>
      <w:r w:rsidR="00197361">
        <w:rPr>
          <w:lang w:val="en-US"/>
        </w:rPr>
        <w:t xml:space="preserve">The differing motivations do not invalidate their truths, but rather demonstrate how multiple truths can co-exist. </w:t>
      </w:r>
    </w:p>
    <w:p w14:paraId="12B02B4D" w14:textId="54785B42" w:rsidR="00836245" w:rsidRDefault="00836245" w:rsidP="00FF710E">
      <w:pPr>
        <w:rPr>
          <w:lang w:val="en-US"/>
        </w:rPr>
      </w:pPr>
    </w:p>
    <w:p w14:paraId="1FF78FBF" w14:textId="6D51A62F" w:rsidR="000D16E3" w:rsidRDefault="00D65312" w:rsidP="000D16E3">
      <w:pPr>
        <w:pStyle w:val="Heading2"/>
        <w:rPr>
          <w:lang w:val="en-US"/>
        </w:rPr>
      </w:pPr>
      <w:r>
        <w:rPr>
          <w:lang w:val="en-US"/>
        </w:rPr>
        <w:t>D</w:t>
      </w:r>
      <w:r w:rsidR="000D16E3">
        <w:rPr>
          <w:lang w:val="en-US"/>
        </w:rPr>
        <w:t>iverse framings a</w:t>
      </w:r>
      <w:r>
        <w:rPr>
          <w:lang w:val="en-US"/>
        </w:rPr>
        <w:t>s</w:t>
      </w:r>
      <w:r w:rsidR="000D16E3">
        <w:rPr>
          <w:lang w:val="en-US"/>
        </w:rPr>
        <w:t xml:space="preserve"> a strength</w:t>
      </w:r>
    </w:p>
    <w:p w14:paraId="080121B9" w14:textId="53CD4A5A" w:rsidR="00FB3F65" w:rsidRDefault="009A141C" w:rsidP="00FB3F65">
      <w:pPr>
        <w:rPr>
          <w:lang w:val="en-US"/>
        </w:rPr>
      </w:pPr>
      <w:r>
        <w:rPr>
          <w:lang w:val="en-US"/>
        </w:rPr>
        <w:t xml:space="preserve">In the context of policy making, the acknowledgement of </w:t>
      </w:r>
      <w:r w:rsidR="009859E5">
        <w:rPr>
          <w:lang w:val="en-US"/>
        </w:rPr>
        <w:t xml:space="preserve">multiple truths, </w:t>
      </w:r>
      <w:r>
        <w:rPr>
          <w:lang w:val="en-US"/>
        </w:rPr>
        <w:t xml:space="preserve">such as the coexistence of abundance and starvation, is understood </w:t>
      </w:r>
      <w:r w:rsidR="00197361">
        <w:rPr>
          <w:lang w:val="en-US"/>
        </w:rPr>
        <w:t xml:space="preserve">as an inherent complexity in </w:t>
      </w:r>
      <w:r>
        <w:rPr>
          <w:lang w:val="en-US"/>
        </w:rPr>
        <w:t>addressing multi-faceted issues</w:t>
      </w:r>
      <w:r w:rsidR="00D65312">
        <w:rPr>
          <w:lang w:val="en-US"/>
        </w:rPr>
        <w:t>(</w:t>
      </w:r>
      <w:r>
        <w:rPr>
          <w:lang w:val="en-US"/>
        </w:rPr>
        <w:t xml:space="preserve">Stone2022). </w:t>
      </w:r>
      <w:r w:rsidR="00197361">
        <w:rPr>
          <w:lang w:val="en-US"/>
        </w:rPr>
        <w:t xml:space="preserve">In this context, </w:t>
      </w:r>
      <w:r>
        <w:rPr>
          <w:lang w:val="en-US"/>
        </w:rPr>
        <w:t>the broader the set of realities that are available, the more complete the overall picture becomes</w:t>
      </w:r>
      <w:r w:rsidR="00197361">
        <w:rPr>
          <w:lang w:val="en-US"/>
        </w:rPr>
        <w:t>, and concomitantly the possibility for more equitable solutions</w:t>
      </w:r>
      <w:r>
        <w:rPr>
          <w:lang w:val="en-US"/>
        </w:rPr>
        <w:t xml:space="preserve">. </w:t>
      </w:r>
      <w:r w:rsidR="00411E3A">
        <w:rPr>
          <w:lang w:val="en-US"/>
        </w:rPr>
        <w:t>Scientists who acknowledge and navigate the existence of multiple truths are better equipped to provide solutions that do not preferentially disadvantage vulnerable groups(Jordan). A</w:t>
      </w:r>
      <w:r w:rsidR="00FB3F65">
        <w:rPr>
          <w:lang w:val="en-US"/>
        </w:rPr>
        <w:t xml:space="preserve">lthough the worldviews of </w:t>
      </w:r>
      <w:r w:rsidR="00411E3A">
        <w:rPr>
          <w:lang w:val="en-US"/>
        </w:rPr>
        <w:t xml:space="preserve">Borlaug and Vogt </w:t>
      </w:r>
      <w:r w:rsidR="00FB3F65">
        <w:rPr>
          <w:lang w:val="en-US"/>
        </w:rPr>
        <w:t>are divergent, they represent two American males of European descent</w:t>
      </w:r>
      <w:r w:rsidR="00D65312">
        <w:rPr>
          <w:lang w:val="en-US"/>
        </w:rPr>
        <w:t xml:space="preserve">, </w:t>
      </w:r>
      <w:r w:rsidR="00FB3F65">
        <w:rPr>
          <w:lang w:val="en-US"/>
        </w:rPr>
        <w:t>demonstrat</w:t>
      </w:r>
      <w:r w:rsidR="00D65312">
        <w:rPr>
          <w:lang w:val="en-US"/>
        </w:rPr>
        <w:t>ing</w:t>
      </w:r>
      <w:r w:rsidR="00FB3F65">
        <w:rPr>
          <w:lang w:val="en-US"/>
        </w:rPr>
        <w:t xml:space="preserve"> how even classical delineations such as race and gender portend very little </w:t>
      </w:r>
      <w:r w:rsidR="004B79B8">
        <w:rPr>
          <w:lang w:val="en-US"/>
        </w:rPr>
        <w:t>regarding</w:t>
      </w:r>
      <w:r w:rsidR="00FB3F65">
        <w:rPr>
          <w:lang w:val="en-US"/>
        </w:rPr>
        <w:t xml:space="preserve"> value systems, and lends us to imagine the insight that would be gained from adding more framings. </w:t>
      </w:r>
      <w:r w:rsidR="009A0D1A">
        <w:rPr>
          <w:lang w:val="en-US"/>
        </w:rPr>
        <w:t>Today, an increasing availability of diversely framed reflections concerning the Green Revolution have led to significantly more nuanced understandings of the motivations</w:t>
      </w:r>
      <w:r w:rsidR="004B79B8">
        <w:rPr>
          <w:lang w:val="en-US"/>
        </w:rPr>
        <w:t xml:space="preserve"> behind and</w:t>
      </w:r>
      <w:r w:rsidR="009A0D1A">
        <w:rPr>
          <w:lang w:val="en-US"/>
        </w:rPr>
        <w:t xml:space="preserve"> impacts of the Green Revolution (PBSseries</w:t>
      </w:r>
      <w:r w:rsidR="00FB3F65" w:rsidRPr="004B3A0C">
        <w:rPr>
          <w:lang w:val="en-US"/>
        </w:rPr>
        <w:t>https://www.pbs.org/wgbh/americanexperience/films/man-who-tried-to-feed-the-world/</w:t>
      </w:r>
    </w:p>
    <w:p w14:paraId="62C5EFF3" w14:textId="3E9C4CF1" w:rsidR="00832084" w:rsidRDefault="009A0D1A" w:rsidP="00832084">
      <w:pPr>
        <w:rPr>
          <w:lang w:val="en-US"/>
        </w:rPr>
      </w:pPr>
      <w:r>
        <w:rPr>
          <w:lang w:val="en-US"/>
        </w:rPr>
        <w:t xml:space="preserve">others). As calls for a ‘second Green Revolution’ proliferate(XX), </w:t>
      </w:r>
      <w:r w:rsidR="002D5221">
        <w:rPr>
          <w:lang w:val="en-US"/>
        </w:rPr>
        <w:t xml:space="preserve">the ability of society to </w:t>
      </w:r>
      <w:r w:rsidR="00FB3F65">
        <w:rPr>
          <w:lang w:val="en-US"/>
        </w:rPr>
        <w:t>leverage</w:t>
      </w:r>
      <w:r w:rsidR="002D5221">
        <w:rPr>
          <w:lang w:val="en-US"/>
        </w:rPr>
        <w:t xml:space="preserve"> </w:t>
      </w:r>
      <w:r>
        <w:rPr>
          <w:lang w:val="en-US"/>
        </w:rPr>
        <w:t xml:space="preserve">diverse voices </w:t>
      </w:r>
      <w:r w:rsidR="00D65312">
        <w:rPr>
          <w:lang w:val="en-US"/>
        </w:rPr>
        <w:t>is a prerequisite for success.</w:t>
      </w:r>
      <w:r w:rsidR="00832084">
        <w:rPr>
          <w:lang w:val="en-US"/>
        </w:rPr>
        <w:t xml:space="preserve"> For example, recent research on weed management exposed novel research questions that emerged only when all value framings were taken seriously (MacLaren2020Weisberger2024). Similarly, progress in understanding complex topics such as herbicide use(Kniss), climate impacts of ethanol production(XXHill2022), and organic agriculture(Wilbois201</w:t>
      </w:r>
      <w:r w:rsidR="004B79B8">
        <w:rPr>
          <w:lang w:val="en-US"/>
        </w:rPr>
        <w:t>9</w:t>
      </w:r>
      <w:r w:rsidR="00832084">
        <w:rPr>
          <w:lang w:val="en-US"/>
        </w:rPr>
        <w:t>Swedish</w:t>
      </w:r>
      <w:r w:rsidR="004B79B8">
        <w:rPr>
          <w:lang w:val="en-US"/>
        </w:rPr>
        <w:t>thing</w:t>
      </w:r>
      <w:r w:rsidR="00832084">
        <w:rPr>
          <w:lang w:val="en-US"/>
        </w:rPr>
        <w:t xml:space="preserve">) can only come by building </w:t>
      </w:r>
      <w:r w:rsidR="004B79B8">
        <w:rPr>
          <w:lang w:val="en-US"/>
        </w:rPr>
        <w:t>scholarship informed by diverse framings</w:t>
      </w:r>
      <w:r w:rsidR="00832084">
        <w:rPr>
          <w:lang w:val="en-US"/>
        </w:rPr>
        <w:t xml:space="preserve">. </w:t>
      </w:r>
    </w:p>
    <w:p w14:paraId="79FB1BAA" w14:textId="5E9328B9" w:rsidR="002D5221" w:rsidRDefault="002D5221" w:rsidP="002D5221">
      <w:pPr>
        <w:rPr>
          <w:lang w:val="en-US"/>
        </w:rPr>
      </w:pPr>
    </w:p>
    <w:p w14:paraId="258909FC" w14:textId="70BF71CE" w:rsidR="008A169F" w:rsidRDefault="008A169F" w:rsidP="004B79B8">
      <w:pPr>
        <w:pStyle w:val="Heading1"/>
        <w:rPr>
          <w:lang w:val="en-US"/>
        </w:rPr>
      </w:pPr>
      <w:r>
        <w:rPr>
          <w:lang w:val="en-US"/>
        </w:rPr>
        <w:t>Conclusions</w:t>
      </w:r>
    </w:p>
    <w:p w14:paraId="04309505" w14:textId="68F6431D" w:rsidR="00124EC3" w:rsidRPr="007018EE" w:rsidRDefault="008A169F" w:rsidP="00832084">
      <w:pPr>
        <w:rPr>
          <w:color w:val="20124D"/>
          <w:shd w:val="clear" w:color="auto" w:fill="FFFFFF"/>
          <w:lang w:val="en-US"/>
        </w:rPr>
      </w:pPr>
      <w:commentRangeStart w:id="33"/>
      <w:r>
        <w:rPr>
          <w:lang w:val="en-US"/>
        </w:rPr>
        <w:t>In this paper</w:t>
      </w:r>
      <w:r w:rsidR="00C65676">
        <w:rPr>
          <w:lang w:val="en-US"/>
        </w:rPr>
        <w:t xml:space="preserve">, </w:t>
      </w:r>
      <w:r w:rsidR="00124EC3">
        <w:rPr>
          <w:lang w:val="en-US"/>
        </w:rPr>
        <w:t xml:space="preserve">we demonstrate how </w:t>
      </w:r>
      <w:r w:rsidR="00C65676">
        <w:rPr>
          <w:lang w:val="en-US"/>
        </w:rPr>
        <w:t xml:space="preserve">agricultural scientists can uniquely contribute to </w:t>
      </w:r>
      <w:r>
        <w:rPr>
          <w:lang w:val="en-US"/>
        </w:rPr>
        <w:t>examining</w:t>
      </w:r>
      <w:r w:rsidR="004B79B8">
        <w:rPr>
          <w:lang w:val="en-US"/>
        </w:rPr>
        <w:t xml:space="preserve">, </w:t>
      </w:r>
      <w:r>
        <w:rPr>
          <w:lang w:val="en-US"/>
        </w:rPr>
        <w:t>challenging</w:t>
      </w:r>
      <w:r w:rsidR="004B79B8">
        <w:rPr>
          <w:lang w:val="en-US"/>
        </w:rPr>
        <w:t>, and redistributing</w:t>
      </w:r>
      <w:r>
        <w:rPr>
          <w:lang w:val="en-US"/>
        </w:rPr>
        <w:t xml:space="preserve"> power</w:t>
      </w:r>
      <w:r w:rsidR="00124EC3">
        <w:rPr>
          <w:lang w:val="en-US"/>
        </w:rPr>
        <w:t xml:space="preserve">, and that intentional application of the principles of Data Feminism positively impacts </w:t>
      </w:r>
      <w:r w:rsidR="00124EC3" w:rsidRPr="007018EE">
        <w:rPr>
          <w:color w:val="20124D"/>
          <w:shd w:val="clear" w:color="auto" w:fill="FFFFFF"/>
          <w:lang w:val="en-US"/>
        </w:rPr>
        <w:t xml:space="preserve">research creativity, stakeholder participation, and agricultural sustainability writ large. </w:t>
      </w:r>
      <w:commentRangeEnd w:id="33"/>
      <w:r w:rsidR="00436E4D">
        <w:rPr>
          <w:rStyle w:val="CommentReference"/>
        </w:rPr>
        <w:commentReference w:id="33"/>
      </w:r>
    </w:p>
    <w:p w14:paraId="502A1BB3" w14:textId="180980B0" w:rsidR="004918CE" w:rsidRDefault="004918CE" w:rsidP="008A169F">
      <w:pPr>
        <w:rPr>
          <w:lang w:val="en-US"/>
        </w:rPr>
      </w:pPr>
    </w:p>
    <w:p w14:paraId="38CD6FE7" w14:textId="77777777" w:rsidR="00F74EB8" w:rsidRDefault="00F74EB8" w:rsidP="008A169F">
      <w:pPr>
        <w:rPr>
          <w:lang w:val="en-US"/>
        </w:rPr>
      </w:pPr>
    </w:p>
    <w:p w14:paraId="29C90698" w14:textId="77777777" w:rsidR="005E13CB" w:rsidRDefault="005E13CB" w:rsidP="008A169F">
      <w:pPr>
        <w:rPr>
          <w:lang w:val="en-US"/>
        </w:rPr>
      </w:pPr>
    </w:p>
    <w:p w14:paraId="70364622" w14:textId="77777777" w:rsidR="005E13CB" w:rsidRPr="008A169F" w:rsidRDefault="005E13CB" w:rsidP="008A169F">
      <w:pPr>
        <w:rPr>
          <w:lang w:val="en-US"/>
        </w:rPr>
      </w:pPr>
    </w:p>
    <w:sectPr w:rsidR="005E13CB" w:rsidRPr="008A169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a Basche" w:date="2024-06-05T22:40:00Z" w:initials="AB">
    <w:p w14:paraId="60488252" w14:textId="77777777" w:rsidR="00436E4D" w:rsidRDefault="00436E4D" w:rsidP="00436E4D">
      <w:pPr>
        <w:pStyle w:val="CommentText"/>
      </w:pPr>
      <w:r>
        <w:rPr>
          <w:rStyle w:val="CommentReference"/>
        </w:rPr>
        <w:annotationRef/>
      </w:r>
      <w:r>
        <w:t>What about: “Applying data feminism principles in agricultural is necessary for more transformative outcomes”</w:t>
      </w:r>
    </w:p>
    <w:p w14:paraId="58BC5CCD" w14:textId="77777777" w:rsidR="00436E4D" w:rsidRDefault="00436E4D" w:rsidP="00436E4D">
      <w:pPr>
        <w:pStyle w:val="CommentText"/>
      </w:pPr>
      <w:r>
        <w:t>As a title?</w:t>
      </w:r>
    </w:p>
    <w:p w14:paraId="4D411C95" w14:textId="77777777" w:rsidR="00436E4D" w:rsidRDefault="00436E4D" w:rsidP="00436E4D">
      <w:pPr>
        <w:pStyle w:val="CommentText"/>
      </w:pPr>
      <w:r>
        <w:t>Do we think we are making a strong enough case that they will lead to more transformative outcomes?</w:t>
      </w:r>
    </w:p>
    <w:p w14:paraId="55F2607C" w14:textId="77777777" w:rsidR="00436E4D" w:rsidRDefault="00436E4D" w:rsidP="00436E4D">
      <w:pPr>
        <w:pStyle w:val="CommentText"/>
      </w:pPr>
      <w:r>
        <w:t>Is transformative the right word? Do we mean equitable?</w:t>
      </w:r>
    </w:p>
    <w:p w14:paraId="53E9936E" w14:textId="77777777" w:rsidR="00436E4D" w:rsidRDefault="00436E4D" w:rsidP="00436E4D">
      <w:pPr>
        <w:pStyle w:val="CommentText"/>
      </w:pPr>
      <w:r>
        <w:t>I am cool with whatever you decide but just a few thoughts to consider!</w:t>
      </w:r>
    </w:p>
  </w:comment>
  <w:comment w:id="1" w:author="ancarter" w:date="2024-06-06T13:51:00Z" w:initials="a">
    <w:p w14:paraId="7CE4E2D9" w14:textId="6AA9494D" w:rsidR="009F1CCB" w:rsidRDefault="009F1CCB">
      <w:pPr>
        <w:pStyle w:val="CommentText"/>
      </w:pPr>
      <w:r>
        <w:rPr>
          <w:rStyle w:val="CommentReference"/>
        </w:rPr>
        <w:annotationRef/>
      </w:r>
      <w:r>
        <w:t xml:space="preserve">I </w:t>
      </w:r>
      <w:r>
        <w:t xml:space="preserve">like </w:t>
      </w:r>
      <w:r>
        <w:t>these ideas!</w:t>
      </w:r>
    </w:p>
  </w:comment>
  <w:comment w:id="4" w:author="Andrea Basche" w:date="2024-06-05T22:08:00Z" w:initials="AB">
    <w:p w14:paraId="7C1D9095" w14:textId="2F7F4515" w:rsidR="000A2640" w:rsidRDefault="000A2640" w:rsidP="000A2640">
      <w:pPr>
        <w:pStyle w:val="CommentText"/>
      </w:pPr>
      <w:r>
        <w:rPr>
          <w:rStyle w:val="CommentReference"/>
        </w:rPr>
        <w:annotationRef/>
      </w:r>
      <w:r>
        <w:t xml:space="preserve">Do </w:t>
      </w:r>
      <w:r>
        <w:t>we think this is an achievable goal? If you end the sentence with “more intentional and visible” it also saves some words ☺️ But that might take away the intent of your concluding thought</w:t>
      </w:r>
    </w:p>
  </w:comment>
  <w:comment w:id="5" w:author="ancarter" w:date="2024-06-06T13:53:00Z" w:initials="a">
    <w:p w14:paraId="42788314" w14:textId="77777777" w:rsidR="009F1CCB" w:rsidRDefault="009F1CCB">
      <w:pPr>
        <w:pStyle w:val="CommentText"/>
      </w:pPr>
      <w:r>
        <w:rPr>
          <w:rStyle w:val="CommentReference"/>
        </w:rPr>
        <w:annotationRef/>
      </w:r>
      <w:r>
        <w:t>Unsure what ”the work” refers to?</w:t>
      </w:r>
    </w:p>
    <w:p w14:paraId="2EE31E8E" w14:textId="77777777" w:rsidR="009F1CCB" w:rsidRDefault="009F1CCB">
      <w:pPr>
        <w:pStyle w:val="CommentText"/>
      </w:pPr>
    </w:p>
    <w:p w14:paraId="5DB282B9" w14:textId="4C5A0435" w:rsidR="009F1CCB" w:rsidRDefault="009F1CCB">
      <w:pPr>
        <w:pStyle w:val="CommentText"/>
      </w:pPr>
      <w:r>
        <w:t xml:space="preserve">Maybe </w:t>
      </w:r>
      <w:r>
        <w:t>instead ;formalizing these efforts makes research equity more intentional, visible, and in time, ubiquitous.</w:t>
      </w:r>
    </w:p>
  </w:comment>
  <w:comment w:id="6" w:author="ancarter" w:date="2024-06-06T13:54:00Z" w:initials="a">
    <w:p w14:paraId="6E3C6CCE" w14:textId="77777777" w:rsidR="009F1CCB" w:rsidRDefault="009F1CCB">
      <w:pPr>
        <w:pStyle w:val="CommentText"/>
      </w:pPr>
      <w:r>
        <w:rPr>
          <w:rStyle w:val="CommentReference"/>
        </w:rPr>
        <w:annotationRef/>
      </w:r>
      <w:r>
        <w:t>Is?</w:t>
      </w:r>
    </w:p>
    <w:p w14:paraId="6446CA18" w14:textId="77777777" w:rsidR="009F1CCB" w:rsidRDefault="009F1CCB">
      <w:pPr>
        <w:pStyle w:val="CommentText"/>
      </w:pPr>
    </w:p>
    <w:p w14:paraId="01D8EED4" w14:textId="77777777" w:rsidR="009F1CCB" w:rsidRDefault="009F1CCB">
      <w:pPr>
        <w:pStyle w:val="CommentText"/>
      </w:pPr>
      <w:r>
        <w:t xml:space="preserve">A </w:t>
      </w:r>
      <w:r>
        <w:t>little clunky for first line</w:t>
      </w:r>
    </w:p>
    <w:p w14:paraId="4156C6FE" w14:textId="77777777" w:rsidR="009F1CCB" w:rsidRDefault="009F1CCB">
      <w:pPr>
        <w:pStyle w:val="CommentText"/>
      </w:pPr>
    </w:p>
    <w:p w14:paraId="117AFE64" w14:textId="6451A188" w:rsidR="009F1CCB" w:rsidRDefault="009F1CCB">
      <w:pPr>
        <w:pStyle w:val="CommentText"/>
      </w:pPr>
      <w:r>
        <w:t>Maybe  start with the 2nd sentence, then move this first sentence to be the 2nd and revise to ”Power is the relationship through which one can obtain one’s will even in the face of resistance from others”</w:t>
      </w:r>
    </w:p>
  </w:comment>
  <w:comment w:id="10" w:author="ancarter" w:date="2024-06-06T13:56:00Z" w:initials="a">
    <w:p w14:paraId="2B02CCE9" w14:textId="77777777" w:rsidR="009F1CCB" w:rsidRDefault="009F1CCB">
      <w:pPr>
        <w:pStyle w:val="CommentText"/>
      </w:pPr>
      <w:r>
        <w:rPr>
          <w:rStyle w:val="CommentReference"/>
        </w:rPr>
        <w:annotationRef/>
      </w:r>
      <w:r>
        <w:t xml:space="preserve">Not sure </w:t>
      </w:r>
      <w:r>
        <w:t>inability is the right word</w:t>
      </w:r>
    </w:p>
    <w:p w14:paraId="198B6750" w14:textId="77777777" w:rsidR="009F1CCB" w:rsidRDefault="009F1CCB">
      <w:pPr>
        <w:pStyle w:val="CommentText"/>
      </w:pPr>
    </w:p>
    <w:p w14:paraId="23E13CB3" w14:textId="77777777" w:rsidR="009F1CCB" w:rsidRDefault="009F1CCB">
      <w:pPr>
        <w:pStyle w:val="CommentText"/>
      </w:pPr>
      <w:r>
        <w:t>People do study power dimensions in isolation all the time; it can be done but just is not good science</w:t>
      </w:r>
    </w:p>
    <w:p w14:paraId="53C72101" w14:textId="77777777" w:rsidR="009F1CCB" w:rsidRDefault="009F1CCB">
      <w:pPr>
        <w:pStyle w:val="CommentText"/>
      </w:pPr>
    </w:p>
    <w:p w14:paraId="26F12860" w14:textId="090BC6CC" w:rsidR="009F1CCB" w:rsidRDefault="009F1CCB">
      <w:pPr>
        <w:pStyle w:val="CommentText"/>
      </w:pPr>
      <w:r>
        <w:t xml:space="preserve">Maybe instead ”the need to study dimensions of power in relation” – put it in the affirmative/positive as a definition instead of what </w:t>
      </w:r>
      <w:r>
        <w:t>it is not</w:t>
      </w:r>
    </w:p>
  </w:comment>
  <w:comment w:id="14" w:author="Andrea Basche" w:date="2024-06-05T22:13:00Z" w:initials="AB">
    <w:p w14:paraId="25B7A368" w14:textId="77777777" w:rsidR="000A2640" w:rsidRDefault="000A2640" w:rsidP="000A2640">
      <w:pPr>
        <w:pStyle w:val="CommentText"/>
      </w:pPr>
      <w:r>
        <w:rPr>
          <w:rStyle w:val="CommentReference"/>
        </w:rPr>
        <w:annotationRef/>
      </w:r>
      <w:r>
        <w:t xml:space="preserve">I </w:t>
      </w:r>
      <w:r>
        <w:t xml:space="preserve">like </w:t>
      </w:r>
      <w:r>
        <w:t>this</w:t>
      </w:r>
    </w:p>
  </w:comment>
  <w:comment w:id="18" w:author="Andrea Basche" w:date="2024-06-05T22:28:00Z" w:initials="AB">
    <w:p w14:paraId="1EC3F15A" w14:textId="77777777" w:rsidR="009D2C86" w:rsidRDefault="009D2C86" w:rsidP="009D2C86">
      <w:pPr>
        <w:pStyle w:val="CommentText"/>
      </w:pPr>
      <w:r>
        <w:rPr>
          <w:rStyle w:val="CommentReference"/>
        </w:rPr>
        <w:annotationRef/>
      </w:r>
      <w:r>
        <w:t>Would it make sense to expand this to farmer or external partner research relations??</w:t>
      </w:r>
    </w:p>
    <w:p w14:paraId="43109133" w14:textId="77777777" w:rsidR="009D2C86" w:rsidRDefault="009D2C86" w:rsidP="009D2C86">
      <w:pPr>
        <w:pStyle w:val="CommentText"/>
      </w:pPr>
      <w:r>
        <w:t>Maybe better to stick just to on-farm examples, but the lines I added about compensation I was initially thinking broader to all potential research partners</w:t>
      </w:r>
    </w:p>
  </w:comment>
  <w:comment w:id="19" w:author="Andrea Basche" w:date="2024-06-05T22:29:00Z" w:initials="AB">
    <w:p w14:paraId="192D724A" w14:textId="77777777" w:rsidR="009D2C86" w:rsidRDefault="009D2C86" w:rsidP="009D2C86">
      <w:pPr>
        <w:pStyle w:val="CommentText"/>
      </w:pPr>
      <w:r>
        <w:rPr>
          <w:rStyle w:val="CommentReference"/>
        </w:rPr>
        <w:annotationRef/>
      </w:r>
      <w:r>
        <w:t xml:space="preserve">I </w:t>
      </w:r>
      <w:r>
        <w:t>also see at the end of the paragraph you refer to the dewit paper which is broader, I think this is all good</w:t>
      </w:r>
    </w:p>
  </w:comment>
  <w:comment w:id="21" w:author="Andrea Basche" w:date="2024-06-05T22:30:00Z" w:initials="AB">
    <w:p w14:paraId="6C7C977B" w14:textId="77777777" w:rsidR="009D2C86" w:rsidRDefault="009D2C86" w:rsidP="009D2C86">
      <w:pPr>
        <w:pStyle w:val="CommentText"/>
      </w:pPr>
      <w:r>
        <w:rPr>
          <w:rStyle w:val="CommentReference"/>
        </w:rPr>
        <w:annotationRef/>
      </w:r>
      <w:r>
        <w:t xml:space="preserve">Is it fair to </w:t>
      </w:r>
      <w:r>
        <w:t xml:space="preserve">say that all universities have well funded endowments? I think </w:t>
      </w:r>
      <w:r>
        <w:t>it is fair to say that all are well-funded relatively speaking, especially 1862 predominantly white LGUs</w:t>
      </w:r>
    </w:p>
  </w:comment>
  <w:comment w:id="25" w:author="Andrea Basche" w:date="2024-06-05T12:13:00Z" w:initials="AB">
    <w:p w14:paraId="0BAF706E" w14:textId="7FE75A95" w:rsidR="00973F6D" w:rsidRDefault="00973F6D" w:rsidP="00973F6D">
      <w:pPr>
        <w:pStyle w:val="CommentText"/>
      </w:pPr>
      <w:r>
        <w:rPr>
          <w:rStyle w:val="CommentReference"/>
        </w:rPr>
        <w:annotationRef/>
      </w:r>
      <w:r>
        <w:rPr>
          <w:color w:val="000000"/>
          <w:highlight w:val="white"/>
        </w:rPr>
        <w:t>Neher, Deborah A.; Anderson, Colin R.; Basche, Andrea D.; Costello, Christine; Hendrickson, Mary K.; Maxwell, Bruce D.; Roman-Alcalá, Antonio M.; Streit Krug, Aubrey; Tracy, William F.; Méndez, Ernesto; Horner, Catherine; and Anderzén, Janica M., "Proceedings - U.S.A Agroecology Summit 2023" (2023). </w:t>
      </w:r>
      <w:r>
        <w:rPr>
          <w:i/>
          <w:iCs/>
          <w:color w:val="000000"/>
          <w:highlight w:val="white"/>
        </w:rPr>
        <w:t>College of Agriculture and Life Sciences Faculty Publications</w:t>
      </w:r>
      <w:r>
        <w:rPr>
          <w:color w:val="000000"/>
          <w:highlight w:val="white"/>
        </w:rPr>
        <w:t>. 204.</w:t>
      </w:r>
      <w:r>
        <w:rPr>
          <w:color w:val="000000"/>
          <w:highlight w:val="white"/>
        </w:rPr>
        <w:br/>
        <w:t>https://scholarworks.uvm.edu/calsfac/204</w:t>
      </w:r>
      <w:r>
        <w:t xml:space="preserve"> </w:t>
      </w:r>
    </w:p>
  </w:comment>
  <w:comment w:id="27" w:author="Andrea Basche" w:date="2024-06-05T12:15:00Z" w:initials="AB">
    <w:p w14:paraId="7394B726" w14:textId="77777777" w:rsidR="00CE53A9" w:rsidRDefault="00CE53A9" w:rsidP="00CE53A9">
      <w:pPr>
        <w:pStyle w:val="CommentText"/>
      </w:pPr>
      <w:r>
        <w:rPr>
          <w:rStyle w:val="CommentReference"/>
        </w:rPr>
        <w:annotationRef/>
      </w:r>
      <w:r>
        <w:t>Sare might actually require it -I’d have to check - for them and their partnership and R&amp;E grants its strongly recommended at a minimum</w:t>
      </w:r>
    </w:p>
  </w:comment>
  <w:comment w:id="28" w:author="Andrea Basche" w:date="2024-06-05T22:34:00Z" w:initials="AB">
    <w:p w14:paraId="0D2893DF" w14:textId="77777777" w:rsidR="009D2C86" w:rsidRDefault="009D2C86" w:rsidP="009D2C86">
      <w:pPr>
        <w:pStyle w:val="CommentText"/>
      </w:pPr>
      <w:r>
        <w:rPr>
          <w:rStyle w:val="CommentReference"/>
        </w:rPr>
        <w:annotationRef/>
      </w:r>
      <w:r>
        <w:t xml:space="preserve">OK I </w:t>
      </w:r>
      <w:r>
        <w:t xml:space="preserve">looked more carefully at the SARE partnership grant call, they </w:t>
      </w:r>
      <w:r>
        <w:t>more or less require substantive involvement from farmers and they allow in the budget compensation for farmers but it does not appear to be required</w:t>
      </w:r>
    </w:p>
    <w:p w14:paraId="68BD77D9" w14:textId="77777777" w:rsidR="009D2C86" w:rsidRDefault="009D2C86" w:rsidP="009D2C86">
      <w:pPr>
        <w:pStyle w:val="CommentText"/>
      </w:pPr>
    </w:p>
    <w:p w14:paraId="3AFEF44F" w14:textId="77777777" w:rsidR="009D2C86" w:rsidRDefault="00000000" w:rsidP="009D2C86">
      <w:pPr>
        <w:pStyle w:val="CommentText"/>
      </w:pPr>
      <w:hyperlink r:id="rId1" w:history="1">
        <w:r w:rsidR="009D2C86" w:rsidRPr="008F16AC">
          <w:rPr>
            <w:rStyle w:val="Hyperlink"/>
          </w:rPr>
          <w:t>https://northcentral.sare.org/grants/apply-for-a-grant/partnership-grant/</w:t>
        </w:r>
      </w:hyperlink>
    </w:p>
  </w:comment>
  <w:comment w:id="29" w:author="Stefan Gailans" w:date="2024-05-14T15:51:00Z" w:initials="SG">
    <w:p w14:paraId="0250127B" w14:textId="21635CEB" w:rsidR="00B2392A" w:rsidRDefault="00B2392A" w:rsidP="00B2392A">
      <w:pPr>
        <w:pStyle w:val="CommentText"/>
      </w:pPr>
      <w:r>
        <w:rPr>
          <w:rStyle w:val="CommentReference"/>
        </w:rPr>
        <w:annotationRef/>
      </w:r>
      <w:r>
        <w:t>You can site from p. 5 of this 2022 Cooperators’ Program Report (most recent available):</w:t>
      </w:r>
    </w:p>
    <w:p w14:paraId="54E1B526" w14:textId="77777777" w:rsidR="00B2392A" w:rsidRDefault="00000000" w:rsidP="00B2392A">
      <w:pPr>
        <w:pStyle w:val="CommentText"/>
      </w:pPr>
      <w:hyperlink r:id="rId2" w:history="1">
        <w:r w:rsidR="00B2392A" w:rsidRPr="00A97A39">
          <w:rPr>
            <w:rStyle w:val="Hyperlink"/>
          </w:rPr>
          <w:t>https://practicalfarmers.b-cdn.net/wp-content/uploads/2023/07/PFI2022_CooperatorsProgram_Report_FINAL_ForWeb.pdf</w:t>
        </w:r>
      </w:hyperlink>
    </w:p>
    <w:p w14:paraId="71EF630C" w14:textId="77777777" w:rsidR="00B2392A" w:rsidRDefault="00B2392A" w:rsidP="00B2392A">
      <w:pPr>
        <w:pStyle w:val="CommentText"/>
      </w:pPr>
    </w:p>
    <w:p w14:paraId="710FC727" w14:textId="77777777" w:rsidR="00B2392A" w:rsidRDefault="00B2392A" w:rsidP="00B2392A">
      <w:pPr>
        <w:pStyle w:val="CommentText"/>
      </w:pPr>
      <w:r>
        <w:t xml:space="preserve">Or pp. 10-11 of the 2023 PFI annual report: </w:t>
      </w:r>
      <w:hyperlink r:id="rId3" w:history="1">
        <w:r w:rsidRPr="00A97A39">
          <w:rPr>
            <w:rStyle w:val="Hyperlink"/>
          </w:rPr>
          <w:t>https://practicalfarmers.org/wp-content/uploads/2024/03/PFI2023_AnnualReport_FINAL_forWeb.pdf</w:t>
        </w:r>
      </w:hyperlink>
    </w:p>
  </w:comment>
  <w:comment w:id="30" w:author="Stefan Gailans" w:date="2024-05-14T15:54:00Z" w:initials="SG">
    <w:p w14:paraId="73CA72B5" w14:textId="77777777" w:rsidR="00C10AAB" w:rsidRDefault="00C10AAB" w:rsidP="00C10AAB">
      <w:pPr>
        <w:pStyle w:val="CommentText"/>
      </w:pPr>
      <w:r>
        <w:rPr>
          <w:rStyle w:val="CommentReference"/>
        </w:rPr>
        <w:annotationRef/>
      </w:r>
      <w:r>
        <w:t>Here’s a link to the Reflection survey we’ve been sending to cooperators the past few years:</w:t>
      </w:r>
    </w:p>
    <w:p w14:paraId="625DC56C" w14:textId="77777777" w:rsidR="00C10AAB" w:rsidRDefault="00000000" w:rsidP="00C10AAB">
      <w:pPr>
        <w:pStyle w:val="CommentText"/>
      </w:pPr>
      <w:hyperlink r:id="rId4" w:history="1">
        <w:r w:rsidR="00C10AAB" w:rsidRPr="00966448">
          <w:rPr>
            <w:rStyle w:val="Hyperlink"/>
          </w:rPr>
          <w:t>https://practicalfarmers.sjc1.qualtrics.com/jfe/form/SV_5hDH70vGo25TiqW</w:t>
        </w:r>
      </w:hyperlink>
      <w:r w:rsidR="00C10AAB">
        <w:t xml:space="preserve"> </w:t>
      </w:r>
    </w:p>
  </w:comment>
  <w:comment w:id="31" w:author="Andrea Basche" w:date="2024-06-05T22:38:00Z" w:initials="AB">
    <w:p w14:paraId="4F1B2A6E" w14:textId="77777777" w:rsidR="00436E4D" w:rsidRDefault="00436E4D" w:rsidP="00436E4D">
      <w:pPr>
        <w:pStyle w:val="CommentText"/>
      </w:pPr>
      <w:r>
        <w:rPr>
          <w:rStyle w:val="CommentReference"/>
        </w:rPr>
        <w:annotationRef/>
      </w:r>
      <w:r>
        <w:t xml:space="preserve">Is it </w:t>
      </w:r>
      <w:r>
        <w:t>worth adding a sentence about the important critique of the long negative impacts of the green revolution?</w:t>
      </w:r>
    </w:p>
  </w:comment>
  <w:comment w:id="32" w:author="Andrea Basche" w:date="2024-06-05T22:42:00Z" w:initials="AB">
    <w:p w14:paraId="6A6A9412" w14:textId="77777777" w:rsidR="00436E4D" w:rsidRDefault="00436E4D" w:rsidP="00436E4D">
      <w:pPr>
        <w:pStyle w:val="CommentText"/>
      </w:pPr>
      <w:r>
        <w:rPr>
          <w:rStyle w:val="CommentReference"/>
        </w:rPr>
        <w:annotationRef/>
      </w:r>
      <w:r>
        <w:t xml:space="preserve">NEVERMIND! I </w:t>
      </w:r>
      <w:r>
        <w:t>see that in the next paragraph ☺️</w:t>
      </w:r>
    </w:p>
  </w:comment>
  <w:comment w:id="33" w:author="Andrea Basche" w:date="2024-06-05T22:43:00Z" w:initials="AB">
    <w:p w14:paraId="6CB61182" w14:textId="77777777" w:rsidR="00436E4D" w:rsidRDefault="00436E4D" w:rsidP="00436E4D">
      <w:pPr>
        <w:pStyle w:val="CommentText"/>
      </w:pPr>
      <w:r>
        <w:rPr>
          <w:rStyle w:val="CommentReference"/>
        </w:rPr>
        <w:annotationRef/>
      </w:r>
      <w:r>
        <w:t xml:space="preserve">I </w:t>
      </w:r>
      <w:r>
        <w:t xml:space="preserve">like </w:t>
      </w:r>
      <w:r>
        <w:t>this and wonder if you can’t use this framing to reconsider the title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E9936E" w15:done="0"/>
  <w15:commentEx w15:paraId="7CE4E2D9" w15:paraIdParent="53E9936E" w15:done="0"/>
  <w15:commentEx w15:paraId="7C1D9095" w15:done="0"/>
  <w15:commentEx w15:paraId="5DB282B9" w15:paraIdParent="7C1D9095" w15:done="0"/>
  <w15:commentEx w15:paraId="117AFE64" w15:done="0"/>
  <w15:commentEx w15:paraId="26F12860" w15:done="0"/>
  <w15:commentEx w15:paraId="25B7A368" w15:done="0"/>
  <w15:commentEx w15:paraId="43109133" w15:done="0"/>
  <w15:commentEx w15:paraId="192D724A" w15:paraIdParent="43109133" w15:done="0"/>
  <w15:commentEx w15:paraId="6C7C977B" w15:done="0"/>
  <w15:commentEx w15:paraId="0BAF706E" w15:done="0"/>
  <w15:commentEx w15:paraId="7394B726" w15:done="0"/>
  <w15:commentEx w15:paraId="3AFEF44F" w15:paraIdParent="7394B726" w15:done="0"/>
  <w15:commentEx w15:paraId="710FC727" w15:done="0"/>
  <w15:commentEx w15:paraId="625DC56C" w15:done="0"/>
  <w15:commentEx w15:paraId="4F1B2A6E" w15:done="0"/>
  <w15:commentEx w15:paraId="6A6A9412" w15:paraIdParent="4F1B2A6E" w15:done="0"/>
  <w15:commentEx w15:paraId="6CB611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7DBBE01" w16cex:dateUtc="2024-06-06T03:40:00Z"/>
  <w16cex:commentExtensible w16cex:durableId="5074C6D4" w16cex:dateUtc="2024-06-06T17:51:00Z"/>
  <w16cex:commentExtensible w16cex:durableId="5ABA2CBF" w16cex:dateUtc="2024-06-06T03:08:00Z"/>
  <w16cex:commentExtensible w16cex:durableId="685B2C7B" w16cex:dateUtc="2024-06-06T17:53:00Z"/>
  <w16cex:commentExtensible w16cex:durableId="7F5F7C9C" w16cex:dateUtc="2024-06-06T17:54:00Z"/>
  <w16cex:commentExtensible w16cex:durableId="7ACAB13D" w16cex:dateUtc="2024-06-06T17:56:00Z"/>
  <w16cex:commentExtensible w16cex:durableId="22EC8843" w16cex:dateUtc="2024-06-06T03:13:00Z"/>
  <w16cex:commentExtensible w16cex:durableId="00A9B556" w16cex:dateUtc="2024-06-06T03:28:00Z"/>
  <w16cex:commentExtensible w16cex:durableId="753F3068" w16cex:dateUtc="2024-06-06T03:29:00Z"/>
  <w16cex:commentExtensible w16cex:durableId="76ABB26B" w16cex:dateUtc="2024-06-06T03:30:00Z"/>
  <w16cex:commentExtensible w16cex:durableId="2E9E268F" w16cex:dateUtc="2024-06-05T17:13:00Z"/>
  <w16cex:commentExtensible w16cex:durableId="137D23F4" w16cex:dateUtc="2024-06-05T17:15:00Z"/>
  <w16cex:commentExtensible w16cex:durableId="632F06EA" w16cex:dateUtc="2024-06-06T03:34:00Z"/>
  <w16cex:commentExtensible w16cex:durableId="4B44D828" w16cex:dateUtc="2024-05-14T20:51:00Z"/>
  <w16cex:commentExtensible w16cex:durableId="6AB83BF0" w16cex:dateUtc="2024-05-14T20:54:00Z"/>
  <w16cex:commentExtensible w16cex:durableId="1A244E91" w16cex:dateUtc="2024-06-06T03:38:00Z"/>
  <w16cex:commentExtensible w16cex:durableId="33803500" w16cex:dateUtc="2024-06-06T03:42:00Z"/>
  <w16cex:commentExtensible w16cex:durableId="163D686A" w16cex:dateUtc="2024-06-06T0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E9936E" w16cid:durableId="57DBBE01"/>
  <w16cid:commentId w16cid:paraId="7CE4E2D9" w16cid:durableId="5074C6D4"/>
  <w16cid:commentId w16cid:paraId="7C1D9095" w16cid:durableId="5ABA2CBF"/>
  <w16cid:commentId w16cid:paraId="5DB282B9" w16cid:durableId="685B2C7B"/>
  <w16cid:commentId w16cid:paraId="117AFE64" w16cid:durableId="7F5F7C9C"/>
  <w16cid:commentId w16cid:paraId="26F12860" w16cid:durableId="7ACAB13D"/>
  <w16cid:commentId w16cid:paraId="25B7A368" w16cid:durableId="22EC8843"/>
  <w16cid:commentId w16cid:paraId="43109133" w16cid:durableId="00A9B556"/>
  <w16cid:commentId w16cid:paraId="192D724A" w16cid:durableId="753F3068"/>
  <w16cid:commentId w16cid:paraId="6C7C977B" w16cid:durableId="76ABB26B"/>
  <w16cid:commentId w16cid:paraId="0BAF706E" w16cid:durableId="2E9E268F"/>
  <w16cid:commentId w16cid:paraId="7394B726" w16cid:durableId="137D23F4"/>
  <w16cid:commentId w16cid:paraId="3AFEF44F" w16cid:durableId="632F06EA"/>
  <w16cid:commentId w16cid:paraId="710FC727" w16cid:durableId="4B44D828"/>
  <w16cid:commentId w16cid:paraId="625DC56C" w16cid:durableId="6AB83BF0"/>
  <w16cid:commentId w16cid:paraId="4F1B2A6E" w16cid:durableId="1A244E91"/>
  <w16cid:commentId w16cid:paraId="6A6A9412" w16cid:durableId="33803500"/>
  <w16cid:commentId w16cid:paraId="6CB61182" w16cid:durableId="163D68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9"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0"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8"/>
  </w:num>
  <w:num w:numId="2" w16cid:durableId="1973247952">
    <w:abstractNumId w:val="11"/>
  </w:num>
  <w:num w:numId="3" w16cid:durableId="403113598">
    <w:abstractNumId w:val="9"/>
  </w:num>
  <w:num w:numId="4" w16cid:durableId="904026108">
    <w:abstractNumId w:val="2"/>
  </w:num>
  <w:num w:numId="5" w16cid:durableId="567149860">
    <w:abstractNumId w:val="0"/>
  </w:num>
  <w:num w:numId="6" w16cid:durableId="1147165096">
    <w:abstractNumId w:val="1"/>
  </w:num>
  <w:num w:numId="7" w16cid:durableId="1156340078">
    <w:abstractNumId w:val="3"/>
  </w:num>
  <w:num w:numId="8" w16cid:durableId="871958497">
    <w:abstractNumId w:val="6"/>
  </w:num>
  <w:num w:numId="9" w16cid:durableId="781727128">
    <w:abstractNumId w:val="10"/>
  </w:num>
  <w:num w:numId="10" w16cid:durableId="1955944344">
    <w:abstractNumId w:val="4"/>
  </w:num>
  <w:num w:numId="11" w16cid:durableId="169876749">
    <w:abstractNumId w:val="7"/>
  </w:num>
  <w:num w:numId="12" w16cid:durableId="26596427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a Basche">
    <w15:presenceInfo w15:providerId="AD" w15:userId="S::abasche2@unl.edu::fa56282e-1468-488a-8523-3187bb5bdf23"/>
  </w15:person>
  <w15:person w15:author="ancarter">
    <w15:presenceInfo w15:providerId="None" w15:userId="ancarter"/>
  </w15:person>
  <w15:person w15:author="Stefan Gailans">
    <w15:presenceInfo w15:providerId="AD" w15:userId="S::stefan.gailans@practicalfarmers.org::b5648ffc-c51d-4567-9018-03d073167f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41E4"/>
    <w:rsid w:val="0000722A"/>
    <w:rsid w:val="00015B5D"/>
    <w:rsid w:val="000179DC"/>
    <w:rsid w:val="00017ECD"/>
    <w:rsid w:val="000208F6"/>
    <w:rsid w:val="00027EB8"/>
    <w:rsid w:val="000311E4"/>
    <w:rsid w:val="00034A6D"/>
    <w:rsid w:val="000369A3"/>
    <w:rsid w:val="00042475"/>
    <w:rsid w:val="000513B4"/>
    <w:rsid w:val="0005346B"/>
    <w:rsid w:val="000572BC"/>
    <w:rsid w:val="00061D65"/>
    <w:rsid w:val="00063703"/>
    <w:rsid w:val="00065B3B"/>
    <w:rsid w:val="000732A2"/>
    <w:rsid w:val="000732A5"/>
    <w:rsid w:val="00074D39"/>
    <w:rsid w:val="000768E7"/>
    <w:rsid w:val="000816CA"/>
    <w:rsid w:val="00081F09"/>
    <w:rsid w:val="00083C0B"/>
    <w:rsid w:val="0008451B"/>
    <w:rsid w:val="0008605E"/>
    <w:rsid w:val="00086D8C"/>
    <w:rsid w:val="000923F7"/>
    <w:rsid w:val="00093453"/>
    <w:rsid w:val="000949BF"/>
    <w:rsid w:val="0009558F"/>
    <w:rsid w:val="000A15F4"/>
    <w:rsid w:val="000A1EBD"/>
    <w:rsid w:val="000A2640"/>
    <w:rsid w:val="000A4743"/>
    <w:rsid w:val="000A4D89"/>
    <w:rsid w:val="000C7806"/>
    <w:rsid w:val="000D16E3"/>
    <w:rsid w:val="000D284F"/>
    <w:rsid w:val="000D30DE"/>
    <w:rsid w:val="000E1579"/>
    <w:rsid w:val="000E7DB5"/>
    <w:rsid w:val="000F1805"/>
    <w:rsid w:val="000F4919"/>
    <w:rsid w:val="000F6AB9"/>
    <w:rsid w:val="00101CF6"/>
    <w:rsid w:val="00121249"/>
    <w:rsid w:val="00123E1A"/>
    <w:rsid w:val="0012423C"/>
    <w:rsid w:val="00124EC3"/>
    <w:rsid w:val="0013156B"/>
    <w:rsid w:val="00133B7A"/>
    <w:rsid w:val="0014002B"/>
    <w:rsid w:val="00146801"/>
    <w:rsid w:val="00146F9D"/>
    <w:rsid w:val="001529B6"/>
    <w:rsid w:val="00152C2F"/>
    <w:rsid w:val="00155AF9"/>
    <w:rsid w:val="0015695F"/>
    <w:rsid w:val="00165DE4"/>
    <w:rsid w:val="00167D8E"/>
    <w:rsid w:val="001715DC"/>
    <w:rsid w:val="00172B03"/>
    <w:rsid w:val="0018440F"/>
    <w:rsid w:val="001856E3"/>
    <w:rsid w:val="0019163D"/>
    <w:rsid w:val="00192AA2"/>
    <w:rsid w:val="0019711C"/>
    <w:rsid w:val="00197361"/>
    <w:rsid w:val="001A0C93"/>
    <w:rsid w:val="001A28DE"/>
    <w:rsid w:val="001B131C"/>
    <w:rsid w:val="001B77E8"/>
    <w:rsid w:val="001B78AE"/>
    <w:rsid w:val="001C3EE8"/>
    <w:rsid w:val="001C4A98"/>
    <w:rsid w:val="001C668F"/>
    <w:rsid w:val="001C6E5A"/>
    <w:rsid w:val="001C7591"/>
    <w:rsid w:val="001C7929"/>
    <w:rsid w:val="001D43ED"/>
    <w:rsid w:val="001D63CE"/>
    <w:rsid w:val="001D6797"/>
    <w:rsid w:val="001D7C5C"/>
    <w:rsid w:val="001E6DEB"/>
    <w:rsid w:val="001E6F70"/>
    <w:rsid w:val="001F0B4C"/>
    <w:rsid w:val="001F5FFE"/>
    <w:rsid w:val="001F647D"/>
    <w:rsid w:val="00200D9D"/>
    <w:rsid w:val="00202CF7"/>
    <w:rsid w:val="00203CB5"/>
    <w:rsid w:val="0020544A"/>
    <w:rsid w:val="00205B7A"/>
    <w:rsid w:val="0020694B"/>
    <w:rsid w:val="002133D9"/>
    <w:rsid w:val="00216162"/>
    <w:rsid w:val="00222C4B"/>
    <w:rsid w:val="002254CD"/>
    <w:rsid w:val="00227166"/>
    <w:rsid w:val="00230595"/>
    <w:rsid w:val="002469FE"/>
    <w:rsid w:val="002540FF"/>
    <w:rsid w:val="002554C6"/>
    <w:rsid w:val="002554D1"/>
    <w:rsid w:val="00263F2A"/>
    <w:rsid w:val="00270076"/>
    <w:rsid w:val="0027177D"/>
    <w:rsid w:val="0027207A"/>
    <w:rsid w:val="00276DDA"/>
    <w:rsid w:val="002779F1"/>
    <w:rsid w:val="00277E2B"/>
    <w:rsid w:val="00280960"/>
    <w:rsid w:val="002817B7"/>
    <w:rsid w:val="00281E10"/>
    <w:rsid w:val="002827E9"/>
    <w:rsid w:val="0029011A"/>
    <w:rsid w:val="0029406B"/>
    <w:rsid w:val="002A34FD"/>
    <w:rsid w:val="002B0BB2"/>
    <w:rsid w:val="002B1246"/>
    <w:rsid w:val="002B15C0"/>
    <w:rsid w:val="002B2B97"/>
    <w:rsid w:val="002B6E1B"/>
    <w:rsid w:val="002C0234"/>
    <w:rsid w:val="002C07B7"/>
    <w:rsid w:val="002C1FBB"/>
    <w:rsid w:val="002C20E9"/>
    <w:rsid w:val="002C5D33"/>
    <w:rsid w:val="002C7496"/>
    <w:rsid w:val="002C7563"/>
    <w:rsid w:val="002D2290"/>
    <w:rsid w:val="002D5221"/>
    <w:rsid w:val="002D5B69"/>
    <w:rsid w:val="002E104F"/>
    <w:rsid w:val="002E15CC"/>
    <w:rsid w:val="002E2C68"/>
    <w:rsid w:val="002F2F63"/>
    <w:rsid w:val="002F4CE6"/>
    <w:rsid w:val="00300F8A"/>
    <w:rsid w:val="003013EE"/>
    <w:rsid w:val="003019ED"/>
    <w:rsid w:val="00304B6E"/>
    <w:rsid w:val="003079CB"/>
    <w:rsid w:val="00311C47"/>
    <w:rsid w:val="00317CF0"/>
    <w:rsid w:val="00322756"/>
    <w:rsid w:val="00324BBB"/>
    <w:rsid w:val="00330877"/>
    <w:rsid w:val="003319F6"/>
    <w:rsid w:val="00331DD2"/>
    <w:rsid w:val="0033786C"/>
    <w:rsid w:val="00341278"/>
    <w:rsid w:val="0034283F"/>
    <w:rsid w:val="003501C7"/>
    <w:rsid w:val="00353ABB"/>
    <w:rsid w:val="00357D37"/>
    <w:rsid w:val="003618A2"/>
    <w:rsid w:val="00364BEC"/>
    <w:rsid w:val="00365424"/>
    <w:rsid w:val="003658BF"/>
    <w:rsid w:val="00367CF8"/>
    <w:rsid w:val="003739B1"/>
    <w:rsid w:val="00377972"/>
    <w:rsid w:val="0038243C"/>
    <w:rsid w:val="0038432A"/>
    <w:rsid w:val="00390894"/>
    <w:rsid w:val="00392410"/>
    <w:rsid w:val="00394978"/>
    <w:rsid w:val="0039604B"/>
    <w:rsid w:val="003970CF"/>
    <w:rsid w:val="003B028F"/>
    <w:rsid w:val="003B21F9"/>
    <w:rsid w:val="003B4A09"/>
    <w:rsid w:val="003B6E42"/>
    <w:rsid w:val="003C03BB"/>
    <w:rsid w:val="003C5BB1"/>
    <w:rsid w:val="003D1C2B"/>
    <w:rsid w:val="003D4DD4"/>
    <w:rsid w:val="003E304E"/>
    <w:rsid w:val="003F1594"/>
    <w:rsid w:val="003F22D7"/>
    <w:rsid w:val="003F2AD7"/>
    <w:rsid w:val="003F2EAF"/>
    <w:rsid w:val="00400119"/>
    <w:rsid w:val="00410950"/>
    <w:rsid w:val="00411E3A"/>
    <w:rsid w:val="00414ABC"/>
    <w:rsid w:val="00424324"/>
    <w:rsid w:val="004260D3"/>
    <w:rsid w:val="00436E4D"/>
    <w:rsid w:val="00445D45"/>
    <w:rsid w:val="00447075"/>
    <w:rsid w:val="00464BD1"/>
    <w:rsid w:val="00474EA2"/>
    <w:rsid w:val="0047685D"/>
    <w:rsid w:val="00476B73"/>
    <w:rsid w:val="00480DEA"/>
    <w:rsid w:val="00481653"/>
    <w:rsid w:val="0049009F"/>
    <w:rsid w:val="004918CE"/>
    <w:rsid w:val="00492609"/>
    <w:rsid w:val="00493163"/>
    <w:rsid w:val="004A02F2"/>
    <w:rsid w:val="004A756B"/>
    <w:rsid w:val="004B186E"/>
    <w:rsid w:val="004B2CA9"/>
    <w:rsid w:val="004B348C"/>
    <w:rsid w:val="004B3A0C"/>
    <w:rsid w:val="004B48DF"/>
    <w:rsid w:val="004B79B8"/>
    <w:rsid w:val="004D3EAD"/>
    <w:rsid w:val="004D5302"/>
    <w:rsid w:val="004E2394"/>
    <w:rsid w:val="004E2C6B"/>
    <w:rsid w:val="004E66BE"/>
    <w:rsid w:val="004F5CC1"/>
    <w:rsid w:val="004F74BE"/>
    <w:rsid w:val="005005CA"/>
    <w:rsid w:val="00500890"/>
    <w:rsid w:val="00502975"/>
    <w:rsid w:val="00511C53"/>
    <w:rsid w:val="00520667"/>
    <w:rsid w:val="005218F8"/>
    <w:rsid w:val="00526DFC"/>
    <w:rsid w:val="0052735F"/>
    <w:rsid w:val="005303F9"/>
    <w:rsid w:val="005370FC"/>
    <w:rsid w:val="00537C38"/>
    <w:rsid w:val="00542928"/>
    <w:rsid w:val="00546CC0"/>
    <w:rsid w:val="00546D13"/>
    <w:rsid w:val="00551E8C"/>
    <w:rsid w:val="005522EC"/>
    <w:rsid w:val="00555110"/>
    <w:rsid w:val="005553D6"/>
    <w:rsid w:val="00555F99"/>
    <w:rsid w:val="005578A7"/>
    <w:rsid w:val="0056662F"/>
    <w:rsid w:val="005672A8"/>
    <w:rsid w:val="00583BA0"/>
    <w:rsid w:val="0059083B"/>
    <w:rsid w:val="005A00E0"/>
    <w:rsid w:val="005A16B1"/>
    <w:rsid w:val="005A6FD4"/>
    <w:rsid w:val="005B1CF4"/>
    <w:rsid w:val="005B3407"/>
    <w:rsid w:val="005B492B"/>
    <w:rsid w:val="005B6AC3"/>
    <w:rsid w:val="005D0548"/>
    <w:rsid w:val="005D0AB4"/>
    <w:rsid w:val="005E13CB"/>
    <w:rsid w:val="005E1D20"/>
    <w:rsid w:val="005E7AAE"/>
    <w:rsid w:val="005F0202"/>
    <w:rsid w:val="005F23AB"/>
    <w:rsid w:val="005F5DD2"/>
    <w:rsid w:val="005F7F3F"/>
    <w:rsid w:val="006002FF"/>
    <w:rsid w:val="006035D7"/>
    <w:rsid w:val="00605270"/>
    <w:rsid w:val="0060586C"/>
    <w:rsid w:val="006075B5"/>
    <w:rsid w:val="00611C62"/>
    <w:rsid w:val="0061375A"/>
    <w:rsid w:val="006212E1"/>
    <w:rsid w:val="006213E5"/>
    <w:rsid w:val="00624B16"/>
    <w:rsid w:val="00632727"/>
    <w:rsid w:val="00632DA9"/>
    <w:rsid w:val="00632E00"/>
    <w:rsid w:val="006355F8"/>
    <w:rsid w:val="00635710"/>
    <w:rsid w:val="006377AD"/>
    <w:rsid w:val="006426D8"/>
    <w:rsid w:val="00647412"/>
    <w:rsid w:val="00650D5D"/>
    <w:rsid w:val="00652FA1"/>
    <w:rsid w:val="00654727"/>
    <w:rsid w:val="0066073B"/>
    <w:rsid w:val="006653A5"/>
    <w:rsid w:val="00671B76"/>
    <w:rsid w:val="00673001"/>
    <w:rsid w:val="00676709"/>
    <w:rsid w:val="006777C1"/>
    <w:rsid w:val="006818C7"/>
    <w:rsid w:val="006876E3"/>
    <w:rsid w:val="00692F29"/>
    <w:rsid w:val="006931DB"/>
    <w:rsid w:val="006A29CE"/>
    <w:rsid w:val="006A3B7E"/>
    <w:rsid w:val="006A3F10"/>
    <w:rsid w:val="006C190F"/>
    <w:rsid w:val="006C5FE3"/>
    <w:rsid w:val="006D11F1"/>
    <w:rsid w:val="006D1C64"/>
    <w:rsid w:val="006D6BA1"/>
    <w:rsid w:val="006D7072"/>
    <w:rsid w:val="006E0DB7"/>
    <w:rsid w:val="006E3048"/>
    <w:rsid w:val="006E637E"/>
    <w:rsid w:val="006E71CD"/>
    <w:rsid w:val="006F4235"/>
    <w:rsid w:val="006F5955"/>
    <w:rsid w:val="007018EE"/>
    <w:rsid w:val="00706C0A"/>
    <w:rsid w:val="00707990"/>
    <w:rsid w:val="00710000"/>
    <w:rsid w:val="00711DDD"/>
    <w:rsid w:val="00713AF0"/>
    <w:rsid w:val="0072381E"/>
    <w:rsid w:val="00724B6E"/>
    <w:rsid w:val="00725207"/>
    <w:rsid w:val="007258F3"/>
    <w:rsid w:val="00725DC3"/>
    <w:rsid w:val="00725FDB"/>
    <w:rsid w:val="00730860"/>
    <w:rsid w:val="0073106B"/>
    <w:rsid w:val="00732201"/>
    <w:rsid w:val="0073240A"/>
    <w:rsid w:val="00732F00"/>
    <w:rsid w:val="00734E6F"/>
    <w:rsid w:val="00742E34"/>
    <w:rsid w:val="00750AC7"/>
    <w:rsid w:val="0075515B"/>
    <w:rsid w:val="00764B96"/>
    <w:rsid w:val="00766CF5"/>
    <w:rsid w:val="00767AF2"/>
    <w:rsid w:val="00782351"/>
    <w:rsid w:val="007832C7"/>
    <w:rsid w:val="00784026"/>
    <w:rsid w:val="00787942"/>
    <w:rsid w:val="00792BE4"/>
    <w:rsid w:val="00793686"/>
    <w:rsid w:val="00794063"/>
    <w:rsid w:val="007A1F5A"/>
    <w:rsid w:val="007A5B68"/>
    <w:rsid w:val="007B36AC"/>
    <w:rsid w:val="007B505D"/>
    <w:rsid w:val="007B5D82"/>
    <w:rsid w:val="007B6D82"/>
    <w:rsid w:val="007C4855"/>
    <w:rsid w:val="007C6517"/>
    <w:rsid w:val="007C69A9"/>
    <w:rsid w:val="007C6F7A"/>
    <w:rsid w:val="007C6F93"/>
    <w:rsid w:val="007D03A3"/>
    <w:rsid w:val="007D1CDD"/>
    <w:rsid w:val="007D2199"/>
    <w:rsid w:val="007D2CD8"/>
    <w:rsid w:val="007D2F62"/>
    <w:rsid w:val="007D347A"/>
    <w:rsid w:val="007E0262"/>
    <w:rsid w:val="007E0B12"/>
    <w:rsid w:val="007E3175"/>
    <w:rsid w:val="007E4954"/>
    <w:rsid w:val="007F10CD"/>
    <w:rsid w:val="007F2DD8"/>
    <w:rsid w:val="007F57C7"/>
    <w:rsid w:val="0080198F"/>
    <w:rsid w:val="00803795"/>
    <w:rsid w:val="00804663"/>
    <w:rsid w:val="008063AB"/>
    <w:rsid w:val="00814DDD"/>
    <w:rsid w:val="00821D8B"/>
    <w:rsid w:val="00822A3A"/>
    <w:rsid w:val="0083017C"/>
    <w:rsid w:val="00832084"/>
    <w:rsid w:val="008328EA"/>
    <w:rsid w:val="00836245"/>
    <w:rsid w:val="008370B8"/>
    <w:rsid w:val="008458AB"/>
    <w:rsid w:val="008458FD"/>
    <w:rsid w:val="00847492"/>
    <w:rsid w:val="0085121A"/>
    <w:rsid w:val="008526F6"/>
    <w:rsid w:val="00855D26"/>
    <w:rsid w:val="00856997"/>
    <w:rsid w:val="00864973"/>
    <w:rsid w:val="008673DD"/>
    <w:rsid w:val="00872F1F"/>
    <w:rsid w:val="00873FDC"/>
    <w:rsid w:val="008834DD"/>
    <w:rsid w:val="00886A8B"/>
    <w:rsid w:val="0089148D"/>
    <w:rsid w:val="00897AE7"/>
    <w:rsid w:val="008A169F"/>
    <w:rsid w:val="008A4A87"/>
    <w:rsid w:val="008B47B9"/>
    <w:rsid w:val="008B5808"/>
    <w:rsid w:val="008C1B0E"/>
    <w:rsid w:val="008D2ECE"/>
    <w:rsid w:val="008D4591"/>
    <w:rsid w:val="008D5296"/>
    <w:rsid w:val="008D5CBD"/>
    <w:rsid w:val="008E3006"/>
    <w:rsid w:val="008E4F4B"/>
    <w:rsid w:val="008F1860"/>
    <w:rsid w:val="008F5D30"/>
    <w:rsid w:val="00900F87"/>
    <w:rsid w:val="0090571F"/>
    <w:rsid w:val="009147B2"/>
    <w:rsid w:val="00920104"/>
    <w:rsid w:val="009237C8"/>
    <w:rsid w:val="00926CF0"/>
    <w:rsid w:val="0093395F"/>
    <w:rsid w:val="0093543C"/>
    <w:rsid w:val="00935583"/>
    <w:rsid w:val="009442EB"/>
    <w:rsid w:val="00953531"/>
    <w:rsid w:val="00953B32"/>
    <w:rsid w:val="00954393"/>
    <w:rsid w:val="00954CBC"/>
    <w:rsid w:val="00955CAF"/>
    <w:rsid w:val="00956590"/>
    <w:rsid w:val="00967B5B"/>
    <w:rsid w:val="00967FC4"/>
    <w:rsid w:val="009724E3"/>
    <w:rsid w:val="0097277A"/>
    <w:rsid w:val="00973F6D"/>
    <w:rsid w:val="00975CB0"/>
    <w:rsid w:val="00980B84"/>
    <w:rsid w:val="00982FF3"/>
    <w:rsid w:val="00983565"/>
    <w:rsid w:val="009859E5"/>
    <w:rsid w:val="009942D5"/>
    <w:rsid w:val="009A0D1A"/>
    <w:rsid w:val="009A141C"/>
    <w:rsid w:val="009A1F4F"/>
    <w:rsid w:val="009A267D"/>
    <w:rsid w:val="009A6B1E"/>
    <w:rsid w:val="009B2AF7"/>
    <w:rsid w:val="009B5DF7"/>
    <w:rsid w:val="009C1104"/>
    <w:rsid w:val="009C1E3E"/>
    <w:rsid w:val="009C33CD"/>
    <w:rsid w:val="009C4921"/>
    <w:rsid w:val="009C7B86"/>
    <w:rsid w:val="009C7EA9"/>
    <w:rsid w:val="009D2C86"/>
    <w:rsid w:val="009D37A4"/>
    <w:rsid w:val="009D4689"/>
    <w:rsid w:val="009D766B"/>
    <w:rsid w:val="009E5B92"/>
    <w:rsid w:val="009E7155"/>
    <w:rsid w:val="009F1CCB"/>
    <w:rsid w:val="00A017E3"/>
    <w:rsid w:val="00A02CE8"/>
    <w:rsid w:val="00A06BCD"/>
    <w:rsid w:val="00A15848"/>
    <w:rsid w:val="00A1659B"/>
    <w:rsid w:val="00A20A15"/>
    <w:rsid w:val="00A24B62"/>
    <w:rsid w:val="00A26087"/>
    <w:rsid w:val="00A264BD"/>
    <w:rsid w:val="00A30416"/>
    <w:rsid w:val="00A30660"/>
    <w:rsid w:val="00A34416"/>
    <w:rsid w:val="00A40128"/>
    <w:rsid w:val="00A42909"/>
    <w:rsid w:val="00A42FCE"/>
    <w:rsid w:val="00A4510A"/>
    <w:rsid w:val="00A56E52"/>
    <w:rsid w:val="00A71213"/>
    <w:rsid w:val="00A81003"/>
    <w:rsid w:val="00A818B4"/>
    <w:rsid w:val="00A86F8F"/>
    <w:rsid w:val="00A933CA"/>
    <w:rsid w:val="00A97355"/>
    <w:rsid w:val="00AA48A9"/>
    <w:rsid w:val="00AA78D4"/>
    <w:rsid w:val="00AB0260"/>
    <w:rsid w:val="00AB2A8B"/>
    <w:rsid w:val="00AB7F3D"/>
    <w:rsid w:val="00AC6731"/>
    <w:rsid w:val="00AD0519"/>
    <w:rsid w:val="00AD2530"/>
    <w:rsid w:val="00AD588B"/>
    <w:rsid w:val="00AD58AF"/>
    <w:rsid w:val="00AD6ED0"/>
    <w:rsid w:val="00AF2F84"/>
    <w:rsid w:val="00AF4925"/>
    <w:rsid w:val="00AF69AB"/>
    <w:rsid w:val="00B04EE2"/>
    <w:rsid w:val="00B067E5"/>
    <w:rsid w:val="00B075EE"/>
    <w:rsid w:val="00B11261"/>
    <w:rsid w:val="00B1388B"/>
    <w:rsid w:val="00B156BE"/>
    <w:rsid w:val="00B15954"/>
    <w:rsid w:val="00B16AFD"/>
    <w:rsid w:val="00B22D46"/>
    <w:rsid w:val="00B2392A"/>
    <w:rsid w:val="00B25BC5"/>
    <w:rsid w:val="00B302F8"/>
    <w:rsid w:val="00B3633F"/>
    <w:rsid w:val="00B429F1"/>
    <w:rsid w:val="00B43D1F"/>
    <w:rsid w:val="00B4788C"/>
    <w:rsid w:val="00B51666"/>
    <w:rsid w:val="00B543A3"/>
    <w:rsid w:val="00B55CD4"/>
    <w:rsid w:val="00B61769"/>
    <w:rsid w:val="00B61AB0"/>
    <w:rsid w:val="00B61CF4"/>
    <w:rsid w:val="00B64839"/>
    <w:rsid w:val="00B7371F"/>
    <w:rsid w:val="00B76E57"/>
    <w:rsid w:val="00B8062A"/>
    <w:rsid w:val="00B87081"/>
    <w:rsid w:val="00BA117B"/>
    <w:rsid w:val="00BA1A76"/>
    <w:rsid w:val="00BA40EE"/>
    <w:rsid w:val="00BA5668"/>
    <w:rsid w:val="00BA6E69"/>
    <w:rsid w:val="00BC0161"/>
    <w:rsid w:val="00BC0B3E"/>
    <w:rsid w:val="00BC2BE9"/>
    <w:rsid w:val="00BC2FCD"/>
    <w:rsid w:val="00BC34A4"/>
    <w:rsid w:val="00BC43D6"/>
    <w:rsid w:val="00BD321A"/>
    <w:rsid w:val="00BE05C4"/>
    <w:rsid w:val="00BE0E49"/>
    <w:rsid w:val="00BE2EB1"/>
    <w:rsid w:val="00BF15E7"/>
    <w:rsid w:val="00BF2CA1"/>
    <w:rsid w:val="00BF3C5E"/>
    <w:rsid w:val="00BF71EF"/>
    <w:rsid w:val="00C03364"/>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73F5"/>
    <w:rsid w:val="00C31A82"/>
    <w:rsid w:val="00C3253A"/>
    <w:rsid w:val="00C40A06"/>
    <w:rsid w:val="00C534E2"/>
    <w:rsid w:val="00C54397"/>
    <w:rsid w:val="00C54AAB"/>
    <w:rsid w:val="00C55944"/>
    <w:rsid w:val="00C5624E"/>
    <w:rsid w:val="00C65676"/>
    <w:rsid w:val="00C74757"/>
    <w:rsid w:val="00C74DB4"/>
    <w:rsid w:val="00C7679D"/>
    <w:rsid w:val="00C83D16"/>
    <w:rsid w:val="00C91CD8"/>
    <w:rsid w:val="00C9253A"/>
    <w:rsid w:val="00C964CB"/>
    <w:rsid w:val="00CA0DCE"/>
    <w:rsid w:val="00CA17CE"/>
    <w:rsid w:val="00CA2C6E"/>
    <w:rsid w:val="00CA3135"/>
    <w:rsid w:val="00CA747F"/>
    <w:rsid w:val="00CB074B"/>
    <w:rsid w:val="00CB26B6"/>
    <w:rsid w:val="00CB3E56"/>
    <w:rsid w:val="00CB44D5"/>
    <w:rsid w:val="00CB461D"/>
    <w:rsid w:val="00CC38CF"/>
    <w:rsid w:val="00CE53A9"/>
    <w:rsid w:val="00CF0BBF"/>
    <w:rsid w:val="00D03902"/>
    <w:rsid w:val="00D04BE5"/>
    <w:rsid w:val="00D05CC6"/>
    <w:rsid w:val="00D071A6"/>
    <w:rsid w:val="00D07C3B"/>
    <w:rsid w:val="00D10D16"/>
    <w:rsid w:val="00D1122F"/>
    <w:rsid w:val="00D1227D"/>
    <w:rsid w:val="00D13DF3"/>
    <w:rsid w:val="00D16F57"/>
    <w:rsid w:val="00D20C63"/>
    <w:rsid w:val="00D21C70"/>
    <w:rsid w:val="00D21E13"/>
    <w:rsid w:val="00D33AAF"/>
    <w:rsid w:val="00D41E28"/>
    <w:rsid w:val="00D46EFB"/>
    <w:rsid w:val="00D50F2E"/>
    <w:rsid w:val="00D5119E"/>
    <w:rsid w:val="00D52C99"/>
    <w:rsid w:val="00D56A66"/>
    <w:rsid w:val="00D57AD9"/>
    <w:rsid w:val="00D65312"/>
    <w:rsid w:val="00D6561E"/>
    <w:rsid w:val="00D65D64"/>
    <w:rsid w:val="00D71182"/>
    <w:rsid w:val="00D71F6C"/>
    <w:rsid w:val="00D808F4"/>
    <w:rsid w:val="00D86C79"/>
    <w:rsid w:val="00D90450"/>
    <w:rsid w:val="00DB466D"/>
    <w:rsid w:val="00DC4F67"/>
    <w:rsid w:val="00DC5CEF"/>
    <w:rsid w:val="00DC6E86"/>
    <w:rsid w:val="00DE285C"/>
    <w:rsid w:val="00DE355E"/>
    <w:rsid w:val="00DF1F38"/>
    <w:rsid w:val="00DF6316"/>
    <w:rsid w:val="00E000F5"/>
    <w:rsid w:val="00E043CF"/>
    <w:rsid w:val="00E04D16"/>
    <w:rsid w:val="00E0695D"/>
    <w:rsid w:val="00E07DEA"/>
    <w:rsid w:val="00E119AA"/>
    <w:rsid w:val="00E12168"/>
    <w:rsid w:val="00E146F0"/>
    <w:rsid w:val="00E238BF"/>
    <w:rsid w:val="00E24957"/>
    <w:rsid w:val="00E24A58"/>
    <w:rsid w:val="00E263B8"/>
    <w:rsid w:val="00E30F4E"/>
    <w:rsid w:val="00E311F8"/>
    <w:rsid w:val="00E41F04"/>
    <w:rsid w:val="00E4568A"/>
    <w:rsid w:val="00E65BFE"/>
    <w:rsid w:val="00E67C40"/>
    <w:rsid w:val="00E719B5"/>
    <w:rsid w:val="00E77D87"/>
    <w:rsid w:val="00E838D0"/>
    <w:rsid w:val="00E92560"/>
    <w:rsid w:val="00E934D2"/>
    <w:rsid w:val="00E96628"/>
    <w:rsid w:val="00EA2A4B"/>
    <w:rsid w:val="00EA42EA"/>
    <w:rsid w:val="00EA67BB"/>
    <w:rsid w:val="00EB106A"/>
    <w:rsid w:val="00EB123F"/>
    <w:rsid w:val="00EB34AA"/>
    <w:rsid w:val="00EC204E"/>
    <w:rsid w:val="00EC20B0"/>
    <w:rsid w:val="00EC46BD"/>
    <w:rsid w:val="00EC4A93"/>
    <w:rsid w:val="00ED49D1"/>
    <w:rsid w:val="00ED4B10"/>
    <w:rsid w:val="00ED4E6D"/>
    <w:rsid w:val="00ED6A3B"/>
    <w:rsid w:val="00EE2BCE"/>
    <w:rsid w:val="00EE392E"/>
    <w:rsid w:val="00EF21E3"/>
    <w:rsid w:val="00EF2F59"/>
    <w:rsid w:val="00EF5550"/>
    <w:rsid w:val="00F00ECC"/>
    <w:rsid w:val="00F014B5"/>
    <w:rsid w:val="00F039E4"/>
    <w:rsid w:val="00F109E1"/>
    <w:rsid w:val="00F16104"/>
    <w:rsid w:val="00F17C35"/>
    <w:rsid w:val="00F23D40"/>
    <w:rsid w:val="00F251AD"/>
    <w:rsid w:val="00F278BF"/>
    <w:rsid w:val="00F34564"/>
    <w:rsid w:val="00F358C6"/>
    <w:rsid w:val="00F367C5"/>
    <w:rsid w:val="00F36EEC"/>
    <w:rsid w:val="00F45E9F"/>
    <w:rsid w:val="00F46535"/>
    <w:rsid w:val="00F57CCD"/>
    <w:rsid w:val="00F62181"/>
    <w:rsid w:val="00F62C5B"/>
    <w:rsid w:val="00F67DEF"/>
    <w:rsid w:val="00F74EB8"/>
    <w:rsid w:val="00F75FB2"/>
    <w:rsid w:val="00F77422"/>
    <w:rsid w:val="00F8312C"/>
    <w:rsid w:val="00F83DA2"/>
    <w:rsid w:val="00F855FD"/>
    <w:rsid w:val="00F918E8"/>
    <w:rsid w:val="00F91AFA"/>
    <w:rsid w:val="00F966FB"/>
    <w:rsid w:val="00F96E71"/>
    <w:rsid w:val="00F97EE1"/>
    <w:rsid w:val="00FA6328"/>
    <w:rsid w:val="00FA6610"/>
    <w:rsid w:val="00FB15D5"/>
    <w:rsid w:val="00FB1DC6"/>
    <w:rsid w:val="00FB3950"/>
    <w:rsid w:val="00FB3F65"/>
    <w:rsid w:val="00FC3C54"/>
    <w:rsid w:val="00FC3C55"/>
    <w:rsid w:val="00FC3C88"/>
    <w:rsid w:val="00FC41A2"/>
    <w:rsid w:val="00FE1B8B"/>
    <w:rsid w:val="00FE27E4"/>
    <w:rsid w:val="00FE28BD"/>
    <w:rsid w:val="00FF04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practicalfarmers.org/wp-content/uploads/2024/03/PFI2023_AnnualReport_FINAL_forWeb.pdf" TargetMode="External"/><Relationship Id="rId2" Type="http://schemas.openxmlformats.org/officeDocument/2006/relationships/hyperlink" Target="https://practicalfarmers.b-cdn.net/wp-content/uploads/2023/07/PFI2022_CooperatorsProgram_Report_FINAL_ForWeb.pdf" TargetMode="External"/><Relationship Id="rId1" Type="http://schemas.openxmlformats.org/officeDocument/2006/relationships/hyperlink" Target="https://northcentral.sare.org/grants/apply-for-a-grant/partnership-grant/" TargetMode="External"/><Relationship Id="rId4" Type="http://schemas.openxmlformats.org/officeDocument/2006/relationships/hyperlink" Target="https://practicalfarmers.sjc1.qualtrics.com/jfe/form/SV_5hDH70vGo25TiqW"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practicalfarmers.org/2024/04/putting-soil-to-the-te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nass.usda.gov/Publications/National_Crop_Progress/Terms_and_Definitions/index.ph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racticalfarmers.org/programs/agricultores-latinos/"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3627</Words>
  <Characters>20675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24254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Nichols</cp:lastModifiedBy>
  <cp:revision>2</cp:revision>
  <dcterms:created xsi:type="dcterms:W3CDTF">2024-06-09T05:50:00Z</dcterms:created>
  <dcterms:modified xsi:type="dcterms:W3CDTF">2024-06-09T05:50:00Z</dcterms:modified>
</cp:coreProperties>
</file>