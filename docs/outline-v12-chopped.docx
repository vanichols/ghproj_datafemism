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8F10" w14:textId="2D949707" w:rsidR="0012423C" w:rsidRDefault="00F67DEF" w:rsidP="006E637E">
      <w:pPr>
        <w:pStyle w:val="Title"/>
        <w:rPr>
          <w:lang w:val="en-US"/>
        </w:rPr>
      </w:pPr>
      <w:r>
        <w:rPr>
          <w:lang w:val="en-US"/>
        </w:rPr>
        <w:t xml:space="preserve">Applying </w:t>
      </w:r>
      <w:r w:rsidR="00F74EB8">
        <w:rPr>
          <w:lang w:val="en-US"/>
        </w:rPr>
        <w:t xml:space="preserve">the </w:t>
      </w:r>
      <w:r>
        <w:rPr>
          <w:lang w:val="en-US"/>
        </w:rPr>
        <w:t>principles of d</w:t>
      </w:r>
      <w:r w:rsidR="006E637E">
        <w:rPr>
          <w:lang w:val="en-US"/>
        </w:rPr>
        <w:t xml:space="preserve">ata feminism </w:t>
      </w:r>
      <w:r>
        <w:rPr>
          <w:lang w:val="en-US"/>
        </w:rPr>
        <w:t xml:space="preserve">in agricultural research leads to more </w:t>
      </w:r>
      <w:r w:rsidR="00152C2F">
        <w:rPr>
          <w:lang w:val="en-US"/>
        </w:rPr>
        <w:t>transformative</w:t>
      </w:r>
      <w:r>
        <w:rPr>
          <w:lang w:val="en-US"/>
        </w:rPr>
        <w:t xml:space="preserve"> outcomes</w:t>
      </w:r>
      <w:r w:rsidR="00F74EB8">
        <w:rPr>
          <w:lang w:val="en-US"/>
        </w:rPr>
        <w:t xml:space="preserve"> (15 words)</w:t>
      </w:r>
    </w:p>
    <w:p w14:paraId="12EAC8DB" w14:textId="342824AD" w:rsidR="009C7EA9" w:rsidRDefault="009C7EA9" w:rsidP="009C7EA9">
      <w:pPr>
        <w:pStyle w:val="Heading1"/>
        <w:rPr>
          <w:lang w:val="en-US"/>
        </w:rPr>
      </w:pPr>
      <w:r>
        <w:rPr>
          <w:lang w:val="en-US"/>
        </w:rPr>
        <w:t>Abstract</w:t>
      </w:r>
      <w:r w:rsidR="00F74EB8">
        <w:rPr>
          <w:lang w:val="en-US"/>
        </w:rPr>
        <w:t xml:space="preserve"> (70 words, at 80)</w:t>
      </w:r>
    </w:p>
    <w:p w14:paraId="7E487EAE" w14:textId="77777777" w:rsidR="000E7DB5" w:rsidRDefault="000E7DB5" w:rsidP="009C7EA9">
      <w:pPr>
        <w:rPr>
          <w:lang w:val="en-US"/>
        </w:rPr>
      </w:pPr>
    </w:p>
    <w:p w14:paraId="0CA84EBE" w14:textId="720BAFC7" w:rsidR="000E7DB5" w:rsidRDefault="000E7DB5" w:rsidP="000E7DB5">
      <w:pPr>
        <w:rPr>
          <w:color w:val="20124D"/>
          <w:shd w:val="clear" w:color="auto" w:fill="FFFFFF"/>
          <w:lang w:val="en-US"/>
        </w:rPr>
      </w:pPr>
      <w:r w:rsidRPr="0029011A">
        <w:rPr>
          <w:color w:val="20124D"/>
          <w:shd w:val="clear" w:color="auto" w:fill="FFFFFF"/>
          <w:lang w:val="en-US"/>
        </w:rPr>
        <w:t xml:space="preserve">Agricultural systems </w:t>
      </w:r>
      <w:r w:rsidR="00F74EB8">
        <w:rPr>
          <w:color w:val="20124D"/>
          <w:shd w:val="clear" w:color="auto" w:fill="FFFFFF"/>
          <w:lang w:val="en-US"/>
        </w:rPr>
        <w:t xml:space="preserve">reflect </w:t>
      </w:r>
      <w:r w:rsidRPr="0029011A">
        <w:rPr>
          <w:color w:val="20124D"/>
          <w:shd w:val="clear" w:color="auto" w:fill="FFFFFF"/>
          <w:lang w:val="en-US"/>
        </w:rPr>
        <w:t xml:space="preserve">complex institutional structures that have historically had, and continue to have, power imbalances embedded within them. The </w:t>
      </w:r>
      <w:r w:rsidR="00F8312C" w:rsidRPr="0029011A">
        <w:rPr>
          <w:color w:val="20124D"/>
          <w:shd w:val="clear" w:color="auto" w:fill="FFFFFF"/>
          <w:lang w:val="en-US"/>
        </w:rPr>
        <w:t>seven</w:t>
      </w:r>
      <w:r w:rsidRPr="0029011A">
        <w:rPr>
          <w:color w:val="20124D"/>
          <w:shd w:val="clear" w:color="auto" w:fill="FFFFFF"/>
          <w:lang w:val="en-US"/>
        </w:rPr>
        <w:t xml:space="preserve"> principles of data feminism were developed </w:t>
      </w:r>
      <w:r w:rsidR="0029011A">
        <w:rPr>
          <w:color w:val="20124D"/>
          <w:shd w:val="clear" w:color="auto" w:fill="FFFFFF"/>
          <w:lang w:val="en-US"/>
        </w:rPr>
        <w:t>to aid</w:t>
      </w:r>
      <w:r w:rsidRPr="0029011A">
        <w:rPr>
          <w:color w:val="20124D"/>
          <w:shd w:val="clear" w:color="auto" w:fill="FFFFFF"/>
          <w:lang w:val="en-US"/>
        </w:rPr>
        <w:t xml:space="preserve"> data scientists </w:t>
      </w:r>
      <w:r w:rsidR="0029011A">
        <w:rPr>
          <w:color w:val="20124D"/>
          <w:shd w:val="clear" w:color="auto" w:fill="FFFFFF"/>
          <w:lang w:val="en-US"/>
        </w:rPr>
        <w:t>i</w:t>
      </w:r>
      <w:r w:rsidRPr="0029011A">
        <w:rPr>
          <w:color w:val="20124D"/>
          <w:shd w:val="clear" w:color="auto" w:fill="FFFFFF"/>
          <w:lang w:val="en-US"/>
        </w:rPr>
        <w:t xml:space="preserve">n identifying, </w:t>
      </w:r>
      <w:r w:rsidR="007D03A3">
        <w:rPr>
          <w:color w:val="20124D"/>
          <w:shd w:val="clear" w:color="auto" w:fill="FFFFFF"/>
          <w:lang w:val="en-US"/>
        </w:rPr>
        <w:t>examining</w:t>
      </w:r>
      <w:r w:rsidRPr="0029011A">
        <w:rPr>
          <w:color w:val="20124D"/>
          <w:shd w:val="clear" w:color="auto" w:fill="FFFFFF"/>
          <w:lang w:val="en-US"/>
        </w:rPr>
        <w:t xml:space="preserve">, and addressing power inequities related to data generation, interpretation, and </w:t>
      </w:r>
      <w:r w:rsidR="00792BE4" w:rsidRPr="0029011A">
        <w:rPr>
          <w:color w:val="20124D"/>
          <w:shd w:val="clear" w:color="auto" w:fill="FFFFFF"/>
          <w:lang w:val="en-US"/>
        </w:rPr>
        <w:t>distribution</w:t>
      </w:r>
      <w:r w:rsidRPr="0029011A">
        <w:rPr>
          <w:color w:val="20124D"/>
          <w:shd w:val="clear" w:color="auto" w:fill="FFFFFF"/>
          <w:lang w:val="en-US"/>
        </w:rPr>
        <w:t xml:space="preserve">. </w:t>
      </w:r>
      <w:r>
        <w:rPr>
          <w:lang w:val="en-US"/>
        </w:rPr>
        <w:t xml:space="preserve">Here we interpret the </w:t>
      </w:r>
      <w:r w:rsidR="00F74EB8">
        <w:rPr>
          <w:lang w:val="en-US"/>
        </w:rPr>
        <w:t xml:space="preserve">principles </w:t>
      </w:r>
      <w:r>
        <w:rPr>
          <w:lang w:val="en-US"/>
        </w:rPr>
        <w:t>in the context of agricultural research</w:t>
      </w:r>
      <w:r w:rsidR="0029011A">
        <w:rPr>
          <w:lang w:val="en-US"/>
        </w:rPr>
        <w:t xml:space="preserve"> within three overarching </w:t>
      </w:r>
      <w:r w:rsidR="001D7C5C">
        <w:rPr>
          <w:lang w:val="en-US"/>
        </w:rPr>
        <w:t>discourses</w:t>
      </w:r>
      <w:r>
        <w:rPr>
          <w:lang w:val="en-US"/>
        </w:rPr>
        <w:t xml:space="preserve">: power, reciprocity, and framing. </w:t>
      </w:r>
      <w:r w:rsidR="000179DC" w:rsidRPr="0029011A">
        <w:rPr>
          <w:color w:val="20124D"/>
          <w:shd w:val="clear" w:color="auto" w:fill="FFFFFF"/>
          <w:lang w:val="en-US"/>
        </w:rPr>
        <w:t xml:space="preserve">We </w:t>
      </w:r>
      <w:r w:rsidR="001D7C5C">
        <w:rPr>
          <w:color w:val="20124D"/>
          <w:shd w:val="clear" w:color="auto" w:fill="FFFFFF"/>
          <w:lang w:val="en-US"/>
        </w:rPr>
        <w:t>present evidence</w:t>
      </w:r>
      <w:r w:rsidR="000179DC" w:rsidRPr="0029011A">
        <w:rPr>
          <w:color w:val="20124D"/>
          <w:shd w:val="clear" w:color="auto" w:fill="FFFFFF"/>
          <w:lang w:val="en-US"/>
        </w:rPr>
        <w:t xml:space="preserve"> that </w:t>
      </w:r>
      <w:r w:rsidR="001D7C5C">
        <w:rPr>
          <w:color w:val="20124D"/>
          <w:shd w:val="clear" w:color="auto" w:fill="FFFFFF"/>
          <w:lang w:val="en-US"/>
        </w:rPr>
        <w:t xml:space="preserve">working within these frameworks </w:t>
      </w:r>
      <w:r w:rsidR="000179DC" w:rsidRPr="0029011A">
        <w:rPr>
          <w:color w:val="20124D"/>
          <w:shd w:val="clear" w:color="auto" w:fill="FFFFFF"/>
          <w:lang w:val="en-US"/>
        </w:rPr>
        <w:t>concomitantly fosters creativity</w:t>
      </w:r>
      <w:r w:rsidR="001D7C5C">
        <w:rPr>
          <w:color w:val="20124D"/>
          <w:shd w:val="clear" w:color="auto" w:fill="FFFFFF"/>
          <w:lang w:val="en-US"/>
        </w:rPr>
        <w:t xml:space="preserve"> and</w:t>
      </w:r>
      <w:r w:rsidR="000179DC" w:rsidRPr="0029011A">
        <w:rPr>
          <w:color w:val="20124D"/>
          <w:shd w:val="clear" w:color="auto" w:fill="FFFFFF"/>
          <w:lang w:val="en-US"/>
        </w:rPr>
        <w:t xml:space="preserve"> lead</w:t>
      </w:r>
      <w:r w:rsidR="001D7C5C">
        <w:rPr>
          <w:color w:val="20124D"/>
          <w:shd w:val="clear" w:color="auto" w:fill="FFFFFF"/>
          <w:lang w:val="en-US"/>
        </w:rPr>
        <w:t>s</w:t>
      </w:r>
      <w:r w:rsidR="000179DC" w:rsidRPr="0029011A">
        <w:rPr>
          <w:color w:val="20124D"/>
          <w:shd w:val="clear" w:color="auto" w:fill="FFFFFF"/>
          <w:lang w:val="en-US"/>
        </w:rPr>
        <w:t xml:space="preserve"> to </w:t>
      </w:r>
      <w:r w:rsidR="000816CA" w:rsidRPr="0029011A">
        <w:rPr>
          <w:color w:val="20124D"/>
          <w:shd w:val="clear" w:color="auto" w:fill="FFFFFF"/>
          <w:lang w:val="en-US"/>
        </w:rPr>
        <w:t xml:space="preserve">more transformative </w:t>
      </w:r>
      <w:r w:rsidR="000179DC" w:rsidRPr="0029011A">
        <w:rPr>
          <w:color w:val="20124D"/>
          <w:shd w:val="clear" w:color="auto" w:fill="FFFFFF"/>
          <w:lang w:val="en-US"/>
        </w:rPr>
        <w:t>outcomes.</w:t>
      </w:r>
    </w:p>
    <w:p w14:paraId="1A34A440" w14:textId="77777777" w:rsidR="00152C2F" w:rsidRDefault="00152C2F" w:rsidP="000E7DB5">
      <w:pPr>
        <w:rPr>
          <w:color w:val="20124D"/>
          <w:shd w:val="clear" w:color="auto" w:fill="FFFFFF"/>
          <w:lang w:val="en-US"/>
        </w:rPr>
      </w:pPr>
    </w:p>
    <w:p w14:paraId="66C7CF32" w14:textId="77777777" w:rsidR="00152C2F" w:rsidRPr="0029011A" w:rsidRDefault="00152C2F" w:rsidP="00152C2F">
      <w:pPr>
        <w:rPr>
          <w:lang w:val="en-US"/>
        </w:rPr>
      </w:pPr>
      <w:r>
        <w:rPr>
          <w:color w:val="20124D"/>
          <w:shd w:val="clear" w:color="auto" w:fill="FFFFFF"/>
        </w:rPr>
        <w:t>We provide examples of research experiences that demonstrate the positive contributions of the application of this framework on research creativity, stakeholder participation, and agricultural sustainability writ large. </w:t>
      </w:r>
    </w:p>
    <w:p w14:paraId="0E0812D9" w14:textId="77777777" w:rsidR="00152C2F" w:rsidRDefault="00152C2F" w:rsidP="000E7DB5">
      <w:pPr>
        <w:rPr>
          <w:color w:val="20124D"/>
          <w:shd w:val="clear" w:color="auto" w:fill="FFFFFF"/>
          <w:lang w:val="en-US"/>
        </w:rPr>
      </w:pPr>
    </w:p>
    <w:p w14:paraId="062E6A9E" w14:textId="77777777" w:rsidR="007F57C7" w:rsidRDefault="007F57C7" w:rsidP="007F57C7">
      <w:pPr>
        <w:rPr>
          <w:color w:val="20124D"/>
          <w:shd w:val="clear" w:color="auto" w:fill="FFFFFF"/>
          <w:lang w:val="en-US"/>
        </w:rPr>
      </w:pPr>
    </w:p>
    <w:p w14:paraId="366AFB4C" w14:textId="70D3B468" w:rsidR="007F57C7" w:rsidRPr="0029011A" w:rsidRDefault="007F57C7" w:rsidP="007F57C7">
      <w:pPr>
        <w:rPr>
          <w:lang w:val="en-US"/>
        </w:rPr>
      </w:pPr>
      <w:r w:rsidRPr="0029011A">
        <w:rPr>
          <w:color w:val="20124D"/>
          <w:shd w:val="clear" w:color="auto" w:fill="FFFFFF"/>
          <w:lang w:val="en-US"/>
        </w:rPr>
        <w:t xml:space="preserve">Agricultural systems </w:t>
      </w:r>
      <w:r>
        <w:rPr>
          <w:color w:val="20124D"/>
          <w:shd w:val="clear" w:color="auto" w:fill="FFFFFF"/>
          <w:lang w:val="en-US"/>
        </w:rPr>
        <w:t xml:space="preserve">reflect </w:t>
      </w:r>
      <w:r w:rsidRPr="0029011A">
        <w:rPr>
          <w:color w:val="20124D"/>
          <w:shd w:val="clear" w:color="auto" w:fill="FFFFFF"/>
          <w:lang w:val="en-US"/>
        </w:rPr>
        <w:t xml:space="preserve">complex institutional structures that have historically had, and continue to have, power imbalances embedded within them. </w:t>
      </w:r>
      <w:r>
        <w:rPr>
          <w:color w:val="20124D"/>
          <w:shd w:val="clear" w:color="auto" w:fill="FFFFFF"/>
          <w:lang w:val="en-US"/>
        </w:rPr>
        <w:t xml:space="preserve">Using the </w:t>
      </w:r>
      <w:r>
        <w:rPr>
          <w:lang w:val="en-US"/>
        </w:rPr>
        <w:t xml:space="preserve">principles of data feminism as guides, we explore implications for agricultural research within three overarching themes: power, reciprocity, and framing. </w:t>
      </w:r>
      <w:r w:rsidRPr="0029011A">
        <w:rPr>
          <w:color w:val="20124D"/>
          <w:shd w:val="clear" w:color="auto" w:fill="FFFFFF"/>
          <w:lang w:val="en-US"/>
        </w:rPr>
        <w:t xml:space="preserve">We </w:t>
      </w:r>
      <w:r>
        <w:rPr>
          <w:color w:val="20124D"/>
          <w:shd w:val="clear" w:color="auto" w:fill="FFFFFF"/>
          <w:lang w:val="en-US"/>
        </w:rPr>
        <w:t>present evidence</w:t>
      </w:r>
      <w:r w:rsidRPr="0029011A">
        <w:rPr>
          <w:color w:val="20124D"/>
          <w:shd w:val="clear" w:color="auto" w:fill="FFFFFF"/>
          <w:lang w:val="en-US"/>
        </w:rPr>
        <w:t xml:space="preserve"> that </w:t>
      </w:r>
      <w:r>
        <w:rPr>
          <w:color w:val="20124D"/>
          <w:shd w:val="clear" w:color="auto" w:fill="FFFFFF"/>
          <w:lang w:val="en-US"/>
        </w:rPr>
        <w:t xml:space="preserve">working within these frameworks </w:t>
      </w:r>
      <w:r w:rsidRPr="0029011A">
        <w:rPr>
          <w:color w:val="20124D"/>
          <w:shd w:val="clear" w:color="auto" w:fill="FFFFFF"/>
          <w:lang w:val="en-US"/>
        </w:rPr>
        <w:t>concomitantly fosters creativity</w:t>
      </w:r>
      <w:r>
        <w:rPr>
          <w:color w:val="20124D"/>
          <w:shd w:val="clear" w:color="auto" w:fill="FFFFFF"/>
          <w:lang w:val="en-US"/>
        </w:rPr>
        <w:t xml:space="preserve"> and</w:t>
      </w:r>
      <w:r w:rsidRPr="0029011A">
        <w:rPr>
          <w:color w:val="20124D"/>
          <w:shd w:val="clear" w:color="auto" w:fill="FFFFFF"/>
          <w:lang w:val="en-US"/>
        </w:rPr>
        <w:t xml:space="preserve"> lead</w:t>
      </w:r>
      <w:r>
        <w:rPr>
          <w:color w:val="20124D"/>
          <w:shd w:val="clear" w:color="auto" w:fill="FFFFFF"/>
          <w:lang w:val="en-US"/>
        </w:rPr>
        <w:t>s</w:t>
      </w:r>
      <w:r w:rsidRPr="0029011A">
        <w:rPr>
          <w:color w:val="20124D"/>
          <w:shd w:val="clear" w:color="auto" w:fill="FFFFFF"/>
          <w:lang w:val="en-US"/>
        </w:rPr>
        <w:t xml:space="preserve"> to more transformative outcomes.</w:t>
      </w:r>
    </w:p>
    <w:p w14:paraId="072F2354" w14:textId="77777777" w:rsidR="007F57C7" w:rsidRDefault="007F57C7" w:rsidP="000E7DB5">
      <w:pPr>
        <w:rPr>
          <w:lang w:val="en-US"/>
        </w:rPr>
      </w:pPr>
    </w:p>
    <w:p w14:paraId="45279B26" w14:textId="492CBB91" w:rsidR="00152C2F" w:rsidRPr="0029011A" w:rsidRDefault="00152C2F" w:rsidP="000E7DB5">
      <w:pPr>
        <w:rPr>
          <w:lang w:val="en-US"/>
        </w:rPr>
      </w:pPr>
      <w:r>
        <w:rPr>
          <w:color w:val="20124D"/>
          <w:shd w:val="clear" w:color="auto" w:fill="FFFFFF"/>
        </w:rPr>
        <w:t>Agricultural research and its products are conceived, implemented, and disseminated through a set interpersonal relationships that occur at various scales among individuals and institutions. Historically, interpersonal relationships within agricultural research have been hierarchical in nature and subject to power imbalances that impact initial hypotheses, data management, and information sharing. Here, we apply aspects of one recent framework, data feminism. Data feminism was developed to aid data scientists in understanding and addressing power imbalances inherent in their work. </w:t>
      </w:r>
      <w:r>
        <w:rPr>
          <w:color w:val="222222"/>
          <w:shd w:val="clear" w:color="auto" w:fill="FFFFFF"/>
        </w:rPr>
        <w:t>We interpret and apply the following overarching themes as they relate to data feminism and its application to agricultural research: power, reciprocity, and framing. </w:t>
      </w:r>
      <w:r>
        <w:rPr>
          <w:color w:val="20124D"/>
          <w:shd w:val="clear" w:color="auto" w:fill="FFFFFF"/>
        </w:rPr>
        <w:t>We believe that these aspects of this framework provide an accessible guide for helping agricultural researchers foster greater collaboration and generate more impactful and context-specific data. We provide examples of research experiences that demonstrate the positive contributions of the application of this framework on research creativity, stakeholder participation, and agricultural sustainability writ large. </w:t>
      </w:r>
    </w:p>
    <w:p w14:paraId="59F76605" w14:textId="45B64AE4" w:rsidR="008D2ECE" w:rsidRPr="00D16F57" w:rsidRDefault="008D2ECE" w:rsidP="00EB106A">
      <w:pPr>
        <w:pStyle w:val="Heading1"/>
        <w:rPr>
          <w:lang w:val="en-US"/>
        </w:rPr>
      </w:pPr>
      <w:r w:rsidRPr="00D16F57">
        <w:rPr>
          <w:lang w:val="en-US"/>
        </w:rPr>
        <w:t>Introduction</w:t>
      </w:r>
      <w:r w:rsidR="002B1246">
        <w:rPr>
          <w:lang w:val="en-US"/>
        </w:rPr>
        <w:t xml:space="preserve"> (735 words)</w:t>
      </w:r>
    </w:p>
    <w:p w14:paraId="61BF0292" w14:textId="1FAD4AF5" w:rsidR="00FC41A2" w:rsidRDefault="00FC41A2" w:rsidP="00FC41A2">
      <w:pPr>
        <w:rPr>
          <w:lang w:val="en-US"/>
        </w:rPr>
      </w:pPr>
      <w:r>
        <w:rPr>
          <w:lang w:val="en-US"/>
        </w:rPr>
        <w:t>Agricultural researchers</w:t>
      </w:r>
      <w:r w:rsidRPr="00F8312C">
        <w:rPr>
          <w:lang w:val="en-US"/>
        </w:rPr>
        <w:t xml:space="preserve"> have traditionally </w:t>
      </w:r>
      <w:r>
        <w:rPr>
          <w:lang w:val="en-US"/>
        </w:rPr>
        <w:t>operated</w:t>
      </w:r>
      <w:r>
        <w:rPr>
          <w:lang w:val="en-US"/>
        </w:rPr>
        <w:t xml:space="preserve"> </w:t>
      </w:r>
      <w:r w:rsidRPr="00F8312C">
        <w:rPr>
          <w:lang w:val="en-US"/>
        </w:rPr>
        <w:t>under the assumption of value-neutrality</w:t>
      </w:r>
      <w:r>
        <w:rPr>
          <w:lang w:val="en-US"/>
        </w:rPr>
        <w:t xml:space="preserve">. While social scientists have long </w:t>
      </w:r>
      <w:r>
        <w:rPr>
          <w:lang w:val="en-US"/>
        </w:rPr>
        <w:t xml:space="preserve">challenged this </w:t>
      </w:r>
      <w:r>
        <w:rPr>
          <w:lang w:val="en-US"/>
        </w:rPr>
        <w:t xml:space="preserve">assumption (ANGIE’S CITATIONS), technical researchers are increasingly acknowledging </w:t>
      </w:r>
      <w:r w:rsidRPr="00F8312C">
        <w:rPr>
          <w:lang w:val="en-US"/>
        </w:rPr>
        <w:t>the potentially profound ethical and social implications of their work as it relates to data and power</w:t>
      </w:r>
      <w:r>
        <w:rPr>
          <w:lang w:val="en-US"/>
        </w:rPr>
        <w:t xml:space="preserve">. To truly contribute to public good, researchers must now become </w:t>
      </w:r>
      <w:r>
        <w:rPr>
          <w:lang w:val="en-US"/>
        </w:rPr>
        <w:lastRenderedPageBreak/>
        <w:t>adept at recognizing their role in enforcing, or challenging, power differentials.</w:t>
      </w:r>
      <w:r w:rsidRPr="00F8312C">
        <w:rPr>
          <w:lang w:val="en-US"/>
        </w:rPr>
        <w:t xml:space="preserve"> </w:t>
      </w:r>
      <w:r>
        <w:rPr>
          <w:lang w:val="en-US"/>
        </w:rPr>
        <w:t xml:space="preserve">This need for awareness has been discussed deeply within certain technical domains such as </w:t>
      </w:r>
      <w:r w:rsidRPr="00F8312C">
        <w:rPr>
          <w:lang w:val="en-US"/>
        </w:rPr>
        <w:t>technology</w:t>
      </w:r>
      <w:r>
        <w:rPr>
          <w:lang w:val="en-US"/>
        </w:rPr>
        <w:t xml:space="preserve"> and</w:t>
      </w:r>
      <w:r w:rsidRPr="00F8312C">
        <w:rPr>
          <w:lang w:val="en-US"/>
        </w:rPr>
        <w:t xml:space="preserve"> health care</w:t>
      </w:r>
      <w:r>
        <w:rPr>
          <w:lang w:val="en-US"/>
        </w:rPr>
        <w:t xml:space="preserve"> (CITE). </w:t>
      </w:r>
      <w:r w:rsidRPr="00F8312C">
        <w:rPr>
          <w:lang w:val="en-US"/>
        </w:rPr>
        <w:t>We argue that despite being</w:t>
      </w:r>
      <w:r>
        <w:rPr>
          <w:lang w:val="en-US"/>
        </w:rPr>
        <w:t xml:space="preserve"> a salient theme </w:t>
      </w:r>
      <w:r w:rsidRPr="00F8312C">
        <w:rPr>
          <w:lang w:val="en-US"/>
        </w:rPr>
        <w:t xml:space="preserve">within </w:t>
      </w:r>
      <w:r>
        <w:rPr>
          <w:lang w:val="en-US"/>
        </w:rPr>
        <w:t xml:space="preserve">agriculture, there are few discussions within the physical sciences </w:t>
      </w:r>
      <w:r w:rsidRPr="00F8312C">
        <w:rPr>
          <w:lang w:val="en-US"/>
        </w:rPr>
        <w:t>concerning the intersection of agricultural research</w:t>
      </w:r>
      <w:r>
        <w:rPr>
          <w:lang w:val="en-US"/>
        </w:rPr>
        <w:t xml:space="preserve"> </w:t>
      </w:r>
      <w:r w:rsidRPr="00F8312C">
        <w:rPr>
          <w:lang w:val="en-US"/>
        </w:rPr>
        <w:t>and power. This gap has been acknowledged within the larger food studies community</w:t>
      </w:r>
      <w:r>
        <w:rPr>
          <w:lang w:val="en-US"/>
        </w:rPr>
        <w:t xml:space="preserve"> for decades (Allen and Sachs)</w:t>
      </w:r>
      <w:r w:rsidRPr="00F8312C">
        <w:rPr>
          <w:lang w:val="en-US"/>
        </w:rPr>
        <w:t xml:space="preserve">, and </w:t>
      </w:r>
      <w:r>
        <w:rPr>
          <w:lang w:val="en-US"/>
        </w:rPr>
        <w:t>attempts to discuss and address</w:t>
      </w:r>
      <w:r w:rsidRPr="00F8312C">
        <w:rPr>
          <w:lang w:val="en-US"/>
        </w:rPr>
        <w:t xml:space="preserve"> power </w:t>
      </w:r>
      <w:r>
        <w:rPr>
          <w:lang w:val="en-US"/>
        </w:rPr>
        <w:t>inequities</w:t>
      </w:r>
      <w:r w:rsidRPr="00F8312C">
        <w:rPr>
          <w:lang w:val="en-US"/>
        </w:rPr>
        <w:t xml:space="preserve"> are becoming codified within the field of agroecology (MacInnis et al. 2022, </w:t>
      </w:r>
      <w:r>
        <w:rPr>
          <w:lang w:val="en-US"/>
        </w:rPr>
        <w:t>Wezel et al. 2009;</w:t>
      </w:r>
      <w:r w:rsidRPr="00F8312C">
        <w:rPr>
          <w:lang w:val="en-US"/>
        </w:rPr>
        <w:t>). The Agroecology Research-Action Collective</w:t>
      </w:r>
      <w:r>
        <w:rPr>
          <w:lang w:val="en-US"/>
        </w:rPr>
        <w:t xml:space="preserve">’s </w:t>
      </w:r>
      <w:r w:rsidRPr="00F8312C">
        <w:rPr>
          <w:lang w:val="en-US"/>
        </w:rPr>
        <w:t>Principles and Protocols for scholar-activists</w:t>
      </w:r>
      <w:r>
        <w:rPr>
          <w:lang w:val="en-US"/>
        </w:rPr>
        <w:t xml:space="preserve"> is an excellent resource, but is</w:t>
      </w:r>
      <w:r w:rsidRPr="00F8312C">
        <w:rPr>
          <w:lang w:val="en-US"/>
        </w:rPr>
        <w:t xml:space="preserve"> framed </w:t>
      </w:r>
      <w:r>
        <w:rPr>
          <w:lang w:val="en-US"/>
        </w:rPr>
        <w:t xml:space="preserve">primarily </w:t>
      </w:r>
      <w:r w:rsidRPr="00F8312C">
        <w:rPr>
          <w:lang w:val="en-US"/>
        </w:rPr>
        <w:t xml:space="preserve">in the context of social science (Wit et al. 2021). </w:t>
      </w:r>
      <w:r>
        <w:rPr>
          <w:lang w:val="en-US"/>
        </w:rPr>
        <w:t>A</w:t>
      </w:r>
      <w:r w:rsidRPr="00F8312C">
        <w:rPr>
          <w:lang w:val="en-US"/>
        </w:rPr>
        <w:t>gricultural researchers</w:t>
      </w:r>
      <w:r>
        <w:rPr>
          <w:lang w:val="en-US"/>
        </w:rPr>
        <w:t xml:space="preserve"> working in the physical sciences</w:t>
      </w:r>
      <w:r w:rsidRPr="00F8312C">
        <w:rPr>
          <w:lang w:val="en-US"/>
        </w:rPr>
        <w:t xml:space="preserve"> </w:t>
      </w:r>
      <w:r>
        <w:rPr>
          <w:lang w:val="en-US"/>
        </w:rPr>
        <w:t xml:space="preserve">may not self-identify as scholar-activists or agroecologists, and scientists </w:t>
      </w:r>
      <w:r w:rsidRPr="00F8312C">
        <w:rPr>
          <w:lang w:val="en-US"/>
        </w:rPr>
        <w:t>working in the physical science realms may have unique needs with regards to guidance</w:t>
      </w:r>
      <w:r>
        <w:rPr>
          <w:lang w:val="en-US"/>
        </w:rPr>
        <w:t xml:space="preserve"> on these topics, which may hinder discussion (Longino 1988)</w:t>
      </w:r>
      <w:r w:rsidRPr="00F8312C">
        <w:rPr>
          <w:lang w:val="en-US"/>
        </w:rPr>
        <w:t xml:space="preserve">. </w:t>
      </w:r>
    </w:p>
    <w:p w14:paraId="04E76C4E" w14:textId="77777777" w:rsidR="00DC5CEF" w:rsidRDefault="00DC5CEF" w:rsidP="00511C53">
      <w:pPr>
        <w:rPr>
          <w:lang w:val="en-US"/>
        </w:rPr>
      </w:pPr>
    </w:p>
    <w:p w14:paraId="76C6521D" w14:textId="77777777" w:rsidR="00146801" w:rsidRPr="0029011A" w:rsidRDefault="00146801" w:rsidP="00146801">
      <w:pPr>
        <w:rPr>
          <w:lang w:val="en-US"/>
        </w:rPr>
      </w:pPr>
      <w:r w:rsidRPr="0029011A">
        <w:rPr>
          <w:lang w:val="en-US"/>
        </w:rPr>
        <w:t xml:space="preserve">As scientists, agricultural researchers are well versed in formulating hypotheses testable through the use of </w:t>
      </w:r>
      <w:r>
        <w:rPr>
          <w:lang w:val="en-US"/>
        </w:rPr>
        <w:t xml:space="preserve">traditional </w:t>
      </w:r>
      <w:r w:rsidRPr="0029011A">
        <w:rPr>
          <w:lang w:val="en-US"/>
        </w:rPr>
        <w:t>data</w:t>
      </w:r>
      <w:r>
        <w:rPr>
          <w:lang w:val="en-US"/>
        </w:rPr>
        <w:t xml:space="preserve"> sources</w:t>
      </w:r>
      <w:r w:rsidRPr="0029011A">
        <w:rPr>
          <w:lang w:val="en-US"/>
        </w:rPr>
        <w:t xml:space="preserve">. Moreover, agricultural science is an applied science, meaning many scientists interface with the users of their work, rendering them privy to unique situational insights. </w:t>
      </w:r>
      <w:r>
        <w:rPr>
          <w:lang w:val="en-US"/>
        </w:rPr>
        <w:t>However, these same characteristics can render agricultural scientists messengers, co-opters, or distributers of power. In short, agricultural scientists have the ability to weaponize science and knowledge. Conversely, b</w:t>
      </w:r>
      <w:r w:rsidRPr="0029011A">
        <w:rPr>
          <w:lang w:val="en-US"/>
        </w:rPr>
        <w:t xml:space="preserve">y leveraging their scientific training, domain knowledge, and personal observations, agricultural scientists have great potential to contribute to documentation of </w:t>
      </w:r>
      <w:r>
        <w:rPr>
          <w:lang w:val="en-US"/>
        </w:rPr>
        <w:t>issues in each of the four domains presented in Table 1.</w:t>
      </w:r>
    </w:p>
    <w:p w14:paraId="5C96A44C" w14:textId="77777777" w:rsidR="00DC5CEF" w:rsidRDefault="00DC5CEF" w:rsidP="00511C53">
      <w:pPr>
        <w:rPr>
          <w:lang w:val="en-US"/>
        </w:rPr>
      </w:pPr>
    </w:p>
    <w:p w14:paraId="55D88676" w14:textId="6EAB2F36" w:rsidR="00DC5CEF" w:rsidRDefault="00DC5CEF" w:rsidP="00511C53">
      <w:pPr>
        <w:rPr>
          <w:lang w:val="en-US"/>
        </w:rPr>
      </w:pPr>
      <w:r w:rsidRPr="0029011A">
        <w:rPr>
          <w:lang w:val="en-US"/>
        </w:rPr>
        <w:t xml:space="preserve">In theory, </w:t>
      </w:r>
      <w:r>
        <w:rPr>
          <w:lang w:val="en-US"/>
        </w:rPr>
        <w:t xml:space="preserve">performing </w:t>
      </w:r>
      <w:r w:rsidRPr="0029011A">
        <w:rPr>
          <w:lang w:val="en-US"/>
        </w:rPr>
        <w:t>public</w:t>
      </w:r>
      <w:r>
        <w:rPr>
          <w:lang w:val="en-US"/>
        </w:rPr>
        <w:t>ly accessible</w:t>
      </w:r>
      <w:r w:rsidRPr="0029011A">
        <w:rPr>
          <w:lang w:val="en-US"/>
        </w:rPr>
        <w:t xml:space="preserve"> research plays a crucial role in redistributing power </w:t>
      </w:r>
      <w:r>
        <w:rPr>
          <w:lang w:val="en-US"/>
        </w:rPr>
        <w:t xml:space="preserve">within the hegemonic domain </w:t>
      </w:r>
      <w:r w:rsidRPr="0029011A">
        <w:rPr>
          <w:lang w:val="en-US"/>
        </w:rPr>
        <w:t xml:space="preserve">by democratizing access to knowledge and empowering diverse stakeholders with information needed to challenge existing power structures. </w:t>
      </w:r>
      <w:r>
        <w:rPr>
          <w:lang w:val="en-US"/>
        </w:rPr>
        <w:t xml:space="preserve">However, conducting publicly accessible research alone is not enough to ensure that the research creates knowledge needed by the public, nor that those in need of the knowledge can access it. Furthermore, the </w:t>
      </w:r>
      <w:r w:rsidRPr="0029011A">
        <w:rPr>
          <w:lang w:val="en-US"/>
        </w:rPr>
        <w:t xml:space="preserve">reality is that public institutions </w:t>
      </w:r>
      <w:r>
        <w:rPr>
          <w:lang w:val="en-US"/>
        </w:rPr>
        <w:t xml:space="preserve">may rely on funding sources that can compromise commitments to public good (CITE food and water watch report from Angie), and the institutions themselves </w:t>
      </w:r>
      <w:r w:rsidRPr="0029011A">
        <w:rPr>
          <w:lang w:val="en-US"/>
        </w:rPr>
        <w:t>are built upon and can perpetuate inequality at every level</w:t>
      </w:r>
      <w:r>
        <w:rPr>
          <w:lang w:val="en-US"/>
        </w:rPr>
        <w:t xml:space="preserve"> (CITE). </w:t>
      </w:r>
      <w:r w:rsidRPr="0029011A">
        <w:rPr>
          <w:lang w:val="en-US"/>
        </w:rPr>
        <w:t xml:space="preserve">There are </w:t>
      </w:r>
      <w:r>
        <w:rPr>
          <w:lang w:val="en-US"/>
        </w:rPr>
        <w:t xml:space="preserve">notable </w:t>
      </w:r>
      <w:r w:rsidRPr="0029011A">
        <w:rPr>
          <w:lang w:val="en-US"/>
        </w:rPr>
        <w:t>efforts correct these issues, but</w:t>
      </w:r>
      <w:r>
        <w:rPr>
          <w:lang w:val="en-US"/>
        </w:rPr>
        <w:t xml:space="preserve"> in practice there are many barriers for public, agricultural research to serve its intended purposes</w:t>
      </w:r>
      <w:r w:rsidRPr="0029011A">
        <w:rPr>
          <w:lang w:val="en-US"/>
        </w:rPr>
        <w:t>.</w:t>
      </w:r>
    </w:p>
    <w:p w14:paraId="32E4121F" w14:textId="77777777" w:rsidR="002F4CE6" w:rsidRDefault="002F4CE6" w:rsidP="00511C53">
      <w:pPr>
        <w:rPr>
          <w:lang w:val="en-US"/>
        </w:rPr>
      </w:pPr>
    </w:p>
    <w:p w14:paraId="7BA48C1D" w14:textId="77777777" w:rsidR="002F4CE6" w:rsidRPr="0029011A" w:rsidRDefault="002F4CE6" w:rsidP="002F4CE6">
      <w:pPr>
        <w:rPr>
          <w:lang w:val="en-US"/>
        </w:rPr>
      </w:pPr>
      <w:r w:rsidRPr="0029011A">
        <w:rPr>
          <w:lang w:val="en-US"/>
        </w:rPr>
        <w:t xml:space="preserve">As scientists, agricultural researchers are well versed in formulating hypotheses testable through the use of </w:t>
      </w:r>
      <w:r>
        <w:rPr>
          <w:lang w:val="en-US"/>
        </w:rPr>
        <w:t xml:space="preserve">traditional </w:t>
      </w:r>
      <w:r w:rsidRPr="0029011A">
        <w:rPr>
          <w:lang w:val="en-US"/>
        </w:rPr>
        <w:t>data</w:t>
      </w:r>
      <w:r>
        <w:rPr>
          <w:lang w:val="en-US"/>
        </w:rPr>
        <w:t xml:space="preserve"> sources</w:t>
      </w:r>
      <w:r w:rsidRPr="0029011A">
        <w:rPr>
          <w:lang w:val="en-US"/>
        </w:rPr>
        <w:t xml:space="preserve">. Moreover, agricultural science is an applied science, meaning many scientists interface with the users of their work, rendering them privy to unique situational insights. </w:t>
      </w:r>
      <w:r>
        <w:rPr>
          <w:lang w:val="en-US"/>
        </w:rPr>
        <w:t>However, these same characteristics can render agricultural scientists messengers, co-opters, or distributers of power. In short, agricultural scientists have the ability to weaponize science and knowledge. Conversely, b</w:t>
      </w:r>
      <w:r w:rsidRPr="0029011A">
        <w:rPr>
          <w:lang w:val="en-US"/>
        </w:rPr>
        <w:t xml:space="preserve">y leveraging their scientific training, domain knowledge, and personal observations, agricultural scientists have great potential to contribute to documentation of </w:t>
      </w:r>
      <w:r>
        <w:rPr>
          <w:lang w:val="en-US"/>
        </w:rPr>
        <w:t>issues in each of the four domains presented in Table 1.</w:t>
      </w:r>
    </w:p>
    <w:p w14:paraId="4C5D2ABB" w14:textId="77777777" w:rsidR="002F4CE6" w:rsidRDefault="002F4CE6" w:rsidP="00511C53">
      <w:pPr>
        <w:rPr>
          <w:lang w:val="en-US"/>
        </w:rPr>
      </w:pPr>
    </w:p>
    <w:p w14:paraId="1E033212" w14:textId="77777777" w:rsidR="002F4CE6" w:rsidRDefault="002F4CE6" w:rsidP="00511C53">
      <w:pPr>
        <w:rPr>
          <w:lang w:val="en-US"/>
        </w:rPr>
      </w:pPr>
    </w:p>
    <w:p w14:paraId="37F2D7BF" w14:textId="2D3D26B8" w:rsidR="009724E3" w:rsidRDefault="00202CF7" w:rsidP="00511C53">
      <w:pPr>
        <w:rPr>
          <w:lang w:val="en-US"/>
        </w:rPr>
      </w:pPr>
      <w:r>
        <w:rPr>
          <w:lang w:val="en-US"/>
        </w:rPr>
        <w:t>T</w:t>
      </w:r>
      <w:r w:rsidRPr="00F8312C">
        <w:rPr>
          <w:lang w:val="en-US"/>
        </w:rPr>
        <w:t xml:space="preserve">he </w:t>
      </w:r>
      <w:r>
        <w:rPr>
          <w:lang w:val="en-US"/>
        </w:rPr>
        <w:t xml:space="preserve">explosion in capacity for societies to generate, store, and utilize data has prompted a global discourse on the </w:t>
      </w:r>
      <w:r w:rsidRPr="00F8312C">
        <w:rPr>
          <w:lang w:val="en-US"/>
        </w:rPr>
        <w:t xml:space="preserve">intersection of data and power. </w:t>
      </w:r>
      <w:r w:rsidR="000923F7">
        <w:rPr>
          <w:lang w:val="en-US"/>
        </w:rPr>
        <w:t>Power</w:t>
      </w:r>
      <w:r w:rsidR="00E30F4E">
        <w:rPr>
          <w:lang w:val="en-US"/>
        </w:rPr>
        <w:t xml:space="preserve"> interacts with every stage of the </w:t>
      </w:r>
      <w:r w:rsidR="000923F7">
        <w:rPr>
          <w:lang w:val="en-US"/>
        </w:rPr>
        <w:t xml:space="preserve">data lifecycle, from provenance to utilization, </w:t>
      </w:r>
      <w:r w:rsidR="00E30F4E">
        <w:rPr>
          <w:lang w:val="en-US"/>
        </w:rPr>
        <w:t>in complex ways that has demanded</w:t>
      </w:r>
      <w:r w:rsidR="000923F7">
        <w:rPr>
          <w:lang w:val="en-US"/>
        </w:rPr>
        <w:t xml:space="preserve"> creation of new academic fields such as critical data studies, data justice, and techno-politics (e.g., </w:t>
      </w:r>
      <w:r w:rsidR="000E1579" w:rsidRPr="00F8312C">
        <w:rPr>
          <w:lang w:val="en-US"/>
        </w:rPr>
        <w:t>data ethics (CITE), algorithmic accountability (CITE), critical data studies (CITE)</w:t>
      </w:r>
      <w:r w:rsidR="000923F7">
        <w:rPr>
          <w:lang w:val="en-US"/>
        </w:rPr>
        <w:t xml:space="preserve">, </w:t>
      </w:r>
      <w:r w:rsidR="000E1579" w:rsidRPr="00F8312C">
        <w:rPr>
          <w:lang w:val="en-US"/>
        </w:rPr>
        <w:t>techno-politics (CITE)</w:t>
      </w:r>
      <w:r w:rsidR="000923F7">
        <w:rPr>
          <w:lang w:val="en-US"/>
        </w:rPr>
        <w:t>)</w:t>
      </w:r>
      <w:r w:rsidR="00673001">
        <w:rPr>
          <w:lang w:val="en-US"/>
        </w:rPr>
        <w:t>, and have been focal points of numerous popular culture artifacts (CTE?). This attention is merited; w</w:t>
      </w:r>
      <w:r w:rsidR="00F8312C" w:rsidRPr="00F8312C">
        <w:rPr>
          <w:lang w:val="en-US"/>
        </w:rPr>
        <w:t>ithout intentional examination of these issues</w:t>
      </w:r>
      <w:r>
        <w:rPr>
          <w:lang w:val="en-US"/>
        </w:rPr>
        <w:t>,</w:t>
      </w:r>
      <w:r w:rsidR="00F8312C" w:rsidRPr="00F8312C">
        <w:rPr>
          <w:lang w:val="en-US"/>
        </w:rPr>
        <w:t xml:space="preserve"> existing power differentials will </w:t>
      </w:r>
      <w:r w:rsidR="00673001">
        <w:rPr>
          <w:lang w:val="en-US"/>
        </w:rPr>
        <w:t xml:space="preserve">compound (CITE, the covid paper?) </w:t>
      </w:r>
      <w:r w:rsidR="00F8312C" w:rsidRPr="00F8312C">
        <w:rPr>
          <w:lang w:val="en-US"/>
        </w:rPr>
        <w:t xml:space="preserve">and new ones </w:t>
      </w:r>
      <w:r w:rsidR="00673001">
        <w:rPr>
          <w:lang w:val="en-US"/>
        </w:rPr>
        <w:t xml:space="preserve">will be </w:t>
      </w:r>
      <w:r w:rsidR="00F8312C" w:rsidRPr="00F8312C">
        <w:rPr>
          <w:lang w:val="en-US"/>
        </w:rPr>
        <w:t>created</w:t>
      </w:r>
      <w:r w:rsidR="00673001">
        <w:rPr>
          <w:lang w:val="en-US"/>
        </w:rPr>
        <w:t xml:space="preserve"> (digital divide?), a result many deem undesirable.</w:t>
      </w:r>
      <w:r w:rsidR="009724E3">
        <w:rPr>
          <w:lang w:val="en-US"/>
        </w:rPr>
        <w:t xml:space="preserve"> </w:t>
      </w:r>
    </w:p>
    <w:p w14:paraId="0BEAAB19" w14:textId="77777777" w:rsidR="00DC5CEF" w:rsidRDefault="00DC5CEF" w:rsidP="00511C53">
      <w:pPr>
        <w:rPr>
          <w:lang w:val="en-US"/>
        </w:rPr>
      </w:pPr>
    </w:p>
    <w:p w14:paraId="137B161F" w14:textId="77777777" w:rsidR="00DC5CEF" w:rsidRDefault="00DC5CEF" w:rsidP="00511C53">
      <w:pPr>
        <w:rPr>
          <w:lang w:val="en-US"/>
        </w:rPr>
      </w:pPr>
    </w:p>
    <w:p w14:paraId="3D2C8D27" w14:textId="77777777" w:rsidR="009724E3" w:rsidRDefault="009724E3" w:rsidP="00511C53">
      <w:pPr>
        <w:rPr>
          <w:lang w:val="en-US"/>
        </w:rPr>
      </w:pPr>
    </w:p>
    <w:p w14:paraId="1EEAEB26" w14:textId="77777777" w:rsidR="007E0262" w:rsidRDefault="007E0262" w:rsidP="00086D8C">
      <w:pPr>
        <w:rPr>
          <w:lang w:val="en-US"/>
        </w:rPr>
      </w:pPr>
    </w:p>
    <w:p w14:paraId="2012ABFD" w14:textId="4F2DD8A1" w:rsidR="00086D8C" w:rsidRPr="00172B03" w:rsidRDefault="007E0262" w:rsidP="00086D8C">
      <w:pPr>
        <w:rPr>
          <w:lang w:val="en-US"/>
        </w:rPr>
      </w:pPr>
      <w:r>
        <w:rPr>
          <w:lang w:val="en-US"/>
        </w:rPr>
        <w:t>Data feminism principles provide</w:t>
      </w:r>
      <w:r w:rsidR="006035D7" w:rsidRPr="00172B03">
        <w:rPr>
          <w:lang w:val="en-US"/>
        </w:rPr>
        <w:t xml:space="preserve"> guidance </w:t>
      </w:r>
      <w:r>
        <w:rPr>
          <w:lang w:val="en-US"/>
        </w:rPr>
        <w:t>for</w:t>
      </w:r>
      <w:r w:rsidR="006035D7" w:rsidRPr="00172B03">
        <w:rPr>
          <w:lang w:val="en-US"/>
        </w:rPr>
        <w:t xml:space="preserve"> approach</w:t>
      </w:r>
      <w:r>
        <w:rPr>
          <w:lang w:val="en-US"/>
        </w:rPr>
        <w:t>ing</w:t>
      </w:r>
      <w:r w:rsidR="006035D7" w:rsidRPr="00172B03">
        <w:rPr>
          <w:lang w:val="en-US"/>
        </w:rPr>
        <w:t xml:space="preserve"> data wit</w:t>
      </w:r>
      <w:r w:rsidR="006777C1" w:rsidRPr="00172B03">
        <w:rPr>
          <w:lang w:val="en-US"/>
        </w:rPr>
        <w:t xml:space="preserve">h an explicit </w:t>
      </w:r>
      <w:r>
        <w:rPr>
          <w:lang w:val="en-US"/>
        </w:rPr>
        <w:t xml:space="preserve">interrogation </w:t>
      </w:r>
      <w:r w:rsidR="006777C1" w:rsidRPr="00172B03">
        <w:rPr>
          <w:lang w:val="en-US"/>
        </w:rPr>
        <w:t xml:space="preserve">of the power imbalances </w:t>
      </w:r>
      <w:r w:rsidR="00B64839" w:rsidRPr="00172B03">
        <w:rPr>
          <w:lang w:val="en-US"/>
        </w:rPr>
        <w:t>the work is embedded within</w:t>
      </w:r>
      <w:r w:rsidR="0061375A" w:rsidRPr="00172B03">
        <w:rPr>
          <w:lang w:val="en-US"/>
        </w:rPr>
        <w:t>, and therefore foment reflection on ethical implications</w:t>
      </w:r>
      <w:r>
        <w:rPr>
          <w:lang w:val="en-US"/>
        </w:rPr>
        <w:t xml:space="preserve"> (</w:t>
      </w:r>
      <w:r w:rsidR="002B1246">
        <w:rPr>
          <w:lang w:val="en-US"/>
        </w:rPr>
        <w:t>CITEDIGNAZIOKLEIN</w:t>
      </w:r>
      <w:r>
        <w:rPr>
          <w:lang w:val="en-US"/>
        </w:rPr>
        <w:t>).</w:t>
      </w:r>
      <w:r w:rsidR="00B64839" w:rsidRPr="00172B03">
        <w:rPr>
          <w:lang w:val="en-US"/>
        </w:rPr>
        <w:t xml:space="preserve"> </w:t>
      </w:r>
      <w:r w:rsidR="00C3253A" w:rsidRPr="00172B03">
        <w:rPr>
          <w:lang w:val="en-US"/>
        </w:rPr>
        <w:t xml:space="preserve">The principles are </w:t>
      </w:r>
      <w:r w:rsidR="008526F6" w:rsidRPr="00172B03">
        <w:rPr>
          <w:lang w:val="en-US"/>
        </w:rPr>
        <w:t xml:space="preserve">designed to be </w:t>
      </w:r>
      <w:r w:rsidR="002B1246">
        <w:rPr>
          <w:lang w:val="en-US"/>
        </w:rPr>
        <w:t xml:space="preserve">action-oriented and </w:t>
      </w:r>
      <w:r w:rsidR="008526F6" w:rsidRPr="00172B03">
        <w:rPr>
          <w:lang w:val="en-US"/>
        </w:rPr>
        <w:t>domain-agnostic</w:t>
      </w:r>
      <w:r w:rsidR="001C7929" w:rsidRPr="00172B03">
        <w:rPr>
          <w:lang w:val="en-US"/>
        </w:rPr>
        <w:t xml:space="preserve">, and </w:t>
      </w:r>
      <w:proofErr w:type="spellStart"/>
      <w:r>
        <w:rPr>
          <w:lang w:val="en-US"/>
        </w:rPr>
        <w:t>D’Ignazio</w:t>
      </w:r>
      <w:proofErr w:type="spellEnd"/>
      <w:r>
        <w:rPr>
          <w:lang w:val="en-US"/>
        </w:rPr>
        <w:t xml:space="preserve"> and Klein’s (2020) work h</w:t>
      </w:r>
      <w:r w:rsidR="00061D65" w:rsidRPr="00172B03">
        <w:rPr>
          <w:lang w:val="en-US"/>
        </w:rPr>
        <w:t xml:space="preserve">as been </w:t>
      </w:r>
      <w:r w:rsidR="00EC46BD" w:rsidRPr="00172B03">
        <w:rPr>
          <w:lang w:val="en-US"/>
        </w:rPr>
        <w:t xml:space="preserve">highly cited by </w:t>
      </w:r>
      <w:r>
        <w:rPr>
          <w:lang w:val="en-US"/>
        </w:rPr>
        <w:t xml:space="preserve">numerous </w:t>
      </w:r>
      <w:r w:rsidR="00E838D0" w:rsidRPr="00172B03">
        <w:rPr>
          <w:lang w:val="en-US"/>
        </w:rPr>
        <w:t>discip</w:t>
      </w:r>
      <w:r w:rsidR="001529B6" w:rsidRPr="00172B03">
        <w:rPr>
          <w:lang w:val="en-US"/>
        </w:rPr>
        <w:t>linary contexts</w:t>
      </w:r>
      <w:r w:rsidR="00E838D0" w:rsidRPr="00172B03">
        <w:rPr>
          <w:lang w:val="en-US"/>
        </w:rPr>
        <w:t>. However, to our knowledge, it has had limited interpretation in the context of agriculture</w:t>
      </w:r>
      <w:r>
        <w:rPr>
          <w:lang w:val="en-US"/>
        </w:rPr>
        <w:t>, though a</w:t>
      </w:r>
      <w:r w:rsidR="00BA117B">
        <w:rPr>
          <w:lang w:val="en-US"/>
        </w:rPr>
        <w:t xml:space="preserve"> recent study</w:t>
      </w:r>
      <w:r w:rsidR="00086D8C" w:rsidRPr="00172B03">
        <w:rPr>
          <w:lang w:val="en-US"/>
        </w:rPr>
        <w:t xml:space="preserve"> evaluated the National Agricultural Statistics Service </w:t>
      </w:r>
      <w:r w:rsidR="007D03A3">
        <w:rPr>
          <w:lang w:val="en-US"/>
        </w:rPr>
        <w:t xml:space="preserve">(NASS) agency of the </w:t>
      </w:r>
      <w:r w:rsidR="007D03A3" w:rsidRPr="00172B03">
        <w:rPr>
          <w:lang w:val="en-US"/>
        </w:rPr>
        <w:t xml:space="preserve">United States Department of Agriculture </w:t>
      </w:r>
      <w:r w:rsidR="007D03A3">
        <w:rPr>
          <w:lang w:val="en-US"/>
        </w:rPr>
        <w:t xml:space="preserve">(USDA) on their </w:t>
      </w:r>
      <w:r w:rsidR="00086D8C" w:rsidRPr="00172B03">
        <w:rPr>
          <w:lang w:val="en-US"/>
        </w:rPr>
        <w:t>data reporting practices through the lens of data feminism</w:t>
      </w:r>
      <w:r>
        <w:rPr>
          <w:lang w:val="en-US"/>
        </w:rPr>
        <w:t xml:space="preserve"> (</w:t>
      </w:r>
      <w:r w:rsidR="002B1246">
        <w:rPr>
          <w:lang w:val="en-US"/>
        </w:rPr>
        <w:t>CITERISSING</w:t>
      </w:r>
      <w:r>
        <w:rPr>
          <w:lang w:val="en-US"/>
        </w:rPr>
        <w:t>)</w:t>
      </w:r>
      <w:r w:rsidR="00086D8C" w:rsidRPr="00172B03">
        <w:rPr>
          <w:lang w:val="en-US"/>
        </w:rPr>
        <w:t xml:space="preserve">. </w:t>
      </w:r>
    </w:p>
    <w:p w14:paraId="3BB0C2AB" w14:textId="075CC921" w:rsidR="00AB2A8B" w:rsidRDefault="00AB2A8B" w:rsidP="00AB2A8B">
      <w:pPr>
        <w:rPr>
          <w:b/>
          <w:bCs/>
          <w:lang w:val="en-US"/>
        </w:rPr>
      </w:pPr>
    </w:p>
    <w:p w14:paraId="26DD032E" w14:textId="09CCF909" w:rsidR="00E4568A" w:rsidRDefault="007E0262" w:rsidP="00511C53">
      <w:pPr>
        <w:rPr>
          <w:lang w:val="en-US"/>
        </w:rPr>
      </w:pPr>
      <w:r>
        <w:rPr>
          <w:lang w:val="en-US"/>
        </w:rPr>
        <w:t>Data feminism is rooted in social science’s empirical study of power</w:t>
      </w:r>
      <w:r w:rsidR="002B1246">
        <w:rPr>
          <w:lang w:val="en-US"/>
        </w:rPr>
        <w:t xml:space="preserve"> and emphasizes i</w:t>
      </w:r>
      <w:r>
        <w:rPr>
          <w:lang w:val="en-US"/>
        </w:rPr>
        <w:t xml:space="preserve">ntersectionality, or the inability to </w:t>
      </w:r>
      <w:r w:rsidR="00202CF7">
        <w:rPr>
          <w:lang w:val="en-US"/>
        </w:rPr>
        <w:t>study dimensions of power in isolation</w:t>
      </w:r>
      <w:r>
        <w:rPr>
          <w:lang w:val="en-US"/>
        </w:rPr>
        <w:t xml:space="preserve"> (XX</w:t>
      </w:r>
      <w:r w:rsidR="002B1246">
        <w:rPr>
          <w:lang w:val="en-US"/>
        </w:rPr>
        <w:t>; please see supplementary material for a more complete overview of these topics</w:t>
      </w:r>
      <w:r>
        <w:rPr>
          <w:lang w:val="en-US"/>
        </w:rPr>
        <w:t>).</w:t>
      </w:r>
      <w:r w:rsidR="002B1246">
        <w:rPr>
          <w:lang w:val="en-US"/>
        </w:rPr>
        <w:t xml:space="preserve"> Due to agriculture’s complex power dimensions, we feel this framework is particularly suited to this application. </w:t>
      </w:r>
      <w:r w:rsidR="00FC3C55" w:rsidRPr="00172B03">
        <w:rPr>
          <w:lang w:val="en-US"/>
        </w:rPr>
        <w:t xml:space="preserve">The goal of this paper is not to </w:t>
      </w:r>
      <w:r w:rsidR="007D03A3">
        <w:rPr>
          <w:lang w:val="en-US"/>
        </w:rPr>
        <w:t xml:space="preserve">simply </w:t>
      </w:r>
      <w:r w:rsidR="00FC3C55" w:rsidRPr="00172B03">
        <w:rPr>
          <w:lang w:val="en-US"/>
        </w:rPr>
        <w:t xml:space="preserve">reiterate the principles laid out by </w:t>
      </w:r>
      <w:proofErr w:type="spellStart"/>
      <w:r w:rsidR="00FC3C55" w:rsidRPr="00172B03">
        <w:rPr>
          <w:lang w:val="en-US"/>
        </w:rPr>
        <w:t>D’Ignazio</w:t>
      </w:r>
      <w:proofErr w:type="spellEnd"/>
      <w:r w:rsidR="00FC3C55" w:rsidRPr="00172B03">
        <w:rPr>
          <w:lang w:val="en-US"/>
        </w:rPr>
        <w:t xml:space="preserve"> and </w:t>
      </w:r>
      <w:r w:rsidR="00172B03" w:rsidRPr="00172B03">
        <w:rPr>
          <w:lang w:val="en-US"/>
        </w:rPr>
        <w:t>Klein (</w:t>
      </w:r>
      <w:r w:rsidR="002B1246">
        <w:rPr>
          <w:lang w:val="en-US"/>
        </w:rPr>
        <w:t>2020</w:t>
      </w:r>
      <w:r w:rsidR="00172B03" w:rsidRPr="00172B03">
        <w:rPr>
          <w:lang w:val="en-US"/>
        </w:rPr>
        <w:t>)</w:t>
      </w:r>
      <w:r w:rsidR="002B1246">
        <w:rPr>
          <w:lang w:val="en-US"/>
        </w:rPr>
        <w:t xml:space="preserve">, nor to </w:t>
      </w:r>
      <w:r w:rsidR="00FC3C55" w:rsidRPr="00172B03">
        <w:rPr>
          <w:lang w:val="en-US"/>
        </w:rPr>
        <w:t xml:space="preserve">suggest one set of guiding principles is superior to another. </w:t>
      </w:r>
      <w:r w:rsidR="00D90450" w:rsidRPr="00172B03">
        <w:rPr>
          <w:lang w:val="en-US"/>
        </w:rPr>
        <w:t xml:space="preserve">Rather, </w:t>
      </w:r>
      <w:r w:rsidR="007D03A3">
        <w:rPr>
          <w:lang w:val="en-US"/>
        </w:rPr>
        <w:t xml:space="preserve">as agricultural scientists, </w:t>
      </w:r>
      <w:r w:rsidR="00F57CCD">
        <w:rPr>
          <w:lang w:val="en-US"/>
        </w:rPr>
        <w:t xml:space="preserve">we found the principles helpful in guiding our own work, and we </w:t>
      </w:r>
      <w:r w:rsidR="002C07B7" w:rsidRPr="00172B03">
        <w:rPr>
          <w:lang w:val="en-US"/>
        </w:rPr>
        <w:t xml:space="preserve">aim </w:t>
      </w:r>
      <w:r w:rsidR="00FC3C55" w:rsidRPr="00172B03">
        <w:rPr>
          <w:lang w:val="en-US"/>
        </w:rPr>
        <w:t xml:space="preserve">to offer </w:t>
      </w:r>
      <w:r w:rsidR="00F57CCD">
        <w:rPr>
          <w:lang w:val="en-US"/>
        </w:rPr>
        <w:t>a more bespoke interpretation</w:t>
      </w:r>
      <w:r w:rsidR="002B1246">
        <w:rPr>
          <w:lang w:val="en-US"/>
        </w:rPr>
        <w:t xml:space="preserve">. </w:t>
      </w:r>
      <w:r w:rsidR="009B2AF7" w:rsidRPr="0029011A">
        <w:rPr>
          <w:color w:val="20124D"/>
          <w:shd w:val="clear" w:color="auto" w:fill="FFFFFF"/>
          <w:lang w:val="en-US"/>
        </w:rPr>
        <w:t>Many researchers already</w:t>
      </w:r>
      <w:r w:rsidR="009B2AF7">
        <w:rPr>
          <w:color w:val="20124D"/>
          <w:shd w:val="clear" w:color="auto" w:fill="FFFFFF"/>
          <w:lang w:val="en-US"/>
        </w:rPr>
        <w:t xml:space="preserve">, perhaps unknowingly, </w:t>
      </w:r>
      <w:r w:rsidR="009B2AF7" w:rsidRPr="0029011A">
        <w:rPr>
          <w:color w:val="20124D"/>
          <w:shd w:val="clear" w:color="auto" w:fill="FFFFFF"/>
          <w:lang w:val="en-US"/>
        </w:rPr>
        <w:t>apply these principles in their work, but we hope that providing this explicit framework in an agricultural context will make th</w:t>
      </w:r>
      <w:r w:rsidR="009B2AF7">
        <w:rPr>
          <w:color w:val="20124D"/>
          <w:shd w:val="clear" w:color="auto" w:fill="FFFFFF"/>
          <w:lang w:val="en-US"/>
        </w:rPr>
        <w:t>e</w:t>
      </w:r>
      <w:r w:rsidR="009B2AF7" w:rsidRPr="0029011A">
        <w:rPr>
          <w:color w:val="20124D"/>
          <w:shd w:val="clear" w:color="auto" w:fill="FFFFFF"/>
          <w:lang w:val="en-US"/>
        </w:rPr>
        <w:t xml:space="preserve"> work more intentional, visible, and</w:t>
      </w:r>
      <w:ins w:id="0" w:author="Andrea Basche" w:date="2024-05-14T08:14:00Z">
        <w:r w:rsidR="009B2AF7" w:rsidRPr="0029011A">
          <w:rPr>
            <w:color w:val="20124D"/>
            <w:shd w:val="clear" w:color="auto" w:fill="FFFFFF"/>
            <w:lang w:val="en-US"/>
          </w:rPr>
          <w:t xml:space="preserve"> </w:t>
        </w:r>
        <w:r w:rsidR="009B2AF7">
          <w:rPr>
            <w:color w:val="20124D"/>
            <w:shd w:val="clear" w:color="auto" w:fill="FFFFFF"/>
            <w:lang w:val="en-US"/>
          </w:rPr>
          <w:t>in time,</w:t>
        </w:r>
      </w:ins>
      <w:ins w:id="1" w:author="Andrea Basche" w:date="2024-05-21T16:07:00Z">
        <w:r w:rsidR="009B2AF7" w:rsidRPr="0029011A">
          <w:rPr>
            <w:color w:val="20124D"/>
            <w:shd w:val="clear" w:color="auto" w:fill="FFFFFF"/>
            <w:lang w:val="en-US"/>
          </w:rPr>
          <w:t xml:space="preserve"> </w:t>
        </w:r>
      </w:ins>
      <w:r w:rsidR="009B2AF7" w:rsidRPr="0029011A">
        <w:rPr>
          <w:color w:val="20124D"/>
          <w:shd w:val="clear" w:color="auto" w:fill="FFFFFF"/>
          <w:lang w:val="en-US"/>
        </w:rPr>
        <w:t xml:space="preserve">ubiquitous. </w:t>
      </w:r>
      <w:r w:rsidR="00F57CCD">
        <w:rPr>
          <w:lang w:val="en-US"/>
        </w:rPr>
        <w:t xml:space="preserve">As such, </w:t>
      </w:r>
      <w:r w:rsidR="00F83DA2">
        <w:rPr>
          <w:lang w:val="en-US"/>
        </w:rPr>
        <w:t xml:space="preserve">we </w:t>
      </w:r>
      <w:r w:rsidR="00F57CCD">
        <w:rPr>
          <w:lang w:val="en-US"/>
        </w:rPr>
        <w:t xml:space="preserve">present three overarching themes </w:t>
      </w:r>
      <w:r w:rsidR="002B1246">
        <w:rPr>
          <w:lang w:val="en-US"/>
        </w:rPr>
        <w:t xml:space="preserve">germane to physical agricultural research: </w:t>
      </w:r>
      <w:r w:rsidR="00F83DA2">
        <w:rPr>
          <w:lang w:val="en-US"/>
        </w:rPr>
        <w:t xml:space="preserve">power, reciprocity, and framing. Under each theme we </w:t>
      </w:r>
      <w:r w:rsidR="00F57CCD">
        <w:rPr>
          <w:lang w:val="en-US"/>
        </w:rPr>
        <w:t xml:space="preserve">provide an overview of its connections and relevance to agriculture, as well as tangible examples and </w:t>
      </w:r>
      <w:r w:rsidR="00F83DA2">
        <w:rPr>
          <w:lang w:val="en-US"/>
        </w:rPr>
        <w:t xml:space="preserve">evidence that their consideration leads to more impactful and transformative research outcomes. </w:t>
      </w:r>
      <w:r w:rsidR="000768E7">
        <w:rPr>
          <w:lang w:val="en-US"/>
        </w:rPr>
        <w:t xml:space="preserve">This is not meant to be a </w:t>
      </w:r>
      <w:r w:rsidR="00FE28BD">
        <w:rPr>
          <w:lang w:val="en-US"/>
        </w:rPr>
        <w:t xml:space="preserve">comprehensive </w:t>
      </w:r>
      <w:r w:rsidR="000768E7">
        <w:rPr>
          <w:lang w:val="en-US"/>
        </w:rPr>
        <w:t xml:space="preserve">review of power issues in agriculture, </w:t>
      </w:r>
      <w:r w:rsidR="005F0202">
        <w:rPr>
          <w:lang w:val="en-US"/>
        </w:rPr>
        <w:t>nor a thorough documentation of efforts to address those issues. Rather, our hope is that this effort supports technically trained agricultural scientists in connecting their work to its broader societal implications and in</w:t>
      </w:r>
      <w:r w:rsidR="00F57CCD">
        <w:rPr>
          <w:lang w:val="en-US"/>
        </w:rPr>
        <w:t xml:space="preserve"> sculpting</w:t>
      </w:r>
      <w:r w:rsidR="005F0202">
        <w:rPr>
          <w:lang w:val="en-US"/>
        </w:rPr>
        <w:t xml:space="preserve"> that work</w:t>
      </w:r>
      <w:r w:rsidR="00F57CCD">
        <w:rPr>
          <w:lang w:val="en-US"/>
        </w:rPr>
        <w:t xml:space="preserve"> to</w:t>
      </w:r>
      <w:r w:rsidR="005F0202">
        <w:rPr>
          <w:lang w:val="en-US"/>
        </w:rPr>
        <w:t xml:space="preserve"> contribute to a more equitable society. </w:t>
      </w:r>
      <w:r w:rsidR="00ED4B10">
        <w:rPr>
          <w:lang w:val="en-US"/>
        </w:rPr>
        <w:t xml:space="preserve">Our perspectives and examples are strongly framed by our collective experiences in the agricultural systems of the United States (US), and specifically of those in the maize-producing areas of the Midwest. </w:t>
      </w:r>
      <w:r w:rsidR="00F57CCD">
        <w:rPr>
          <w:lang w:val="en-US"/>
        </w:rPr>
        <w:t xml:space="preserve">However, </w:t>
      </w:r>
      <w:r w:rsidR="00ED4B10">
        <w:rPr>
          <w:lang w:val="en-US"/>
        </w:rPr>
        <w:t>while the specifics of a given system will vary</w:t>
      </w:r>
      <w:r w:rsidR="00CA17CE">
        <w:rPr>
          <w:lang w:val="en-US"/>
        </w:rPr>
        <w:t>,</w:t>
      </w:r>
      <w:r w:rsidR="00ED4B10">
        <w:rPr>
          <w:lang w:val="en-US"/>
        </w:rPr>
        <w:t xml:space="preserve"> </w:t>
      </w:r>
      <w:r w:rsidR="00F57CCD">
        <w:rPr>
          <w:lang w:val="en-US"/>
        </w:rPr>
        <w:t xml:space="preserve">the topics discussed are universal and </w:t>
      </w:r>
      <w:r w:rsidR="00ED4B10">
        <w:rPr>
          <w:lang w:val="en-US"/>
        </w:rPr>
        <w:t xml:space="preserve">we </w:t>
      </w:r>
      <w:r w:rsidR="000768E7">
        <w:rPr>
          <w:lang w:val="en-US"/>
        </w:rPr>
        <w:t>present</w:t>
      </w:r>
      <w:r w:rsidR="00ED4B10">
        <w:rPr>
          <w:lang w:val="en-US"/>
        </w:rPr>
        <w:t xml:space="preserve"> these themes with the goal of being generalizable.</w:t>
      </w:r>
    </w:p>
    <w:p w14:paraId="03704030" w14:textId="77777777" w:rsidR="00F251AD" w:rsidRDefault="00F251AD" w:rsidP="00511C53">
      <w:pPr>
        <w:rPr>
          <w:lang w:val="en-US"/>
        </w:rPr>
      </w:pPr>
    </w:p>
    <w:p w14:paraId="4FF8B360" w14:textId="77777777" w:rsidR="00F251AD" w:rsidRDefault="00F251AD" w:rsidP="00F251AD">
      <w:pPr>
        <w:rPr>
          <w:lang w:val="en-US"/>
        </w:rPr>
      </w:pPr>
      <w:r>
        <w:rPr>
          <w:lang w:val="en-US"/>
        </w:rPr>
        <w:t>Social science empirical studies of power define it as a relationship through which one can obtain one’s will even in the face of resistance from others (CITE). At</w:t>
      </w:r>
      <w:r w:rsidRPr="00F83DA2">
        <w:rPr>
          <w:lang w:val="en-US"/>
        </w:rPr>
        <w:t xml:space="preserve"> its most fundamental level</w:t>
      </w:r>
      <w:r>
        <w:rPr>
          <w:lang w:val="en-US"/>
        </w:rPr>
        <w:t>, agriculture</w:t>
      </w:r>
      <w:r w:rsidRPr="00F83DA2">
        <w:rPr>
          <w:lang w:val="en-US"/>
        </w:rPr>
        <w:t xml:space="preserve"> </w:t>
      </w:r>
      <w:r>
        <w:rPr>
          <w:lang w:val="en-US"/>
        </w:rPr>
        <w:t>requires</w:t>
      </w:r>
      <w:r w:rsidRPr="00F83DA2">
        <w:rPr>
          <w:lang w:val="en-US"/>
        </w:rPr>
        <w:t xml:space="preserve"> the cultivation of land to produce food</w:t>
      </w:r>
      <w:r>
        <w:rPr>
          <w:lang w:val="en-US"/>
        </w:rPr>
        <w:t>; t</w:t>
      </w:r>
      <w:r w:rsidRPr="00F83DA2">
        <w:rPr>
          <w:lang w:val="en-US"/>
        </w:rPr>
        <w:t>h</w:t>
      </w:r>
      <w:r>
        <w:rPr>
          <w:lang w:val="en-US"/>
        </w:rPr>
        <w:t>is arrangement immediately invites exercise of power</w:t>
      </w:r>
      <w:r w:rsidRPr="00F83DA2">
        <w:rPr>
          <w:lang w:val="en-US"/>
        </w:rPr>
        <w:t>. Indeed, there is a large body of scholarly work suggesting the advent of agriculture played a pivot</w:t>
      </w:r>
      <w:r>
        <w:rPr>
          <w:lang w:val="en-US"/>
        </w:rPr>
        <w:t>al</w:t>
      </w:r>
      <w:r w:rsidRPr="00F83DA2">
        <w:rPr>
          <w:lang w:val="en-US"/>
        </w:rPr>
        <w:t xml:space="preserve"> role in the formation of social classes, and in shaping the dynamics of inequities and hierarchies in human societies (Isett and miller, diamond, against the grain, child, </w:t>
      </w:r>
      <w:proofErr w:type="spellStart"/>
      <w:r w:rsidRPr="00F83DA2">
        <w:rPr>
          <w:lang w:val="en-US"/>
        </w:rPr>
        <w:t>marx</w:t>
      </w:r>
      <w:proofErr w:type="spellEnd"/>
      <w:r w:rsidRPr="00F83DA2">
        <w:rPr>
          <w:lang w:val="en-US"/>
        </w:rPr>
        <w:t xml:space="preserve">). </w:t>
      </w:r>
      <w:r>
        <w:rPr>
          <w:lang w:val="en-US"/>
        </w:rPr>
        <w:t xml:space="preserve">Across civilizations labor exploitation, Native land dispossession, and XX have been features of agricultural production for thousands of years (XX).  </w:t>
      </w:r>
      <w:r>
        <w:rPr>
          <w:color w:val="0D0D0D"/>
          <w:shd w:val="clear" w:color="auto" w:fill="FFFFFF"/>
          <w:lang w:val="en-US"/>
        </w:rPr>
        <w:t xml:space="preserve">These </w:t>
      </w:r>
      <w:r w:rsidRPr="0029011A">
        <w:rPr>
          <w:color w:val="0D0D0D"/>
          <w:shd w:val="clear" w:color="auto" w:fill="FFFFFF"/>
          <w:lang w:val="en-US"/>
        </w:rPr>
        <w:t>historical trajectories</w:t>
      </w:r>
      <w:r>
        <w:rPr>
          <w:color w:val="0D0D0D"/>
          <w:shd w:val="clear" w:color="auto" w:fill="FFFFFF"/>
          <w:lang w:val="en-US"/>
        </w:rPr>
        <w:t xml:space="preserve"> continue to shape the broad features of agriculture today</w:t>
      </w:r>
      <w:r w:rsidRPr="00F83DA2">
        <w:rPr>
          <w:lang w:val="en-US"/>
        </w:rPr>
        <w:t xml:space="preserve">. </w:t>
      </w:r>
      <w:r>
        <w:rPr>
          <w:lang w:val="en-US"/>
        </w:rPr>
        <w:t xml:space="preserve">Research seeking to support public good requires an understanding of how that research </w:t>
      </w:r>
      <w:r w:rsidRPr="00F83DA2">
        <w:rPr>
          <w:lang w:val="en-US"/>
        </w:rPr>
        <w:t>legitimize</w:t>
      </w:r>
      <w:r>
        <w:rPr>
          <w:lang w:val="en-US"/>
        </w:rPr>
        <w:t>s</w:t>
      </w:r>
      <w:r w:rsidRPr="00F83DA2">
        <w:rPr>
          <w:lang w:val="en-US"/>
        </w:rPr>
        <w:t xml:space="preserve"> or challenge</w:t>
      </w:r>
      <w:r>
        <w:rPr>
          <w:lang w:val="en-US"/>
        </w:rPr>
        <w:t>s</w:t>
      </w:r>
      <w:r w:rsidRPr="00F83DA2">
        <w:rPr>
          <w:lang w:val="en-US"/>
        </w:rPr>
        <w:t xml:space="preserve"> </w:t>
      </w:r>
      <w:r>
        <w:rPr>
          <w:lang w:val="en-US"/>
        </w:rPr>
        <w:t xml:space="preserve">historical and present </w:t>
      </w:r>
      <w:r w:rsidRPr="00F83DA2">
        <w:rPr>
          <w:lang w:val="en-US"/>
        </w:rPr>
        <w:t>power artifacts</w:t>
      </w:r>
      <w:r>
        <w:rPr>
          <w:lang w:val="en-US"/>
        </w:rPr>
        <w:t>. However,</w:t>
      </w:r>
      <w:r w:rsidRPr="00F83DA2">
        <w:rPr>
          <w:lang w:val="en-US"/>
        </w:rPr>
        <w:t xml:space="preserve"> it is not reasonable to expect an agricultural scientist to be an expert in these </w:t>
      </w:r>
      <w:r>
        <w:rPr>
          <w:lang w:val="en-US"/>
        </w:rPr>
        <w:t xml:space="preserve">complex </w:t>
      </w:r>
      <w:r w:rsidRPr="00F83DA2">
        <w:rPr>
          <w:lang w:val="en-US"/>
        </w:rPr>
        <w:t xml:space="preserve">topics. </w:t>
      </w:r>
      <w:r>
        <w:rPr>
          <w:lang w:val="en-US"/>
        </w:rPr>
        <w:t xml:space="preserve">To aid non-experts in contextualizing their work, Data Feminism applies Collins’ (1990) matrix of domination to elucidate where and how power inequities may manifest, and therefore clarify how they may be challenged. To demonstrate the relevance of this tool for agricultural scientists, Table 1 presents an adaptation of the matrix representing the four domains through which power may be expressed or experienced, coupled with select examples from modern US agricultural systems. The examples </w:t>
      </w:r>
      <w:r>
        <w:rPr>
          <w:lang w:val="en-US"/>
        </w:rPr>
        <w:lastRenderedPageBreak/>
        <w:t>provided in the table are not meant to be an exhaustive accounting of power in US agriculture - they were chosen to help agricultural scientists understand that power is real and quantifiable.</w:t>
      </w:r>
    </w:p>
    <w:p w14:paraId="13063DA6" w14:textId="77777777" w:rsidR="00F251AD" w:rsidRDefault="00F251AD" w:rsidP="00F251AD">
      <w:pPr>
        <w:rPr>
          <w:lang w:val="en-US"/>
        </w:rPr>
      </w:pPr>
    </w:p>
    <w:p w14:paraId="7177BFA0" w14:textId="77777777" w:rsidR="00F251AD" w:rsidRPr="006E637E" w:rsidRDefault="00F251AD" w:rsidP="00F251AD">
      <w:pPr>
        <w:pStyle w:val="Heading3"/>
        <w:rPr>
          <w:rStyle w:val="Emphasis"/>
          <w:lang w:val="en-US"/>
        </w:rPr>
      </w:pPr>
      <w:r w:rsidRPr="006E637E">
        <w:rPr>
          <w:rStyle w:val="Emphasis"/>
          <w:lang w:val="en-US"/>
        </w:rPr>
        <w:t xml:space="preserve">Table </w:t>
      </w:r>
      <w:r>
        <w:rPr>
          <w:rStyle w:val="Emphasis"/>
          <w:lang w:val="en-US"/>
        </w:rPr>
        <w:t>1</w:t>
      </w:r>
      <w:r w:rsidRPr="006E637E">
        <w:rPr>
          <w:rStyle w:val="Emphasis"/>
          <w:lang w:val="en-US"/>
        </w:rPr>
        <w:t xml:space="preserve">. Domains through which power </w:t>
      </w:r>
      <w:r>
        <w:rPr>
          <w:rStyle w:val="Emphasis"/>
          <w:lang w:val="en-US"/>
        </w:rPr>
        <w:t>may be</w:t>
      </w:r>
      <w:r w:rsidRPr="006E637E">
        <w:rPr>
          <w:rStyle w:val="Emphasis"/>
          <w:lang w:val="en-US"/>
        </w:rPr>
        <w:t xml:space="preserve"> expressed and experienced</w:t>
      </w:r>
      <w:r>
        <w:rPr>
          <w:rStyle w:val="Emphasis"/>
          <w:lang w:val="en-US"/>
        </w:rPr>
        <w:t xml:space="preserve"> </w:t>
      </w:r>
      <w:r w:rsidRPr="006E637E">
        <w:rPr>
          <w:rStyle w:val="Emphasis"/>
          <w:lang w:val="en-US"/>
        </w:rPr>
        <w:t xml:space="preserve">(adapted from </w:t>
      </w:r>
      <w:r>
        <w:rPr>
          <w:rStyle w:val="Emphasis"/>
          <w:lang w:val="en-US"/>
        </w:rPr>
        <w:t>Collins 1990</w:t>
      </w:r>
      <w:r w:rsidRPr="006E637E">
        <w:rPr>
          <w:rStyle w:val="Emphasis"/>
          <w:lang w:val="en-US"/>
        </w:rPr>
        <w:t>)</w:t>
      </w:r>
    </w:p>
    <w:tbl>
      <w:tblPr>
        <w:tblStyle w:val="TableGrid"/>
        <w:tblW w:w="0" w:type="auto"/>
        <w:tblLook w:val="04A0" w:firstRow="1" w:lastRow="0" w:firstColumn="1" w:lastColumn="0" w:noHBand="0" w:noVBand="1"/>
      </w:tblPr>
      <w:tblGrid>
        <w:gridCol w:w="1625"/>
        <w:gridCol w:w="2150"/>
        <w:gridCol w:w="4950"/>
      </w:tblGrid>
      <w:tr w:rsidR="00F251AD" w:rsidRPr="008D5296" w14:paraId="28E9DE27" w14:textId="77777777" w:rsidTr="00EB48A0">
        <w:tc>
          <w:tcPr>
            <w:tcW w:w="1625" w:type="dxa"/>
          </w:tcPr>
          <w:p w14:paraId="19FF516B" w14:textId="77777777" w:rsidR="00F251AD" w:rsidRDefault="00F251AD" w:rsidP="00EB48A0">
            <w:pPr>
              <w:rPr>
                <w:b/>
                <w:bCs/>
                <w:lang w:val="en-US"/>
              </w:rPr>
            </w:pPr>
            <w:r>
              <w:rPr>
                <w:b/>
                <w:bCs/>
                <w:lang w:val="en-US"/>
              </w:rPr>
              <w:t>Domain</w:t>
            </w:r>
          </w:p>
        </w:tc>
        <w:tc>
          <w:tcPr>
            <w:tcW w:w="2150" w:type="dxa"/>
          </w:tcPr>
          <w:p w14:paraId="72E325BF" w14:textId="77777777" w:rsidR="00F251AD" w:rsidRDefault="00F251AD" w:rsidP="00EB48A0">
            <w:pPr>
              <w:rPr>
                <w:b/>
                <w:bCs/>
                <w:lang w:val="en-US"/>
              </w:rPr>
            </w:pPr>
            <w:r>
              <w:rPr>
                <w:b/>
                <w:bCs/>
                <w:lang w:val="en-US"/>
              </w:rPr>
              <w:t>Description</w:t>
            </w:r>
          </w:p>
        </w:tc>
        <w:tc>
          <w:tcPr>
            <w:tcW w:w="4950" w:type="dxa"/>
          </w:tcPr>
          <w:p w14:paraId="0F2C1337" w14:textId="77777777" w:rsidR="00F251AD" w:rsidRPr="002254CD" w:rsidRDefault="00F251AD" w:rsidP="00EB48A0">
            <w:pPr>
              <w:rPr>
                <w:b/>
                <w:bCs/>
                <w:lang w:val="en-US"/>
              </w:rPr>
            </w:pPr>
            <w:r>
              <w:rPr>
                <w:b/>
                <w:bCs/>
                <w:lang w:val="en-US"/>
              </w:rPr>
              <w:t>Select examples of exercised power in modern US agriculture</w:t>
            </w:r>
          </w:p>
        </w:tc>
      </w:tr>
      <w:tr w:rsidR="00F251AD" w:rsidRPr="008D5296" w14:paraId="657A4768" w14:textId="77777777" w:rsidTr="00EB48A0">
        <w:tc>
          <w:tcPr>
            <w:tcW w:w="1625" w:type="dxa"/>
          </w:tcPr>
          <w:p w14:paraId="2EFC4859" w14:textId="77777777" w:rsidR="00F251AD" w:rsidRDefault="00F251AD" w:rsidP="00EB48A0">
            <w:pPr>
              <w:rPr>
                <w:b/>
                <w:bCs/>
                <w:lang w:val="en-US"/>
              </w:rPr>
            </w:pPr>
            <w:r>
              <w:rPr>
                <w:b/>
                <w:bCs/>
                <w:lang w:val="en-US"/>
              </w:rPr>
              <w:t>Structural domain</w:t>
            </w:r>
          </w:p>
        </w:tc>
        <w:tc>
          <w:tcPr>
            <w:tcW w:w="2150" w:type="dxa"/>
          </w:tcPr>
          <w:p w14:paraId="1F70516E" w14:textId="77777777" w:rsidR="00F251AD" w:rsidRDefault="00F251AD" w:rsidP="00EB48A0">
            <w:pPr>
              <w:rPr>
                <w:lang w:val="en-US"/>
              </w:rPr>
            </w:pPr>
            <w:r>
              <w:rPr>
                <w:lang w:val="en-US"/>
              </w:rPr>
              <w:t>Laws and policies that distribute power</w:t>
            </w:r>
          </w:p>
        </w:tc>
        <w:tc>
          <w:tcPr>
            <w:tcW w:w="4950" w:type="dxa"/>
          </w:tcPr>
          <w:p w14:paraId="32F0AD4C" w14:textId="77777777" w:rsidR="00F251AD" w:rsidRDefault="00F251AD" w:rsidP="00EB48A0">
            <w:pPr>
              <w:rPr>
                <w:lang w:val="en-US"/>
              </w:rPr>
            </w:pPr>
            <w:r>
              <w:rPr>
                <w:lang w:val="en-US"/>
              </w:rPr>
              <w:t xml:space="preserve">Racially tiered implementation and funding of US </w:t>
            </w:r>
            <w:r w:rsidRPr="00FF043E">
              <w:rPr>
                <w:lang w:val="en-US"/>
              </w:rPr>
              <w:t xml:space="preserve">land-grant </w:t>
            </w:r>
            <w:r>
              <w:rPr>
                <w:lang w:val="en-US"/>
              </w:rPr>
              <w:t xml:space="preserve">university </w:t>
            </w:r>
            <w:r w:rsidRPr="00FF043E">
              <w:rPr>
                <w:lang w:val="en-US"/>
              </w:rPr>
              <w:t>system</w:t>
            </w:r>
            <w:r>
              <w:rPr>
                <w:lang w:val="en-US"/>
              </w:rPr>
              <w:t xml:space="preserve"> (C</w:t>
            </w:r>
            <w:r w:rsidRPr="0029011A">
              <w:rPr>
                <w:lang w:val="en-US"/>
              </w:rPr>
              <w:t xml:space="preserve">roft 2019; </w:t>
            </w:r>
            <w:r>
              <w:rPr>
                <w:lang w:val="en-US"/>
              </w:rPr>
              <w:t>Sharp 2004</w:t>
            </w:r>
            <w:r w:rsidRPr="00FF043E">
              <w:rPr>
                <w:lang w:val="en-US"/>
              </w:rPr>
              <w:t>,</w:t>
            </w:r>
            <w:r>
              <w:rPr>
                <w:lang w:val="en-US"/>
              </w:rPr>
              <w:t xml:space="preserve"> Martin 2018)</w:t>
            </w:r>
          </w:p>
          <w:p w14:paraId="56350943" w14:textId="77777777" w:rsidR="00F251AD" w:rsidRDefault="00F251AD" w:rsidP="00EB48A0">
            <w:pPr>
              <w:rPr>
                <w:lang w:val="en-US"/>
              </w:rPr>
            </w:pPr>
            <w:r>
              <w:rPr>
                <w:lang w:val="en-US"/>
              </w:rPr>
              <w:t>Discriminatory design of US land heirship laws (Deaton 2007; Baily and Thomson 2022)</w:t>
            </w:r>
          </w:p>
          <w:p w14:paraId="4BB12236" w14:textId="77777777" w:rsidR="00F251AD" w:rsidRDefault="00F251AD" w:rsidP="00EB48A0">
            <w:pPr>
              <w:rPr>
                <w:lang w:val="en-US"/>
              </w:rPr>
            </w:pPr>
            <w:r>
              <w:rPr>
                <w:lang w:val="en-US"/>
              </w:rPr>
              <w:t xml:space="preserve">Discretionary implementation of eminent domain laws (Fraley) </w:t>
            </w:r>
          </w:p>
        </w:tc>
      </w:tr>
      <w:tr w:rsidR="00F251AD" w:rsidRPr="008D5296" w14:paraId="6B7BEE54" w14:textId="77777777" w:rsidTr="00EB48A0">
        <w:tc>
          <w:tcPr>
            <w:tcW w:w="1625" w:type="dxa"/>
          </w:tcPr>
          <w:p w14:paraId="1F126029" w14:textId="77777777" w:rsidR="00F251AD" w:rsidRPr="007D347A" w:rsidRDefault="00F251AD" w:rsidP="00EB48A0">
            <w:pPr>
              <w:rPr>
                <w:lang w:val="en-US"/>
              </w:rPr>
            </w:pPr>
            <w:r>
              <w:rPr>
                <w:b/>
                <w:bCs/>
                <w:lang w:val="en-US"/>
              </w:rPr>
              <w:t>Disciplinary domain</w:t>
            </w:r>
          </w:p>
        </w:tc>
        <w:tc>
          <w:tcPr>
            <w:tcW w:w="2150" w:type="dxa"/>
          </w:tcPr>
          <w:p w14:paraId="1EFFD6A5" w14:textId="77777777" w:rsidR="00F251AD" w:rsidRPr="007D347A" w:rsidRDefault="00F251AD" w:rsidP="00EB48A0">
            <w:pPr>
              <w:rPr>
                <w:lang w:val="en-US"/>
              </w:rPr>
            </w:pPr>
            <w:r>
              <w:rPr>
                <w:lang w:val="en-US"/>
              </w:rPr>
              <w:t>Entities that implement and enforce (or fail to implement and enforce) laws and policies distributing power</w:t>
            </w:r>
          </w:p>
        </w:tc>
        <w:tc>
          <w:tcPr>
            <w:tcW w:w="4950" w:type="dxa"/>
          </w:tcPr>
          <w:p w14:paraId="57DA31EF" w14:textId="77777777" w:rsidR="00F251AD" w:rsidRDefault="00F251AD" w:rsidP="00EB48A0">
            <w:pPr>
              <w:rPr>
                <w:lang w:val="en-US"/>
              </w:rPr>
            </w:pPr>
            <w:r>
              <w:rPr>
                <w:lang w:val="en-US"/>
              </w:rPr>
              <w:t>USDA credit granting discrimination based on race and gender (Carpenter 2012)</w:t>
            </w:r>
          </w:p>
          <w:p w14:paraId="68BA8E4A" w14:textId="77777777" w:rsidR="00F251AD" w:rsidRDefault="00F251AD" w:rsidP="00EB48A0">
            <w:pPr>
              <w:rPr>
                <w:lang w:val="en-US"/>
              </w:rPr>
            </w:pPr>
            <w:r>
              <w:rPr>
                <w:lang w:val="en-US"/>
              </w:rPr>
              <w:t xml:space="preserve">Systematic exclusion </w:t>
            </w:r>
            <w:r w:rsidRPr="0029011A">
              <w:rPr>
                <w:lang w:val="en-US"/>
              </w:rPr>
              <w:t>of groups</w:t>
            </w:r>
            <w:r>
              <w:rPr>
                <w:lang w:val="en-US"/>
              </w:rPr>
              <w:t xml:space="preserve"> via USDA NASS</w:t>
            </w:r>
            <w:r w:rsidRPr="00AF69AB">
              <w:rPr>
                <w:vertAlign w:val="superscript"/>
                <w:lang w:val="en-US"/>
              </w:rPr>
              <w:t>2</w:t>
            </w:r>
            <w:r>
              <w:rPr>
                <w:lang w:val="en-US"/>
              </w:rPr>
              <w:t xml:space="preserve"> census collection formats (</w:t>
            </w:r>
            <w:proofErr w:type="spellStart"/>
            <w:r>
              <w:rPr>
                <w:lang w:val="en-US"/>
              </w:rPr>
              <w:t>Pilgeram</w:t>
            </w:r>
            <w:proofErr w:type="spellEnd"/>
            <w:r>
              <w:rPr>
                <w:lang w:val="en-US"/>
              </w:rPr>
              <w:t xml:space="preserve"> et al. 2020; </w:t>
            </w:r>
            <w:proofErr w:type="spellStart"/>
            <w:r>
              <w:rPr>
                <w:lang w:val="en-US"/>
              </w:rPr>
              <w:t>Dentzman</w:t>
            </w:r>
            <w:proofErr w:type="spellEnd"/>
            <w:r>
              <w:rPr>
                <w:lang w:val="en-US"/>
              </w:rPr>
              <w:t xml:space="preserve"> et al. 2020) </w:t>
            </w:r>
          </w:p>
          <w:p w14:paraId="57F19F5F" w14:textId="77777777" w:rsidR="00F251AD" w:rsidRDefault="00F251AD" w:rsidP="00EB48A0">
            <w:pPr>
              <w:rPr>
                <w:lang w:val="en-US"/>
              </w:rPr>
            </w:pPr>
            <w:r>
              <w:rPr>
                <w:lang w:val="en-US"/>
              </w:rPr>
              <w:t>Barriers to participation of American Indian lands in NRCS</w:t>
            </w:r>
            <w:r w:rsidRPr="00AF69AB">
              <w:rPr>
                <w:vertAlign w:val="superscript"/>
                <w:lang w:val="en-US"/>
              </w:rPr>
              <w:t>3</w:t>
            </w:r>
            <w:r>
              <w:rPr>
                <w:lang w:val="en-US"/>
              </w:rPr>
              <w:t xml:space="preserve"> programs (Johnson 2019)</w:t>
            </w:r>
          </w:p>
        </w:tc>
      </w:tr>
      <w:tr w:rsidR="00F251AD" w:rsidRPr="008D5296" w14:paraId="1B3A3C06" w14:textId="77777777" w:rsidTr="00EB48A0">
        <w:tc>
          <w:tcPr>
            <w:tcW w:w="1625" w:type="dxa"/>
          </w:tcPr>
          <w:p w14:paraId="0C72FF29" w14:textId="77777777" w:rsidR="00F251AD" w:rsidRDefault="00F251AD" w:rsidP="00EB48A0">
            <w:pPr>
              <w:rPr>
                <w:b/>
                <w:bCs/>
                <w:lang w:val="en-US"/>
              </w:rPr>
            </w:pPr>
            <w:r>
              <w:rPr>
                <w:b/>
                <w:bCs/>
                <w:lang w:val="en-US"/>
              </w:rPr>
              <w:t>Hegemonic domain</w:t>
            </w:r>
          </w:p>
        </w:tc>
        <w:tc>
          <w:tcPr>
            <w:tcW w:w="2150" w:type="dxa"/>
          </w:tcPr>
          <w:p w14:paraId="32B37813" w14:textId="77777777" w:rsidR="00F251AD" w:rsidRDefault="00F251AD" w:rsidP="00EB48A0">
            <w:pPr>
              <w:rPr>
                <w:b/>
                <w:bCs/>
                <w:lang w:val="en-US"/>
              </w:rPr>
            </w:pPr>
            <w:r>
              <w:rPr>
                <w:lang w:val="en-US"/>
              </w:rPr>
              <w:t>Entities that circulate ideas related to who has power</w:t>
            </w:r>
          </w:p>
        </w:tc>
        <w:tc>
          <w:tcPr>
            <w:tcW w:w="4950" w:type="dxa"/>
          </w:tcPr>
          <w:p w14:paraId="2A1242E0" w14:textId="77777777" w:rsidR="00F251AD" w:rsidRDefault="00F251AD" w:rsidP="00EB48A0">
            <w:pPr>
              <w:rPr>
                <w:lang w:val="en-US"/>
              </w:rPr>
            </w:pPr>
            <w:r>
              <w:rPr>
                <w:lang w:val="en-US"/>
              </w:rPr>
              <w:t>Cultural things about how should own land…</w:t>
            </w:r>
          </w:p>
          <w:p w14:paraId="199C5A47" w14:textId="77777777" w:rsidR="00F251AD" w:rsidRDefault="00F251AD" w:rsidP="00EB48A0">
            <w:pPr>
              <w:rPr>
                <w:lang w:val="en-US"/>
              </w:rPr>
            </w:pPr>
            <w:r>
              <w:rPr>
                <w:lang w:val="en-US"/>
              </w:rPr>
              <w:t>Public extension and conservation programs focused on top-down, technical solutions (Belshaw 1979; Johnson et al. 2021)</w:t>
            </w:r>
          </w:p>
          <w:p w14:paraId="1E401389" w14:textId="77777777" w:rsidR="00F251AD" w:rsidRDefault="00F251AD" w:rsidP="00EB48A0">
            <w:pPr>
              <w:rPr>
                <w:lang w:val="en-US"/>
              </w:rPr>
            </w:pPr>
            <w:r>
              <w:rPr>
                <w:lang w:val="en-US"/>
              </w:rPr>
              <w:t>Focus on Western science in agricultural curriculums (Snively and X 2001)</w:t>
            </w:r>
          </w:p>
        </w:tc>
      </w:tr>
      <w:tr w:rsidR="00F251AD" w:rsidRPr="008D5296" w14:paraId="72F0C5AE" w14:textId="77777777" w:rsidTr="00EB48A0">
        <w:tc>
          <w:tcPr>
            <w:tcW w:w="1625" w:type="dxa"/>
          </w:tcPr>
          <w:p w14:paraId="241D7013" w14:textId="77777777" w:rsidR="00F251AD" w:rsidRDefault="00F251AD" w:rsidP="00EB48A0">
            <w:pPr>
              <w:rPr>
                <w:b/>
                <w:bCs/>
                <w:lang w:val="en-US"/>
              </w:rPr>
            </w:pPr>
            <w:r>
              <w:rPr>
                <w:b/>
                <w:bCs/>
                <w:lang w:val="en-US"/>
              </w:rPr>
              <w:t>Interpersonal domain</w:t>
            </w:r>
          </w:p>
        </w:tc>
        <w:tc>
          <w:tcPr>
            <w:tcW w:w="2150" w:type="dxa"/>
          </w:tcPr>
          <w:p w14:paraId="18613DBB" w14:textId="77777777" w:rsidR="00F251AD" w:rsidRDefault="00F251AD" w:rsidP="00EB48A0">
            <w:pPr>
              <w:rPr>
                <w:b/>
                <w:bCs/>
                <w:lang w:val="en-US"/>
              </w:rPr>
            </w:pPr>
            <w:r>
              <w:rPr>
                <w:lang w:val="en-US"/>
              </w:rPr>
              <w:t>Individual experiences, expression, and awareness of who has power</w:t>
            </w:r>
          </w:p>
        </w:tc>
        <w:tc>
          <w:tcPr>
            <w:tcW w:w="4950" w:type="dxa"/>
          </w:tcPr>
          <w:p w14:paraId="6589E495" w14:textId="77777777" w:rsidR="00F251AD" w:rsidRDefault="00F251AD" w:rsidP="00EB48A0">
            <w:pPr>
              <w:rPr>
                <w:lang w:val="en-US"/>
              </w:rPr>
            </w:pPr>
            <w:r>
              <w:rPr>
                <w:lang w:val="en-US"/>
              </w:rPr>
              <w:t>In- and out-group mentalities in agricultural practitioners (Kniss XXXX), gendered experiences of fieldwork and farmer interactions (Chiswell and Wheeler 2016; XX</w:t>
            </w:r>
          </w:p>
          <w:p w14:paraId="76130410" w14:textId="77777777" w:rsidR="00F251AD" w:rsidRDefault="00F251AD" w:rsidP="00EB48A0">
            <w:pPr>
              <w:rPr>
                <w:lang w:val="en-US"/>
              </w:rPr>
            </w:pPr>
            <w:r>
              <w:rPr>
                <w:lang w:val="en-US"/>
              </w:rPr>
              <w:t>Gender biases in agricultural students (Basche and Carter 2020)</w:t>
            </w:r>
          </w:p>
          <w:p w14:paraId="528FD525" w14:textId="77777777" w:rsidR="00F251AD" w:rsidRDefault="00F251AD" w:rsidP="00EB48A0">
            <w:pPr>
              <w:rPr>
                <w:lang w:val="en-US"/>
              </w:rPr>
            </w:pPr>
          </w:p>
        </w:tc>
      </w:tr>
      <w:tr w:rsidR="00F251AD" w:rsidRPr="008D5296" w14:paraId="6836EED0" w14:textId="77777777" w:rsidTr="00EB48A0">
        <w:tc>
          <w:tcPr>
            <w:tcW w:w="8725" w:type="dxa"/>
            <w:gridSpan w:val="3"/>
          </w:tcPr>
          <w:p w14:paraId="19DC8ADE" w14:textId="77777777" w:rsidR="00F251AD" w:rsidRPr="002E15CC" w:rsidRDefault="00F251AD" w:rsidP="00EB48A0">
            <w:pPr>
              <w:rPr>
                <w:sz w:val="16"/>
                <w:szCs w:val="16"/>
                <w:lang w:val="en-US"/>
              </w:rPr>
            </w:pPr>
            <w:r w:rsidRPr="002E15CC">
              <w:rPr>
                <w:sz w:val="16"/>
                <w:szCs w:val="16"/>
                <w:vertAlign w:val="superscript"/>
                <w:lang w:val="en-US"/>
              </w:rPr>
              <w:t>1</w:t>
            </w:r>
            <w:r w:rsidRPr="002E15CC">
              <w:rPr>
                <w:sz w:val="16"/>
                <w:szCs w:val="16"/>
                <w:lang w:val="en-US"/>
              </w:rPr>
              <w:t>United States Department of Agriculture</w:t>
            </w:r>
          </w:p>
          <w:p w14:paraId="3CC8146E" w14:textId="77777777" w:rsidR="00F251AD" w:rsidRPr="002E15CC" w:rsidRDefault="00F251AD" w:rsidP="00EB48A0">
            <w:pPr>
              <w:rPr>
                <w:sz w:val="16"/>
                <w:szCs w:val="16"/>
                <w:lang w:val="en-US"/>
              </w:rPr>
            </w:pPr>
            <w:r w:rsidRPr="002E15CC">
              <w:rPr>
                <w:sz w:val="16"/>
                <w:szCs w:val="16"/>
                <w:vertAlign w:val="superscript"/>
                <w:lang w:val="en-US"/>
              </w:rPr>
              <w:t>2</w:t>
            </w:r>
            <w:r w:rsidRPr="002E15CC">
              <w:rPr>
                <w:sz w:val="16"/>
                <w:szCs w:val="16"/>
                <w:lang w:val="en-US"/>
              </w:rPr>
              <w:t>National Agricultural Statistics Service, an agency responsible for collecting and reporting information related to agricultural production within the USDA</w:t>
            </w:r>
          </w:p>
          <w:p w14:paraId="62C49920" w14:textId="77777777" w:rsidR="00F251AD" w:rsidRPr="002E15CC" w:rsidRDefault="00F251AD" w:rsidP="00EB48A0">
            <w:pPr>
              <w:rPr>
                <w:sz w:val="16"/>
                <w:szCs w:val="16"/>
                <w:lang w:val="en-US"/>
              </w:rPr>
            </w:pPr>
            <w:r w:rsidRPr="002E15CC">
              <w:rPr>
                <w:sz w:val="16"/>
                <w:szCs w:val="16"/>
                <w:vertAlign w:val="superscript"/>
                <w:lang w:val="en-US"/>
              </w:rPr>
              <w:t>3</w:t>
            </w:r>
            <w:r w:rsidRPr="002E15CC">
              <w:rPr>
                <w:sz w:val="16"/>
                <w:szCs w:val="16"/>
                <w:lang w:val="en-US"/>
              </w:rPr>
              <w:t xml:space="preserve">Natural Resource Conservation Service, </w:t>
            </w:r>
            <w:r>
              <w:rPr>
                <w:sz w:val="16"/>
                <w:szCs w:val="16"/>
                <w:lang w:val="en-US"/>
              </w:rPr>
              <w:t>an agency that provides technical and financial assistance  to land owners</w:t>
            </w:r>
          </w:p>
          <w:p w14:paraId="2B33404F" w14:textId="77777777" w:rsidR="00F251AD" w:rsidRPr="002E15CC" w:rsidRDefault="00F251AD" w:rsidP="00EB48A0">
            <w:pPr>
              <w:rPr>
                <w:sz w:val="16"/>
                <w:szCs w:val="16"/>
                <w:lang w:val="en-US"/>
              </w:rPr>
            </w:pPr>
          </w:p>
        </w:tc>
      </w:tr>
    </w:tbl>
    <w:p w14:paraId="1E7492C8" w14:textId="77777777" w:rsidR="00F251AD" w:rsidRDefault="00F251AD" w:rsidP="00F251AD">
      <w:pPr>
        <w:rPr>
          <w:b/>
          <w:bCs/>
          <w:lang w:val="en-US"/>
        </w:rPr>
      </w:pPr>
    </w:p>
    <w:p w14:paraId="3581CF41" w14:textId="6290F4E8" w:rsidR="00F251AD" w:rsidRDefault="00F251AD" w:rsidP="00F251AD">
      <w:pPr>
        <w:rPr>
          <w:b/>
          <w:bCs/>
          <w:lang w:val="en-US"/>
        </w:rPr>
      </w:pPr>
      <w:r>
        <w:rPr>
          <w:lang w:val="en-US"/>
        </w:rPr>
        <w:t>The examples presented may feel abstract and distant from some forms of agricultural research. To help agricultural researchers envision how their work may integrate into a larger effort to rebalance power in one or more domains, we present three thematic opportunities with examples.</w:t>
      </w:r>
    </w:p>
    <w:p w14:paraId="01C5BB0B" w14:textId="52C7C3C8" w:rsidR="0085121A" w:rsidRDefault="004E2394" w:rsidP="00492609">
      <w:pPr>
        <w:pStyle w:val="Heading1"/>
        <w:rPr>
          <w:lang w:val="en-US"/>
        </w:rPr>
      </w:pPr>
      <w:r>
        <w:rPr>
          <w:lang w:val="en-US"/>
        </w:rPr>
        <w:t>Examining and challenging power</w:t>
      </w:r>
      <w:r w:rsidR="006818C7">
        <w:rPr>
          <w:lang w:val="en-US"/>
        </w:rPr>
        <w:t xml:space="preserve"> disparities</w:t>
      </w:r>
    </w:p>
    <w:p w14:paraId="7EE862E3" w14:textId="77777777" w:rsidR="0019711C" w:rsidRPr="0029011A" w:rsidRDefault="0019711C" w:rsidP="00A26087">
      <w:pPr>
        <w:pStyle w:val="Heading4"/>
        <w:rPr>
          <w:rStyle w:val="Heading3Char"/>
          <w:lang w:val="en-US"/>
        </w:rPr>
      </w:pPr>
      <w:r w:rsidRPr="0029011A">
        <w:rPr>
          <w:rStyle w:val="Heading3Char"/>
          <w:lang w:val="en-US"/>
        </w:rPr>
        <w:t>Technical audits</w:t>
      </w:r>
    </w:p>
    <w:p w14:paraId="06B3E639" w14:textId="7C356DE5" w:rsidR="002C20E9" w:rsidRDefault="002F4CE6" w:rsidP="00A1659B">
      <w:pPr>
        <w:rPr>
          <w:lang w:val="en-US"/>
        </w:rPr>
      </w:pPr>
      <w:r>
        <w:rPr>
          <w:lang w:val="en-US"/>
        </w:rPr>
        <w:t>B</w:t>
      </w:r>
      <w:r w:rsidR="00D21E13" w:rsidRPr="0029011A">
        <w:rPr>
          <w:lang w:val="en-US"/>
        </w:rPr>
        <w:t xml:space="preserve">y leveraging their scientific training, agricultural scientists have great potential to contribute to documentation of </w:t>
      </w:r>
      <w:r w:rsidR="00D21E13">
        <w:rPr>
          <w:lang w:val="en-US"/>
        </w:rPr>
        <w:t xml:space="preserve">issues in each of the four </w:t>
      </w:r>
      <w:r w:rsidR="00F251AD">
        <w:rPr>
          <w:lang w:val="en-US"/>
        </w:rPr>
        <w:t xml:space="preserve">power </w:t>
      </w:r>
      <w:r w:rsidR="00D21E13">
        <w:rPr>
          <w:lang w:val="en-US"/>
        </w:rPr>
        <w:t>domains</w:t>
      </w:r>
      <w:r w:rsidR="00F251AD">
        <w:rPr>
          <w:lang w:val="en-US"/>
        </w:rPr>
        <w:t xml:space="preserve"> (Table 1)</w:t>
      </w:r>
      <w:r w:rsidR="00D21E13">
        <w:rPr>
          <w:lang w:val="en-US"/>
        </w:rPr>
        <w:t>.</w:t>
      </w:r>
      <w:r>
        <w:rPr>
          <w:lang w:val="en-US"/>
        </w:rPr>
        <w:t xml:space="preserve"> </w:t>
      </w:r>
      <w:r w:rsidR="00F251AD">
        <w:rPr>
          <w:lang w:val="en-US"/>
        </w:rPr>
        <w:t xml:space="preserve">In an example of rebalancing power in the structural domain, a </w:t>
      </w:r>
      <w:r w:rsidR="005D0548" w:rsidRPr="0029011A">
        <w:rPr>
          <w:lang w:val="en-US"/>
        </w:rPr>
        <w:t>series of studies</w:t>
      </w:r>
      <w:r>
        <w:rPr>
          <w:lang w:val="en-US"/>
        </w:rPr>
        <w:t xml:space="preserve"> documented significant soil degradation and crop </w:t>
      </w:r>
      <w:r>
        <w:rPr>
          <w:lang w:val="en-US"/>
        </w:rPr>
        <w:lastRenderedPageBreak/>
        <w:t>yield losses following the remediation efforts accompanying underground pipeline installation (</w:t>
      </w:r>
      <w:r w:rsidR="00856997" w:rsidRPr="0029011A">
        <w:rPr>
          <w:lang w:val="en-US"/>
        </w:rPr>
        <w:t xml:space="preserve">Brehm and </w:t>
      </w:r>
      <w:proofErr w:type="spellStart"/>
      <w:r w:rsidR="00856997" w:rsidRPr="0029011A">
        <w:rPr>
          <w:lang w:val="en-US"/>
        </w:rPr>
        <w:t>Culman</w:t>
      </w:r>
      <w:proofErr w:type="spellEnd"/>
      <w:r w:rsidR="00856997" w:rsidRPr="0029011A">
        <w:rPr>
          <w:lang w:val="en-US"/>
        </w:rPr>
        <w:t xml:space="preserve"> 2022a; Brehm and </w:t>
      </w:r>
      <w:proofErr w:type="spellStart"/>
      <w:r w:rsidR="00856997" w:rsidRPr="0029011A">
        <w:rPr>
          <w:lang w:val="en-US"/>
        </w:rPr>
        <w:t>Culman</w:t>
      </w:r>
      <w:proofErr w:type="spellEnd"/>
      <w:r w:rsidR="00856997" w:rsidRPr="0029011A">
        <w:rPr>
          <w:lang w:val="en-US"/>
        </w:rPr>
        <w:t xml:space="preserve"> 2022b</w:t>
      </w:r>
      <w:r w:rsidR="00E719B5">
        <w:rPr>
          <w:lang w:val="en-US"/>
        </w:rPr>
        <w:t>; Ebrahimi et al. 2022a; Ebrahimi et al. 2022b</w:t>
      </w:r>
      <w:r w:rsidR="00856997" w:rsidRPr="0029011A">
        <w:rPr>
          <w:lang w:val="en-US"/>
        </w:rPr>
        <w:t>)</w:t>
      </w:r>
      <w:r w:rsidR="00216162" w:rsidRPr="0029011A">
        <w:rPr>
          <w:lang w:val="en-US"/>
        </w:rPr>
        <w:t xml:space="preserve">. </w:t>
      </w:r>
      <w:r>
        <w:rPr>
          <w:lang w:val="en-US"/>
        </w:rPr>
        <w:t>This research document</w:t>
      </w:r>
      <w:r w:rsidR="002827E9">
        <w:rPr>
          <w:lang w:val="en-US"/>
        </w:rPr>
        <w:t>ed</w:t>
      </w:r>
      <w:r>
        <w:rPr>
          <w:lang w:val="en-US"/>
        </w:rPr>
        <w:t xml:space="preserve"> </w:t>
      </w:r>
      <w:r w:rsidR="00975CB0">
        <w:rPr>
          <w:lang w:val="en-US"/>
        </w:rPr>
        <w:t>the</w:t>
      </w:r>
      <w:r w:rsidR="00F251AD">
        <w:rPr>
          <w:lang w:val="en-US"/>
        </w:rPr>
        <w:t xml:space="preserve"> previously unquantified</w:t>
      </w:r>
      <w:r>
        <w:rPr>
          <w:lang w:val="en-US"/>
        </w:rPr>
        <w:t xml:space="preserve"> long-term impacts pipeline installations have on productive agricultural land</w:t>
      </w:r>
      <w:r w:rsidR="00975CB0">
        <w:rPr>
          <w:lang w:val="en-US"/>
        </w:rPr>
        <w:t xml:space="preserve"> (a globally limited resource)</w:t>
      </w:r>
      <w:r>
        <w:rPr>
          <w:lang w:val="en-US"/>
        </w:rPr>
        <w:t xml:space="preserve"> and challenges the </w:t>
      </w:r>
      <w:r w:rsidR="002827E9">
        <w:rPr>
          <w:lang w:val="en-US"/>
        </w:rPr>
        <w:t xml:space="preserve">laws </w:t>
      </w:r>
      <w:r w:rsidR="00F251AD">
        <w:rPr>
          <w:lang w:val="en-US"/>
        </w:rPr>
        <w:t xml:space="preserve">that allow </w:t>
      </w:r>
      <w:r>
        <w:rPr>
          <w:lang w:val="en-US"/>
        </w:rPr>
        <w:t xml:space="preserve">pipeline installation companies to impact </w:t>
      </w:r>
      <w:r w:rsidR="0066073B">
        <w:rPr>
          <w:lang w:val="en-US"/>
        </w:rPr>
        <w:t xml:space="preserve">landowners, farmers, and the public </w:t>
      </w:r>
      <w:r>
        <w:rPr>
          <w:lang w:val="en-US"/>
        </w:rPr>
        <w:t>without fair compensation.</w:t>
      </w:r>
      <w:r w:rsidR="00A1659B">
        <w:rPr>
          <w:lang w:val="en-US"/>
        </w:rPr>
        <w:t xml:space="preserve"> </w:t>
      </w:r>
      <w:r w:rsidR="00A40128">
        <w:rPr>
          <w:lang w:val="en-US"/>
        </w:rPr>
        <w:t>As an example of hegemonic power, u</w:t>
      </w:r>
      <w:r w:rsidR="00A1659B">
        <w:rPr>
          <w:lang w:val="en-US"/>
        </w:rPr>
        <w:t xml:space="preserve">niversity nutrient application recommendations have traditionally been generated </w:t>
      </w:r>
      <w:r w:rsidR="00A40128">
        <w:rPr>
          <w:lang w:val="en-US"/>
        </w:rPr>
        <w:t>u</w:t>
      </w:r>
      <w:r w:rsidR="00A1659B">
        <w:rPr>
          <w:lang w:val="en-US"/>
        </w:rPr>
        <w:t xml:space="preserve">sing top-down, siloed, and </w:t>
      </w:r>
      <w:r w:rsidR="00A40128">
        <w:rPr>
          <w:lang w:val="en-US"/>
        </w:rPr>
        <w:t>opaque</w:t>
      </w:r>
      <w:r w:rsidR="00A1659B">
        <w:rPr>
          <w:lang w:val="en-US"/>
        </w:rPr>
        <w:t xml:space="preserve"> processes. A recent study </w:t>
      </w:r>
      <w:r w:rsidR="00A40128">
        <w:rPr>
          <w:lang w:val="en-US"/>
        </w:rPr>
        <w:t xml:space="preserve">challenged the appropriateness of this arrangement, </w:t>
      </w:r>
      <w:r w:rsidR="00750AC7">
        <w:rPr>
          <w:lang w:val="en-US"/>
        </w:rPr>
        <w:t>exposing flaws in traditional experimental designs</w:t>
      </w:r>
      <w:r w:rsidR="002827E9">
        <w:rPr>
          <w:lang w:val="en-US"/>
        </w:rPr>
        <w:t xml:space="preserve"> that render them unable to deliver meaningful recommendations</w:t>
      </w:r>
      <w:r w:rsidR="00750AC7">
        <w:rPr>
          <w:lang w:val="en-US"/>
        </w:rPr>
        <w:t xml:space="preserve"> </w:t>
      </w:r>
      <w:r w:rsidR="007A5B68">
        <w:rPr>
          <w:lang w:val="en-US"/>
        </w:rPr>
        <w:t>(Miguez and Poffenbarger 2022)</w:t>
      </w:r>
      <w:r w:rsidR="002C20E9">
        <w:rPr>
          <w:lang w:val="en-US"/>
        </w:rPr>
        <w:t>. This occur</w:t>
      </w:r>
      <w:r w:rsidR="007A5B68">
        <w:rPr>
          <w:lang w:val="en-US"/>
        </w:rPr>
        <w:t>red</w:t>
      </w:r>
      <w:r w:rsidR="002C20E9">
        <w:rPr>
          <w:lang w:val="en-US"/>
        </w:rPr>
        <w:t xml:space="preserve"> against the backdrop of stakeholders demand</w:t>
      </w:r>
      <w:r w:rsidR="002827E9">
        <w:rPr>
          <w:lang w:val="en-US"/>
        </w:rPr>
        <w:t>ing</w:t>
      </w:r>
      <w:r w:rsidR="002C20E9">
        <w:rPr>
          <w:lang w:val="en-US"/>
        </w:rPr>
        <w:t xml:space="preserve"> more transparency and accountability with regards to </w:t>
      </w:r>
      <w:r w:rsidR="002827E9">
        <w:rPr>
          <w:lang w:val="en-US"/>
        </w:rPr>
        <w:t xml:space="preserve">agricultural </w:t>
      </w:r>
      <w:r w:rsidR="002C20E9">
        <w:rPr>
          <w:lang w:val="en-US"/>
        </w:rPr>
        <w:t>nutrient management</w:t>
      </w:r>
      <w:r w:rsidR="002827E9">
        <w:rPr>
          <w:lang w:val="en-US"/>
        </w:rPr>
        <w:t>. I</w:t>
      </w:r>
      <w:r w:rsidR="002C20E9">
        <w:rPr>
          <w:lang w:val="en-US"/>
        </w:rPr>
        <w:t>n</w:t>
      </w:r>
      <w:r w:rsidR="00A40128">
        <w:rPr>
          <w:lang w:val="en-US"/>
        </w:rPr>
        <w:t xml:space="preserve"> response, in</w:t>
      </w:r>
      <w:r w:rsidR="002C20E9">
        <w:rPr>
          <w:lang w:val="en-US"/>
        </w:rPr>
        <w:t xml:space="preserve"> 2022 the state of Iowa launched an ambitious effort </w:t>
      </w:r>
      <w:r w:rsidR="002C20E9" w:rsidRPr="0029011A">
        <w:rPr>
          <w:lang w:val="en-US"/>
        </w:rPr>
        <w:t xml:space="preserve">to democratize and support horizontal knowledge exchange </w:t>
      </w:r>
      <w:r w:rsidR="00D21E13">
        <w:rPr>
          <w:lang w:val="en-US"/>
        </w:rPr>
        <w:t>in</w:t>
      </w:r>
      <w:r w:rsidR="002C20E9" w:rsidRPr="0029011A">
        <w:rPr>
          <w:lang w:val="en-US"/>
        </w:rPr>
        <w:t xml:space="preserve"> generating </w:t>
      </w:r>
      <w:r w:rsidR="002C20E9">
        <w:rPr>
          <w:lang w:val="en-US"/>
        </w:rPr>
        <w:t xml:space="preserve">nitrogen </w:t>
      </w:r>
      <w:r w:rsidR="002C20E9" w:rsidRPr="0029011A">
        <w:rPr>
          <w:lang w:val="en-US"/>
        </w:rPr>
        <w:t>recommendations</w:t>
      </w:r>
      <w:r w:rsidR="002C20E9">
        <w:rPr>
          <w:lang w:val="en-US"/>
        </w:rPr>
        <w:t xml:space="preserve"> (</w:t>
      </w:r>
      <w:proofErr w:type="spellStart"/>
      <w:r w:rsidR="002C20E9">
        <w:rPr>
          <w:lang w:val="en-US"/>
        </w:rPr>
        <w:t>IowaNitrogenInitiative</w:t>
      </w:r>
      <w:proofErr w:type="spellEnd"/>
      <w:r w:rsidR="002C20E9">
        <w:rPr>
          <w:lang w:val="en-US"/>
        </w:rPr>
        <w:t xml:space="preserve">). As part of the initiative, farmers volunteer (see Reciprocity section) to </w:t>
      </w:r>
      <w:r w:rsidR="002C20E9" w:rsidRPr="0029011A">
        <w:rPr>
          <w:lang w:val="en-US"/>
        </w:rPr>
        <w:t>perform nitrogen rate trials in their own production contexts</w:t>
      </w:r>
      <w:r w:rsidR="002C20E9">
        <w:rPr>
          <w:lang w:val="en-US"/>
        </w:rPr>
        <w:t xml:space="preserve">, and the data is collectively pooled to drive </w:t>
      </w:r>
      <w:r w:rsidR="002C20E9" w:rsidRPr="0029011A">
        <w:rPr>
          <w:lang w:val="en-US"/>
        </w:rPr>
        <w:t xml:space="preserve">transparently calculated recommendations and </w:t>
      </w:r>
      <w:r w:rsidR="002C20E9">
        <w:rPr>
          <w:lang w:val="en-US"/>
        </w:rPr>
        <w:t xml:space="preserve">to </w:t>
      </w:r>
      <w:r w:rsidR="002C20E9" w:rsidRPr="0029011A">
        <w:rPr>
          <w:lang w:val="en-US"/>
        </w:rPr>
        <w:t xml:space="preserve">support public model development. Similarly, </w:t>
      </w:r>
      <w:r w:rsidR="002C20E9">
        <w:rPr>
          <w:lang w:val="en-US"/>
        </w:rPr>
        <w:t xml:space="preserve">in 2022 a grassroots farmer organization, </w:t>
      </w:r>
      <w:r w:rsidR="002C20E9" w:rsidRPr="0029011A">
        <w:rPr>
          <w:lang w:val="en-US"/>
        </w:rPr>
        <w:t>Practical Farmers of Iowa</w:t>
      </w:r>
      <w:r w:rsidR="002C20E9">
        <w:rPr>
          <w:lang w:val="en-US"/>
        </w:rPr>
        <w:t>,</w:t>
      </w:r>
      <w:r w:rsidR="002C20E9" w:rsidRPr="0029011A">
        <w:rPr>
          <w:lang w:val="en-US"/>
        </w:rPr>
        <w:t xml:space="preserve"> launched a regional program paying farmers</w:t>
      </w:r>
      <w:r w:rsidR="007A5B68">
        <w:rPr>
          <w:lang w:val="en-US"/>
        </w:rPr>
        <w:t xml:space="preserve"> (see Reciprocity section)</w:t>
      </w:r>
      <w:r w:rsidR="002C20E9" w:rsidRPr="0029011A">
        <w:rPr>
          <w:lang w:val="en-US"/>
        </w:rPr>
        <w:t xml:space="preserve"> to test nitrogen rates of their choice using replicated trials and sharing their</w:t>
      </w:r>
      <w:r w:rsidR="002C20E9">
        <w:rPr>
          <w:lang w:val="en-US"/>
        </w:rPr>
        <w:t xml:space="preserve"> individual and pooled</w:t>
      </w:r>
      <w:r w:rsidR="002C20E9" w:rsidRPr="0029011A">
        <w:rPr>
          <w:lang w:val="en-US"/>
        </w:rPr>
        <w:t xml:space="preserve"> results with the public (CITE).</w:t>
      </w:r>
      <w:r w:rsidR="002C20E9">
        <w:rPr>
          <w:lang w:val="en-US"/>
        </w:rPr>
        <w:t xml:space="preserve"> </w:t>
      </w:r>
      <w:r w:rsidR="00A1659B">
        <w:rPr>
          <w:lang w:val="en-US"/>
        </w:rPr>
        <w:t>These efforts represent an exciting shift in the hegemonic power universities traditionally exercise in generati</w:t>
      </w:r>
      <w:r w:rsidR="002827E9">
        <w:rPr>
          <w:lang w:val="en-US"/>
        </w:rPr>
        <w:t>ng</w:t>
      </w:r>
      <w:r w:rsidR="00A1659B">
        <w:rPr>
          <w:lang w:val="en-US"/>
        </w:rPr>
        <w:t xml:space="preserve"> nutrient recommendations</w:t>
      </w:r>
      <w:r w:rsidR="00A26087">
        <w:rPr>
          <w:lang w:val="en-US"/>
        </w:rPr>
        <w:t>.</w:t>
      </w:r>
      <w:r w:rsidR="00A1659B">
        <w:rPr>
          <w:lang w:val="en-US"/>
        </w:rPr>
        <w:t xml:space="preserve"> </w:t>
      </w:r>
    </w:p>
    <w:p w14:paraId="5450A633" w14:textId="27ADA508" w:rsidR="00750AC7" w:rsidRDefault="00750AC7" w:rsidP="006C190F">
      <w:pPr>
        <w:rPr>
          <w:lang w:val="en-US"/>
        </w:rPr>
      </w:pPr>
    </w:p>
    <w:p w14:paraId="4CF2DB32" w14:textId="7BC55510" w:rsidR="00C83D16" w:rsidRDefault="00C83D16" w:rsidP="00A26087">
      <w:pPr>
        <w:pStyle w:val="Heading4"/>
        <w:rPr>
          <w:lang w:val="en-US"/>
        </w:rPr>
      </w:pPr>
      <w:r>
        <w:rPr>
          <w:lang w:val="en-US"/>
        </w:rPr>
        <w:t>Listening</w:t>
      </w:r>
      <w:r w:rsidR="00BE2EB1">
        <w:rPr>
          <w:lang w:val="en-US"/>
        </w:rPr>
        <w:t xml:space="preserve"> to and serving the margins</w:t>
      </w:r>
    </w:p>
    <w:p w14:paraId="2C1575E8" w14:textId="0DCBB882" w:rsidR="00ED49D1" w:rsidRDefault="0019711C" w:rsidP="00ED49D1">
      <w:pPr>
        <w:rPr>
          <w:lang w:val="en-US"/>
        </w:rPr>
      </w:pPr>
      <w:r>
        <w:rPr>
          <w:lang w:val="en-US"/>
        </w:rPr>
        <w:t xml:space="preserve">Conducting </w:t>
      </w:r>
      <w:r w:rsidR="00CB3E56">
        <w:rPr>
          <w:lang w:val="en-US"/>
        </w:rPr>
        <w:t xml:space="preserve">research </w:t>
      </w:r>
      <w:r w:rsidR="001F5FFE">
        <w:rPr>
          <w:lang w:val="en-US"/>
        </w:rPr>
        <w:t xml:space="preserve">that is </w:t>
      </w:r>
      <w:r w:rsidR="00CB3E56">
        <w:rPr>
          <w:lang w:val="en-US"/>
        </w:rPr>
        <w:t xml:space="preserve">inspired by </w:t>
      </w:r>
      <w:r w:rsidR="002C20E9">
        <w:rPr>
          <w:lang w:val="en-US"/>
        </w:rPr>
        <w:t>and</w:t>
      </w:r>
      <w:r w:rsidR="001F5FFE">
        <w:rPr>
          <w:lang w:val="en-US"/>
        </w:rPr>
        <w:t xml:space="preserve"> supportive of </w:t>
      </w:r>
      <w:r w:rsidR="00CB3E56">
        <w:rPr>
          <w:lang w:val="en-US"/>
        </w:rPr>
        <w:t xml:space="preserve">those who have been </w:t>
      </w:r>
      <w:r w:rsidR="007A5B68">
        <w:rPr>
          <w:lang w:val="en-US"/>
        </w:rPr>
        <w:t xml:space="preserve">institutionally excluded </w:t>
      </w:r>
      <w:r>
        <w:rPr>
          <w:lang w:val="en-US"/>
        </w:rPr>
        <w:t>is an</w:t>
      </w:r>
      <w:r w:rsidR="002C20E9">
        <w:rPr>
          <w:lang w:val="en-US"/>
        </w:rPr>
        <w:t>other</w:t>
      </w:r>
      <w:r>
        <w:rPr>
          <w:lang w:val="en-US"/>
        </w:rPr>
        <w:t xml:space="preserve"> effective means for </w:t>
      </w:r>
      <w:r w:rsidR="002C20E9">
        <w:rPr>
          <w:lang w:val="en-US"/>
        </w:rPr>
        <w:t xml:space="preserve">agricultural scientists to </w:t>
      </w:r>
      <w:r>
        <w:rPr>
          <w:lang w:val="en-US"/>
        </w:rPr>
        <w:t>challeng</w:t>
      </w:r>
      <w:r w:rsidR="002C20E9">
        <w:rPr>
          <w:lang w:val="en-US"/>
        </w:rPr>
        <w:t>e</w:t>
      </w:r>
      <w:r>
        <w:rPr>
          <w:lang w:val="en-US"/>
        </w:rPr>
        <w:t xml:space="preserve"> </w:t>
      </w:r>
      <w:r w:rsidR="00A26087">
        <w:rPr>
          <w:lang w:val="en-US"/>
        </w:rPr>
        <w:t>hegemonic and interpersonal</w:t>
      </w:r>
      <w:r>
        <w:rPr>
          <w:lang w:val="en-US"/>
        </w:rPr>
        <w:t xml:space="preserve"> power structures</w:t>
      </w:r>
      <w:r w:rsidR="00CB3E56">
        <w:rPr>
          <w:lang w:val="en-US"/>
        </w:rPr>
        <w:t xml:space="preserve">. </w:t>
      </w:r>
      <w:r w:rsidR="00A26087">
        <w:rPr>
          <w:lang w:val="en-US"/>
        </w:rPr>
        <w:t xml:space="preserve">Institutional exclusion </w:t>
      </w:r>
      <w:r w:rsidR="004A02F2">
        <w:rPr>
          <w:lang w:val="en-US"/>
        </w:rPr>
        <w:t>can manifest through multiple avenues</w:t>
      </w:r>
      <w:r w:rsidR="00A40128">
        <w:rPr>
          <w:lang w:val="en-US"/>
        </w:rPr>
        <w:t>, including i</w:t>
      </w:r>
      <w:r w:rsidR="00CF0BBF">
        <w:rPr>
          <w:lang w:val="en-US"/>
        </w:rPr>
        <w:t>ndividual c</w:t>
      </w:r>
      <w:r w:rsidR="004A02F2">
        <w:rPr>
          <w:lang w:val="en-US"/>
        </w:rPr>
        <w:t>haracteristics</w:t>
      </w:r>
      <w:r w:rsidR="002C5D33">
        <w:rPr>
          <w:lang w:val="en-US"/>
        </w:rPr>
        <w:t xml:space="preserve"> </w:t>
      </w:r>
      <w:r w:rsidR="00A40128">
        <w:rPr>
          <w:lang w:val="en-US"/>
        </w:rPr>
        <w:t xml:space="preserve">(e.g., </w:t>
      </w:r>
      <w:r w:rsidR="004A02F2">
        <w:rPr>
          <w:lang w:val="en-US"/>
        </w:rPr>
        <w:t xml:space="preserve">gender, race, ethnicity, </w:t>
      </w:r>
      <w:r w:rsidR="00CF0BBF">
        <w:rPr>
          <w:lang w:val="en-US"/>
        </w:rPr>
        <w:t xml:space="preserve">age, </w:t>
      </w:r>
      <w:r w:rsidR="004A02F2">
        <w:rPr>
          <w:lang w:val="en-US"/>
        </w:rPr>
        <w:t xml:space="preserve">language, </w:t>
      </w:r>
      <w:r w:rsidR="00E119AA">
        <w:rPr>
          <w:lang w:val="en-US"/>
        </w:rPr>
        <w:t>sexuality,</w:t>
      </w:r>
      <w:r w:rsidR="00CF0BBF">
        <w:rPr>
          <w:lang w:val="en-US"/>
        </w:rPr>
        <w:t xml:space="preserve"> </w:t>
      </w:r>
      <w:r w:rsidR="00FA6610">
        <w:rPr>
          <w:lang w:val="en-US"/>
        </w:rPr>
        <w:t>formal education level</w:t>
      </w:r>
      <w:r w:rsidR="006D6BA1">
        <w:rPr>
          <w:lang w:val="en-US"/>
        </w:rPr>
        <w:t>, technology use</w:t>
      </w:r>
      <w:r w:rsidR="00A40128">
        <w:rPr>
          <w:lang w:val="en-US"/>
        </w:rPr>
        <w:t xml:space="preserve">, </w:t>
      </w:r>
      <w:r w:rsidR="004A02F2">
        <w:rPr>
          <w:lang w:val="en-US"/>
        </w:rPr>
        <w:t>socioeconomic status</w:t>
      </w:r>
      <w:r w:rsidR="00A40128">
        <w:rPr>
          <w:lang w:val="en-US"/>
        </w:rPr>
        <w:t>)</w:t>
      </w:r>
      <w:r w:rsidR="002C5D33" w:rsidRPr="002C5D33">
        <w:rPr>
          <w:lang w:val="en-US"/>
        </w:rPr>
        <w:t xml:space="preserve"> </w:t>
      </w:r>
      <w:r w:rsidR="002C5D33">
        <w:rPr>
          <w:lang w:val="en-US"/>
        </w:rPr>
        <w:t>(Leslie</w:t>
      </w:r>
      <w:r w:rsidR="002C5D33">
        <w:rPr>
          <w:lang w:val="en-US"/>
        </w:rPr>
        <w:t xml:space="preserve"> </w:t>
      </w:r>
      <w:r w:rsidR="002C5D33">
        <w:rPr>
          <w:lang w:val="en-US"/>
        </w:rPr>
        <w:t xml:space="preserve">et al. 2019; Carter 2019; </w:t>
      </w:r>
      <w:proofErr w:type="spellStart"/>
      <w:r w:rsidR="002C5D33">
        <w:rPr>
          <w:lang w:val="en-US"/>
        </w:rPr>
        <w:t>Pilgerum</w:t>
      </w:r>
      <w:proofErr w:type="spellEnd"/>
      <w:r w:rsidR="002C5D33">
        <w:rPr>
          <w:lang w:val="en-US"/>
        </w:rPr>
        <w:t xml:space="preserve"> et al. 2022; </w:t>
      </w:r>
      <w:proofErr w:type="spellStart"/>
      <w:r w:rsidR="002C5D33">
        <w:rPr>
          <w:lang w:val="en-US"/>
        </w:rPr>
        <w:t>Pfammatter</w:t>
      </w:r>
      <w:proofErr w:type="spellEnd"/>
      <w:r w:rsidR="002C5D33">
        <w:rPr>
          <w:lang w:val="en-US"/>
        </w:rPr>
        <w:t xml:space="preserve"> and </w:t>
      </w:r>
      <w:proofErr w:type="spellStart"/>
      <w:r w:rsidR="002C5D33">
        <w:rPr>
          <w:lang w:val="en-US"/>
        </w:rPr>
        <w:t>Jorgenden</w:t>
      </w:r>
      <w:proofErr w:type="spellEnd"/>
      <w:r w:rsidR="002C5D33">
        <w:rPr>
          <w:lang w:val="en-US"/>
        </w:rPr>
        <w:t xml:space="preserve"> 2023; Shih and Fan 2009)</w:t>
      </w:r>
      <w:r w:rsidR="002C5D33">
        <w:rPr>
          <w:lang w:val="en-US"/>
        </w:rPr>
        <w:t xml:space="preserve"> and </w:t>
      </w:r>
      <w:r w:rsidR="00205B7A">
        <w:rPr>
          <w:lang w:val="en-US"/>
        </w:rPr>
        <w:t xml:space="preserve">farm-level features </w:t>
      </w:r>
      <w:r w:rsidR="002C5D33">
        <w:rPr>
          <w:lang w:val="en-US"/>
        </w:rPr>
        <w:t>(e.g., pr</w:t>
      </w:r>
      <w:r w:rsidR="004A02F2">
        <w:rPr>
          <w:lang w:val="en-US"/>
        </w:rPr>
        <w:t xml:space="preserve">oduction system, </w:t>
      </w:r>
      <w:r w:rsidR="00205B7A">
        <w:rPr>
          <w:lang w:val="en-US"/>
        </w:rPr>
        <w:t>degree of farm mechanization, farm location, farm</w:t>
      </w:r>
      <w:r w:rsidR="004A02F2">
        <w:rPr>
          <w:lang w:val="en-US"/>
        </w:rPr>
        <w:t xml:space="preserve"> size, </w:t>
      </w:r>
      <w:r w:rsidR="002C5D33">
        <w:rPr>
          <w:lang w:val="en-US"/>
        </w:rPr>
        <w:t xml:space="preserve">utilized </w:t>
      </w:r>
      <w:r w:rsidR="004A02F2">
        <w:rPr>
          <w:lang w:val="en-US"/>
        </w:rPr>
        <w:t>market</w:t>
      </w:r>
      <w:r w:rsidR="002C5D33">
        <w:rPr>
          <w:lang w:val="en-US"/>
        </w:rPr>
        <w:t xml:space="preserve">s, </w:t>
      </w:r>
      <w:r w:rsidR="00CF0BBF">
        <w:rPr>
          <w:lang w:val="en-US"/>
        </w:rPr>
        <w:t xml:space="preserve">long-term ambitions </w:t>
      </w:r>
      <w:r w:rsidR="00205B7A">
        <w:rPr>
          <w:lang w:val="en-US"/>
        </w:rPr>
        <w:t>for the farm</w:t>
      </w:r>
      <w:r w:rsidR="002C5D33">
        <w:rPr>
          <w:lang w:val="en-US"/>
        </w:rPr>
        <w:t>)</w:t>
      </w:r>
      <w:r w:rsidR="00205B7A">
        <w:rPr>
          <w:lang w:val="en-US"/>
        </w:rPr>
        <w:t>(</w:t>
      </w:r>
      <w:r w:rsidR="009E5B92">
        <w:rPr>
          <w:lang w:val="en-US"/>
        </w:rPr>
        <w:t xml:space="preserve">Wheeler 2008; </w:t>
      </w:r>
      <w:r w:rsidR="00AF4925">
        <w:rPr>
          <w:lang w:val="en-US"/>
        </w:rPr>
        <w:t>Belshaw 1979;</w:t>
      </w:r>
      <w:r w:rsidR="00205B7A">
        <w:rPr>
          <w:lang w:val="en-US"/>
        </w:rPr>
        <w:t>)</w:t>
      </w:r>
      <w:r w:rsidR="00CF0BBF">
        <w:rPr>
          <w:lang w:val="en-US"/>
        </w:rPr>
        <w:t xml:space="preserve">. </w:t>
      </w:r>
      <w:r w:rsidR="002C5D33">
        <w:rPr>
          <w:lang w:val="en-US"/>
        </w:rPr>
        <w:t xml:space="preserve">This systemic and cultural exclusion often translates to exclusion from agricultural research activities. </w:t>
      </w:r>
      <w:r w:rsidR="006C190F">
        <w:rPr>
          <w:lang w:val="en-US"/>
        </w:rPr>
        <w:t xml:space="preserve">This </w:t>
      </w:r>
      <w:r w:rsidR="002C5D33">
        <w:rPr>
          <w:lang w:val="en-US"/>
        </w:rPr>
        <w:t xml:space="preserve">is a serious issue that can not only hinder </w:t>
      </w:r>
      <w:r w:rsidR="00E119AA">
        <w:rPr>
          <w:lang w:val="en-US"/>
        </w:rPr>
        <w:t xml:space="preserve">more equitable </w:t>
      </w:r>
      <w:proofErr w:type="spellStart"/>
      <w:r w:rsidR="00E119AA">
        <w:rPr>
          <w:lang w:val="en-US"/>
        </w:rPr>
        <w:t>agriulcutral</w:t>
      </w:r>
      <w:proofErr w:type="spellEnd"/>
      <w:r w:rsidR="00E119AA">
        <w:rPr>
          <w:lang w:val="en-US"/>
        </w:rPr>
        <w:t xml:space="preserve"> systems, but </w:t>
      </w:r>
      <w:r w:rsidR="002C5D33">
        <w:rPr>
          <w:lang w:val="en-US"/>
        </w:rPr>
        <w:t xml:space="preserve">also deprive the greater public from benefiting from needed knowledge that benefits all. </w:t>
      </w:r>
      <w:r w:rsidR="002C5D33">
        <w:rPr>
          <w:lang w:val="en-US"/>
        </w:rPr>
        <w:t xml:space="preserve">For example, one of the most scientifically </w:t>
      </w:r>
      <w:r w:rsidR="002C5D33">
        <w:rPr>
          <w:lang w:val="en-US"/>
        </w:rPr>
        <w:t xml:space="preserve">productive </w:t>
      </w:r>
      <w:r w:rsidR="002C5D33">
        <w:rPr>
          <w:lang w:val="en-US"/>
        </w:rPr>
        <w:t>long-term diversification experiments in the Midwestern US was inspired by an Iowan farmer’s low-input system (</w:t>
      </w:r>
      <w:r w:rsidR="002C5D33">
        <w:rPr>
          <w:lang w:val="en-US"/>
        </w:rPr>
        <w:t xml:space="preserve">PFI something; </w:t>
      </w:r>
      <w:r w:rsidR="002C5D33">
        <w:rPr>
          <w:lang w:val="en-US"/>
        </w:rPr>
        <w:t xml:space="preserve">Davis et al 2012;). </w:t>
      </w:r>
      <w:r w:rsidR="00E119AA">
        <w:rPr>
          <w:lang w:val="en-US"/>
        </w:rPr>
        <w:t xml:space="preserve">In the US, </w:t>
      </w:r>
      <w:r w:rsidR="002C5D33">
        <w:rPr>
          <w:lang w:val="en-US"/>
        </w:rPr>
        <w:t xml:space="preserve">there are significant opportunities for improving agricultural conservation outcomes </w:t>
      </w:r>
      <w:r w:rsidR="00E119AA">
        <w:rPr>
          <w:lang w:val="en-US"/>
        </w:rPr>
        <w:t xml:space="preserve">by supporting peer-to-peer learning amongst institutionally excluded groups </w:t>
      </w:r>
      <w:r w:rsidR="00787942">
        <w:rPr>
          <w:lang w:val="en-US"/>
        </w:rPr>
        <w:t xml:space="preserve">(Mahajan 2019; </w:t>
      </w:r>
      <w:proofErr w:type="spellStart"/>
      <w:r w:rsidR="00787942">
        <w:rPr>
          <w:lang w:val="en-US"/>
        </w:rPr>
        <w:t>Diiro</w:t>
      </w:r>
      <w:proofErr w:type="spellEnd"/>
      <w:r w:rsidR="00787942">
        <w:rPr>
          <w:lang w:val="en-US"/>
        </w:rPr>
        <w:t xml:space="preserve"> et al. 2018;</w:t>
      </w:r>
      <w:r w:rsidR="00E119AA">
        <w:rPr>
          <w:lang w:val="en-US"/>
        </w:rPr>
        <w:t xml:space="preserve"> Wells and Eells 2011; Carter and </w:t>
      </w:r>
      <w:proofErr w:type="spellStart"/>
      <w:r w:rsidR="00E119AA">
        <w:rPr>
          <w:lang w:val="en-US"/>
        </w:rPr>
        <w:t>chrisoffel</w:t>
      </w:r>
      <w:proofErr w:type="spellEnd"/>
      <w:r w:rsidR="00E119AA">
        <w:rPr>
          <w:lang w:val="en-US"/>
        </w:rPr>
        <w:t xml:space="preserve"> 2022</w:t>
      </w:r>
      <w:r w:rsidR="00787942">
        <w:rPr>
          <w:lang w:val="en-US"/>
        </w:rPr>
        <w:t>).</w:t>
      </w:r>
      <w:r w:rsidR="00A26087">
        <w:rPr>
          <w:lang w:val="en-US"/>
        </w:rPr>
        <w:t xml:space="preserve"> Similarly, Latino farmers have had little </w:t>
      </w:r>
      <w:r w:rsidR="00E119AA">
        <w:rPr>
          <w:lang w:val="en-US"/>
        </w:rPr>
        <w:t>institutional support</w:t>
      </w:r>
      <w:r w:rsidR="00A26087">
        <w:rPr>
          <w:lang w:val="en-US"/>
        </w:rPr>
        <w:t xml:space="preserve">, and </w:t>
      </w:r>
      <w:r w:rsidR="00967FC4">
        <w:rPr>
          <w:lang w:val="en-US"/>
        </w:rPr>
        <w:t xml:space="preserve">in response </w:t>
      </w:r>
      <w:r w:rsidR="00A26087">
        <w:rPr>
          <w:lang w:val="en-US"/>
        </w:rPr>
        <w:t>Practical Farmers of Iowa recently launched a Latino Engagement program (</w:t>
      </w:r>
      <w:hyperlink r:id="rId6" w:history="1">
        <w:r w:rsidR="00A26087">
          <w:rPr>
            <w:rStyle w:val="cf01"/>
            <w:color w:val="0000FF"/>
            <w:u w:val="single"/>
          </w:rPr>
          <w:t>https://practicalfarmers.org/programs/agricultores-latinos/</w:t>
        </w:r>
      </w:hyperlink>
      <w:r w:rsidR="00A26087">
        <w:rPr>
          <w:lang w:val="en-US"/>
        </w:rPr>
        <w:t>)</w:t>
      </w:r>
      <w:r w:rsidR="00671B76">
        <w:rPr>
          <w:lang w:val="en-US"/>
        </w:rPr>
        <w:t xml:space="preserve">. </w:t>
      </w:r>
      <w:r w:rsidR="00ED49D1">
        <w:rPr>
          <w:lang w:val="en-US"/>
        </w:rPr>
        <w:t>Serving the margins is a way for agricultural researchers to leverage their privilege to help build legitimacy within the margins (</w:t>
      </w:r>
      <w:commentRangeStart w:id="2"/>
      <w:r w:rsidR="00ED49D1">
        <w:rPr>
          <w:lang w:val="en-US"/>
        </w:rPr>
        <w:t>de Wit and Alastair I think</w:t>
      </w:r>
      <w:commentRangeEnd w:id="2"/>
      <w:r w:rsidR="00ED49D1">
        <w:rPr>
          <w:rStyle w:val="CommentReference"/>
        </w:rPr>
        <w:commentReference w:id="2"/>
      </w:r>
      <w:r w:rsidR="00ED49D1">
        <w:rPr>
          <w:lang w:val="en-US"/>
        </w:rPr>
        <w:t>)</w:t>
      </w:r>
      <w:r w:rsidR="00671B76">
        <w:rPr>
          <w:lang w:val="en-US"/>
        </w:rPr>
        <w:t>, reducing the hegemonic and interpersonal power</w:t>
      </w:r>
      <w:r w:rsidR="00546CC0">
        <w:rPr>
          <w:lang w:val="en-US"/>
        </w:rPr>
        <w:t>s of exclusion</w:t>
      </w:r>
      <w:r w:rsidR="00671B76">
        <w:rPr>
          <w:lang w:val="en-US"/>
        </w:rPr>
        <w:t>.</w:t>
      </w:r>
    </w:p>
    <w:p w14:paraId="46A6FAFB" w14:textId="77777777" w:rsidR="002554C6" w:rsidRDefault="002554C6" w:rsidP="00390894">
      <w:pPr>
        <w:rPr>
          <w:lang w:val="en-US"/>
        </w:rPr>
      </w:pPr>
    </w:p>
    <w:p w14:paraId="7D5DAF8C" w14:textId="2F44EA7A" w:rsidR="00C83D16" w:rsidRDefault="00C83D16" w:rsidP="00C83D16">
      <w:pPr>
        <w:pStyle w:val="Heading3"/>
        <w:rPr>
          <w:lang w:val="en-US"/>
        </w:rPr>
      </w:pPr>
      <w:r>
        <w:rPr>
          <w:lang w:val="en-US"/>
        </w:rPr>
        <w:t>Legitimizing other</w:t>
      </w:r>
      <w:r w:rsidR="00F251AD">
        <w:rPr>
          <w:lang w:val="en-US"/>
        </w:rPr>
        <w:t xml:space="preserve"> ways of</w:t>
      </w:r>
      <w:r>
        <w:rPr>
          <w:lang w:val="en-US"/>
        </w:rPr>
        <w:t xml:space="preserve"> know</w:t>
      </w:r>
      <w:r w:rsidR="00F251AD">
        <w:rPr>
          <w:lang w:val="en-US"/>
        </w:rPr>
        <w:t>ing</w:t>
      </w:r>
    </w:p>
    <w:p w14:paraId="0C381330" w14:textId="164FF716" w:rsidR="00766CF5" w:rsidRDefault="00A42909" w:rsidP="00C83D16">
      <w:pPr>
        <w:rPr>
          <w:lang w:val="en-US"/>
        </w:rPr>
      </w:pPr>
      <w:r w:rsidRPr="00A15848">
        <w:rPr>
          <w:lang w:val="en-US"/>
        </w:rPr>
        <w:t>The idea that there are ’multiple ways of knowing’ origina</w:t>
      </w:r>
      <w:r w:rsidR="00546CC0">
        <w:rPr>
          <w:lang w:val="en-US"/>
        </w:rPr>
        <w:t>tes in Indigenous</w:t>
      </w:r>
      <w:r w:rsidRPr="00A15848">
        <w:rPr>
          <w:lang w:val="en-US"/>
        </w:rPr>
        <w:t xml:space="preserve"> </w:t>
      </w:r>
      <w:r w:rsidR="00A86F8F" w:rsidRPr="00A15848">
        <w:rPr>
          <w:lang w:val="en-US"/>
        </w:rPr>
        <w:t>epistemolog</w:t>
      </w:r>
      <w:r w:rsidR="00546CC0">
        <w:rPr>
          <w:lang w:val="en-US"/>
        </w:rPr>
        <w:t>ies</w:t>
      </w:r>
      <w:r w:rsidRPr="00A15848">
        <w:rPr>
          <w:lang w:val="en-US"/>
        </w:rPr>
        <w:t xml:space="preserve"> but has migrated into common vernacular as issues with positivism and </w:t>
      </w:r>
      <w:r w:rsidR="00650D5D" w:rsidRPr="00A15848">
        <w:rPr>
          <w:lang w:val="en-US"/>
        </w:rPr>
        <w:t>objectivity</w:t>
      </w:r>
      <w:r w:rsidRPr="00A15848">
        <w:rPr>
          <w:lang w:val="en-US"/>
        </w:rPr>
        <w:t xml:space="preserve"> have become more widely discussed</w:t>
      </w:r>
      <w:r w:rsidR="00650D5D">
        <w:rPr>
          <w:lang w:val="en-US"/>
        </w:rPr>
        <w:t xml:space="preserve"> (see </w:t>
      </w:r>
      <w:r w:rsidR="00546CC0">
        <w:rPr>
          <w:lang w:val="en-US"/>
        </w:rPr>
        <w:t>Framing</w:t>
      </w:r>
      <w:r w:rsidR="00650D5D">
        <w:rPr>
          <w:lang w:val="en-US"/>
        </w:rPr>
        <w:t>).</w:t>
      </w:r>
      <w:r w:rsidRPr="00A15848">
        <w:rPr>
          <w:lang w:val="en-US"/>
        </w:rPr>
        <w:t xml:space="preserve"> At its most basic level, it recognizes the diverse means through which individuals and groups understand the world around them</w:t>
      </w:r>
      <w:r w:rsidR="00546CC0">
        <w:rPr>
          <w:lang w:val="en-US"/>
        </w:rPr>
        <w:t xml:space="preserve">, including </w:t>
      </w:r>
      <w:r w:rsidRPr="00A15848">
        <w:rPr>
          <w:lang w:val="en-US"/>
        </w:rPr>
        <w:t xml:space="preserve">empirical observation and logical reasoning, but also intuition, personal experience, cultural traditions, </w:t>
      </w:r>
      <w:r w:rsidR="00A86F8F">
        <w:rPr>
          <w:lang w:val="en-US"/>
        </w:rPr>
        <w:t xml:space="preserve">and </w:t>
      </w:r>
      <w:r w:rsidRPr="00A15848">
        <w:rPr>
          <w:lang w:val="en-US"/>
        </w:rPr>
        <w:t xml:space="preserve">spiritual insights, among others. </w:t>
      </w:r>
      <w:r w:rsidR="00546CC0">
        <w:rPr>
          <w:lang w:val="en-US"/>
        </w:rPr>
        <w:t xml:space="preserve">In dismissing knowledge originating outside of </w:t>
      </w:r>
      <w:r w:rsidR="00A4510A">
        <w:rPr>
          <w:lang w:val="en-US"/>
        </w:rPr>
        <w:t>traditional scientific methods</w:t>
      </w:r>
      <w:r w:rsidR="00546CC0">
        <w:rPr>
          <w:lang w:val="en-US"/>
        </w:rPr>
        <w:t xml:space="preserve">, </w:t>
      </w:r>
      <w:r w:rsidR="00546CC0">
        <w:rPr>
          <w:lang w:val="en-US"/>
        </w:rPr>
        <w:lastRenderedPageBreak/>
        <w:t xml:space="preserve">scientists wield power by reinforcing the dominance of a single scientific </w:t>
      </w:r>
      <w:proofErr w:type="spellStart"/>
      <w:r w:rsidR="00546CC0">
        <w:rPr>
          <w:lang w:val="en-US"/>
        </w:rPr>
        <w:t>paradiwm</w:t>
      </w:r>
      <w:proofErr w:type="spellEnd"/>
      <w:r w:rsidR="00546CC0">
        <w:rPr>
          <w:lang w:val="en-US"/>
        </w:rPr>
        <w:t xml:space="preserve"> and limit the </w:t>
      </w:r>
      <w:proofErr w:type="spellStart"/>
      <w:r w:rsidR="00546CC0">
        <w:rPr>
          <w:lang w:val="en-US"/>
        </w:rPr>
        <w:t>poetneial</w:t>
      </w:r>
      <w:proofErr w:type="spellEnd"/>
      <w:r w:rsidR="00546CC0">
        <w:rPr>
          <w:lang w:val="en-US"/>
        </w:rPr>
        <w:t xml:space="preserve"> </w:t>
      </w:r>
      <w:proofErr w:type="spellStart"/>
      <w:r w:rsidR="00546CC0">
        <w:rPr>
          <w:lang w:val="en-US"/>
        </w:rPr>
        <w:t>contributsion</w:t>
      </w:r>
      <w:proofErr w:type="spellEnd"/>
      <w:r w:rsidR="00546CC0">
        <w:rPr>
          <w:lang w:val="en-US"/>
        </w:rPr>
        <w:t xml:space="preserve"> such knowledge can make to enrich scientific understanding (Peltier 2018)</w:t>
      </w:r>
      <w:r w:rsidR="00A4510A">
        <w:rPr>
          <w:lang w:val="en-US"/>
        </w:rPr>
        <w:t>.</w:t>
      </w:r>
      <w:r w:rsidR="00546CC0">
        <w:rPr>
          <w:lang w:val="en-US"/>
        </w:rPr>
        <w:t xml:space="preserve"> It follows that u</w:t>
      </w:r>
      <w:commentRangeStart w:id="3"/>
      <w:r>
        <w:rPr>
          <w:lang w:val="en-US"/>
        </w:rPr>
        <w:t xml:space="preserve">tilizing non-traditional </w:t>
      </w:r>
      <w:commentRangeEnd w:id="3"/>
      <w:r w:rsidR="00A02CE8">
        <w:rPr>
          <w:rStyle w:val="CommentReference"/>
        </w:rPr>
        <w:commentReference w:id="3"/>
      </w:r>
      <w:r>
        <w:rPr>
          <w:lang w:val="en-US"/>
        </w:rPr>
        <w:t>measurements</w:t>
      </w:r>
      <w:r w:rsidR="00A86F8F">
        <w:rPr>
          <w:lang w:val="en-US"/>
        </w:rPr>
        <w:t xml:space="preserve"> </w:t>
      </w:r>
      <w:r>
        <w:rPr>
          <w:lang w:val="en-US"/>
        </w:rPr>
        <w:t xml:space="preserve">is one way </w:t>
      </w:r>
      <w:r w:rsidR="00A86F8F">
        <w:rPr>
          <w:lang w:val="en-US"/>
        </w:rPr>
        <w:t xml:space="preserve">agricultural scientists can honor multiple ways of knowing within a scientific framework. </w:t>
      </w:r>
      <w:r w:rsidR="00A15848">
        <w:rPr>
          <w:lang w:val="en-US"/>
        </w:rPr>
        <w:t>A</w:t>
      </w:r>
      <w:r w:rsidR="00546CC0">
        <w:rPr>
          <w:lang w:val="en-US"/>
        </w:rPr>
        <w:t>n</w:t>
      </w:r>
      <w:r w:rsidR="00A15848">
        <w:rPr>
          <w:lang w:val="en-US"/>
        </w:rPr>
        <w:t xml:space="preserve"> apposite example is USDA NASS measurement of a ‘workable field day’, defined as day where weather and field conditions allow producers to work in fields a major portion of the day (NASS </w:t>
      </w:r>
      <w:hyperlink r:id="rId11" w:anchor="days" w:history="1">
        <w:r w:rsidR="00A15848" w:rsidRPr="0080028A">
          <w:rPr>
            <w:rStyle w:val="Hyperlink"/>
            <w:lang w:val="en-US"/>
          </w:rPr>
          <w:t>https://www.nass.usda.gov/Publications/National_Crop_Progress/Terms_and_Definitions/index.php#days</w:t>
        </w:r>
      </w:hyperlink>
      <w:r w:rsidR="00A15848">
        <w:rPr>
          <w:lang w:val="en-US"/>
        </w:rPr>
        <w:t>).</w:t>
      </w:r>
      <w:r w:rsidR="000732A5">
        <w:rPr>
          <w:lang w:val="en-US"/>
        </w:rPr>
        <w:t xml:space="preserve"> While it is based on scientific principles relating to soil </w:t>
      </w:r>
      <w:r w:rsidR="00CB44D5">
        <w:rPr>
          <w:lang w:val="en-US"/>
        </w:rPr>
        <w:t>moisture</w:t>
      </w:r>
      <w:r w:rsidR="000732A5">
        <w:rPr>
          <w:lang w:val="en-US"/>
        </w:rPr>
        <w:t xml:space="preserve"> </w:t>
      </w:r>
      <w:r w:rsidR="00CB44D5">
        <w:rPr>
          <w:lang w:val="en-US"/>
        </w:rPr>
        <w:t xml:space="preserve">(Earl 1997), it represents </w:t>
      </w:r>
      <w:r w:rsidR="00546CC0">
        <w:rPr>
          <w:lang w:val="en-US"/>
        </w:rPr>
        <w:t xml:space="preserve">an </w:t>
      </w:r>
      <w:r w:rsidR="00CB44D5">
        <w:rPr>
          <w:lang w:val="en-US"/>
        </w:rPr>
        <w:t>interaction between the farmer and the land</w:t>
      </w:r>
      <w:r w:rsidR="00546CC0">
        <w:rPr>
          <w:lang w:val="en-US"/>
        </w:rPr>
        <w:t xml:space="preserve"> that has evaded modellin</w:t>
      </w:r>
      <w:r w:rsidR="0093543C">
        <w:rPr>
          <w:lang w:val="en-US"/>
        </w:rPr>
        <w:t>g</w:t>
      </w:r>
      <w:r w:rsidR="00546CC0">
        <w:rPr>
          <w:lang w:val="en-US"/>
        </w:rPr>
        <w:t xml:space="preserve"> attempts (Huber et al. 2023), indicating it </w:t>
      </w:r>
      <w:r w:rsidR="0093543C">
        <w:rPr>
          <w:lang w:val="en-US"/>
        </w:rPr>
        <w:t xml:space="preserve">reflects a </w:t>
      </w:r>
      <w:r w:rsidR="00546CC0">
        <w:rPr>
          <w:lang w:val="en-US"/>
        </w:rPr>
        <w:t>deeply personal experience</w:t>
      </w:r>
      <w:r w:rsidR="00CB44D5">
        <w:rPr>
          <w:lang w:val="en-US"/>
        </w:rPr>
        <w:t xml:space="preserve">. Perhaps </w:t>
      </w:r>
      <w:r w:rsidR="00766CF5">
        <w:rPr>
          <w:lang w:val="en-US"/>
        </w:rPr>
        <w:t xml:space="preserve">because of the </w:t>
      </w:r>
      <w:r w:rsidR="00A86F8F">
        <w:rPr>
          <w:lang w:val="en-US"/>
        </w:rPr>
        <w:t>connection to</w:t>
      </w:r>
      <w:r w:rsidR="00766CF5">
        <w:rPr>
          <w:lang w:val="en-US"/>
        </w:rPr>
        <w:t xml:space="preserve"> personal experience,</w:t>
      </w:r>
      <w:r w:rsidR="00CB44D5">
        <w:rPr>
          <w:lang w:val="en-US"/>
        </w:rPr>
        <w:t xml:space="preserve"> </w:t>
      </w:r>
      <w:r w:rsidR="00766CF5">
        <w:rPr>
          <w:lang w:val="en-US"/>
        </w:rPr>
        <w:t>survey data on workable field days</w:t>
      </w:r>
      <w:r w:rsidR="00CB44D5">
        <w:rPr>
          <w:lang w:val="en-US"/>
        </w:rPr>
        <w:t xml:space="preserve"> is often used in extension settings</w:t>
      </w:r>
      <w:r w:rsidR="00766CF5">
        <w:rPr>
          <w:lang w:val="en-US"/>
        </w:rPr>
        <w:t xml:space="preserve">, but to our knowledge has not been extensively used within scientific frameworks. In an example of </w:t>
      </w:r>
      <w:r w:rsidR="00546CC0">
        <w:rPr>
          <w:lang w:val="en-US"/>
        </w:rPr>
        <w:t xml:space="preserve">challenging the hegemonic </w:t>
      </w:r>
      <w:r w:rsidR="00167D8E">
        <w:rPr>
          <w:lang w:val="en-US"/>
        </w:rPr>
        <w:t xml:space="preserve">power concerning knowledge generation, </w:t>
      </w:r>
      <w:r w:rsidR="00766CF5">
        <w:rPr>
          <w:lang w:val="en-US"/>
        </w:rPr>
        <w:t xml:space="preserve">Practical Farmers of Iowa has launched a study wherein farmers will quantify their experiences with cover cropping through the </w:t>
      </w:r>
      <w:r w:rsidR="00167D8E">
        <w:rPr>
          <w:lang w:val="en-US"/>
        </w:rPr>
        <w:t xml:space="preserve">metric </w:t>
      </w:r>
      <w:r w:rsidR="00766CF5">
        <w:rPr>
          <w:lang w:val="en-US"/>
        </w:rPr>
        <w:t xml:space="preserve"> of workable field days (</w:t>
      </w:r>
      <w:hyperlink r:id="rId12" w:history="1">
        <w:r w:rsidR="00167D8E">
          <w:rPr>
            <w:rStyle w:val="cf01"/>
            <w:color w:val="0000FF"/>
            <w:u w:val="single"/>
          </w:rPr>
          <w:t>https://practicalfarmers.org/2024/04/putting-soil-to-the-test/</w:t>
        </w:r>
      </w:hyperlink>
      <w:commentRangeStart w:id="4"/>
      <w:r w:rsidR="00766CF5">
        <w:rPr>
          <w:lang w:val="en-US"/>
        </w:rPr>
        <w:t>CITE</w:t>
      </w:r>
      <w:commentRangeEnd w:id="4"/>
      <w:r w:rsidR="00A02CE8">
        <w:rPr>
          <w:rStyle w:val="CommentReference"/>
        </w:rPr>
        <w:commentReference w:id="4"/>
      </w:r>
      <w:r w:rsidR="00766CF5">
        <w:rPr>
          <w:lang w:val="en-US"/>
        </w:rPr>
        <w:t xml:space="preserve">). This effort does not detract from nor undermine the numerous scientific publications relating cover cropping to changes in soil-water </w:t>
      </w:r>
      <w:r w:rsidR="006D11F1">
        <w:rPr>
          <w:lang w:val="en-US"/>
        </w:rPr>
        <w:t>dynamics</w:t>
      </w:r>
      <w:r w:rsidR="00167D8E">
        <w:rPr>
          <w:lang w:val="en-US"/>
        </w:rPr>
        <w:t xml:space="preserve"> – rather, it will enrich it by </w:t>
      </w:r>
      <w:r w:rsidR="00A86F8F">
        <w:rPr>
          <w:lang w:val="en-US"/>
        </w:rPr>
        <w:t>produc</w:t>
      </w:r>
      <w:r w:rsidR="00167D8E">
        <w:rPr>
          <w:lang w:val="en-US"/>
        </w:rPr>
        <w:t>ing</w:t>
      </w:r>
      <w:r w:rsidR="00A86F8F">
        <w:rPr>
          <w:lang w:val="en-US"/>
        </w:rPr>
        <w:t xml:space="preserve"> results that are based on </w:t>
      </w:r>
      <w:r w:rsidR="00766CF5">
        <w:rPr>
          <w:lang w:val="en-US"/>
        </w:rPr>
        <w:t xml:space="preserve">other ways of knowing </w:t>
      </w:r>
      <w:r w:rsidR="00167D8E">
        <w:rPr>
          <w:lang w:val="en-US"/>
        </w:rPr>
        <w:t xml:space="preserve">that in some contexts, are more meaningful </w:t>
      </w:r>
      <w:r w:rsidR="00766CF5">
        <w:rPr>
          <w:lang w:val="en-US"/>
        </w:rPr>
        <w:t xml:space="preserve">(Robertson et al. 2001). </w:t>
      </w:r>
      <w:r w:rsidR="00967FC4">
        <w:rPr>
          <w:lang w:val="en-US"/>
        </w:rPr>
        <w:t xml:space="preserve">Similar efforts to incorporate alternative knowledge bases are being explored in relation to complex topics such as soil health and </w:t>
      </w:r>
      <w:r w:rsidR="006D11F1">
        <w:rPr>
          <w:lang w:val="en-US"/>
        </w:rPr>
        <w:t>agricultural soundscapes (Gage2015 book</w:t>
      </w:r>
      <w:r w:rsidR="0093543C">
        <w:rPr>
          <w:lang w:val="en-US"/>
        </w:rPr>
        <w:t>; Maeder; Freidrichson2021</w:t>
      </w:r>
      <w:r w:rsidR="006D11F1">
        <w:rPr>
          <w:lang w:val="en-US"/>
        </w:rPr>
        <w:t>)</w:t>
      </w:r>
    </w:p>
    <w:p w14:paraId="237F8432" w14:textId="535C04FC" w:rsidR="00A42909" w:rsidRDefault="00CB44D5" w:rsidP="00C83D16">
      <w:pPr>
        <w:rPr>
          <w:lang w:val="en-US"/>
        </w:rPr>
      </w:pPr>
      <w:r>
        <w:rPr>
          <w:lang w:val="en-US"/>
        </w:rPr>
        <w:t xml:space="preserve">   </w:t>
      </w:r>
    </w:p>
    <w:p w14:paraId="6C1F8FD3" w14:textId="62AAF0FE" w:rsidR="002C7496" w:rsidRDefault="00980B84" w:rsidP="00B76E57">
      <w:pPr>
        <w:pStyle w:val="Heading1"/>
        <w:rPr>
          <w:lang w:val="en-US"/>
        </w:rPr>
      </w:pPr>
      <w:r w:rsidRPr="00D16F57">
        <w:rPr>
          <w:lang w:val="en-US"/>
        </w:rPr>
        <w:t>Reciprocity</w:t>
      </w:r>
      <w:r w:rsidR="002C7496" w:rsidRPr="00D16F57">
        <w:rPr>
          <w:lang w:val="en-US"/>
        </w:rPr>
        <w:t xml:space="preserve"> in farmer</w:t>
      </w:r>
      <w:r w:rsidR="00886A8B">
        <w:rPr>
          <w:lang w:val="en-US"/>
        </w:rPr>
        <w:t>-researcher</w:t>
      </w:r>
      <w:r w:rsidR="002C7496" w:rsidRPr="00D16F57">
        <w:rPr>
          <w:lang w:val="en-US"/>
        </w:rPr>
        <w:t xml:space="preserve"> relations</w:t>
      </w:r>
    </w:p>
    <w:p w14:paraId="4B3B3851" w14:textId="46EC1A49" w:rsidR="001F647D" w:rsidRPr="004B348C" w:rsidRDefault="0093543C" w:rsidP="003B21F9">
      <w:pPr>
        <w:rPr>
          <w:lang w:val="en-US"/>
        </w:rPr>
      </w:pPr>
      <w:r>
        <w:rPr>
          <w:lang w:val="en-US"/>
        </w:rPr>
        <w:t>In addition to what research is done, t</w:t>
      </w:r>
      <w:r w:rsidR="00967FC4">
        <w:rPr>
          <w:lang w:val="en-US"/>
        </w:rPr>
        <w:t xml:space="preserve">he </w:t>
      </w:r>
      <w:r w:rsidR="00967FC4" w:rsidRPr="0093543C">
        <w:rPr>
          <w:lang w:val="en-US"/>
        </w:rPr>
        <w:t>way</w:t>
      </w:r>
      <w:r w:rsidR="00967FC4">
        <w:rPr>
          <w:lang w:val="en-US"/>
        </w:rPr>
        <w:t xml:space="preserve"> </w:t>
      </w:r>
      <w:r>
        <w:rPr>
          <w:lang w:val="en-US"/>
        </w:rPr>
        <w:t>it is done</w:t>
      </w:r>
      <w:r w:rsidR="00967FC4">
        <w:rPr>
          <w:lang w:val="en-US"/>
        </w:rPr>
        <w:t xml:space="preserve"> </w:t>
      </w:r>
      <w:r>
        <w:rPr>
          <w:lang w:val="en-US"/>
        </w:rPr>
        <w:t xml:space="preserve">presents </w:t>
      </w:r>
      <w:r w:rsidR="00967FC4">
        <w:rPr>
          <w:lang w:val="en-US"/>
        </w:rPr>
        <w:t>opportunit</w:t>
      </w:r>
      <w:r>
        <w:rPr>
          <w:lang w:val="en-US"/>
        </w:rPr>
        <w:t>ies</w:t>
      </w:r>
      <w:r w:rsidR="00967FC4">
        <w:rPr>
          <w:lang w:val="en-US"/>
        </w:rPr>
        <w:t xml:space="preserve"> to redistribute power more equitably. </w:t>
      </w:r>
      <w:r w:rsidR="004B348C">
        <w:rPr>
          <w:lang w:val="en-US"/>
        </w:rPr>
        <w:t xml:space="preserve">For over a century, </w:t>
      </w:r>
      <w:r w:rsidR="00886A8B">
        <w:rPr>
          <w:lang w:val="en-US"/>
        </w:rPr>
        <w:t xml:space="preserve">experimental </w:t>
      </w:r>
      <w:r w:rsidR="004B348C">
        <w:rPr>
          <w:lang w:val="en-US"/>
        </w:rPr>
        <w:t xml:space="preserve">plots managed by researchers </w:t>
      </w:r>
      <w:r w:rsidR="001F647D" w:rsidRPr="004B348C">
        <w:rPr>
          <w:lang w:val="en-US"/>
        </w:rPr>
        <w:t xml:space="preserve">have </w:t>
      </w:r>
      <w:r w:rsidR="00886A8B">
        <w:rPr>
          <w:lang w:val="en-US"/>
        </w:rPr>
        <w:t>been the workhorse of agricultural research. A</w:t>
      </w:r>
      <w:r w:rsidR="001F647D" w:rsidRPr="004B348C">
        <w:rPr>
          <w:lang w:val="en-US"/>
        </w:rPr>
        <w:t>s agricultural research evolve</w:t>
      </w:r>
      <w:r w:rsidR="00886A8B">
        <w:rPr>
          <w:lang w:val="en-US"/>
        </w:rPr>
        <w:t>s</w:t>
      </w:r>
      <w:r w:rsidR="001F647D" w:rsidRPr="004B348C">
        <w:rPr>
          <w:lang w:val="en-US"/>
        </w:rPr>
        <w:t>, the</w:t>
      </w:r>
      <w:r w:rsidR="00886A8B">
        <w:rPr>
          <w:lang w:val="en-US"/>
        </w:rPr>
        <w:t xml:space="preserve"> importance of </w:t>
      </w:r>
      <w:r w:rsidR="001F647D" w:rsidRPr="004B348C">
        <w:rPr>
          <w:lang w:val="en-US"/>
        </w:rPr>
        <w:t>farm</w:t>
      </w:r>
      <w:r w:rsidR="00886A8B">
        <w:rPr>
          <w:lang w:val="en-US"/>
        </w:rPr>
        <w:t>-</w:t>
      </w:r>
      <w:r w:rsidR="001F647D" w:rsidRPr="004B348C">
        <w:rPr>
          <w:lang w:val="en-US"/>
        </w:rPr>
        <w:t xml:space="preserve">scale </w:t>
      </w:r>
      <w:r w:rsidR="00886A8B">
        <w:rPr>
          <w:lang w:val="en-US"/>
        </w:rPr>
        <w:t>trials is becoming more pronounced</w:t>
      </w:r>
      <w:r w:rsidR="001F647D" w:rsidRPr="004B348C">
        <w:rPr>
          <w:lang w:val="en-US"/>
        </w:rPr>
        <w:t xml:space="preserve"> (</w:t>
      </w:r>
      <w:r w:rsidR="007E0B12">
        <w:rPr>
          <w:lang w:val="en-US"/>
        </w:rPr>
        <w:t xml:space="preserve">Lacoste2021, </w:t>
      </w:r>
      <w:r w:rsidR="00F23D40" w:rsidRPr="00F23D40">
        <w:rPr>
          <w:lang w:val="en-US"/>
        </w:rPr>
        <w:t>Kravchenko2017; Koehler-Cole2023; Laurent2022)</w:t>
      </w:r>
      <w:r w:rsidR="00886A8B">
        <w:rPr>
          <w:lang w:val="en-US"/>
        </w:rPr>
        <w:t xml:space="preserve">, with </w:t>
      </w:r>
      <w:r w:rsidR="004B348C">
        <w:rPr>
          <w:lang w:val="en-US"/>
        </w:rPr>
        <w:t>a</w:t>
      </w:r>
      <w:r w:rsidR="00F367C5" w:rsidRPr="004B348C">
        <w:rPr>
          <w:lang w:val="en-US"/>
        </w:rPr>
        <w:t xml:space="preserve">dvances in the ability to organize and streamline data collection from farm environments </w:t>
      </w:r>
      <w:r w:rsidR="00886A8B">
        <w:rPr>
          <w:lang w:val="en-US"/>
        </w:rPr>
        <w:t xml:space="preserve">opening the </w:t>
      </w:r>
      <w:r w:rsidR="00F367C5" w:rsidRPr="004B348C">
        <w:rPr>
          <w:lang w:val="en-US"/>
        </w:rPr>
        <w:t>door for</w:t>
      </w:r>
      <w:r w:rsidR="00886A8B">
        <w:rPr>
          <w:lang w:val="en-US"/>
        </w:rPr>
        <w:t xml:space="preserve"> </w:t>
      </w:r>
      <w:r w:rsidR="00F367C5" w:rsidRPr="004B348C">
        <w:rPr>
          <w:lang w:val="en-US"/>
        </w:rPr>
        <w:t>blending research plots with farm fields</w:t>
      </w:r>
      <w:r w:rsidR="00886A8B">
        <w:rPr>
          <w:lang w:val="en-US"/>
        </w:rPr>
        <w:t xml:space="preserve"> to gain</w:t>
      </w:r>
      <w:r w:rsidR="001F647D" w:rsidRPr="004B348C">
        <w:rPr>
          <w:lang w:val="en-US"/>
        </w:rPr>
        <w:t xml:space="preserve"> more statistical</w:t>
      </w:r>
      <w:r w:rsidR="00886A8B">
        <w:rPr>
          <w:lang w:val="en-US"/>
        </w:rPr>
        <w:t>ly</w:t>
      </w:r>
      <w:r w:rsidR="001F647D" w:rsidRPr="004B348C">
        <w:rPr>
          <w:lang w:val="en-US"/>
        </w:rPr>
        <w:t xml:space="preserve"> powerful and relevant public research in collaboration with farmers (</w:t>
      </w:r>
      <w:proofErr w:type="spellStart"/>
      <w:r w:rsidR="00F367C5" w:rsidRPr="004B348C">
        <w:rPr>
          <w:lang w:val="en-US"/>
        </w:rPr>
        <w:t>igancio’s</w:t>
      </w:r>
      <w:proofErr w:type="spellEnd"/>
      <w:r w:rsidR="00F367C5" w:rsidRPr="004B348C">
        <w:rPr>
          <w:lang w:val="en-US"/>
        </w:rPr>
        <w:t xml:space="preserve"> paper, </w:t>
      </w:r>
      <w:proofErr w:type="spellStart"/>
      <w:r w:rsidR="00F367C5" w:rsidRPr="004B348C">
        <w:rPr>
          <w:lang w:val="en-US"/>
        </w:rPr>
        <w:t>laila’s</w:t>
      </w:r>
      <w:proofErr w:type="spellEnd"/>
      <w:r w:rsidR="00F367C5" w:rsidRPr="004B348C">
        <w:rPr>
          <w:lang w:val="en-US"/>
        </w:rPr>
        <w:t>, mother daughter stuff, participatory breeding thing</w:t>
      </w:r>
      <w:r w:rsidR="00F67DEF">
        <w:rPr>
          <w:lang w:val="en-US"/>
        </w:rPr>
        <w:t>; Stone 2016</w:t>
      </w:r>
      <w:r w:rsidR="001F647D" w:rsidRPr="004B348C">
        <w:rPr>
          <w:lang w:val="en-US"/>
        </w:rPr>
        <w:t xml:space="preserve">). </w:t>
      </w:r>
      <w:r w:rsidR="00F367C5" w:rsidRPr="004B348C">
        <w:rPr>
          <w:lang w:val="en-US"/>
        </w:rPr>
        <w:t>However, these arrangements require careful consideration to support equitable and fair power relations.</w:t>
      </w:r>
      <w:r w:rsidR="00F367C5">
        <w:rPr>
          <w:b/>
          <w:bCs/>
          <w:lang w:val="en-US"/>
        </w:rPr>
        <w:t xml:space="preserve"> </w:t>
      </w:r>
      <w:r w:rsidR="00886A8B">
        <w:rPr>
          <w:lang w:val="en-US"/>
        </w:rPr>
        <w:t xml:space="preserve">While guides for farmers in </w:t>
      </w:r>
      <w:r w:rsidR="001F647D" w:rsidRPr="004B348C">
        <w:rPr>
          <w:lang w:val="en-US"/>
        </w:rPr>
        <w:t>conducting on-farm research</w:t>
      </w:r>
      <w:r w:rsidR="00886A8B">
        <w:rPr>
          <w:lang w:val="en-US"/>
        </w:rPr>
        <w:t xml:space="preserve"> are readily available</w:t>
      </w:r>
      <w:r w:rsidR="00F367C5" w:rsidRPr="004B348C">
        <w:rPr>
          <w:lang w:val="en-US"/>
        </w:rPr>
        <w:t xml:space="preserve"> (</w:t>
      </w:r>
      <w:r w:rsidR="005D0AB4">
        <w:rPr>
          <w:lang w:val="en-US"/>
        </w:rPr>
        <w:t xml:space="preserve">Chaney 2017, </w:t>
      </w:r>
      <w:r w:rsidR="00F367C5" w:rsidRPr="004B348C">
        <w:rPr>
          <w:lang w:val="en-US"/>
        </w:rPr>
        <w:t>Stefan’s list)</w:t>
      </w:r>
      <w:r w:rsidR="00886A8B">
        <w:rPr>
          <w:lang w:val="en-US"/>
        </w:rPr>
        <w:t xml:space="preserve">, to </w:t>
      </w:r>
      <w:r w:rsidR="001F647D" w:rsidRPr="004B348C">
        <w:rPr>
          <w:lang w:val="en-US"/>
        </w:rPr>
        <w:t>our knowledge there are few</w:t>
      </w:r>
      <w:r w:rsidR="00D10D16" w:rsidRPr="004B348C">
        <w:rPr>
          <w:lang w:val="en-US"/>
        </w:rPr>
        <w:t>er</w:t>
      </w:r>
      <w:r w:rsidR="001F647D" w:rsidRPr="004B348C">
        <w:rPr>
          <w:lang w:val="en-US"/>
        </w:rPr>
        <w:t xml:space="preserve"> resources suggesting best practices for the </w:t>
      </w:r>
      <w:r w:rsidR="00F367C5" w:rsidRPr="004B348C">
        <w:rPr>
          <w:lang w:val="en-US"/>
        </w:rPr>
        <w:t xml:space="preserve">scientists, researchers, and organizations </w:t>
      </w:r>
      <w:r w:rsidR="00A06BCD">
        <w:rPr>
          <w:lang w:val="en-US"/>
        </w:rPr>
        <w:t>the farmers may be collaborating with</w:t>
      </w:r>
      <w:r w:rsidR="00F367C5" w:rsidRPr="004B348C">
        <w:rPr>
          <w:lang w:val="en-US"/>
        </w:rPr>
        <w:t>.</w:t>
      </w:r>
      <w:r w:rsidR="00D10D16" w:rsidRPr="004B348C">
        <w:rPr>
          <w:lang w:val="en-US"/>
        </w:rPr>
        <w:t xml:space="preserve"> </w:t>
      </w:r>
      <w:r w:rsidR="004B348C">
        <w:rPr>
          <w:lang w:val="en-US"/>
        </w:rPr>
        <w:t xml:space="preserve">The </w:t>
      </w:r>
      <w:r w:rsidR="004B348C" w:rsidRPr="00F8312C">
        <w:rPr>
          <w:lang w:val="en-US"/>
        </w:rPr>
        <w:t>Agroecology Research-Action Collective</w:t>
      </w:r>
      <w:r w:rsidR="004B348C">
        <w:rPr>
          <w:lang w:val="en-US"/>
        </w:rPr>
        <w:t>’s Principles and Protocols provide useful guidance on working with communities and organizations in general (de Wit et al. 202</w:t>
      </w:r>
      <w:r w:rsidR="00A06BCD">
        <w:rPr>
          <w:lang w:val="en-US"/>
        </w:rPr>
        <w:t>2</w:t>
      </w:r>
      <w:r w:rsidR="004B348C">
        <w:rPr>
          <w:lang w:val="en-US"/>
        </w:rPr>
        <w:t>)</w:t>
      </w:r>
      <w:r w:rsidR="005370FC">
        <w:rPr>
          <w:lang w:val="en-US"/>
        </w:rPr>
        <w:t xml:space="preserve">. However, </w:t>
      </w:r>
      <w:r w:rsidR="004B348C">
        <w:rPr>
          <w:lang w:val="en-US"/>
        </w:rPr>
        <w:t>we feel the researcher-farmer collaboration merits explicit attention</w:t>
      </w:r>
      <w:r w:rsidR="00F67DEF">
        <w:rPr>
          <w:lang w:val="en-US"/>
        </w:rPr>
        <w:t xml:space="preserve"> for agricultural scientists</w:t>
      </w:r>
      <w:r w:rsidR="004B348C">
        <w:rPr>
          <w:lang w:val="en-US"/>
        </w:rPr>
        <w:t xml:space="preserve">. </w:t>
      </w:r>
    </w:p>
    <w:p w14:paraId="5400EEC8" w14:textId="77777777" w:rsidR="001F647D" w:rsidRDefault="001F647D" w:rsidP="003B21F9">
      <w:pPr>
        <w:rPr>
          <w:b/>
          <w:bCs/>
          <w:lang w:val="en-US"/>
        </w:rPr>
      </w:pPr>
    </w:p>
    <w:p w14:paraId="57C0A40D" w14:textId="7FA9E4A8" w:rsidR="00BF2CA1" w:rsidRPr="00BF2CA1" w:rsidRDefault="00D10D16" w:rsidP="00BF2CA1">
      <w:pPr>
        <w:pStyle w:val="Heading2"/>
        <w:rPr>
          <w:lang w:val="en-US"/>
        </w:rPr>
      </w:pPr>
      <w:r>
        <w:rPr>
          <w:lang w:val="en-US"/>
        </w:rPr>
        <w:t>Compensation</w:t>
      </w:r>
    </w:p>
    <w:p w14:paraId="57D5F7BD" w14:textId="05152C2F" w:rsidR="0038432A" w:rsidRPr="00A06BCD" w:rsidRDefault="003B028F" w:rsidP="003B028F">
      <w:pPr>
        <w:rPr>
          <w:lang w:val="en-US"/>
        </w:rPr>
      </w:pPr>
      <w:r w:rsidRPr="00A06BCD">
        <w:rPr>
          <w:lang w:val="en-US"/>
        </w:rPr>
        <w:t>The context for f</w:t>
      </w:r>
      <w:r w:rsidR="0038432A" w:rsidRPr="00A06BCD">
        <w:rPr>
          <w:lang w:val="en-US"/>
        </w:rPr>
        <w:t>armer involvement in research can vary widely</w:t>
      </w:r>
      <w:r w:rsidR="007E0B12">
        <w:rPr>
          <w:lang w:val="en-US"/>
        </w:rPr>
        <w:t xml:space="preserve"> </w:t>
      </w:r>
      <w:r w:rsidR="00647412">
        <w:rPr>
          <w:lang w:val="en-US"/>
        </w:rPr>
        <w:t>(</w:t>
      </w:r>
      <w:proofErr w:type="spellStart"/>
      <w:r w:rsidR="007E0B12">
        <w:rPr>
          <w:lang w:val="en-US"/>
        </w:rPr>
        <w:t>Toffolini</w:t>
      </w:r>
      <w:proofErr w:type="spellEnd"/>
      <w:r w:rsidR="007E0B12">
        <w:rPr>
          <w:lang w:val="en-US"/>
        </w:rPr>
        <w:t xml:space="preserve"> and </w:t>
      </w:r>
      <w:proofErr w:type="spellStart"/>
      <w:r w:rsidR="007E0B12">
        <w:rPr>
          <w:lang w:val="en-US"/>
        </w:rPr>
        <w:t>Jeuffroy</w:t>
      </w:r>
      <w:proofErr w:type="spellEnd"/>
      <w:r w:rsidR="007E0B12">
        <w:rPr>
          <w:lang w:val="en-US"/>
        </w:rPr>
        <w:t xml:space="preserve"> 2022; </w:t>
      </w:r>
      <w:r w:rsidR="00647412">
        <w:rPr>
          <w:lang w:val="en-US"/>
        </w:rPr>
        <w:t>Jackson-Smith and Veisi 2023)</w:t>
      </w:r>
      <w:r w:rsidR="0038432A" w:rsidRPr="00A06BCD">
        <w:rPr>
          <w:lang w:val="en-US"/>
        </w:rPr>
        <w:t xml:space="preserve">. </w:t>
      </w:r>
      <w:r w:rsidR="0027207A">
        <w:rPr>
          <w:lang w:val="en-US"/>
        </w:rPr>
        <w:t>While m</w:t>
      </w:r>
      <w:r w:rsidR="00A81003">
        <w:rPr>
          <w:lang w:val="en-US"/>
        </w:rPr>
        <w:t>uch work has been done to describe collaboration contexts, the topic of compensation is</w:t>
      </w:r>
      <w:r w:rsidR="005B1CF4">
        <w:rPr>
          <w:lang w:val="en-US"/>
        </w:rPr>
        <w:t xml:space="preserve"> seemingly taboo - t</w:t>
      </w:r>
      <w:r w:rsidR="00C13479">
        <w:rPr>
          <w:lang w:val="en-US"/>
        </w:rPr>
        <w:t>o</w:t>
      </w:r>
      <w:r w:rsidR="005D0AB4">
        <w:rPr>
          <w:lang w:val="en-US"/>
        </w:rPr>
        <w:t xml:space="preserve"> our knowledge there are </w:t>
      </w:r>
      <w:r w:rsidR="00C13479">
        <w:rPr>
          <w:lang w:val="en-US"/>
        </w:rPr>
        <w:t>few</w:t>
      </w:r>
      <w:r w:rsidR="005D0AB4">
        <w:rPr>
          <w:lang w:val="en-US"/>
        </w:rPr>
        <w:t xml:space="preserve"> studies </w:t>
      </w:r>
      <w:r w:rsidR="005B1CF4">
        <w:rPr>
          <w:lang w:val="en-US"/>
        </w:rPr>
        <w:t>on</w:t>
      </w:r>
      <w:r w:rsidR="005D0AB4">
        <w:rPr>
          <w:lang w:val="en-US"/>
        </w:rPr>
        <w:t xml:space="preserve"> mechanisms for</w:t>
      </w:r>
      <w:r w:rsidR="005B1CF4">
        <w:rPr>
          <w:lang w:val="en-US"/>
        </w:rPr>
        <w:t xml:space="preserve"> farmer</w:t>
      </w:r>
      <w:r w:rsidR="005D0AB4">
        <w:rPr>
          <w:lang w:val="en-US"/>
        </w:rPr>
        <w:t xml:space="preserve"> compensation</w:t>
      </w:r>
      <w:r w:rsidR="0027207A">
        <w:rPr>
          <w:lang w:val="en-US"/>
        </w:rPr>
        <w:t xml:space="preserve">, and even fewer exploring how those mechanisms influence collaboration dynamics. </w:t>
      </w:r>
      <w:r w:rsidR="00C13479">
        <w:rPr>
          <w:lang w:val="en-US"/>
        </w:rPr>
        <w:t xml:space="preserve">This omission is problematic; </w:t>
      </w:r>
      <w:r w:rsidR="00167D8E">
        <w:rPr>
          <w:lang w:val="en-US"/>
        </w:rPr>
        <w:t>research participants</w:t>
      </w:r>
      <w:r w:rsidR="0038432A" w:rsidRPr="00A06BCD">
        <w:rPr>
          <w:lang w:val="en-US"/>
        </w:rPr>
        <w:t xml:space="preserve"> should </w:t>
      </w:r>
      <w:r w:rsidR="00A81003">
        <w:rPr>
          <w:lang w:val="en-US"/>
        </w:rPr>
        <w:t xml:space="preserve">always </w:t>
      </w:r>
      <w:r w:rsidR="0038432A" w:rsidRPr="00A06BCD">
        <w:rPr>
          <w:lang w:val="en-US"/>
        </w:rPr>
        <w:t>be compensated</w:t>
      </w:r>
      <w:r w:rsidR="00C13479">
        <w:rPr>
          <w:lang w:val="en-US"/>
        </w:rPr>
        <w:t>, and</w:t>
      </w:r>
      <w:r w:rsidR="00803795">
        <w:rPr>
          <w:lang w:val="en-US"/>
        </w:rPr>
        <w:t xml:space="preserve"> the </w:t>
      </w:r>
      <w:r w:rsidRPr="00A06BCD">
        <w:rPr>
          <w:lang w:val="en-US"/>
        </w:rPr>
        <w:t xml:space="preserve">form this compensation takes is particularly germane to </w:t>
      </w:r>
      <w:r w:rsidR="0038243C">
        <w:rPr>
          <w:lang w:val="en-US"/>
        </w:rPr>
        <w:t>the</w:t>
      </w:r>
      <w:r w:rsidRPr="00A06BCD">
        <w:rPr>
          <w:lang w:val="en-US"/>
        </w:rPr>
        <w:t xml:space="preserve"> topic of power. </w:t>
      </w:r>
      <w:r w:rsidR="0038432A" w:rsidRPr="00A06BCD">
        <w:rPr>
          <w:lang w:val="en-US"/>
        </w:rPr>
        <w:t xml:space="preserve"> </w:t>
      </w:r>
    </w:p>
    <w:p w14:paraId="56CAFE2C" w14:textId="77777777" w:rsidR="0038432A" w:rsidRDefault="0038432A" w:rsidP="00D10D16">
      <w:pPr>
        <w:rPr>
          <w:b/>
          <w:bCs/>
          <w:lang w:val="en-US"/>
        </w:rPr>
      </w:pPr>
    </w:p>
    <w:p w14:paraId="0E90F976" w14:textId="4FC713C1" w:rsidR="005B1CF4" w:rsidRDefault="00D10D16" w:rsidP="0020694B">
      <w:pPr>
        <w:rPr>
          <w:lang w:val="en-US"/>
        </w:rPr>
      </w:pPr>
      <w:r w:rsidRPr="00A06BCD">
        <w:rPr>
          <w:lang w:val="en-US"/>
        </w:rPr>
        <w:lastRenderedPageBreak/>
        <w:t>I</w:t>
      </w:r>
      <w:r w:rsidR="005B1CF4">
        <w:rPr>
          <w:lang w:val="en-US"/>
        </w:rPr>
        <w:t xml:space="preserve">t is common for </w:t>
      </w:r>
      <w:r w:rsidRPr="00A06BCD">
        <w:rPr>
          <w:lang w:val="en-US"/>
        </w:rPr>
        <w:t xml:space="preserve">farmers </w:t>
      </w:r>
      <w:r w:rsidR="005B1CF4">
        <w:rPr>
          <w:lang w:val="en-US"/>
        </w:rPr>
        <w:t xml:space="preserve">to be </w:t>
      </w:r>
      <w:r w:rsidRPr="00A06BCD">
        <w:rPr>
          <w:lang w:val="en-US"/>
        </w:rPr>
        <w:t xml:space="preserve">compensated by </w:t>
      </w:r>
      <w:r w:rsidRPr="0093543C">
        <w:rPr>
          <w:i/>
          <w:iCs/>
          <w:lang w:val="en-US"/>
        </w:rPr>
        <w:t>the experience and knowledge gained from the activities</w:t>
      </w:r>
      <w:r w:rsidR="003B028F" w:rsidRPr="00A06BCD">
        <w:rPr>
          <w:lang w:val="en-US"/>
        </w:rPr>
        <w:t>,</w:t>
      </w:r>
      <w:r w:rsidR="0093543C">
        <w:rPr>
          <w:lang w:val="en-US"/>
        </w:rPr>
        <w:t xml:space="preserve"> </w:t>
      </w:r>
      <w:r w:rsidRPr="0093543C">
        <w:rPr>
          <w:i/>
          <w:iCs/>
          <w:lang w:val="en-US"/>
        </w:rPr>
        <w:t>access to research findings</w:t>
      </w:r>
      <w:r w:rsidR="003B028F" w:rsidRPr="00A06BCD">
        <w:rPr>
          <w:lang w:val="en-US"/>
        </w:rPr>
        <w:t>,</w:t>
      </w:r>
      <w:r w:rsidR="0093543C">
        <w:rPr>
          <w:lang w:val="en-US"/>
        </w:rPr>
        <w:t xml:space="preserve"> </w:t>
      </w:r>
      <w:r w:rsidR="00093453" w:rsidRPr="0093543C">
        <w:rPr>
          <w:i/>
          <w:iCs/>
          <w:lang w:val="en-US"/>
        </w:rPr>
        <w:t>better productivity</w:t>
      </w:r>
      <w:r w:rsidR="00093453">
        <w:rPr>
          <w:lang w:val="en-US"/>
        </w:rPr>
        <w:t>,</w:t>
      </w:r>
      <w:r w:rsidR="005B1CF4">
        <w:rPr>
          <w:lang w:val="en-US"/>
        </w:rPr>
        <w:t xml:space="preserve"> </w:t>
      </w:r>
      <w:r w:rsidR="003B028F" w:rsidRPr="00A06BCD">
        <w:rPr>
          <w:lang w:val="en-US"/>
        </w:rPr>
        <w:t xml:space="preserve">or </w:t>
      </w:r>
      <w:r w:rsidR="00A06BCD">
        <w:rPr>
          <w:lang w:val="en-US"/>
        </w:rPr>
        <w:t>a similarly non-tangible exchange</w:t>
      </w:r>
      <w:r w:rsidR="003B028F" w:rsidRPr="00A06BCD">
        <w:rPr>
          <w:lang w:val="en-US"/>
        </w:rPr>
        <w:t xml:space="preserve">. </w:t>
      </w:r>
      <w:r w:rsidR="00146801">
        <w:rPr>
          <w:lang w:val="en-US"/>
        </w:rPr>
        <w:t>In its most egregious forms, this arrangement is elitist, extractive, and disrespectful.</w:t>
      </w:r>
      <w:r w:rsidR="00146801">
        <w:rPr>
          <w:lang w:val="en-US"/>
        </w:rPr>
        <w:t xml:space="preserve"> </w:t>
      </w:r>
      <w:r w:rsidR="005B1CF4">
        <w:rPr>
          <w:lang w:val="en-US"/>
        </w:rPr>
        <w:t xml:space="preserve">We acknowledge individual researchers may be constrained in their access to unrestricted grant money to pay participants, </w:t>
      </w:r>
      <w:r w:rsidR="0020694B">
        <w:rPr>
          <w:lang w:val="en-US"/>
        </w:rPr>
        <w:t xml:space="preserve">but </w:t>
      </w:r>
      <w:r w:rsidR="005B1CF4">
        <w:rPr>
          <w:lang w:val="en-US"/>
        </w:rPr>
        <w:t>they are often coming from institutions with well-funded endowments</w:t>
      </w:r>
      <w:r w:rsidR="0020694B">
        <w:rPr>
          <w:lang w:val="en-US"/>
        </w:rPr>
        <w:t>. Research participants may view the researcher as representative of said institution, and therefore</w:t>
      </w:r>
      <w:r w:rsidR="0093543C">
        <w:rPr>
          <w:lang w:val="en-US"/>
        </w:rPr>
        <w:t xml:space="preserve"> without an offer of monetary compensation, may reasonably</w:t>
      </w:r>
      <w:r w:rsidR="0020694B">
        <w:rPr>
          <w:lang w:val="en-US"/>
        </w:rPr>
        <w:t xml:space="preserve"> intuit a devaluation</w:t>
      </w:r>
      <w:r w:rsidR="00146801">
        <w:rPr>
          <w:lang w:val="en-US"/>
        </w:rPr>
        <w:t xml:space="preserve"> (hegemonic domain)</w:t>
      </w:r>
      <w:r w:rsidR="0020694B">
        <w:rPr>
          <w:lang w:val="en-US"/>
        </w:rPr>
        <w:t>. Moreover, f</w:t>
      </w:r>
      <w:r w:rsidR="0020694B" w:rsidRPr="00A06BCD">
        <w:rPr>
          <w:lang w:val="en-US"/>
        </w:rPr>
        <w:t>ailing to provide compensation further exacerbates historical biases, favoring well-resourced farmers in access to on-farm research activities</w:t>
      </w:r>
      <w:r w:rsidR="00146801">
        <w:rPr>
          <w:lang w:val="en-US"/>
        </w:rPr>
        <w:t xml:space="preserve"> (disciplinary domain)</w:t>
      </w:r>
      <w:r w:rsidR="0020694B" w:rsidRPr="00A06BCD">
        <w:rPr>
          <w:lang w:val="en-US"/>
        </w:rPr>
        <w:t>.</w:t>
      </w:r>
      <w:r w:rsidR="0020694B">
        <w:rPr>
          <w:lang w:val="en-US"/>
        </w:rPr>
        <w:t xml:space="preserve"> </w:t>
      </w:r>
    </w:p>
    <w:p w14:paraId="643FCBBA" w14:textId="77777777" w:rsidR="0020694B" w:rsidRDefault="0020694B" w:rsidP="005B1CF4">
      <w:pPr>
        <w:rPr>
          <w:lang w:val="en-US"/>
        </w:rPr>
      </w:pPr>
    </w:p>
    <w:p w14:paraId="0D68FA4E" w14:textId="5B85560C" w:rsidR="003F1594" w:rsidRDefault="00146801" w:rsidP="00BC2BE9">
      <w:pPr>
        <w:rPr>
          <w:lang w:val="en-US"/>
        </w:rPr>
      </w:pPr>
      <w:r>
        <w:rPr>
          <w:lang w:val="en-US"/>
        </w:rPr>
        <w:t>Granting agencies clearly have a role to play in supporting fair compensation for farmer participation in research. While some grant funders allow for farmer-participant support including stipends and travel reimbursements, to our knowledge none require it. To assist researchers in compensating farmers in ways that equalize opportunities and power distributions, p</w:t>
      </w:r>
      <w:r w:rsidRPr="006931DB">
        <w:rPr>
          <w:lang w:val="en-US"/>
        </w:rPr>
        <w:t xml:space="preserve">ublic funding sources </w:t>
      </w:r>
      <w:r>
        <w:rPr>
          <w:lang w:val="en-US"/>
        </w:rPr>
        <w:t>(</w:t>
      </w:r>
      <w:r w:rsidRPr="006931DB">
        <w:rPr>
          <w:lang w:val="en-US"/>
        </w:rPr>
        <w:t>and private sources committed to fair and equitable research activities</w:t>
      </w:r>
      <w:r>
        <w:rPr>
          <w:lang w:val="en-US"/>
        </w:rPr>
        <w:t>)</w:t>
      </w:r>
      <w:r w:rsidRPr="006931DB">
        <w:rPr>
          <w:lang w:val="en-US"/>
        </w:rPr>
        <w:t xml:space="preserve"> should </w:t>
      </w:r>
      <w:r>
        <w:rPr>
          <w:lang w:val="en-US"/>
        </w:rPr>
        <w:t xml:space="preserve">explicitly </w:t>
      </w:r>
      <w:r w:rsidRPr="006931DB">
        <w:rPr>
          <w:lang w:val="en-US"/>
        </w:rPr>
        <w:t xml:space="preserve">require </w:t>
      </w:r>
      <w:r>
        <w:rPr>
          <w:lang w:val="en-US"/>
        </w:rPr>
        <w:t>explanations of how farmers will be remunerated for their par</w:t>
      </w:r>
      <w:r w:rsidRPr="006931DB">
        <w:rPr>
          <w:lang w:val="en-US"/>
        </w:rPr>
        <w:t>ticipation in research projects</w:t>
      </w:r>
      <w:r>
        <w:rPr>
          <w:lang w:val="en-US"/>
        </w:rPr>
        <w:t xml:space="preserve"> and provide associated funding categories to support it. </w:t>
      </w:r>
      <w:r>
        <w:rPr>
          <w:lang w:val="en-US"/>
        </w:rPr>
        <w:t>This is in the best interests of everyone involved; f</w:t>
      </w:r>
      <w:r w:rsidR="0020694B" w:rsidRPr="00A06BCD">
        <w:rPr>
          <w:lang w:val="en-US"/>
        </w:rPr>
        <w:t>air re</w:t>
      </w:r>
      <w:r w:rsidR="0020694B">
        <w:rPr>
          <w:lang w:val="en-US"/>
        </w:rPr>
        <w:t>muner</w:t>
      </w:r>
      <w:r w:rsidR="0020694B" w:rsidRPr="00A06BCD">
        <w:rPr>
          <w:lang w:val="en-US"/>
        </w:rPr>
        <w:t xml:space="preserve">ation for </w:t>
      </w:r>
      <w:r w:rsidR="0020694B">
        <w:rPr>
          <w:lang w:val="en-US"/>
        </w:rPr>
        <w:t xml:space="preserve">farmers supports formation of </w:t>
      </w:r>
      <w:r w:rsidR="0020694B" w:rsidRPr="00A06BCD">
        <w:rPr>
          <w:lang w:val="en-US"/>
        </w:rPr>
        <w:t>equitable partnerships that are more likely to be sustained in the long-term.</w:t>
      </w:r>
      <w:r w:rsidR="0020694B">
        <w:rPr>
          <w:lang w:val="en-US"/>
        </w:rPr>
        <w:t xml:space="preserve"> </w:t>
      </w:r>
      <w:r>
        <w:rPr>
          <w:lang w:val="en-US"/>
        </w:rPr>
        <w:t>For example, t</w:t>
      </w:r>
      <w:r w:rsidR="001D43ED">
        <w:rPr>
          <w:lang w:val="en-US"/>
        </w:rPr>
        <w:t xml:space="preserve">he </w:t>
      </w:r>
      <w:r w:rsidR="005B1CF4">
        <w:rPr>
          <w:lang w:val="en-US"/>
        </w:rPr>
        <w:t>grassroots organization</w:t>
      </w:r>
      <w:r w:rsidR="005B1CF4" w:rsidRPr="00A06BCD">
        <w:rPr>
          <w:lang w:val="en-US"/>
        </w:rPr>
        <w:t xml:space="preserve"> Practical Farmers of Iowa has</w:t>
      </w:r>
      <w:r w:rsidR="001D43ED">
        <w:rPr>
          <w:lang w:val="en-US"/>
        </w:rPr>
        <w:t xml:space="preserve"> a farmer cooperator program that is still in operation after more than 30 years with continued growth, facts attributed in part to their policy of monetarily compensating farmers for their participation in on-farm research (but see Metrics for Success section). The Iowa Nitrogen Initiative, for comparison, was not allocated money for farmer-participant compensation, and they have capacity for more participants than they can secure. </w:t>
      </w:r>
      <w:r w:rsidR="00BC2BE9">
        <w:rPr>
          <w:lang w:val="en-US"/>
        </w:rPr>
        <w:t xml:space="preserve">While research on farmer compensation and project outcomes is scarce, blending of monetary compensation with other forms that support learning, </w:t>
      </w:r>
      <w:r w:rsidR="0013156B">
        <w:rPr>
          <w:lang w:val="en-US"/>
        </w:rPr>
        <w:t xml:space="preserve">sharing, </w:t>
      </w:r>
      <w:r w:rsidR="00BC2BE9">
        <w:rPr>
          <w:lang w:val="en-US"/>
        </w:rPr>
        <w:t>development, and growth are likely to be most effective (</w:t>
      </w:r>
      <w:proofErr w:type="spellStart"/>
      <w:r w:rsidR="00BC2BE9">
        <w:rPr>
          <w:lang w:val="en-US"/>
        </w:rPr>
        <w:t>Thornely</w:t>
      </w:r>
      <w:proofErr w:type="spellEnd"/>
      <w:r w:rsidR="00BC2BE9">
        <w:rPr>
          <w:lang w:val="en-US"/>
        </w:rPr>
        <w:t xml:space="preserve"> 1990, Liebig 1999, Laila’s paper</w:t>
      </w:r>
      <w:r w:rsidR="0013156B">
        <w:rPr>
          <w:lang w:val="en-US"/>
        </w:rPr>
        <w:t>, Thompson and Thompson 1990, de Wit thing</w:t>
      </w:r>
      <w:r w:rsidR="00BC2BE9">
        <w:rPr>
          <w:lang w:val="en-US"/>
        </w:rPr>
        <w:t xml:space="preserve">), and could be used to </w:t>
      </w:r>
      <w:r w:rsidR="003F1594">
        <w:rPr>
          <w:lang w:val="en-US"/>
        </w:rPr>
        <w:t>specifically support institutionally-excluded groups</w:t>
      </w:r>
      <w:r w:rsidR="00BC2BE9">
        <w:rPr>
          <w:lang w:val="en-US"/>
        </w:rPr>
        <w:t>’ needs (e.g., childcare)</w:t>
      </w:r>
      <w:r w:rsidR="003F1594">
        <w:rPr>
          <w:lang w:val="en-US"/>
        </w:rPr>
        <w:t xml:space="preserve">. Other forms </w:t>
      </w:r>
      <w:r w:rsidR="001D43ED" w:rsidRPr="00A06BCD">
        <w:rPr>
          <w:lang w:val="en-US"/>
        </w:rPr>
        <w:t>such as</w:t>
      </w:r>
      <w:r w:rsidR="001D43ED">
        <w:rPr>
          <w:lang w:val="en-US"/>
        </w:rPr>
        <w:t xml:space="preserve"> </w:t>
      </w:r>
      <w:r w:rsidR="00BC2BE9">
        <w:rPr>
          <w:lang w:val="en-US"/>
        </w:rPr>
        <w:t>conference attendance, formal</w:t>
      </w:r>
      <w:r w:rsidR="00BC2BE9" w:rsidRPr="00A06BCD">
        <w:rPr>
          <w:lang w:val="en-US"/>
        </w:rPr>
        <w:t xml:space="preserve"> training opportunities, </w:t>
      </w:r>
      <w:r w:rsidR="001D43ED" w:rsidRPr="00A06BCD">
        <w:rPr>
          <w:lang w:val="en-US"/>
        </w:rPr>
        <w:t>technical assistance, provision of inputs, or in-kind support</w:t>
      </w:r>
      <w:r w:rsidR="00BC2BE9">
        <w:rPr>
          <w:lang w:val="en-US"/>
        </w:rPr>
        <w:t xml:space="preserve"> are possible, but </w:t>
      </w:r>
      <w:r w:rsidR="001D43ED" w:rsidRPr="00A06BCD">
        <w:rPr>
          <w:lang w:val="en-US"/>
        </w:rPr>
        <w:t xml:space="preserve">exact dollar values on the compensation should be calculated and communicated. </w:t>
      </w:r>
      <w:r>
        <w:rPr>
          <w:lang w:val="en-US"/>
        </w:rPr>
        <w:t>Blended c</w:t>
      </w:r>
      <w:r>
        <w:rPr>
          <w:lang w:val="en-US"/>
        </w:rPr>
        <w:t>ompensation packages that coincided with high participant satisfaction are included in supplemental files as a re</w:t>
      </w:r>
      <w:r>
        <w:rPr>
          <w:lang w:val="en-US"/>
        </w:rPr>
        <w:t xml:space="preserve">source to support </w:t>
      </w:r>
      <w:r>
        <w:rPr>
          <w:lang w:val="en-US"/>
        </w:rPr>
        <w:t>.</w:t>
      </w:r>
    </w:p>
    <w:p w14:paraId="1DE0D372" w14:textId="77777777" w:rsidR="003F1594" w:rsidRDefault="003F1594" w:rsidP="001D43ED">
      <w:pPr>
        <w:rPr>
          <w:lang w:val="en-US"/>
        </w:rPr>
      </w:pPr>
    </w:p>
    <w:p w14:paraId="1C6548EB" w14:textId="3243453F" w:rsidR="00331DD2" w:rsidRDefault="00C104F0" w:rsidP="00331DD2">
      <w:pPr>
        <w:pStyle w:val="Heading2"/>
        <w:rPr>
          <w:lang w:val="en-US"/>
        </w:rPr>
      </w:pPr>
      <w:r>
        <w:rPr>
          <w:lang w:val="en-US"/>
        </w:rPr>
        <w:t>Metrics for success</w:t>
      </w:r>
    </w:p>
    <w:p w14:paraId="1A9BEC32" w14:textId="7D3451AE" w:rsidR="00D50F2E" w:rsidRDefault="00FB15D5" w:rsidP="00CA2C6E">
      <w:pPr>
        <w:rPr>
          <w:lang w:val="en-US"/>
        </w:rPr>
      </w:pPr>
      <w:r>
        <w:rPr>
          <w:lang w:val="en-US"/>
        </w:rPr>
        <w:t xml:space="preserve">In addition to </w:t>
      </w:r>
      <w:r w:rsidR="00C104F0">
        <w:rPr>
          <w:lang w:val="en-US"/>
        </w:rPr>
        <w:t>compensation</w:t>
      </w:r>
      <w:r w:rsidR="00FE1B8B">
        <w:rPr>
          <w:lang w:val="en-US"/>
        </w:rPr>
        <w:t>,</w:t>
      </w:r>
      <w:r w:rsidR="00C104F0">
        <w:rPr>
          <w:lang w:val="en-US"/>
        </w:rPr>
        <w:t xml:space="preserve"> both researchers and farmers should aim for relationships</w:t>
      </w:r>
      <w:r w:rsidR="00804663">
        <w:rPr>
          <w:lang w:val="en-US"/>
        </w:rPr>
        <w:t xml:space="preserve"> defined</w:t>
      </w:r>
      <w:r w:rsidR="00C104F0">
        <w:rPr>
          <w:lang w:val="en-US"/>
        </w:rPr>
        <w:t xml:space="preserve"> beyond </w:t>
      </w:r>
      <w:r w:rsidR="00D50F2E">
        <w:rPr>
          <w:lang w:val="en-US"/>
        </w:rPr>
        <w:t xml:space="preserve">simple </w:t>
      </w:r>
      <w:r w:rsidR="00C104F0">
        <w:rPr>
          <w:lang w:val="en-US"/>
        </w:rPr>
        <w:t>transaction</w:t>
      </w:r>
      <w:r w:rsidR="00D50F2E">
        <w:rPr>
          <w:lang w:val="en-US"/>
        </w:rPr>
        <w:t>s</w:t>
      </w:r>
      <w:r w:rsidR="00C104F0">
        <w:rPr>
          <w:lang w:val="en-US"/>
        </w:rPr>
        <w:t xml:space="preserve">. We believe many researchers strive to build rich relationships with their farmer collaborators, however </w:t>
      </w:r>
      <w:r w:rsidR="00D50F2E">
        <w:rPr>
          <w:lang w:val="en-US"/>
        </w:rPr>
        <w:t xml:space="preserve">they often lack metrics that help them articulate and measure that success. Building on recommendations from </w:t>
      </w:r>
      <w:r w:rsidR="00804663">
        <w:rPr>
          <w:lang w:val="en-US"/>
        </w:rPr>
        <w:t xml:space="preserve">the </w:t>
      </w:r>
      <w:r w:rsidR="00D50F2E">
        <w:rPr>
          <w:lang w:val="en-US"/>
        </w:rPr>
        <w:t>data feminism</w:t>
      </w:r>
      <w:r w:rsidR="00FE1B8B">
        <w:rPr>
          <w:lang w:val="en-US"/>
        </w:rPr>
        <w:t xml:space="preserve"> </w:t>
      </w:r>
      <w:r w:rsidR="00804663">
        <w:rPr>
          <w:lang w:val="en-US"/>
        </w:rPr>
        <w:t xml:space="preserve">framework </w:t>
      </w:r>
      <w:r w:rsidR="00FE1B8B">
        <w:rPr>
          <w:lang w:val="en-US"/>
        </w:rPr>
        <w:t>(</w:t>
      </w:r>
      <w:proofErr w:type="spellStart"/>
      <w:r w:rsidR="00FE1B8B">
        <w:rPr>
          <w:lang w:val="en-US"/>
        </w:rPr>
        <w:t>D’Ignazio</w:t>
      </w:r>
      <w:proofErr w:type="spellEnd"/>
      <w:r w:rsidR="00FE1B8B">
        <w:rPr>
          <w:lang w:val="en-US"/>
        </w:rPr>
        <w:t xml:space="preserve"> and Klein XX)</w:t>
      </w:r>
      <w:r w:rsidR="00167D8E">
        <w:rPr>
          <w:lang w:val="en-US"/>
        </w:rPr>
        <w:t xml:space="preserve"> and other sources (Carter Roesch-McNally XX</w:t>
      </w:r>
      <w:r w:rsidR="00146801">
        <w:rPr>
          <w:lang w:val="en-US"/>
        </w:rPr>
        <w:t xml:space="preserve">; </w:t>
      </w:r>
      <w:proofErr w:type="spellStart"/>
      <w:r w:rsidR="00146801">
        <w:rPr>
          <w:lang w:val="en-US"/>
        </w:rPr>
        <w:t>agroecologypaper</w:t>
      </w:r>
      <w:proofErr w:type="spellEnd"/>
      <w:r w:rsidR="00167D8E">
        <w:rPr>
          <w:lang w:val="en-US"/>
        </w:rPr>
        <w:t>)</w:t>
      </w:r>
      <w:r w:rsidR="00D50F2E">
        <w:rPr>
          <w:lang w:val="en-US"/>
        </w:rPr>
        <w:t xml:space="preserve">, we suggest the following </w:t>
      </w:r>
      <w:r w:rsidR="00FE1B8B">
        <w:rPr>
          <w:lang w:val="en-US"/>
        </w:rPr>
        <w:t>four</w:t>
      </w:r>
      <w:r w:rsidR="00D50F2E">
        <w:rPr>
          <w:lang w:val="en-US"/>
        </w:rPr>
        <w:t xml:space="preserve"> </w:t>
      </w:r>
      <w:r w:rsidR="00804663">
        <w:rPr>
          <w:lang w:val="en-US"/>
        </w:rPr>
        <w:t xml:space="preserve">broad </w:t>
      </w:r>
      <w:r w:rsidR="00D50F2E">
        <w:rPr>
          <w:lang w:val="en-US"/>
        </w:rPr>
        <w:t xml:space="preserve">metrics </w:t>
      </w:r>
      <w:r w:rsidR="00FE1B8B">
        <w:rPr>
          <w:lang w:val="en-US"/>
        </w:rPr>
        <w:t xml:space="preserve">be incorporated into </w:t>
      </w:r>
      <w:r w:rsidR="00D50F2E">
        <w:rPr>
          <w:lang w:val="en-US"/>
        </w:rPr>
        <w:t>project evaluation</w:t>
      </w:r>
      <w:r w:rsidR="00FE1B8B">
        <w:rPr>
          <w:lang w:val="en-US"/>
        </w:rPr>
        <w:t>s</w:t>
      </w:r>
      <w:r w:rsidR="00D50F2E">
        <w:rPr>
          <w:lang w:val="en-US"/>
        </w:rPr>
        <w:t>:</w:t>
      </w:r>
    </w:p>
    <w:p w14:paraId="325C8BE9" w14:textId="77777777" w:rsidR="00D50F2E" w:rsidRDefault="00D50F2E" w:rsidP="00CA2C6E">
      <w:pPr>
        <w:rPr>
          <w:lang w:val="en-US"/>
        </w:rPr>
      </w:pPr>
    </w:p>
    <w:p w14:paraId="0A93EE46" w14:textId="5B983BE7" w:rsidR="00D50F2E" w:rsidRDefault="00804663" w:rsidP="00D50F2E">
      <w:pPr>
        <w:pStyle w:val="ListParagraph"/>
        <w:numPr>
          <w:ilvl w:val="0"/>
          <w:numId w:val="10"/>
        </w:numPr>
        <w:rPr>
          <w:lang w:val="en-US"/>
        </w:rPr>
      </w:pPr>
      <w:r>
        <w:rPr>
          <w:lang w:val="en-US"/>
        </w:rPr>
        <w:t>Was</w:t>
      </w:r>
      <w:r w:rsidR="00D50F2E">
        <w:rPr>
          <w:lang w:val="en-US"/>
        </w:rPr>
        <w:t xml:space="preserve"> trust </w:t>
      </w:r>
      <w:r>
        <w:rPr>
          <w:lang w:val="en-US"/>
        </w:rPr>
        <w:t xml:space="preserve">was </w:t>
      </w:r>
      <w:r w:rsidR="00D50F2E">
        <w:rPr>
          <w:lang w:val="en-US"/>
        </w:rPr>
        <w:t>built?</w:t>
      </w:r>
    </w:p>
    <w:p w14:paraId="73F4D749" w14:textId="147144D1" w:rsidR="00D50F2E" w:rsidRDefault="00804663" w:rsidP="00D50F2E">
      <w:pPr>
        <w:pStyle w:val="ListParagraph"/>
        <w:numPr>
          <w:ilvl w:val="0"/>
          <w:numId w:val="10"/>
        </w:numPr>
        <w:rPr>
          <w:lang w:val="en-US"/>
        </w:rPr>
      </w:pPr>
      <w:r>
        <w:rPr>
          <w:lang w:val="en-US"/>
        </w:rPr>
        <w:t xml:space="preserve">Were </w:t>
      </w:r>
      <w:r w:rsidR="00D50F2E">
        <w:rPr>
          <w:lang w:val="en-US"/>
        </w:rPr>
        <w:t>power and</w:t>
      </w:r>
      <w:r>
        <w:rPr>
          <w:lang w:val="en-US"/>
        </w:rPr>
        <w:t xml:space="preserve"> resources shared?</w:t>
      </w:r>
    </w:p>
    <w:p w14:paraId="48066FE3" w14:textId="79ADB7F3" w:rsidR="00D50F2E" w:rsidRDefault="00804663" w:rsidP="00D50F2E">
      <w:pPr>
        <w:pStyle w:val="ListParagraph"/>
        <w:numPr>
          <w:ilvl w:val="0"/>
          <w:numId w:val="10"/>
        </w:numPr>
        <w:rPr>
          <w:lang w:val="en-US"/>
        </w:rPr>
      </w:pPr>
      <w:r>
        <w:rPr>
          <w:lang w:val="en-US"/>
        </w:rPr>
        <w:t xml:space="preserve">Did </w:t>
      </w:r>
      <w:r w:rsidR="00D50F2E">
        <w:rPr>
          <w:lang w:val="en-US"/>
        </w:rPr>
        <w:t xml:space="preserve">learning </w:t>
      </w:r>
      <w:r>
        <w:rPr>
          <w:lang w:val="en-US"/>
        </w:rPr>
        <w:t xml:space="preserve">occur </w:t>
      </w:r>
      <w:r w:rsidR="00D50F2E">
        <w:rPr>
          <w:lang w:val="en-US"/>
        </w:rPr>
        <w:t>in both directions?</w:t>
      </w:r>
    </w:p>
    <w:p w14:paraId="7DE280F9" w14:textId="402EEC45" w:rsidR="00D50F2E" w:rsidRDefault="00804663" w:rsidP="00D50F2E">
      <w:pPr>
        <w:pStyle w:val="ListParagraph"/>
        <w:numPr>
          <w:ilvl w:val="0"/>
          <w:numId w:val="10"/>
        </w:numPr>
        <w:rPr>
          <w:lang w:val="en-US"/>
        </w:rPr>
      </w:pPr>
      <w:r>
        <w:rPr>
          <w:lang w:val="en-US"/>
        </w:rPr>
        <w:t xml:space="preserve">Were </w:t>
      </w:r>
      <w:r w:rsidR="00D50F2E">
        <w:rPr>
          <w:lang w:val="en-US"/>
        </w:rPr>
        <w:t>both entities transformed as a result of the collaboration?</w:t>
      </w:r>
    </w:p>
    <w:p w14:paraId="0A852B05" w14:textId="408EBA21" w:rsidR="00C104F0" w:rsidRDefault="00D50F2E" w:rsidP="00CA2C6E">
      <w:pPr>
        <w:rPr>
          <w:lang w:val="en-US"/>
        </w:rPr>
      </w:pPr>
      <w:r>
        <w:rPr>
          <w:lang w:val="en-US"/>
        </w:rPr>
        <w:t xml:space="preserve">Incorporating these metrics </w:t>
      </w:r>
      <w:r w:rsidRPr="00FE1B8B">
        <w:rPr>
          <w:i/>
          <w:iCs/>
          <w:lang w:val="en-US"/>
        </w:rPr>
        <w:t xml:space="preserve">a priori </w:t>
      </w:r>
      <w:r>
        <w:rPr>
          <w:lang w:val="en-US"/>
        </w:rPr>
        <w:t xml:space="preserve">can help guide activity planning, and help ensure anticipated outcomes are aligned within a relationship of reciprocity.  </w:t>
      </w:r>
    </w:p>
    <w:p w14:paraId="17B67181" w14:textId="77777777" w:rsidR="00C104F0" w:rsidRDefault="00C104F0" w:rsidP="00CA2C6E">
      <w:pPr>
        <w:rPr>
          <w:lang w:val="en-US"/>
        </w:rPr>
      </w:pPr>
    </w:p>
    <w:p w14:paraId="1AB3192A" w14:textId="7EE3B9C1" w:rsidR="00270076" w:rsidRDefault="00270076" w:rsidP="00CA2C6E">
      <w:pPr>
        <w:rPr>
          <w:lang w:val="en-US"/>
        </w:rPr>
      </w:pPr>
      <w:r>
        <w:rPr>
          <w:lang w:val="en-US"/>
        </w:rPr>
        <w:lastRenderedPageBreak/>
        <w:t xml:space="preserve">The success of this type of model can </w:t>
      </w:r>
      <w:r w:rsidR="00FE1B8B">
        <w:rPr>
          <w:lang w:val="en-US"/>
        </w:rPr>
        <w:t xml:space="preserve">again </w:t>
      </w:r>
      <w:r>
        <w:rPr>
          <w:lang w:val="en-US"/>
        </w:rPr>
        <w:t>be demonstrated by the longevity of the Practical Farmers of Iowa (hereafter shortened to Practical Farmers) on-farm research program, which has been in place since 19</w:t>
      </w:r>
      <w:r w:rsidR="00F014B5">
        <w:rPr>
          <w:lang w:val="en-US"/>
        </w:rPr>
        <w:t>87</w:t>
      </w:r>
      <w:r>
        <w:rPr>
          <w:lang w:val="en-US"/>
        </w:rPr>
        <w:t>. Practical Farmers</w:t>
      </w:r>
      <w:r w:rsidR="00F014B5">
        <w:rPr>
          <w:lang w:val="en-US"/>
        </w:rPr>
        <w:t xml:space="preserve"> has continually refined their post-</w:t>
      </w:r>
      <w:r w:rsidR="005370FC">
        <w:rPr>
          <w:lang w:val="en-US"/>
        </w:rPr>
        <w:t xml:space="preserve">program </w:t>
      </w:r>
      <w:r w:rsidR="005B6AC3">
        <w:rPr>
          <w:lang w:val="en-US"/>
        </w:rPr>
        <w:t>participation</w:t>
      </w:r>
      <w:r w:rsidR="00F014B5">
        <w:rPr>
          <w:lang w:val="en-US"/>
        </w:rPr>
        <w:t xml:space="preserve"> survey</w:t>
      </w:r>
      <w:r w:rsidR="005370FC">
        <w:rPr>
          <w:lang w:val="en-US"/>
        </w:rPr>
        <w:t>s</w:t>
      </w:r>
      <w:r w:rsidR="00F014B5">
        <w:rPr>
          <w:lang w:val="en-US"/>
        </w:rPr>
        <w:t>, and throu</w:t>
      </w:r>
      <w:r w:rsidR="005B6AC3">
        <w:rPr>
          <w:lang w:val="en-US"/>
        </w:rPr>
        <w:t xml:space="preserve">gh deep, critical reflection and constant iteration, their current survey </w:t>
      </w:r>
      <w:r w:rsidR="005370FC">
        <w:rPr>
          <w:lang w:val="en-US"/>
        </w:rPr>
        <w:t>successfully quantifies outcomes in</w:t>
      </w:r>
      <w:r w:rsidR="005B6AC3">
        <w:rPr>
          <w:lang w:val="en-US"/>
        </w:rPr>
        <w:t xml:space="preserve"> the four metrics described above. As these questions have become metrics for success, Practical Farmers has designed their program to support these metrics, resulting in highly satisfied participants (</w:t>
      </w:r>
      <w:commentRangeStart w:id="5"/>
      <w:r w:rsidR="005B6AC3">
        <w:rPr>
          <w:lang w:val="en-US"/>
        </w:rPr>
        <w:t xml:space="preserve">Can I cite something? A PFI report?) </w:t>
      </w:r>
      <w:commentRangeEnd w:id="5"/>
      <w:r w:rsidR="00B2392A">
        <w:rPr>
          <w:rStyle w:val="CommentReference"/>
        </w:rPr>
        <w:commentReference w:id="5"/>
      </w:r>
      <w:r w:rsidR="005B6AC3">
        <w:rPr>
          <w:lang w:val="en-US"/>
        </w:rPr>
        <w:t>which translates to more consistent funding.</w:t>
      </w:r>
      <w:r>
        <w:rPr>
          <w:lang w:val="en-US"/>
        </w:rPr>
        <w:t xml:space="preserve"> Other researchers and entities likely utilize some form of these metrics, but to our knowledge they are not widely employed by granting agencies or at an individual researcher level.</w:t>
      </w:r>
      <w:r w:rsidR="00101CF6">
        <w:rPr>
          <w:lang w:val="en-US"/>
        </w:rPr>
        <w:t xml:space="preserve"> To support reciprocity in farmer collaborations, we provide the post-participant survey questions used by Practical Farmers in supplementary material as a resource (</w:t>
      </w:r>
      <w:r w:rsidR="005370FC">
        <w:rPr>
          <w:lang w:val="en-US"/>
        </w:rPr>
        <w:t>s</w:t>
      </w:r>
      <w:r w:rsidR="00101CF6">
        <w:rPr>
          <w:lang w:val="en-US"/>
        </w:rPr>
        <w:t xml:space="preserve">upplementary </w:t>
      </w:r>
      <w:commentRangeStart w:id="6"/>
      <w:r w:rsidR="005370FC">
        <w:rPr>
          <w:lang w:val="en-US"/>
        </w:rPr>
        <w:t>file</w:t>
      </w:r>
      <w:commentRangeEnd w:id="6"/>
      <w:r w:rsidR="00C10AAB">
        <w:rPr>
          <w:rStyle w:val="CommentReference"/>
        </w:rPr>
        <w:commentReference w:id="6"/>
      </w:r>
      <w:r w:rsidR="00101CF6">
        <w:rPr>
          <w:lang w:val="en-US"/>
        </w:rPr>
        <w:t xml:space="preserve">). </w:t>
      </w:r>
      <w:r>
        <w:rPr>
          <w:lang w:val="en-US"/>
        </w:rPr>
        <w:t xml:space="preserve">  </w:t>
      </w:r>
    </w:p>
    <w:p w14:paraId="035F7928" w14:textId="77777777" w:rsidR="008A169F" w:rsidRDefault="008A169F" w:rsidP="00CA2C6E">
      <w:pPr>
        <w:rPr>
          <w:lang w:val="en-US"/>
        </w:rPr>
      </w:pPr>
    </w:p>
    <w:p w14:paraId="219A1D60" w14:textId="0175AC72" w:rsidR="008A169F" w:rsidRPr="00CA2C6E" w:rsidRDefault="0059083B" w:rsidP="0059083B">
      <w:pPr>
        <w:rPr>
          <w:lang w:val="en-US"/>
        </w:rPr>
      </w:pPr>
      <w:r>
        <w:rPr>
          <w:lang w:val="en-US"/>
        </w:rPr>
        <w:t>In this section</w:t>
      </w:r>
      <w:r w:rsidR="00FE1B8B">
        <w:rPr>
          <w:lang w:val="en-US"/>
        </w:rPr>
        <w:t xml:space="preserve"> on reciprocity,</w:t>
      </w:r>
      <w:r>
        <w:rPr>
          <w:lang w:val="en-US"/>
        </w:rPr>
        <w:t xml:space="preserve"> we have concentrated on designing equitable farmer-researcher relationships. However, many of the ideas presented are not exclusive to th</w:t>
      </w:r>
      <w:r w:rsidR="00101CF6">
        <w:rPr>
          <w:lang w:val="en-US"/>
        </w:rPr>
        <w:t>ese actors</w:t>
      </w:r>
      <w:r>
        <w:rPr>
          <w:lang w:val="en-US"/>
        </w:rPr>
        <w:t xml:space="preserve">. All relationships contain the potential for power inequities, and intentional examination can lead to better collaborations, regardless of the form. </w:t>
      </w:r>
      <w:r w:rsidR="00101CF6">
        <w:rPr>
          <w:lang w:val="en-US"/>
        </w:rPr>
        <w:t>While not specific to agriculture, r</w:t>
      </w:r>
      <w:r w:rsidR="008A169F">
        <w:rPr>
          <w:lang w:val="en-US"/>
        </w:rPr>
        <w:t>esearcher-researcher</w:t>
      </w:r>
      <w:r w:rsidR="00101CF6">
        <w:rPr>
          <w:lang w:val="en-US"/>
        </w:rPr>
        <w:t xml:space="preserve">, researcher-student, researcher-employee relationships all have potential for </w:t>
      </w:r>
      <w:r>
        <w:rPr>
          <w:lang w:val="en-US"/>
        </w:rPr>
        <w:t>power inequities based on seniority, discipline, perceived prestige, etc</w:t>
      </w:r>
      <w:r w:rsidR="008A169F">
        <w:rPr>
          <w:lang w:val="en-US"/>
        </w:rPr>
        <w:t xml:space="preserve">. </w:t>
      </w:r>
      <w:r w:rsidR="00101CF6">
        <w:rPr>
          <w:lang w:val="en-US"/>
        </w:rPr>
        <w:t xml:space="preserve">Is this worth </w:t>
      </w:r>
      <w:commentRangeStart w:id="7"/>
      <w:r w:rsidR="00101CF6">
        <w:rPr>
          <w:lang w:val="en-US"/>
        </w:rPr>
        <w:t>mentioning</w:t>
      </w:r>
      <w:commentRangeEnd w:id="7"/>
      <w:r w:rsidR="00624B16">
        <w:rPr>
          <w:rStyle w:val="CommentReference"/>
        </w:rPr>
        <w:commentReference w:id="7"/>
      </w:r>
      <w:r w:rsidR="00101CF6">
        <w:rPr>
          <w:lang w:val="en-US"/>
        </w:rPr>
        <w:t>?</w:t>
      </w:r>
    </w:p>
    <w:p w14:paraId="0099F0BD" w14:textId="542CC796" w:rsidR="00CC38CF" w:rsidRDefault="000816CA" w:rsidP="00B76E57">
      <w:pPr>
        <w:pStyle w:val="Heading1"/>
        <w:rPr>
          <w:lang w:val="en-US"/>
        </w:rPr>
      </w:pPr>
      <w:r>
        <w:rPr>
          <w:lang w:val="en-US"/>
        </w:rPr>
        <w:t xml:space="preserve">Framing and the </w:t>
      </w:r>
      <w:del w:id="8" w:author="Andrea Basche" w:date="2024-05-17T07:29:00Z">
        <w:r>
          <w:rPr>
            <w:lang w:val="en-US"/>
          </w:rPr>
          <w:delText>c</w:delText>
        </w:r>
        <w:r w:rsidR="00CB074B">
          <w:rPr>
            <w:lang w:val="en-US"/>
          </w:rPr>
          <w:delText>oexistance</w:delText>
        </w:r>
      </w:del>
      <w:ins w:id="9" w:author="Andrea Basche" w:date="2024-05-17T07:29:00Z">
        <w:r w:rsidR="000311E4">
          <w:rPr>
            <w:lang w:val="en-US"/>
          </w:rPr>
          <w:t>coexistence</w:t>
        </w:r>
      </w:ins>
      <w:r w:rsidR="00CB074B">
        <w:rPr>
          <w:lang w:val="en-US"/>
        </w:rPr>
        <w:t xml:space="preserve"> of multiple truths</w:t>
      </w:r>
    </w:p>
    <w:p w14:paraId="7A67345F" w14:textId="0019D9C1" w:rsidR="00B61769" w:rsidRDefault="000513B4" w:rsidP="005F23AB">
      <w:pPr>
        <w:rPr>
          <w:lang w:val="en-US"/>
        </w:rPr>
      </w:pPr>
      <w:r>
        <w:rPr>
          <w:lang w:val="en-US"/>
        </w:rPr>
        <w:t xml:space="preserve">Positivism is a philosophical perspective that states empirical evidence based on observable phenomena collected using the scientific method is the only valid foundation for acquiring knowledge. </w:t>
      </w:r>
      <w:r w:rsidR="005E7AAE" w:rsidRPr="005370FC">
        <w:rPr>
          <w:lang w:val="en-US"/>
        </w:rPr>
        <w:t xml:space="preserve">Scientific objectivity </w:t>
      </w:r>
      <w:r w:rsidR="005370FC" w:rsidRPr="005370FC">
        <w:rPr>
          <w:lang w:val="en-US"/>
        </w:rPr>
        <w:t xml:space="preserve">refers to </w:t>
      </w:r>
      <w:r w:rsidR="005E7AAE" w:rsidRPr="005370FC">
        <w:rPr>
          <w:lang w:val="en-US"/>
        </w:rPr>
        <w:t xml:space="preserve">the idea that </w:t>
      </w:r>
      <w:r w:rsidR="00B61769">
        <w:rPr>
          <w:lang w:val="en-US"/>
        </w:rPr>
        <w:t xml:space="preserve">the </w:t>
      </w:r>
      <w:r w:rsidR="005E7AAE" w:rsidRPr="005370FC">
        <w:rPr>
          <w:lang w:val="en-US"/>
        </w:rPr>
        <w:t xml:space="preserve">scientists </w:t>
      </w:r>
      <w:r w:rsidR="00B61769">
        <w:rPr>
          <w:lang w:val="en-US"/>
        </w:rPr>
        <w:t xml:space="preserve">using the scientific method </w:t>
      </w:r>
      <w:r w:rsidR="005E7AAE" w:rsidRPr="005370FC">
        <w:rPr>
          <w:lang w:val="en-US"/>
        </w:rPr>
        <w:t xml:space="preserve">are not, or should not be, influenced by personal perspectives, values, or vested interests. </w:t>
      </w:r>
      <w:r w:rsidR="00B61769">
        <w:rPr>
          <w:lang w:val="en-US"/>
        </w:rPr>
        <w:t xml:space="preserve">These ideas relate to data feminism in that </w:t>
      </w:r>
      <w:r w:rsidR="003F2EAF">
        <w:rPr>
          <w:lang w:val="en-US"/>
        </w:rPr>
        <w:t xml:space="preserve">they were developed by a narrow slice of human intellect, and their implementation has been entangled with colonialism, racism, and other forms of oppressions(Halpin 1989; </w:t>
      </w:r>
      <w:r w:rsidR="008D4591">
        <w:rPr>
          <w:lang w:val="en-US"/>
        </w:rPr>
        <w:t>Theses 2016;</w:t>
      </w:r>
      <w:r w:rsidR="003F2EAF">
        <w:rPr>
          <w:lang w:val="en-US"/>
        </w:rPr>
        <w:t>. T</w:t>
      </w:r>
      <w:r w:rsidR="00B61769">
        <w:rPr>
          <w:lang w:val="en-US"/>
        </w:rPr>
        <w:t xml:space="preserve">he appropriateness of positivism </w:t>
      </w:r>
      <w:r w:rsidR="003F2EAF">
        <w:rPr>
          <w:lang w:val="en-US"/>
        </w:rPr>
        <w:t xml:space="preserve">for answering certain types of questions </w:t>
      </w:r>
      <w:r w:rsidR="00B61769">
        <w:rPr>
          <w:lang w:val="en-US"/>
        </w:rPr>
        <w:t xml:space="preserve">has been </w:t>
      </w:r>
      <w:r w:rsidR="003F2EAF">
        <w:rPr>
          <w:lang w:val="en-US"/>
        </w:rPr>
        <w:t>debated since its inception</w:t>
      </w:r>
      <w:r w:rsidR="00B61769">
        <w:rPr>
          <w:lang w:val="en-US"/>
        </w:rPr>
        <w:t xml:space="preserve"> (CITE). </w:t>
      </w:r>
      <w:r w:rsidR="003F2EAF">
        <w:rPr>
          <w:lang w:val="en-US"/>
        </w:rPr>
        <w:t>T</w:t>
      </w:r>
      <w:r w:rsidR="005E7AAE" w:rsidRPr="005370FC">
        <w:rPr>
          <w:lang w:val="en-US"/>
        </w:rPr>
        <w:t>he feasibility and even desirability of objectivity in scien</w:t>
      </w:r>
      <w:r w:rsidR="001C7591">
        <w:rPr>
          <w:lang w:val="en-US"/>
        </w:rPr>
        <w:t>c</w:t>
      </w:r>
      <w:r w:rsidR="005E7AAE" w:rsidRPr="005370FC">
        <w:rPr>
          <w:lang w:val="en-US"/>
        </w:rPr>
        <w:t>e has been the subject of rigorous and long-lived philosophical debates</w:t>
      </w:r>
      <w:r w:rsidR="003F2EAF">
        <w:rPr>
          <w:lang w:val="en-US"/>
        </w:rPr>
        <w:t xml:space="preserve">, and as the diversity of scientists increases those debates have moved into mainstream dialogues </w:t>
      </w:r>
      <w:r w:rsidR="005E7AAE" w:rsidRPr="005370FC">
        <w:rPr>
          <w:lang w:val="en-US"/>
        </w:rPr>
        <w:t xml:space="preserve">(Reiss 2014; </w:t>
      </w:r>
      <w:r w:rsidR="008D4591">
        <w:rPr>
          <w:lang w:val="en-US"/>
        </w:rPr>
        <w:t>Becker 2021</w:t>
      </w:r>
      <w:r w:rsidR="005E7AAE" w:rsidRPr="005370FC">
        <w:rPr>
          <w:lang w:val="en-US"/>
        </w:rPr>
        <w:t>).</w:t>
      </w:r>
      <w:r w:rsidR="005E7AAE" w:rsidRPr="0029011A">
        <w:rPr>
          <w:color w:val="1A1A1A"/>
          <w:sz w:val="25"/>
          <w:szCs w:val="25"/>
          <w:shd w:val="clear" w:color="auto" w:fill="FFFFFF"/>
          <w:lang w:val="en-US"/>
        </w:rPr>
        <w:t xml:space="preserve"> </w:t>
      </w:r>
      <w:r w:rsidR="003319F6">
        <w:rPr>
          <w:lang w:val="en-US"/>
        </w:rPr>
        <w:t>As a corollary, the acknowledgement of how value systems impact approaches to problems, and perceived solutions has grown</w:t>
      </w:r>
      <w:r w:rsidR="003F2AD7">
        <w:rPr>
          <w:lang w:val="en-US"/>
        </w:rPr>
        <w:t xml:space="preserve"> (Rykiel 2001)</w:t>
      </w:r>
      <w:r w:rsidR="003319F6">
        <w:rPr>
          <w:lang w:val="en-US"/>
        </w:rPr>
        <w:t xml:space="preserve">. </w:t>
      </w:r>
    </w:p>
    <w:p w14:paraId="13E00694" w14:textId="77777777" w:rsidR="00B61769" w:rsidRDefault="00B61769" w:rsidP="005F23AB">
      <w:pPr>
        <w:rPr>
          <w:lang w:val="en-US"/>
        </w:rPr>
      </w:pPr>
    </w:p>
    <w:p w14:paraId="585F7A14" w14:textId="160405C8" w:rsidR="00555110" w:rsidRDefault="00FF710E" w:rsidP="005F23AB">
      <w:pPr>
        <w:rPr>
          <w:lang w:val="en-US"/>
        </w:rPr>
      </w:pPr>
      <w:r>
        <w:rPr>
          <w:lang w:val="en-US"/>
        </w:rPr>
        <w:t>A slew of paradigms have been introduced in response to these issues in an attempt to support</w:t>
      </w:r>
      <w:r w:rsidR="00B25BC5">
        <w:rPr>
          <w:lang w:val="en-US"/>
        </w:rPr>
        <w:t xml:space="preserve"> a more nuanced and reflexive approach to scientific inquiry</w:t>
      </w:r>
      <w:r>
        <w:rPr>
          <w:lang w:val="en-US"/>
        </w:rPr>
        <w:t xml:space="preserve">. Topics such as </w:t>
      </w:r>
      <w:r w:rsidR="00B25BC5">
        <w:rPr>
          <w:lang w:val="en-US"/>
        </w:rPr>
        <w:t>the i</w:t>
      </w:r>
      <w:r w:rsidR="00A42FCE">
        <w:rPr>
          <w:lang w:val="en-US"/>
        </w:rPr>
        <w:t xml:space="preserve">mportance of the role of interpretation, plurality of methods, critical reflexivity, and fallibilism </w:t>
      </w:r>
      <w:r>
        <w:rPr>
          <w:lang w:val="en-US"/>
        </w:rPr>
        <w:t xml:space="preserve">are embraced as inherent in the pursuit of knowledge, while still valuing the foundations of empirical evidence and systematic investigation. </w:t>
      </w:r>
      <w:r w:rsidRPr="00FF710E">
        <w:rPr>
          <w:lang w:val="en-US"/>
        </w:rPr>
        <w:t xml:space="preserve">While these ideas have been embraced and codified in social sciences (Ryan 2006; others), it has failed to deeply permeate other fields, including agriculture (Clark 2002 (nursing); Norton 2008 (ecology); Nicklay et al. XX; Pretty 1994; Ebel et al. 2020). Here, we collectively group these ideas into the </w:t>
      </w:r>
      <w:r w:rsidR="00555110">
        <w:rPr>
          <w:lang w:val="en-US"/>
        </w:rPr>
        <w:t>acknowledgement that multiple truths can coexist. We stress that we are not claiming that all perspectives are equally valid, or that there are no objective truths. Instead, we emphasize how this mentality opens us up to diverse perspectives and leads to productive conservations in the field of agriculture. We argue that it is only by adding diverse sets of perspectives can we create a more complete</w:t>
      </w:r>
      <w:r w:rsidR="00CA747F">
        <w:rPr>
          <w:lang w:val="en-US"/>
        </w:rPr>
        <w:t>, and just,</w:t>
      </w:r>
      <w:r w:rsidR="00555110">
        <w:rPr>
          <w:lang w:val="en-US"/>
        </w:rPr>
        <w:t xml:space="preserve"> picture of the ‘truth’. </w:t>
      </w:r>
    </w:p>
    <w:p w14:paraId="41A71D00" w14:textId="77777777" w:rsidR="00555110" w:rsidRDefault="00555110" w:rsidP="005F23AB">
      <w:pPr>
        <w:rPr>
          <w:lang w:val="en-US"/>
        </w:rPr>
      </w:pPr>
    </w:p>
    <w:p w14:paraId="7CEDB6DA" w14:textId="6D7615B7" w:rsidR="003319F6" w:rsidRDefault="003319F6" w:rsidP="003319F6">
      <w:pPr>
        <w:pStyle w:val="Heading2"/>
        <w:rPr>
          <w:lang w:val="en-US"/>
        </w:rPr>
      </w:pPr>
      <w:r>
        <w:rPr>
          <w:lang w:val="en-US"/>
        </w:rPr>
        <w:lastRenderedPageBreak/>
        <w:t>Agriculture</w:t>
      </w:r>
      <w:r w:rsidR="000816CA">
        <w:rPr>
          <w:lang w:val="en-US"/>
        </w:rPr>
        <w:t xml:space="preserve"> and </w:t>
      </w:r>
      <w:r>
        <w:rPr>
          <w:lang w:val="en-US"/>
        </w:rPr>
        <w:t>values</w:t>
      </w:r>
    </w:p>
    <w:p w14:paraId="2F8A5137" w14:textId="77777777" w:rsidR="00555110" w:rsidRDefault="00555110" w:rsidP="00FF710E">
      <w:pPr>
        <w:rPr>
          <w:lang w:val="en-US"/>
        </w:rPr>
      </w:pPr>
    </w:p>
    <w:p w14:paraId="1A554658" w14:textId="43766A8A" w:rsidR="00FB3F65" w:rsidRDefault="00FF710E" w:rsidP="00FB3F65">
      <w:pPr>
        <w:rPr>
          <w:lang w:val="en-US"/>
        </w:rPr>
      </w:pPr>
      <w:r>
        <w:rPr>
          <w:lang w:val="en-US"/>
        </w:rPr>
        <w:t xml:space="preserve">A book written to illustrate how underlying value systems shape individuals’ perspectives on solutions to complex global challenges unwittingly uses agricultural research as its backdrop. ‘The Wizard and the Prophet’ (CITE) explores the worldviews of Norman Borlaug and William Vogt, two white, Western men working on agricultural topics </w:t>
      </w:r>
      <w:r w:rsidR="004A756B">
        <w:rPr>
          <w:lang w:val="en-US"/>
        </w:rPr>
        <w:t>during</w:t>
      </w:r>
      <w:r>
        <w:rPr>
          <w:lang w:val="en-US"/>
        </w:rPr>
        <w:t xml:space="preserve"> the </w:t>
      </w:r>
      <w:r w:rsidR="004A756B">
        <w:rPr>
          <w:lang w:val="en-US"/>
        </w:rPr>
        <w:t>20</w:t>
      </w:r>
      <w:r w:rsidR="004A756B" w:rsidRPr="004A756B">
        <w:rPr>
          <w:vertAlign w:val="superscript"/>
          <w:lang w:val="en-US"/>
        </w:rPr>
        <w:t>th</w:t>
      </w:r>
      <w:r w:rsidR="004A756B">
        <w:rPr>
          <w:lang w:val="en-US"/>
        </w:rPr>
        <w:t xml:space="preserve"> century</w:t>
      </w:r>
      <w:r w:rsidR="000816CA">
        <w:rPr>
          <w:lang w:val="en-US"/>
        </w:rPr>
        <w:t xml:space="preserve"> but coming from divergent backgrounds</w:t>
      </w:r>
      <w:r>
        <w:rPr>
          <w:lang w:val="en-US"/>
        </w:rPr>
        <w:t>.</w:t>
      </w:r>
      <w:r w:rsidR="004A756B">
        <w:rPr>
          <w:lang w:val="en-US"/>
        </w:rPr>
        <w:t xml:space="preserve"> </w:t>
      </w:r>
      <w:r w:rsidR="000816CA">
        <w:rPr>
          <w:lang w:val="en-US"/>
        </w:rPr>
        <w:t xml:space="preserve">Borlaug was raised on a Midwestern US farm, and his life was greatly impacted by the introduction of tractors. This experience likely influenced how he thought of solutions, and </w:t>
      </w:r>
      <w:r w:rsidR="00CA747F">
        <w:rPr>
          <w:lang w:val="en-US"/>
        </w:rPr>
        <w:t xml:space="preserve">he </w:t>
      </w:r>
      <w:r w:rsidR="000816CA">
        <w:rPr>
          <w:lang w:val="en-US"/>
        </w:rPr>
        <w:t>is portrayed as a ‘wizard’, embodying a technocentric worldview the prioritizes technological innovation and human ingenuity as the means to address global issues.</w:t>
      </w:r>
      <w:r w:rsidR="00725FDB">
        <w:rPr>
          <w:lang w:val="en-US"/>
        </w:rPr>
        <w:t xml:space="preserve"> Vogt began his life in a rural area surrounded by unbuilt environments, but moved to the city and witnessed the urban development of his place of birth. Vogt is portrayed as a ‘prophet’, emphasizing the need to live within ecological limits. Borlaug researched ways to leverage technology to intensify agricultural practices and increase food production, an effort that contributed to a larger collection of innovations collectively referred to as ‘the Green Revolution’ and for which Borlaug won a Nobel Peace Prize (CITE). Vogt used science to formally develop the idea of carrying-capacity</w:t>
      </w:r>
      <w:r w:rsidR="00CA747F">
        <w:rPr>
          <w:lang w:val="en-US"/>
        </w:rPr>
        <w:t xml:space="preserve"> (CITE). He </w:t>
      </w:r>
      <w:r w:rsidR="00725FDB">
        <w:rPr>
          <w:lang w:val="en-US"/>
        </w:rPr>
        <w:t>advocated for limiting population growth rather than increasing food production</w:t>
      </w:r>
      <w:r w:rsidR="00CA747F">
        <w:rPr>
          <w:lang w:val="en-US"/>
        </w:rPr>
        <w:t>, and developed a model for environmental activism that is still used today.</w:t>
      </w:r>
      <w:r w:rsidR="00197361">
        <w:rPr>
          <w:lang w:val="en-US"/>
        </w:rPr>
        <w:t xml:space="preserve"> </w:t>
      </w:r>
      <w:r w:rsidR="00836245">
        <w:rPr>
          <w:lang w:val="en-US"/>
        </w:rPr>
        <w:t>Both Borlaug and Vogt had valid</w:t>
      </w:r>
      <w:r w:rsidR="009A141C">
        <w:rPr>
          <w:lang w:val="en-US"/>
        </w:rPr>
        <w:t xml:space="preserve"> results and conclusions based on using the scientific method to investigate questions that were motivated by their personal values and experiences. </w:t>
      </w:r>
      <w:r w:rsidR="00197361">
        <w:rPr>
          <w:lang w:val="en-US"/>
        </w:rPr>
        <w:t xml:space="preserve">The differing motivations do not invalidate their truths, but rather demonstrate how multiple truths can co-exist at once. </w:t>
      </w:r>
    </w:p>
    <w:p w14:paraId="12B02B4D" w14:textId="54785B42" w:rsidR="00836245" w:rsidRDefault="00836245" w:rsidP="00FF710E">
      <w:pPr>
        <w:rPr>
          <w:lang w:val="en-US"/>
        </w:rPr>
      </w:pPr>
    </w:p>
    <w:p w14:paraId="080121B9" w14:textId="107A00BA" w:rsidR="00FB3F65" w:rsidRDefault="009A141C" w:rsidP="00FB3F65">
      <w:pPr>
        <w:rPr>
          <w:lang w:val="en-US"/>
        </w:rPr>
      </w:pPr>
      <w:r>
        <w:rPr>
          <w:lang w:val="en-US"/>
        </w:rPr>
        <w:t xml:space="preserve">In the context of policy making, the acknowledgement of contradictory realities, such as the coexistence of abundance and starvation, is understood </w:t>
      </w:r>
      <w:r w:rsidR="00197361">
        <w:rPr>
          <w:lang w:val="en-US"/>
        </w:rPr>
        <w:t xml:space="preserve">as an inherent complexity in </w:t>
      </w:r>
      <w:r>
        <w:rPr>
          <w:lang w:val="en-US"/>
        </w:rPr>
        <w:t xml:space="preserve">addressing multi-faceted issues (Stone 2022). </w:t>
      </w:r>
      <w:r w:rsidR="00197361">
        <w:rPr>
          <w:lang w:val="en-US"/>
        </w:rPr>
        <w:t xml:space="preserve">In this context, </w:t>
      </w:r>
      <w:r>
        <w:rPr>
          <w:lang w:val="en-US"/>
        </w:rPr>
        <w:t>the broader the set of realities that are available, the more complete the overall picture becomes</w:t>
      </w:r>
      <w:r w:rsidR="00197361">
        <w:rPr>
          <w:lang w:val="en-US"/>
        </w:rPr>
        <w:t>, and concomitantly the possibility for more equitable solutions</w:t>
      </w:r>
      <w:r>
        <w:rPr>
          <w:lang w:val="en-US"/>
        </w:rPr>
        <w:t xml:space="preserve">. For topics as fundamental to human survival as food production, incorporating the </w:t>
      </w:r>
      <w:r w:rsidR="0020544A">
        <w:rPr>
          <w:lang w:val="en-US"/>
        </w:rPr>
        <w:t xml:space="preserve">scientific </w:t>
      </w:r>
      <w:r>
        <w:rPr>
          <w:lang w:val="en-US"/>
        </w:rPr>
        <w:t xml:space="preserve">contributions produced using </w:t>
      </w:r>
      <w:r w:rsidR="0020544A">
        <w:rPr>
          <w:lang w:val="en-US"/>
        </w:rPr>
        <w:t>diverse</w:t>
      </w:r>
      <w:r>
        <w:rPr>
          <w:lang w:val="en-US"/>
        </w:rPr>
        <w:t xml:space="preserve"> framings will </w:t>
      </w:r>
      <w:r w:rsidR="009A0D1A">
        <w:rPr>
          <w:lang w:val="en-US"/>
        </w:rPr>
        <w:t xml:space="preserve">undoubtedly lay the foundation for more equitable </w:t>
      </w:r>
      <w:r>
        <w:rPr>
          <w:lang w:val="en-US"/>
        </w:rPr>
        <w:t xml:space="preserve">outcomes. </w:t>
      </w:r>
      <w:r w:rsidR="00FB3F65">
        <w:rPr>
          <w:lang w:val="en-US"/>
        </w:rPr>
        <w:t xml:space="preserve">Ironically, although the worldviews of the two example figures are divergent, they represent those of two American males of European descent as written by an American male of European descent. </w:t>
      </w:r>
      <w:commentRangeStart w:id="10"/>
      <w:r w:rsidR="00FB3F65">
        <w:rPr>
          <w:lang w:val="en-US"/>
        </w:rPr>
        <w:t>This demonstrates how even classical delineations such as race and gender portend very little in regard to value systems, and lends us to imagine the insight that would be gained from adding more framings</w:t>
      </w:r>
      <w:commentRangeEnd w:id="10"/>
      <w:r w:rsidR="00624B16">
        <w:rPr>
          <w:rStyle w:val="CommentReference"/>
        </w:rPr>
        <w:commentReference w:id="10"/>
      </w:r>
      <w:r w:rsidR="00FB3F65">
        <w:rPr>
          <w:lang w:val="en-US"/>
        </w:rPr>
        <w:t xml:space="preserve">. </w:t>
      </w:r>
      <w:r w:rsidR="009A0D1A">
        <w:rPr>
          <w:lang w:val="en-US"/>
        </w:rPr>
        <w:t xml:space="preserve">Today, an increasing availability of diversely framed reflections concerning the Green Revolution have led to significantly more nuanced understandings of the motivations, impacts, and XX of the Green Revolution (PBS series, </w:t>
      </w:r>
      <w:r w:rsidR="00FB3F65" w:rsidRPr="004B3A0C">
        <w:rPr>
          <w:lang w:val="en-US"/>
        </w:rPr>
        <w:t>https://www.pbs.org/wgbh/americanexperience/films/man-who-tried-to-feed-the-world/</w:t>
      </w:r>
    </w:p>
    <w:p w14:paraId="79FB1BAA" w14:textId="2E775980" w:rsidR="002D5221" w:rsidRDefault="009A0D1A" w:rsidP="002D5221">
      <w:pPr>
        <w:rPr>
          <w:lang w:val="en-US"/>
        </w:rPr>
      </w:pPr>
      <w:r>
        <w:rPr>
          <w:lang w:val="en-US"/>
        </w:rPr>
        <w:t xml:space="preserve">others). As calls for a ‘second Green Revolution’ proliferate (XX), </w:t>
      </w:r>
      <w:r w:rsidR="002D5221">
        <w:rPr>
          <w:lang w:val="en-US"/>
        </w:rPr>
        <w:t xml:space="preserve">the ability of society to </w:t>
      </w:r>
      <w:r w:rsidR="00FB3F65">
        <w:rPr>
          <w:lang w:val="en-US"/>
        </w:rPr>
        <w:t>leverage</w:t>
      </w:r>
      <w:r w:rsidR="002D5221">
        <w:rPr>
          <w:lang w:val="en-US"/>
        </w:rPr>
        <w:t xml:space="preserve"> </w:t>
      </w:r>
      <w:r>
        <w:rPr>
          <w:lang w:val="en-US"/>
        </w:rPr>
        <w:t>diverse voices contributing to the discussion will be a great asset.</w:t>
      </w:r>
      <w:r w:rsidR="002D5221" w:rsidRPr="002D5221">
        <w:rPr>
          <w:lang w:val="en-US"/>
        </w:rPr>
        <w:t xml:space="preserve"> </w:t>
      </w:r>
      <w:r w:rsidR="002D5221">
        <w:rPr>
          <w:lang w:val="en-US"/>
        </w:rPr>
        <w:t>Scientists who are able to acknowledge and navigate the existence of multiple truths are better equipped to provide solutions that do not preferentially disadvantage vulnerable groups</w:t>
      </w:r>
      <w:r w:rsidR="00FB3F65">
        <w:rPr>
          <w:lang w:val="en-US"/>
        </w:rPr>
        <w:t xml:space="preserve"> (Jordan about world views paper)</w:t>
      </w:r>
      <w:r w:rsidR="002D5221">
        <w:rPr>
          <w:lang w:val="en-US"/>
        </w:rPr>
        <w:t xml:space="preserve">. </w:t>
      </w:r>
    </w:p>
    <w:p w14:paraId="4E6BB40E" w14:textId="41611609" w:rsidR="009A0D1A" w:rsidRDefault="009A0D1A" w:rsidP="009A141C">
      <w:pPr>
        <w:rPr>
          <w:lang w:val="en-US"/>
        </w:rPr>
      </w:pPr>
      <w:r>
        <w:rPr>
          <w:lang w:val="en-US"/>
        </w:rPr>
        <w:t xml:space="preserve"> </w:t>
      </w:r>
    </w:p>
    <w:p w14:paraId="4028B844" w14:textId="354C7D34" w:rsidR="00F77422" w:rsidRDefault="00FB3F65" w:rsidP="0083017C">
      <w:pPr>
        <w:rPr>
          <w:lang w:val="en-US"/>
        </w:rPr>
      </w:pPr>
      <w:r>
        <w:rPr>
          <w:lang w:val="en-US"/>
        </w:rPr>
        <w:t xml:space="preserve">While the set of framings represented in agricultural science is becoming more diverse. </w:t>
      </w:r>
      <w:r w:rsidR="00F77422">
        <w:rPr>
          <w:lang w:val="en-US"/>
        </w:rPr>
        <w:t xml:space="preserve">Examining how a particular set of values can </w:t>
      </w:r>
      <w:r>
        <w:rPr>
          <w:lang w:val="en-US"/>
        </w:rPr>
        <w:t>influence</w:t>
      </w:r>
      <w:r w:rsidR="00F77422">
        <w:rPr>
          <w:lang w:val="en-US"/>
        </w:rPr>
        <w:t xml:space="preserve"> scientific outcomes has produced productive conversations, as well as creative new lines of inquiry. For example, </w:t>
      </w:r>
      <w:r w:rsidR="0083017C">
        <w:rPr>
          <w:lang w:val="en-US"/>
        </w:rPr>
        <w:t xml:space="preserve">recent research has explicitly analyzed how various framings dictate weed management goals, exposing novel research questions that emerge only when new framings are taken seriously </w:t>
      </w:r>
      <w:r w:rsidR="00F77422">
        <w:rPr>
          <w:lang w:val="en-US"/>
        </w:rPr>
        <w:t>(</w:t>
      </w:r>
      <w:proofErr w:type="spellStart"/>
      <w:r w:rsidR="00F77422">
        <w:rPr>
          <w:lang w:val="en-US"/>
        </w:rPr>
        <w:t>MacLaren</w:t>
      </w:r>
      <w:proofErr w:type="spellEnd"/>
      <w:r w:rsidR="00F77422">
        <w:rPr>
          <w:lang w:val="en-US"/>
        </w:rPr>
        <w:t xml:space="preserve"> et al 2020</w:t>
      </w:r>
      <w:r w:rsidR="0083017C">
        <w:rPr>
          <w:lang w:val="en-US"/>
        </w:rPr>
        <w:t xml:space="preserve">; </w:t>
      </w:r>
      <w:r w:rsidR="00F67DEF">
        <w:rPr>
          <w:lang w:val="en-US"/>
        </w:rPr>
        <w:t xml:space="preserve">Weisberger et al. 2024). </w:t>
      </w:r>
      <w:r w:rsidR="0083017C">
        <w:rPr>
          <w:lang w:val="en-US"/>
        </w:rPr>
        <w:t>C</w:t>
      </w:r>
      <w:r w:rsidR="002D5221">
        <w:rPr>
          <w:lang w:val="en-US"/>
        </w:rPr>
        <w:t>ompar</w:t>
      </w:r>
      <w:r w:rsidR="0083017C">
        <w:rPr>
          <w:lang w:val="en-US"/>
        </w:rPr>
        <w:t>ative</w:t>
      </w:r>
      <w:r w:rsidR="002D5221">
        <w:rPr>
          <w:lang w:val="en-US"/>
        </w:rPr>
        <w:t xml:space="preserve"> analyses</w:t>
      </w:r>
      <w:r w:rsidR="0083017C">
        <w:rPr>
          <w:lang w:val="en-US"/>
        </w:rPr>
        <w:t xml:space="preserve">, article responses, and </w:t>
      </w:r>
      <w:r w:rsidR="00E65BFE">
        <w:rPr>
          <w:lang w:val="en-US"/>
        </w:rPr>
        <w:t xml:space="preserve">commentaries are </w:t>
      </w:r>
      <w:r w:rsidR="0083017C">
        <w:rPr>
          <w:lang w:val="en-US"/>
        </w:rPr>
        <w:t xml:space="preserve">also avenues for productively exploring what analytical decisions are made, </w:t>
      </w:r>
      <w:r>
        <w:rPr>
          <w:lang w:val="en-US"/>
        </w:rPr>
        <w:t xml:space="preserve">what may have motivated those decisions, </w:t>
      </w:r>
      <w:r w:rsidR="0083017C">
        <w:rPr>
          <w:lang w:val="en-US"/>
        </w:rPr>
        <w:t>and how they impact conclusions. Complex agricultural topics such as herbicide use (Kniss), climate impacts of ethanol production (Hill 2022), organic agriculture (</w:t>
      </w:r>
      <w:proofErr w:type="spellStart"/>
      <w:r w:rsidR="0083017C">
        <w:rPr>
          <w:lang w:val="en-US"/>
        </w:rPr>
        <w:t>Wilbois</w:t>
      </w:r>
      <w:proofErr w:type="spellEnd"/>
      <w:r w:rsidR="0083017C">
        <w:rPr>
          <w:lang w:val="en-US"/>
        </w:rPr>
        <w:t xml:space="preserve"> 2019</w:t>
      </w:r>
      <w:r>
        <w:rPr>
          <w:lang w:val="en-US"/>
        </w:rPr>
        <w:t>; Swedish organic reviewer paper</w:t>
      </w:r>
      <w:r w:rsidR="0083017C">
        <w:rPr>
          <w:lang w:val="en-US"/>
        </w:rPr>
        <w:t xml:space="preserve">), </w:t>
      </w:r>
      <w:r w:rsidR="0083017C">
        <w:rPr>
          <w:lang w:val="en-US"/>
        </w:rPr>
        <w:lastRenderedPageBreak/>
        <w:t xml:space="preserve">tillage and soil carbon (Miguez/Schulte), and bioenergy (XX) </w:t>
      </w:r>
      <w:r>
        <w:rPr>
          <w:lang w:val="en-US"/>
        </w:rPr>
        <w:t xml:space="preserve">are examples where conversations </w:t>
      </w:r>
      <w:r w:rsidR="0083017C">
        <w:rPr>
          <w:lang w:val="en-US"/>
        </w:rPr>
        <w:t xml:space="preserve">have benefited from dissecting how different framings may lead to different data analysis choices. </w:t>
      </w:r>
    </w:p>
    <w:p w14:paraId="7FC48BCD" w14:textId="77777777" w:rsidR="00873FDC" w:rsidRDefault="00873FDC" w:rsidP="009A141C">
      <w:pPr>
        <w:rPr>
          <w:lang w:val="en-US"/>
        </w:rPr>
      </w:pPr>
    </w:p>
    <w:p w14:paraId="1F914992" w14:textId="631B3F0D" w:rsidR="00FB3F65" w:rsidRDefault="00873FDC" w:rsidP="004A756B">
      <w:pPr>
        <w:rPr>
          <w:lang w:val="en-US"/>
        </w:rPr>
      </w:pPr>
      <w:r>
        <w:rPr>
          <w:lang w:val="en-US"/>
        </w:rPr>
        <w:t>As an agricultural scientist, your background frames your work.</w:t>
      </w:r>
      <w:r w:rsidR="00FB3F65">
        <w:rPr>
          <w:lang w:val="en-US"/>
        </w:rPr>
        <w:t xml:space="preserve"> </w:t>
      </w:r>
      <w:r w:rsidR="009A141C">
        <w:rPr>
          <w:lang w:val="en-US"/>
        </w:rPr>
        <w:t xml:space="preserve">We argue that by seeking to eliminate </w:t>
      </w:r>
      <w:r w:rsidR="00FB3F65">
        <w:rPr>
          <w:lang w:val="en-US"/>
        </w:rPr>
        <w:t xml:space="preserve">the influence of that framing, </w:t>
      </w:r>
      <w:r w:rsidR="009A141C">
        <w:rPr>
          <w:lang w:val="en-US"/>
        </w:rPr>
        <w:t>we insinuat</w:t>
      </w:r>
      <w:r w:rsidR="00FB3F65">
        <w:rPr>
          <w:lang w:val="en-US"/>
        </w:rPr>
        <w:t>e</w:t>
      </w:r>
      <w:r w:rsidR="009A141C">
        <w:rPr>
          <w:lang w:val="en-US"/>
        </w:rPr>
        <w:t xml:space="preserve"> it is possible, and are concomitantly quelling what our own experiences can proffer to our work.</w:t>
      </w:r>
      <w:r w:rsidR="00AD6ED0" w:rsidRPr="00AD6ED0">
        <w:rPr>
          <w:lang w:val="en-US"/>
        </w:rPr>
        <w:t xml:space="preserve"> </w:t>
      </w:r>
      <w:r w:rsidR="0020544A">
        <w:rPr>
          <w:lang w:val="en-US"/>
        </w:rPr>
        <w:t>NEED MORE WRAP UP</w:t>
      </w:r>
    </w:p>
    <w:p w14:paraId="1C1B4911" w14:textId="77777777" w:rsidR="00FB3F65" w:rsidRDefault="00FB3F65" w:rsidP="004A756B">
      <w:pPr>
        <w:rPr>
          <w:lang w:val="en-US"/>
        </w:rPr>
      </w:pPr>
    </w:p>
    <w:p w14:paraId="29F2FE25" w14:textId="77777777" w:rsidR="00FB3F65" w:rsidRDefault="00FB3F65" w:rsidP="004A756B">
      <w:pPr>
        <w:rPr>
          <w:lang w:val="en-US"/>
        </w:rPr>
      </w:pPr>
      <w:r>
        <w:rPr>
          <w:lang w:val="en-US"/>
        </w:rPr>
        <w:t>Is this worth getting into?</w:t>
      </w:r>
    </w:p>
    <w:p w14:paraId="5E869536" w14:textId="7222B9DA" w:rsidR="004A756B" w:rsidRPr="0029011A" w:rsidRDefault="00AD6ED0" w:rsidP="00FB3F65">
      <w:pPr>
        <w:rPr>
          <w:rFonts w:ascii="Segoe UI" w:hAnsi="Segoe UI" w:cs="Segoe UI"/>
          <w:color w:val="0D0D0D"/>
          <w:shd w:val="clear" w:color="auto" w:fill="FFFFFF"/>
          <w:lang w:val="en-US"/>
        </w:rPr>
      </w:pPr>
      <w:r>
        <w:rPr>
          <w:lang w:val="en-US"/>
        </w:rPr>
        <w:t>On the flip sid</w:t>
      </w:r>
      <w:r w:rsidR="00FB3F65">
        <w:rPr>
          <w:lang w:val="en-US"/>
        </w:rPr>
        <w:t>e</w:t>
      </w:r>
      <w:r>
        <w:rPr>
          <w:lang w:val="en-US"/>
        </w:rPr>
        <w:t>, researchers should respect th</w:t>
      </w:r>
      <w:r w:rsidR="00FB3F65">
        <w:rPr>
          <w:lang w:val="en-US"/>
        </w:rPr>
        <w:t>at</w:t>
      </w:r>
      <w:r>
        <w:rPr>
          <w:lang w:val="en-US"/>
        </w:rPr>
        <w:t xml:space="preserve"> framings create data. </w:t>
      </w:r>
      <w:r w:rsidR="004A756B">
        <w:rPr>
          <w:lang w:val="en-US"/>
        </w:rPr>
        <w:t xml:space="preserve">There are numerous initiatives that advocate for free and open sharing of data generated by governments, industries, and research institutions ((CITE). The open science movement champions the ethos of transparency, collaboration, and accessibility in scientific research; as a corollary the movement promotes the unrestricted sharing of data (CITE). Indeed, the sharing of data has facilitated more efficient use of resources for research through data re-use (Piwowar), and in some countries freely available governmental data XXX both public and private entities leverage governmental data that is freely available (Piwowar). However, the open sharing of data also introduces risks regarding data misinterpretation or misuse. Data shared openly may be used out of context. </w:t>
      </w:r>
      <w:r w:rsidR="00FB3F65">
        <w:rPr>
          <w:lang w:val="en-US"/>
        </w:rPr>
        <w:t>By embracing our own framings, we concomitantly recognize the need to understand the framings of others. Failure to do so can result in gross misunderstandings (</w:t>
      </w:r>
      <w:proofErr w:type="spellStart"/>
      <w:r w:rsidR="00FB3F65">
        <w:rPr>
          <w:lang w:val="en-US"/>
        </w:rPr>
        <w:t>Cropscape</w:t>
      </w:r>
      <w:proofErr w:type="spellEnd"/>
      <w:r w:rsidR="00FB3F65">
        <w:rPr>
          <w:lang w:val="en-US"/>
        </w:rPr>
        <w:t xml:space="preserve"> data article, NASS data increasing women producers). </w:t>
      </w:r>
      <w:r w:rsidR="004A756B">
        <w:rPr>
          <w:lang w:val="en-US"/>
        </w:rPr>
        <w:t>Data should be treated within the gift culture of scholarship, in which goods are bartered between trusted colleagues rather than treated as commodities (Wallis).</w:t>
      </w:r>
    </w:p>
    <w:p w14:paraId="5E9A8B6D" w14:textId="77777777" w:rsidR="00A42909" w:rsidRDefault="00A42909" w:rsidP="00445D45">
      <w:pPr>
        <w:rPr>
          <w:rFonts w:ascii="Segoe UI" w:hAnsi="Segoe UI" w:cs="Segoe UI"/>
          <w:color w:val="0D0D0D"/>
          <w:shd w:val="clear" w:color="auto" w:fill="FFFFFF"/>
          <w:lang w:val="en-US"/>
        </w:rPr>
      </w:pPr>
    </w:p>
    <w:p w14:paraId="2E7BC762" w14:textId="77777777" w:rsidR="00445D45" w:rsidRPr="0029011A" w:rsidRDefault="00445D45" w:rsidP="00445D45">
      <w:pPr>
        <w:rPr>
          <w:rFonts w:ascii="Segoe UI" w:hAnsi="Segoe UI" w:cs="Segoe UI"/>
          <w:color w:val="0D0D0D"/>
          <w:shd w:val="clear" w:color="auto" w:fill="FFFFFF"/>
          <w:lang w:val="en-US"/>
        </w:rPr>
      </w:pPr>
    </w:p>
    <w:p w14:paraId="770E28BC" w14:textId="77777777" w:rsidR="001E6DEB" w:rsidRDefault="001E6DEB" w:rsidP="003D1C2B">
      <w:pPr>
        <w:rPr>
          <w:lang w:val="en-US"/>
        </w:rPr>
      </w:pPr>
    </w:p>
    <w:p w14:paraId="258909FC" w14:textId="599B7E66" w:rsidR="008A169F" w:rsidRDefault="008A169F" w:rsidP="008A169F">
      <w:pPr>
        <w:pStyle w:val="Heading1"/>
        <w:rPr>
          <w:lang w:val="en-US"/>
        </w:rPr>
      </w:pPr>
      <w:r>
        <w:rPr>
          <w:lang w:val="en-US"/>
        </w:rPr>
        <w:t>Conclusions</w:t>
      </w:r>
    </w:p>
    <w:p w14:paraId="6577F78A" w14:textId="323262F9" w:rsidR="008A169F" w:rsidRDefault="008A169F" w:rsidP="008A169F">
      <w:pPr>
        <w:rPr>
          <w:lang w:val="en-US"/>
        </w:rPr>
      </w:pPr>
      <w:r>
        <w:rPr>
          <w:lang w:val="en-US"/>
        </w:rPr>
        <w:t>In this paper</w:t>
      </w:r>
      <w:r w:rsidR="00C65676">
        <w:rPr>
          <w:lang w:val="en-US"/>
        </w:rPr>
        <w:t xml:space="preserve">, using the principles of data feminism as our guide, </w:t>
      </w:r>
      <w:r>
        <w:rPr>
          <w:lang w:val="en-US"/>
        </w:rPr>
        <w:t xml:space="preserve">we demonstrate how (1) </w:t>
      </w:r>
      <w:r w:rsidR="00C65676">
        <w:rPr>
          <w:lang w:val="en-US"/>
        </w:rPr>
        <w:t xml:space="preserve">agricultural scientists can uniquely contribute to </w:t>
      </w:r>
      <w:r>
        <w:rPr>
          <w:lang w:val="en-US"/>
        </w:rPr>
        <w:t>examining and challenging power</w:t>
      </w:r>
      <w:r w:rsidR="00C65676">
        <w:rPr>
          <w:lang w:val="en-US"/>
        </w:rPr>
        <w:t xml:space="preserve"> through technical audits</w:t>
      </w:r>
      <w:r w:rsidR="0020544A">
        <w:rPr>
          <w:lang w:val="en-US"/>
        </w:rPr>
        <w:t>,</w:t>
      </w:r>
      <w:r w:rsidR="00C65676">
        <w:rPr>
          <w:lang w:val="en-US"/>
        </w:rPr>
        <w:t xml:space="preserve"> serving and listening to the needs of the minoritized, </w:t>
      </w:r>
      <w:r w:rsidR="0020544A">
        <w:rPr>
          <w:lang w:val="en-US"/>
        </w:rPr>
        <w:t xml:space="preserve">and embracing multiple ways of knowing, </w:t>
      </w:r>
      <w:r>
        <w:rPr>
          <w:lang w:val="en-US"/>
        </w:rPr>
        <w:t>(2) building farmer collaborations with reciprocity</w:t>
      </w:r>
      <w:r w:rsidR="0059083B">
        <w:rPr>
          <w:lang w:val="en-US"/>
        </w:rPr>
        <w:t xml:space="preserve"> metrics</w:t>
      </w:r>
      <w:r>
        <w:rPr>
          <w:lang w:val="en-US"/>
        </w:rPr>
        <w:t xml:space="preserve"> codified in the project leads to better outcomes for the farmers and </w:t>
      </w:r>
      <w:r w:rsidR="0059083B">
        <w:rPr>
          <w:lang w:val="en-US"/>
        </w:rPr>
        <w:t>researchers</w:t>
      </w:r>
      <w:r w:rsidR="0020544A">
        <w:rPr>
          <w:lang w:val="en-US"/>
        </w:rPr>
        <w:t>,</w:t>
      </w:r>
      <w:r>
        <w:rPr>
          <w:lang w:val="en-US"/>
        </w:rPr>
        <w:t xml:space="preserve"> and (3) embracing framing as a</w:t>
      </w:r>
      <w:r w:rsidR="00C65676">
        <w:rPr>
          <w:lang w:val="en-US"/>
        </w:rPr>
        <w:t>n inevitable and</w:t>
      </w:r>
      <w:r>
        <w:rPr>
          <w:lang w:val="en-US"/>
        </w:rPr>
        <w:t xml:space="preserve"> positive attribute leads to more transparent, </w:t>
      </w:r>
      <w:r w:rsidR="00C65676">
        <w:rPr>
          <w:lang w:val="en-US"/>
        </w:rPr>
        <w:t>creative, and effective research</w:t>
      </w:r>
      <w:r>
        <w:rPr>
          <w:lang w:val="en-US"/>
        </w:rPr>
        <w:t>.</w:t>
      </w:r>
      <w:r w:rsidR="00725DC3">
        <w:rPr>
          <w:lang w:val="en-US"/>
        </w:rPr>
        <w:t xml:space="preserve"> </w:t>
      </w:r>
      <w:r w:rsidR="0020544A">
        <w:rPr>
          <w:lang w:val="en-US"/>
        </w:rPr>
        <w:t xml:space="preserve">SOMETHING MORE. </w:t>
      </w:r>
    </w:p>
    <w:p w14:paraId="26A3A6F0" w14:textId="77777777" w:rsidR="00F74EB8" w:rsidRDefault="00F74EB8" w:rsidP="008A169F">
      <w:pPr>
        <w:rPr>
          <w:lang w:val="en-US"/>
        </w:rPr>
      </w:pPr>
    </w:p>
    <w:p w14:paraId="3C4AC1EA" w14:textId="77777777" w:rsidR="00F74EB8" w:rsidRDefault="00F74EB8" w:rsidP="00F74EB8">
      <w:pPr>
        <w:rPr>
          <w:lang w:val="en-US"/>
        </w:rPr>
      </w:pPr>
    </w:p>
    <w:p w14:paraId="1AFE1569" w14:textId="77777777" w:rsidR="00F74EB8" w:rsidRPr="0029011A" w:rsidRDefault="00F74EB8" w:rsidP="00F74EB8">
      <w:pPr>
        <w:rPr>
          <w:lang w:val="en-US"/>
        </w:rPr>
      </w:pPr>
      <w:r w:rsidRPr="0029011A">
        <w:rPr>
          <w:color w:val="20124D"/>
          <w:shd w:val="clear" w:color="auto" w:fill="FFFFFF"/>
          <w:lang w:val="en-US"/>
        </w:rPr>
        <w:t xml:space="preserve">Agricultural systems </w:t>
      </w:r>
      <w:r>
        <w:rPr>
          <w:color w:val="20124D"/>
          <w:shd w:val="clear" w:color="auto" w:fill="FFFFFF"/>
          <w:lang w:val="en-US"/>
        </w:rPr>
        <w:t xml:space="preserve">functions </w:t>
      </w:r>
      <w:r w:rsidRPr="0029011A">
        <w:rPr>
          <w:color w:val="20124D"/>
          <w:shd w:val="clear" w:color="auto" w:fill="FFFFFF"/>
          <w:lang w:val="en-US"/>
        </w:rPr>
        <w:t xml:space="preserve">of complex institutional structures that have historically had, and continue to have, power imbalances embedded within them. The seven principles of data feminism were developed </w:t>
      </w:r>
      <w:r>
        <w:rPr>
          <w:color w:val="20124D"/>
          <w:shd w:val="clear" w:color="auto" w:fill="FFFFFF"/>
          <w:lang w:val="en-US"/>
        </w:rPr>
        <w:t>to aid</w:t>
      </w:r>
      <w:r w:rsidRPr="0029011A">
        <w:rPr>
          <w:color w:val="20124D"/>
          <w:shd w:val="clear" w:color="auto" w:fill="FFFFFF"/>
          <w:lang w:val="en-US"/>
        </w:rPr>
        <w:t xml:space="preserve"> data scientists </w:t>
      </w:r>
      <w:r>
        <w:rPr>
          <w:color w:val="20124D"/>
          <w:shd w:val="clear" w:color="auto" w:fill="FFFFFF"/>
          <w:lang w:val="en-US"/>
        </w:rPr>
        <w:t>i</w:t>
      </w:r>
      <w:r w:rsidRPr="0029011A">
        <w:rPr>
          <w:color w:val="20124D"/>
          <w:shd w:val="clear" w:color="auto" w:fill="FFFFFF"/>
          <w:lang w:val="en-US"/>
        </w:rPr>
        <w:t xml:space="preserve">n identifying, </w:t>
      </w:r>
      <w:r>
        <w:rPr>
          <w:color w:val="20124D"/>
          <w:shd w:val="clear" w:color="auto" w:fill="FFFFFF"/>
          <w:lang w:val="en-US"/>
        </w:rPr>
        <w:t>examining</w:t>
      </w:r>
      <w:r w:rsidRPr="0029011A">
        <w:rPr>
          <w:color w:val="20124D"/>
          <w:shd w:val="clear" w:color="auto" w:fill="FFFFFF"/>
          <w:lang w:val="en-US"/>
        </w:rPr>
        <w:t>, and addressing power inequities related to data generation, interpretation, and distribution. We believe these principles provide an accessible but under-utilized framework for helping agricultural researchers understand</w:t>
      </w:r>
      <w:r>
        <w:rPr>
          <w:color w:val="20124D"/>
          <w:shd w:val="clear" w:color="auto" w:fill="FFFFFF"/>
          <w:lang w:val="en-US"/>
        </w:rPr>
        <w:t xml:space="preserve"> and actively work towards mitigating</w:t>
      </w:r>
      <w:r w:rsidRPr="0029011A">
        <w:rPr>
          <w:color w:val="20124D"/>
          <w:shd w:val="clear" w:color="auto" w:fill="FFFFFF"/>
          <w:lang w:val="en-US"/>
        </w:rPr>
        <w:t xml:space="preserve"> power inequities prevalent in our discipline. </w:t>
      </w:r>
      <w:r>
        <w:rPr>
          <w:lang w:val="en-US"/>
        </w:rPr>
        <w:t xml:space="preserve">Here we interpret the tenets of data feminism in the context of agricultural research within three overarching discourses: power, reciprocity, and framing. </w:t>
      </w:r>
      <w:r w:rsidRPr="0029011A">
        <w:rPr>
          <w:color w:val="20124D"/>
          <w:shd w:val="clear" w:color="auto" w:fill="FFFFFF"/>
          <w:lang w:val="en-US"/>
        </w:rPr>
        <w:t>Many researchers already apply these principles in their work, but we hope that providing this explicit framework in an agricultural context will make th</w:t>
      </w:r>
      <w:r>
        <w:rPr>
          <w:color w:val="20124D"/>
          <w:shd w:val="clear" w:color="auto" w:fill="FFFFFF"/>
          <w:lang w:val="en-US"/>
        </w:rPr>
        <w:t>e</w:t>
      </w:r>
      <w:r w:rsidRPr="0029011A">
        <w:rPr>
          <w:color w:val="20124D"/>
          <w:shd w:val="clear" w:color="auto" w:fill="FFFFFF"/>
          <w:lang w:val="en-US"/>
        </w:rPr>
        <w:t xml:space="preserve"> work more intentional, visible, and</w:t>
      </w:r>
      <w:ins w:id="11" w:author="Andrea Basche" w:date="2024-05-14T08:14:00Z">
        <w:r w:rsidRPr="0029011A">
          <w:rPr>
            <w:color w:val="20124D"/>
            <w:shd w:val="clear" w:color="auto" w:fill="FFFFFF"/>
            <w:lang w:val="en-US"/>
          </w:rPr>
          <w:t xml:space="preserve"> </w:t>
        </w:r>
        <w:r>
          <w:rPr>
            <w:color w:val="20124D"/>
            <w:shd w:val="clear" w:color="auto" w:fill="FFFFFF"/>
            <w:lang w:val="en-US"/>
          </w:rPr>
          <w:t>in time,</w:t>
        </w:r>
      </w:ins>
      <w:ins w:id="12" w:author="Andrea Basche" w:date="2024-05-21T16:07:00Z">
        <w:r w:rsidRPr="0029011A">
          <w:rPr>
            <w:color w:val="20124D"/>
            <w:shd w:val="clear" w:color="auto" w:fill="FFFFFF"/>
            <w:lang w:val="en-US"/>
          </w:rPr>
          <w:t xml:space="preserve"> </w:t>
        </w:r>
      </w:ins>
      <w:r w:rsidRPr="0029011A">
        <w:rPr>
          <w:color w:val="20124D"/>
          <w:shd w:val="clear" w:color="auto" w:fill="FFFFFF"/>
          <w:lang w:val="en-US"/>
        </w:rPr>
        <w:t xml:space="preserve">ubiquitous. We </w:t>
      </w:r>
      <w:r>
        <w:rPr>
          <w:color w:val="20124D"/>
          <w:shd w:val="clear" w:color="auto" w:fill="FFFFFF"/>
          <w:lang w:val="en-US"/>
        </w:rPr>
        <w:t>present evidence</w:t>
      </w:r>
      <w:r w:rsidRPr="0029011A">
        <w:rPr>
          <w:color w:val="20124D"/>
          <w:shd w:val="clear" w:color="auto" w:fill="FFFFFF"/>
          <w:lang w:val="en-US"/>
        </w:rPr>
        <w:t xml:space="preserve"> that </w:t>
      </w:r>
      <w:r>
        <w:rPr>
          <w:color w:val="20124D"/>
          <w:shd w:val="clear" w:color="auto" w:fill="FFFFFF"/>
          <w:lang w:val="en-US"/>
        </w:rPr>
        <w:t xml:space="preserve">working within these three frameworks </w:t>
      </w:r>
      <w:r w:rsidRPr="0029011A">
        <w:rPr>
          <w:color w:val="20124D"/>
          <w:shd w:val="clear" w:color="auto" w:fill="FFFFFF"/>
          <w:lang w:val="en-US"/>
        </w:rPr>
        <w:t>concomitantly fosters creativity</w:t>
      </w:r>
      <w:r>
        <w:rPr>
          <w:color w:val="20124D"/>
          <w:shd w:val="clear" w:color="auto" w:fill="FFFFFF"/>
          <w:lang w:val="en-US"/>
        </w:rPr>
        <w:t xml:space="preserve"> and</w:t>
      </w:r>
      <w:r w:rsidRPr="0029011A">
        <w:rPr>
          <w:color w:val="20124D"/>
          <w:shd w:val="clear" w:color="auto" w:fill="FFFFFF"/>
          <w:lang w:val="en-US"/>
        </w:rPr>
        <w:t xml:space="preserve"> lead</w:t>
      </w:r>
      <w:r>
        <w:rPr>
          <w:color w:val="20124D"/>
          <w:shd w:val="clear" w:color="auto" w:fill="FFFFFF"/>
          <w:lang w:val="en-US"/>
        </w:rPr>
        <w:t>s</w:t>
      </w:r>
      <w:r w:rsidRPr="0029011A">
        <w:rPr>
          <w:color w:val="20124D"/>
          <w:shd w:val="clear" w:color="auto" w:fill="FFFFFF"/>
          <w:lang w:val="en-US"/>
        </w:rPr>
        <w:t xml:space="preserve"> to more transformative outcomes for agriculture</w:t>
      </w:r>
      <w:r>
        <w:rPr>
          <w:color w:val="20124D"/>
          <w:shd w:val="clear" w:color="auto" w:fill="FFFFFF"/>
          <w:lang w:val="en-US"/>
        </w:rPr>
        <w:t xml:space="preserve"> and sustainability</w:t>
      </w:r>
      <w:r w:rsidRPr="0029011A">
        <w:rPr>
          <w:color w:val="20124D"/>
          <w:shd w:val="clear" w:color="auto" w:fill="FFFFFF"/>
          <w:lang w:val="en-US"/>
        </w:rPr>
        <w:t xml:space="preserve"> as a whole.</w:t>
      </w:r>
    </w:p>
    <w:p w14:paraId="38CD6FE7" w14:textId="77777777" w:rsidR="00F74EB8" w:rsidRPr="008A169F" w:rsidRDefault="00F74EB8" w:rsidP="008A169F">
      <w:pPr>
        <w:rPr>
          <w:lang w:val="en-US"/>
        </w:rPr>
      </w:pPr>
    </w:p>
    <w:sectPr w:rsidR="00F74EB8" w:rsidRPr="008A16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a Basche" w:date="2024-05-17T07:34:00Z" w:initials="AB">
    <w:p w14:paraId="4E59033F" w14:textId="77777777" w:rsidR="00ED49D1" w:rsidRDefault="00ED49D1" w:rsidP="00ED49D1">
      <w:pPr>
        <w:pStyle w:val="CommentText"/>
      </w:pPr>
      <w:r>
        <w:rPr>
          <w:rStyle w:val="CommentReference"/>
        </w:rPr>
        <w:annotationRef/>
      </w:r>
      <w:r>
        <w:t>Their “Toward Thick Legitimacy” article would be a good one here!</w:t>
      </w:r>
    </w:p>
  </w:comment>
  <w:comment w:id="3" w:author="Stefan Gailans" w:date="2024-05-14T15:37:00Z" w:initials="SG">
    <w:p w14:paraId="7E0F2755" w14:textId="68ED5122" w:rsidR="00A02CE8" w:rsidRDefault="00A02CE8" w:rsidP="00A02CE8">
      <w:pPr>
        <w:pStyle w:val="CommentText"/>
      </w:pPr>
      <w:r>
        <w:rPr>
          <w:rStyle w:val="CommentReference"/>
        </w:rPr>
        <w:annotationRef/>
      </w:r>
      <w:r>
        <w:t>Damn, this is good! And I will definitely draw from this paragraph in the future when talking/writing about this project. You do an exceptional job of setting the stage for the project. Kudos!</w:t>
      </w:r>
    </w:p>
  </w:comment>
  <w:comment w:id="4" w:author="Stefan Gailans" w:date="2024-05-14T15:38:00Z" w:initials="SG">
    <w:p w14:paraId="36814182" w14:textId="77777777" w:rsidR="00A02CE8" w:rsidRDefault="00A02CE8" w:rsidP="00A02CE8">
      <w:pPr>
        <w:pStyle w:val="CommentText"/>
      </w:pPr>
      <w:r>
        <w:rPr>
          <w:rStyle w:val="CommentReference"/>
        </w:rPr>
        <w:annotationRef/>
      </w:r>
      <w:r>
        <w:t>See this article in the most recent issue of the Practical Farmer Magazine:</w:t>
      </w:r>
    </w:p>
    <w:p w14:paraId="17BAD96B" w14:textId="77777777" w:rsidR="00A02CE8" w:rsidRDefault="00A02CE8" w:rsidP="00A02CE8">
      <w:pPr>
        <w:pStyle w:val="CommentText"/>
      </w:pPr>
      <w:r>
        <w:t xml:space="preserve">Article: </w:t>
      </w:r>
      <w:hyperlink r:id="rId1" w:history="1">
        <w:r w:rsidRPr="002342C8">
          <w:rPr>
            <w:rStyle w:val="Hyperlink"/>
          </w:rPr>
          <w:t>https://practicalfarmers.org/2024/04/putting-soil-to-the-test/</w:t>
        </w:r>
      </w:hyperlink>
    </w:p>
    <w:p w14:paraId="76339265" w14:textId="77777777" w:rsidR="00A02CE8" w:rsidRDefault="00A02CE8" w:rsidP="00A02CE8">
      <w:pPr>
        <w:pStyle w:val="CommentText"/>
      </w:pPr>
    </w:p>
    <w:p w14:paraId="1E230FDC" w14:textId="77777777" w:rsidR="00A02CE8" w:rsidRDefault="00A02CE8" w:rsidP="00A02CE8">
      <w:pPr>
        <w:pStyle w:val="CommentText"/>
      </w:pPr>
      <w:r>
        <w:t xml:space="preserve">Issue: </w:t>
      </w:r>
      <w:hyperlink r:id="rId2" w:history="1">
        <w:r w:rsidRPr="002342C8">
          <w:rPr>
            <w:rStyle w:val="Hyperlink"/>
          </w:rPr>
          <w:t>https://practicalfarmers.org/2024/04/the-practical-farmer-spring-2024/</w:t>
        </w:r>
      </w:hyperlink>
    </w:p>
  </w:comment>
  <w:comment w:id="5" w:author="Stefan Gailans" w:date="2024-05-14T15:51:00Z" w:initials="SG">
    <w:p w14:paraId="0250127B" w14:textId="77777777" w:rsidR="00B2392A" w:rsidRDefault="00B2392A" w:rsidP="00B2392A">
      <w:pPr>
        <w:pStyle w:val="CommentText"/>
      </w:pPr>
      <w:r>
        <w:rPr>
          <w:rStyle w:val="CommentReference"/>
        </w:rPr>
        <w:annotationRef/>
      </w:r>
      <w:r>
        <w:t>You can site from p. 5 of this 2022 Cooperators’ Program Report (most recent available):</w:t>
      </w:r>
    </w:p>
    <w:p w14:paraId="54E1B526" w14:textId="77777777" w:rsidR="00B2392A" w:rsidRDefault="00000000" w:rsidP="00B2392A">
      <w:pPr>
        <w:pStyle w:val="CommentText"/>
      </w:pPr>
      <w:hyperlink r:id="rId3" w:history="1">
        <w:r w:rsidR="00B2392A" w:rsidRPr="00A97A39">
          <w:rPr>
            <w:rStyle w:val="Hyperlink"/>
          </w:rPr>
          <w:t>https://practicalfarmers.b-cdn.net/wp-content/uploads/2023/07/PFI2022_CooperatorsProgram_Report_FINAL_ForWeb.pdf</w:t>
        </w:r>
      </w:hyperlink>
    </w:p>
    <w:p w14:paraId="71EF630C" w14:textId="77777777" w:rsidR="00B2392A" w:rsidRDefault="00B2392A" w:rsidP="00B2392A">
      <w:pPr>
        <w:pStyle w:val="CommentText"/>
      </w:pPr>
    </w:p>
    <w:p w14:paraId="710FC727" w14:textId="77777777" w:rsidR="00B2392A" w:rsidRDefault="00B2392A" w:rsidP="00B2392A">
      <w:pPr>
        <w:pStyle w:val="CommentText"/>
      </w:pPr>
      <w:r>
        <w:t xml:space="preserve">Or pp. 10-11 of the 2023 PFI annual report: </w:t>
      </w:r>
      <w:hyperlink r:id="rId4" w:history="1">
        <w:r w:rsidRPr="00A97A39">
          <w:rPr>
            <w:rStyle w:val="Hyperlink"/>
          </w:rPr>
          <w:t>https://practicalfarmers.org/wp-content/uploads/2024/03/PFI2023_AnnualReport_FINAL_forWeb.pdf</w:t>
        </w:r>
      </w:hyperlink>
    </w:p>
  </w:comment>
  <w:comment w:id="6" w:author="Stefan Gailans" w:date="2024-05-14T15:54:00Z" w:initials="SG">
    <w:p w14:paraId="73CA72B5" w14:textId="77777777" w:rsidR="00C10AAB" w:rsidRDefault="00C10AAB" w:rsidP="00C10AAB">
      <w:pPr>
        <w:pStyle w:val="CommentText"/>
      </w:pPr>
      <w:r>
        <w:rPr>
          <w:rStyle w:val="CommentReference"/>
        </w:rPr>
        <w:annotationRef/>
      </w:r>
      <w:r>
        <w:t>Here’s a link to the Reflection survey we’ve been sending to cooperators the past few years:</w:t>
      </w:r>
    </w:p>
    <w:p w14:paraId="625DC56C" w14:textId="77777777" w:rsidR="00C10AAB" w:rsidRDefault="00000000" w:rsidP="00C10AAB">
      <w:pPr>
        <w:pStyle w:val="CommentText"/>
      </w:pPr>
      <w:hyperlink r:id="rId5" w:history="1">
        <w:r w:rsidR="00C10AAB" w:rsidRPr="00966448">
          <w:rPr>
            <w:rStyle w:val="Hyperlink"/>
          </w:rPr>
          <w:t>https://practicalfarmers.sjc1.qualtrics.com/jfe/form/SV_5hDH70vGo25TiqW</w:t>
        </w:r>
      </w:hyperlink>
      <w:r w:rsidR="00C10AAB">
        <w:t xml:space="preserve"> </w:t>
      </w:r>
    </w:p>
  </w:comment>
  <w:comment w:id="7" w:author="Stefan Gailans" w:date="2024-05-14T16:00:00Z" w:initials="SG">
    <w:p w14:paraId="54BB2D49" w14:textId="77777777" w:rsidR="00624B16" w:rsidRDefault="00624B16" w:rsidP="00624B16">
      <w:pPr>
        <w:pStyle w:val="CommentText"/>
      </w:pPr>
      <w:r>
        <w:rPr>
          <w:rStyle w:val="CommentReference"/>
        </w:rPr>
        <w:annotationRef/>
      </w:r>
      <w:r>
        <w:t>It could be worth mentioning if it doesn’t result in too much of diversion. Andrea might have something to add here as she has put a lot of thought/effort into how she runs her lab and manages her students.</w:t>
      </w:r>
    </w:p>
  </w:comment>
  <w:comment w:id="10" w:author="Stefan Gailans" w:date="2024-05-14T16:03:00Z" w:initials="SG">
    <w:p w14:paraId="34CF4C66" w14:textId="77777777" w:rsidR="00624B16" w:rsidRDefault="00624B16" w:rsidP="00624B16">
      <w:pPr>
        <w:pStyle w:val="CommentText"/>
      </w:pPr>
      <w:r>
        <w:rPr>
          <w:rStyle w:val="CommentReference"/>
        </w:rPr>
        <w:annotationRef/>
      </w:r>
      <w:r>
        <w:t>I reread this sentence over and over because I found it so interesting and especially well put. Great writing.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9033F" w15:done="0"/>
  <w15:commentEx w15:paraId="7E0F2755" w15:done="0"/>
  <w15:commentEx w15:paraId="1E230FDC" w15:done="0"/>
  <w15:commentEx w15:paraId="710FC727" w15:done="0"/>
  <w15:commentEx w15:paraId="625DC56C" w15:done="0"/>
  <w15:commentEx w15:paraId="54BB2D49" w15:done="0"/>
  <w15:commentEx w15:paraId="34CF4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E267F3" w16cex:dateUtc="2024-05-17T12:34:00Z"/>
  <w16cex:commentExtensible w16cex:durableId="36A9BB34" w16cex:dateUtc="2024-05-14T20:37:00Z"/>
  <w16cex:commentExtensible w16cex:durableId="5F3AC488" w16cex:dateUtc="2024-05-14T20:38:00Z"/>
  <w16cex:commentExtensible w16cex:durableId="4B44D828" w16cex:dateUtc="2024-05-14T20:51:00Z"/>
  <w16cex:commentExtensible w16cex:durableId="6AB83BF0" w16cex:dateUtc="2024-05-14T20:54:00Z"/>
  <w16cex:commentExtensible w16cex:durableId="35D1BA80" w16cex:dateUtc="2024-05-14T21:00:00Z"/>
  <w16cex:commentExtensible w16cex:durableId="1263ED64" w16cex:dateUtc="2024-05-14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9033F" w16cid:durableId="05E267F3"/>
  <w16cid:commentId w16cid:paraId="7E0F2755" w16cid:durableId="36A9BB34"/>
  <w16cid:commentId w16cid:paraId="1E230FDC" w16cid:durableId="5F3AC488"/>
  <w16cid:commentId w16cid:paraId="710FC727" w16cid:durableId="4B44D828"/>
  <w16cid:commentId w16cid:paraId="625DC56C" w16cid:durableId="6AB83BF0"/>
  <w16cid:commentId w16cid:paraId="54BB2D49" w16cid:durableId="35D1BA80"/>
  <w16cid:commentId w16cid:paraId="34CF4C66" w16cid:durableId="1263ED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0"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8"/>
  </w:num>
  <w:num w:numId="2" w16cid:durableId="1973247952">
    <w:abstractNumId w:val="11"/>
  </w:num>
  <w:num w:numId="3" w16cid:durableId="403113598">
    <w:abstractNumId w:val="9"/>
  </w:num>
  <w:num w:numId="4" w16cid:durableId="904026108">
    <w:abstractNumId w:val="2"/>
  </w:num>
  <w:num w:numId="5" w16cid:durableId="567149860">
    <w:abstractNumId w:val="0"/>
  </w:num>
  <w:num w:numId="6" w16cid:durableId="1147165096">
    <w:abstractNumId w:val="1"/>
  </w:num>
  <w:num w:numId="7" w16cid:durableId="1156340078">
    <w:abstractNumId w:val="3"/>
  </w:num>
  <w:num w:numId="8" w16cid:durableId="871958497">
    <w:abstractNumId w:val="6"/>
  </w:num>
  <w:num w:numId="9" w16cid:durableId="781727128">
    <w:abstractNumId w:val="10"/>
  </w:num>
  <w:num w:numId="10" w16cid:durableId="1955944344">
    <w:abstractNumId w:val="4"/>
  </w:num>
  <w:num w:numId="11" w16cid:durableId="169876749">
    <w:abstractNumId w:val="7"/>
  </w:num>
  <w:num w:numId="12" w16cid:durableId="2659642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a Basche">
    <w15:presenceInfo w15:providerId="AD" w15:userId="S::abasche2@unl.edu::fa56282e-1468-488a-8523-3187bb5bdf23"/>
  </w15:person>
  <w15:person w15:author="Stefan Gailans">
    <w15:presenceInfo w15:providerId="AD" w15:userId="S::stefan.gailans@practicalfarmers.org::b5648ffc-c51d-4567-9018-03d073167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41E4"/>
    <w:rsid w:val="0000722A"/>
    <w:rsid w:val="00015B5D"/>
    <w:rsid w:val="000179DC"/>
    <w:rsid w:val="00017ECD"/>
    <w:rsid w:val="000208F6"/>
    <w:rsid w:val="00027EB8"/>
    <w:rsid w:val="000311E4"/>
    <w:rsid w:val="000369A3"/>
    <w:rsid w:val="00042475"/>
    <w:rsid w:val="000513B4"/>
    <w:rsid w:val="0005346B"/>
    <w:rsid w:val="000572BC"/>
    <w:rsid w:val="00061D65"/>
    <w:rsid w:val="00063703"/>
    <w:rsid w:val="000732A2"/>
    <w:rsid w:val="000732A5"/>
    <w:rsid w:val="00074D39"/>
    <w:rsid w:val="000768E7"/>
    <w:rsid w:val="000816CA"/>
    <w:rsid w:val="00081F09"/>
    <w:rsid w:val="00083C0B"/>
    <w:rsid w:val="0008451B"/>
    <w:rsid w:val="0008605E"/>
    <w:rsid w:val="00086D8C"/>
    <w:rsid w:val="000923F7"/>
    <w:rsid w:val="00093453"/>
    <w:rsid w:val="000949BF"/>
    <w:rsid w:val="000A15F4"/>
    <w:rsid w:val="000A1EBD"/>
    <w:rsid w:val="000A4743"/>
    <w:rsid w:val="000A4D89"/>
    <w:rsid w:val="000C7806"/>
    <w:rsid w:val="000D284F"/>
    <w:rsid w:val="000D30DE"/>
    <w:rsid w:val="000E1579"/>
    <w:rsid w:val="000E7DB5"/>
    <w:rsid w:val="000F1805"/>
    <w:rsid w:val="000F4919"/>
    <w:rsid w:val="000F6AB9"/>
    <w:rsid w:val="00101CF6"/>
    <w:rsid w:val="00121249"/>
    <w:rsid w:val="00123E1A"/>
    <w:rsid w:val="0012423C"/>
    <w:rsid w:val="0013156B"/>
    <w:rsid w:val="00133B7A"/>
    <w:rsid w:val="00146801"/>
    <w:rsid w:val="00146F9D"/>
    <w:rsid w:val="001529B6"/>
    <w:rsid w:val="00152C2F"/>
    <w:rsid w:val="00155AF9"/>
    <w:rsid w:val="0015695F"/>
    <w:rsid w:val="00165DE4"/>
    <w:rsid w:val="00167D8E"/>
    <w:rsid w:val="001715DC"/>
    <w:rsid w:val="00172B03"/>
    <w:rsid w:val="0018440F"/>
    <w:rsid w:val="001856E3"/>
    <w:rsid w:val="0019163D"/>
    <w:rsid w:val="00192AA2"/>
    <w:rsid w:val="0019711C"/>
    <w:rsid w:val="00197361"/>
    <w:rsid w:val="001A0C93"/>
    <w:rsid w:val="001B131C"/>
    <w:rsid w:val="001B77E8"/>
    <w:rsid w:val="001B78AE"/>
    <w:rsid w:val="001C3EE8"/>
    <w:rsid w:val="001C4A98"/>
    <w:rsid w:val="001C668F"/>
    <w:rsid w:val="001C6E5A"/>
    <w:rsid w:val="001C7591"/>
    <w:rsid w:val="001C7929"/>
    <w:rsid w:val="001D43ED"/>
    <w:rsid w:val="001D63CE"/>
    <w:rsid w:val="001D7C5C"/>
    <w:rsid w:val="001E6DEB"/>
    <w:rsid w:val="001E6F70"/>
    <w:rsid w:val="001F0B4C"/>
    <w:rsid w:val="001F5FFE"/>
    <w:rsid w:val="001F647D"/>
    <w:rsid w:val="00200D9D"/>
    <w:rsid w:val="00202CF7"/>
    <w:rsid w:val="00203CB5"/>
    <w:rsid w:val="0020544A"/>
    <w:rsid w:val="00205B7A"/>
    <w:rsid w:val="0020694B"/>
    <w:rsid w:val="002133D9"/>
    <w:rsid w:val="00216162"/>
    <w:rsid w:val="00222C4B"/>
    <w:rsid w:val="002254CD"/>
    <w:rsid w:val="00227166"/>
    <w:rsid w:val="00230595"/>
    <w:rsid w:val="002469FE"/>
    <w:rsid w:val="002540FF"/>
    <w:rsid w:val="002554C6"/>
    <w:rsid w:val="002554D1"/>
    <w:rsid w:val="00263F2A"/>
    <w:rsid w:val="00270076"/>
    <w:rsid w:val="0027177D"/>
    <w:rsid w:val="0027207A"/>
    <w:rsid w:val="00276DDA"/>
    <w:rsid w:val="002779F1"/>
    <w:rsid w:val="00277E2B"/>
    <w:rsid w:val="00280960"/>
    <w:rsid w:val="002817B7"/>
    <w:rsid w:val="00281E10"/>
    <w:rsid w:val="002827E9"/>
    <w:rsid w:val="0029011A"/>
    <w:rsid w:val="0029406B"/>
    <w:rsid w:val="002A34FD"/>
    <w:rsid w:val="002B0BB2"/>
    <w:rsid w:val="002B1246"/>
    <w:rsid w:val="002B15C0"/>
    <w:rsid w:val="002B2B97"/>
    <w:rsid w:val="002B6E1B"/>
    <w:rsid w:val="002C0234"/>
    <w:rsid w:val="002C07B7"/>
    <w:rsid w:val="002C1FBB"/>
    <w:rsid w:val="002C20E9"/>
    <w:rsid w:val="002C5D33"/>
    <w:rsid w:val="002C7496"/>
    <w:rsid w:val="002C7563"/>
    <w:rsid w:val="002D2290"/>
    <w:rsid w:val="002D5221"/>
    <w:rsid w:val="002D5B69"/>
    <w:rsid w:val="002E104F"/>
    <w:rsid w:val="002E15CC"/>
    <w:rsid w:val="002E2C68"/>
    <w:rsid w:val="002F2F63"/>
    <w:rsid w:val="002F4CE6"/>
    <w:rsid w:val="00300F8A"/>
    <w:rsid w:val="003013EE"/>
    <w:rsid w:val="003019ED"/>
    <w:rsid w:val="00304B6E"/>
    <w:rsid w:val="00311C47"/>
    <w:rsid w:val="00317CF0"/>
    <w:rsid w:val="00322756"/>
    <w:rsid w:val="00324BBB"/>
    <w:rsid w:val="00330877"/>
    <w:rsid w:val="003319F6"/>
    <w:rsid w:val="00331DD2"/>
    <w:rsid w:val="0033786C"/>
    <w:rsid w:val="00341278"/>
    <w:rsid w:val="0034283F"/>
    <w:rsid w:val="003501C7"/>
    <w:rsid w:val="00353ABB"/>
    <w:rsid w:val="00357D37"/>
    <w:rsid w:val="00364BEC"/>
    <w:rsid w:val="00365424"/>
    <w:rsid w:val="003658BF"/>
    <w:rsid w:val="00367CF8"/>
    <w:rsid w:val="003739B1"/>
    <w:rsid w:val="00377972"/>
    <w:rsid w:val="0038243C"/>
    <w:rsid w:val="0038432A"/>
    <w:rsid w:val="00390894"/>
    <w:rsid w:val="00392410"/>
    <w:rsid w:val="00394978"/>
    <w:rsid w:val="003970CF"/>
    <w:rsid w:val="003B028F"/>
    <w:rsid w:val="003B21F9"/>
    <w:rsid w:val="003B4A09"/>
    <w:rsid w:val="003B6E42"/>
    <w:rsid w:val="003C03BB"/>
    <w:rsid w:val="003C5BB1"/>
    <w:rsid w:val="003D1C2B"/>
    <w:rsid w:val="003D4DD4"/>
    <w:rsid w:val="003E304E"/>
    <w:rsid w:val="003F1594"/>
    <w:rsid w:val="003F22D7"/>
    <w:rsid w:val="003F2AD7"/>
    <w:rsid w:val="003F2EAF"/>
    <w:rsid w:val="00400119"/>
    <w:rsid w:val="00410950"/>
    <w:rsid w:val="00414ABC"/>
    <w:rsid w:val="00424324"/>
    <w:rsid w:val="004260D3"/>
    <w:rsid w:val="00445D45"/>
    <w:rsid w:val="00447075"/>
    <w:rsid w:val="00464BD1"/>
    <w:rsid w:val="00474EA2"/>
    <w:rsid w:val="0047685D"/>
    <w:rsid w:val="00476B73"/>
    <w:rsid w:val="00480DEA"/>
    <w:rsid w:val="00481653"/>
    <w:rsid w:val="0049009F"/>
    <w:rsid w:val="00492609"/>
    <w:rsid w:val="00493163"/>
    <w:rsid w:val="004A02F2"/>
    <w:rsid w:val="004A756B"/>
    <w:rsid w:val="004B2CA9"/>
    <w:rsid w:val="004B348C"/>
    <w:rsid w:val="004B3A0C"/>
    <w:rsid w:val="004B48DF"/>
    <w:rsid w:val="004D3EAD"/>
    <w:rsid w:val="004D5302"/>
    <w:rsid w:val="004E2394"/>
    <w:rsid w:val="004E2C6B"/>
    <w:rsid w:val="004F5CC1"/>
    <w:rsid w:val="004F74BE"/>
    <w:rsid w:val="005005CA"/>
    <w:rsid w:val="00500890"/>
    <w:rsid w:val="00502975"/>
    <w:rsid w:val="00511C53"/>
    <w:rsid w:val="005218F8"/>
    <w:rsid w:val="00526DFC"/>
    <w:rsid w:val="0052735F"/>
    <w:rsid w:val="005303F9"/>
    <w:rsid w:val="005370FC"/>
    <w:rsid w:val="00537C38"/>
    <w:rsid w:val="00546CC0"/>
    <w:rsid w:val="00546D13"/>
    <w:rsid w:val="00551E8C"/>
    <w:rsid w:val="005522EC"/>
    <w:rsid w:val="00555110"/>
    <w:rsid w:val="005553D6"/>
    <w:rsid w:val="00555F99"/>
    <w:rsid w:val="005578A7"/>
    <w:rsid w:val="0056662F"/>
    <w:rsid w:val="005672A8"/>
    <w:rsid w:val="00583BA0"/>
    <w:rsid w:val="0059083B"/>
    <w:rsid w:val="005A00E0"/>
    <w:rsid w:val="005A16B1"/>
    <w:rsid w:val="005A6FD4"/>
    <w:rsid w:val="005B1CF4"/>
    <w:rsid w:val="005B3407"/>
    <w:rsid w:val="005B492B"/>
    <w:rsid w:val="005B6AC3"/>
    <w:rsid w:val="005D0548"/>
    <w:rsid w:val="005D0AB4"/>
    <w:rsid w:val="005E1D20"/>
    <w:rsid w:val="005E7AAE"/>
    <w:rsid w:val="005F0202"/>
    <w:rsid w:val="005F23AB"/>
    <w:rsid w:val="006002FF"/>
    <w:rsid w:val="006035D7"/>
    <w:rsid w:val="0060586C"/>
    <w:rsid w:val="006075B5"/>
    <w:rsid w:val="00611C62"/>
    <w:rsid w:val="0061375A"/>
    <w:rsid w:val="006212E1"/>
    <w:rsid w:val="006213E5"/>
    <w:rsid w:val="00624B16"/>
    <w:rsid w:val="00632727"/>
    <w:rsid w:val="00632DA9"/>
    <w:rsid w:val="00632E00"/>
    <w:rsid w:val="006355F8"/>
    <w:rsid w:val="00635710"/>
    <w:rsid w:val="006377AD"/>
    <w:rsid w:val="006426D8"/>
    <w:rsid w:val="00647412"/>
    <w:rsid w:val="00650D5D"/>
    <w:rsid w:val="00652FA1"/>
    <w:rsid w:val="00654727"/>
    <w:rsid w:val="0066073B"/>
    <w:rsid w:val="006653A5"/>
    <w:rsid w:val="00671B76"/>
    <w:rsid w:val="00673001"/>
    <w:rsid w:val="00676709"/>
    <w:rsid w:val="006777C1"/>
    <w:rsid w:val="006818C7"/>
    <w:rsid w:val="006876E3"/>
    <w:rsid w:val="00692F29"/>
    <w:rsid w:val="006931DB"/>
    <w:rsid w:val="006A29CE"/>
    <w:rsid w:val="006A3B7E"/>
    <w:rsid w:val="006C190F"/>
    <w:rsid w:val="006C5FE3"/>
    <w:rsid w:val="006D11F1"/>
    <w:rsid w:val="006D1C64"/>
    <w:rsid w:val="006D6BA1"/>
    <w:rsid w:val="006D7072"/>
    <w:rsid w:val="006E0DB7"/>
    <w:rsid w:val="006E3048"/>
    <w:rsid w:val="006E637E"/>
    <w:rsid w:val="006E71CD"/>
    <w:rsid w:val="006F4235"/>
    <w:rsid w:val="006F5955"/>
    <w:rsid w:val="00706C0A"/>
    <w:rsid w:val="00707990"/>
    <w:rsid w:val="00710000"/>
    <w:rsid w:val="00711DDD"/>
    <w:rsid w:val="00713AF0"/>
    <w:rsid w:val="00724B6E"/>
    <w:rsid w:val="00725207"/>
    <w:rsid w:val="007258F3"/>
    <w:rsid w:val="00725DC3"/>
    <w:rsid w:val="00725FDB"/>
    <w:rsid w:val="00730860"/>
    <w:rsid w:val="0073106B"/>
    <w:rsid w:val="00732201"/>
    <w:rsid w:val="00732F00"/>
    <w:rsid w:val="00734E6F"/>
    <w:rsid w:val="00742E34"/>
    <w:rsid w:val="00750AC7"/>
    <w:rsid w:val="0075515B"/>
    <w:rsid w:val="00764B96"/>
    <w:rsid w:val="00766CF5"/>
    <w:rsid w:val="00767AF2"/>
    <w:rsid w:val="00782351"/>
    <w:rsid w:val="007832C7"/>
    <w:rsid w:val="00787942"/>
    <w:rsid w:val="00792BE4"/>
    <w:rsid w:val="00793686"/>
    <w:rsid w:val="00794063"/>
    <w:rsid w:val="007A1F5A"/>
    <w:rsid w:val="007A5B68"/>
    <w:rsid w:val="007B36AC"/>
    <w:rsid w:val="007B505D"/>
    <w:rsid w:val="007B5D82"/>
    <w:rsid w:val="007B6D82"/>
    <w:rsid w:val="007C4855"/>
    <w:rsid w:val="007C6517"/>
    <w:rsid w:val="007C69A9"/>
    <w:rsid w:val="007C6F93"/>
    <w:rsid w:val="007D03A3"/>
    <w:rsid w:val="007D1CDD"/>
    <w:rsid w:val="007D2199"/>
    <w:rsid w:val="007D2CD8"/>
    <w:rsid w:val="007D2F62"/>
    <w:rsid w:val="007D347A"/>
    <w:rsid w:val="007E0262"/>
    <w:rsid w:val="007E0B12"/>
    <w:rsid w:val="007E4954"/>
    <w:rsid w:val="007F2DD8"/>
    <w:rsid w:val="007F57C7"/>
    <w:rsid w:val="0080198F"/>
    <w:rsid w:val="00803795"/>
    <w:rsid w:val="00804663"/>
    <w:rsid w:val="008063AB"/>
    <w:rsid w:val="00814DDD"/>
    <w:rsid w:val="00821D8B"/>
    <w:rsid w:val="00822A3A"/>
    <w:rsid w:val="0083017C"/>
    <w:rsid w:val="008328EA"/>
    <w:rsid w:val="00836245"/>
    <w:rsid w:val="008370B8"/>
    <w:rsid w:val="008458AB"/>
    <w:rsid w:val="008458FD"/>
    <w:rsid w:val="00847492"/>
    <w:rsid w:val="0085121A"/>
    <w:rsid w:val="008526F6"/>
    <w:rsid w:val="00855D26"/>
    <w:rsid w:val="00856997"/>
    <w:rsid w:val="008673DD"/>
    <w:rsid w:val="00872F1F"/>
    <w:rsid w:val="00873FDC"/>
    <w:rsid w:val="00886A8B"/>
    <w:rsid w:val="0089148D"/>
    <w:rsid w:val="00897AE7"/>
    <w:rsid w:val="008A169F"/>
    <w:rsid w:val="008B47B9"/>
    <w:rsid w:val="008B5808"/>
    <w:rsid w:val="008C1B0E"/>
    <w:rsid w:val="008D2ECE"/>
    <w:rsid w:val="008D4591"/>
    <w:rsid w:val="008D5296"/>
    <w:rsid w:val="008D5CBD"/>
    <w:rsid w:val="008E3006"/>
    <w:rsid w:val="0090571F"/>
    <w:rsid w:val="00920104"/>
    <w:rsid w:val="009237C8"/>
    <w:rsid w:val="0093543C"/>
    <w:rsid w:val="00935583"/>
    <w:rsid w:val="009442EB"/>
    <w:rsid w:val="00953531"/>
    <w:rsid w:val="00953B32"/>
    <w:rsid w:val="00954393"/>
    <w:rsid w:val="00955CAF"/>
    <w:rsid w:val="00956590"/>
    <w:rsid w:val="00967B5B"/>
    <w:rsid w:val="00967FC4"/>
    <w:rsid w:val="009724E3"/>
    <w:rsid w:val="0097277A"/>
    <w:rsid w:val="00975CB0"/>
    <w:rsid w:val="00980B84"/>
    <w:rsid w:val="00982FF3"/>
    <w:rsid w:val="00983565"/>
    <w:rsid w:val="009942D5"/>
    <w:rsid w:val="009A0D1A"/>
    <w:rsid w:val="009A141C"/>
    <w:rsid w:val="009A267D"/>
    <w:rsid w:val="009A6B1E"/>
    <w:rsid w:val="009B2AF7"/>
    <w:rsid w:val="009B5DF7"/>
    <w:rsid w:val="009C1104"/>
    <w:rsid w:val="009C1E3E"/>
    <w:rsid w:val="009C33CD"/>
    <w:rsid w:val="009C4921"/>
    <w:rsid w:val="009C7B86"/>
    <w:rsid w:val="009C7EA9"/>
    <w:rsid w:val="009D37A4"/>
    <w:rsid w:val="009D766B"/>
    <w:rsid w:val="009E5B92"/>
    <w:rsid w:val="009E7155"/>
    <w:rsid w:val="00A017E3"/>
    <w:rsid w:val="00A02CE8"/>
    <w:rsid w:val="00A06BCD"/>
    <w:rsid w:val="00A15848"/>
    <w:rsid w:val="00A1659B"/>
    <w:rsid w:val="00A20A15"/>
    <w:rsid w:val="00A24B62"/>
    <w:rsid w:val="00A26087"/>
    <w:rsid w:val="00A264BD"/>
    <w:rsid w:val="00A30416"/>
    <w:rsid w:val="00A30660"/>
    <w:rsid w:val="00A34416"/>
    <w:rsid w:val="00A40128"/>
    <w:rsid w:val="00A42909"/>
    <w:rsid w:val="00A42FCE"/>
    <w:rsid w:val="00A4510A"/>
    <w:rsid w:val="00A56E52"/>
    <w:rsid w:val="00A71213"/>
    <w:rsid w:val="00A81003"/>
    <w:rsid w:val="00A818B4"/>
    <w:rsid w:val="00A86F8F"/>
    <w:rsid w:val="00A933CA"/>
    <w:rsid w:val="00A97355"/>
    <w:rsid w:val="00AA48A9"/>
    <w:rsid w:val="00AA78D4"/>
    <w:rsid w:val="00AB2A8B"/>
    <w:rsid w:val="00AB7F3D"/>
    <w:rsid w:val="00AC6731"/>
    <w:rsid w:val="00AD0519"/>
    <w:rsid w:val="00AD2530"/>
    <w:rsid w:val="00AD588B"/>
    <w:rsid w:val="00AD6ED0"/>
    <w:rsid w:val="00AF4925"/>
    <w:rsid w:val="00AF69AB"/>
    <w:rsid w:val="00B04EE2"/>
    <w:rsid w:val="00B067E5"/>
    <w:rsid w:val="00B075EE"/>
    <w:rsid w:val="00B11261"/>
    <w:rsid w:val="00B1388B"/>
    <w:rsid w:val="00B156BE"/>
    <w:rsid w:val="00B16AFD"/>
    <w:rsid w:val="00B22D46"/>
    <w:rsid w:val="00B2392A"/>
    <w:rsid w:val="00B25BC5"/>
    <w:rsid w:val="00B302F8"/>
    <w:rsid w:val="00B3633F"/>
    <w:rsid w:val="00B429F1"/>
    <w:rsid w:val="00B43D1F"/>
    <w:rsid w:val="00B4788C"/>
    <w:rsid w:val="00B543A3"/>
    <w:rsid w:val="00B55CD4"/>
    <w:rsid w:val="00B61769"/>
    <w:rsid w:val="00B61AB0"/>
    <w:rsid w:val="00B61CF4"/>
    <w:rsid w:val="00B64839"/>
    <w:rsid w:val="00B7371F"/>
    <w:rsid w:val="00B76E57"/>
    <w:rsid w:val="00B8062A"/>
    <w:rsid w:val="00B87081"/>
    <w:rsid w:val="00BA117B"/>
    <w:rsid w:val="00BA1A76"/>
    <w:rsid w:val="00BA40EE"/>
    <w:rsid w:val="00BA5668"/>
    <w:rsid w:val="00BA6E69"/>
    <w:rsid w:val="00BC0161"/>
    <w:rsid w:val="00BC0B3E"/>
    <w:rsid w:val="00BC2BE9"/>
    <w:rsid w:val="00BC43D6"/>
    <w:rsid w:val="00BD321A"/>
    <w:rsid w:val="00BE05C4"/>
    <w:rsid w:val="00BE0E49"/>
    <w:rsid w:val="00BE2EB1"/>
    <w:rsid w:val="00BF15E7"/>
    <w:rsid w:val="00BF2CA1"/>
    <w:rsid w:val="00BF3C5E"/>
    <w:rsid w:val="00BF71EF"/>
    <w:rsid w:val="00C03364"/>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40A06"/>
    <w:rsid w:val="00C534E2"/>
    <w:rsid w:val="00C54397"/>
    <w:rsid w:val="00C54AAB"/>
    <w:rsid w:val="00C5624E"/>
    <w:rsid w:val="00C65676"/>
    <w:rsid w:val="00C74757"/>
    <w:rsid w:val="00C74DB4"/>
    <w:rsid w:val="00C83D16"/>
    <w:rsid w:val="00C91CD8"/>
    <w:rsid w:val="00C9253A"/>
    <w:rsid w:val="00C964CB"/>
    <w:rsid w:val="00CA0DCE"/>
    <w:rsid w:val="00CA17CE"/>
    <w:rsid w:val="00CA2C6E"/>
    <w:rsid w:val="00CA3135"/>
    <w:rsid w:val="00CA747F"/>
    <w:rsid w:val="00CB074B"/>
    <w:rsid w:val="00CB26B6"/>
    <w:rsid w:val="00CB3E56"/>
    <w:rsid w:val="00CB44D5"/>
    <w:rsid w:val="00CB461D"/>
    <w:rsid w:val="00CC38CF"/>
    <w:rsid w:val="00CF0BBF"/>
    <w:rsid w:val="00D03902"/>
    <w:rsid w:val="00D04BE5"/>
    <w:rsid w:val="00D05CC6"/>
    <w:rsid w:val="00D071A6"/>
    <w:rsid w:val="00D10D16"/>
    <w:rsid w:val="00D1122F"/>
    <w:rsid w:val="00D1227D"/>
    <w:rsid w:val="00D13DF3"/>
    <w:rsid w:val="00D16F57"/>
    <w:rsid w:val="00D20C63"/>
    <w:rsid w:val="00D21C70"/>
    <w:rsid w:val="00D21E13"/>
    <w:rsid w:val="00D41E28"/>
    <w:rsid w:val="00D46EFB"/>
    <w:rsid w:val="00D50F2E"/>
    <w:rsid w:val="00D5119E"/>
    <w:rsid w:val="00D56A66"/>
    <w:rsid w:val="00D57AD9"/>
    <w:rsid w:val="00D6561E"/>
    <w:rsid w:val="00D65D64"/>
    <w:rsid w:val="00D71182"/>
    <w:rsid w:val="00D71F6C"/>
    <w:rsid w:val="00D808F4"/>
    <w:rsid w:val="00D86C79"/>
    <w:rsid w:val="00D90450"/>
    <w:rsid w:val="00DB466D"/>
    <w:rsid w:val="00DC4F67"/>
    <w:rsid w:val="00DC5CEF"/>
    <w:rsid w:val="00DC6E86"/>
    <w:rsid w:val="00DE285C"/>
    <w:rsid w:val="00DE355E"/>
    <w:rsid w:val="00DF1F38"/>
    <w:rsid w:val="00DF6316"/>
    <w:rsid w:val="00E043CF"/>
    <w:rsid w:val="00E04D16"/>
    <w:rsid w:val="00E0695D"/>
    <w:rsid w:val="00E07DEA"/>
    <w:rsid w:val="00E119AA"/>
    <w:rsid w:val="00E12168"/>
    <w:rsid w:val="00E146F0"/>
    <w:rsid w:val="00E238BF"/>
    <w:rsid w:val="00E24957"/>
    <w:rsid w:val="00E263B8"/>
    <w:rsid w:val="00E30F4E"/>
    <w:rsid w:val="00E311F8"/>
    <w:rsid w:val="00E41F04"/>
    <w:rsid w:val="00E4568A"/>
    <w:rsid w:val="00E65BFE"/>
    <w:rsid w:val="00E67C40"/>
    <w:rsid w:val="00E719B5"/>
    <w:rsid w:val="00E77D87"/>
    <w:rsid w:val="00E838D0"/>
    <w:rsid w:val="00E92560"/>
    <w:rsid w:val="00E934D2"/>
    <w:rsid w:val="00E96628"/>
    <w:rsid w:val="00EA2A4B"/>
    <w:rsid w:val="00EA42EA"/>
    <w:rsid w:val="00EA67BB"/>
    <w:rsid w:val="00EB106A"/>
    <w:rsid w:val="00EB123F"/>
    <w:rsid w:val="00EB34AA"/>
    <w:rsid w:val="00EC20B0"/>
    <w:rsid w:val="00EC46BD"/>
    <w:rsid w:val="00EC4A93"/>
    <w:rsid w:val="00ED49D1"/>
    <w:rsid w:val="00ED4B10"/>
    <w:rsid w:val="00ED4E6D"/>
    <w:rsid w:val="00ED6A3B"/>
    <w:rsid w:val="00EE2BCE"/>
    <w:rsid w:val="00EF21E3"/>
    <w:rsid w:val="00EF2F59"/>
    <w:rsid w:val="00EF5550"/>
    <w:rsid w:val="00F00ECC"/>
    <w:rsid w:val="00F014B5"/>
    <w:rsid w:val="00F039E4"/>
    <w:rsid w:val="00F109E1"/>
    <w:rsid w:val="00F16104"/>
    <w:rsid w:val="00F17C35"/>
    <w:rsid w:val="00F23D40"/>
    <w:rsid w:val="00F251AD"/>
    <w:rsid w:val="00F278BF"/>
    <w:rsid w:val="00F34564"/>
    <w:rsid w:val="00F358C6"/>
    <w:rsid w:val="00F367C5"/>
    <w:rsid w:val="00F36EEC"/>
    <w:rsid w:val="00F45E9F"/>
    <w:rsid w:val="00F57CCD"/>
    <w:rsid w:val="00F62181"/>
    <w:rsid w:val="00F62C5B"/>
    <w:rsid w:val="00F67DEF"/>
    <w:rsid w:val="00F74EB8"/>
    <w:rsid w:val="00F75FB2"/>
    <w:rsid w:val="00F77422"/>
    <w:rsid w:val="00F8312C"/>
    <w:rsid w:val="00F83DA2"/>
    <w:rsid w:val="00F855FD"/>
    <w:rsid w:val="00F918E8"/>
    <w:rsid w:val="00F91AFA"/>
    <w:rsid w:val="00F966FB"/>
    <w:rsid w:val="00F96E71"/>
    <w:rsid w:val="00F97EE1"/>
    <w:rsid w:val="00FA6328"/>
    <w:rsid w:val="00FA6610"/>
    <w:rsid w:val="00FB15D5"/>
    <w:rsid w:val="00FB1DC6"/>
    <w:rsid w:val="00FB3950"/>
    <w:rsid w:val="00FB3F65"/>
    <w:rsid w:val="00FC3C54"/>
    <w:rsid w:val="00FC3C55"/>
    <w:rsid w:val="00FC3C88"/>
    <w:rsid w:val="00FC41A2"/>
    <w:rsid w:val="00FE1B8B"/>
    <w:rsid w:val="00FE27E4"/>
    <w:rsid w:val="00FE28BD"/>
    <w:rsid w:val="00FF04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racticalfarmers.b-cdn.net/wp-content/uploads/2023/07/PFI2022_CooperatorsProgram_Report_FINAL_ForWeb.pdf" TargetMode="External"/><Relationship Id="rId2" Type="http://schemas.openxmlformats.org/officeDocument/2006/relationships/hyperlink" Target="https://practicalfarmers.org/2024/04/the-practical-farmer-spring-2024/" TargetMode="External"/><Relationship Id="rId1" Type="http://schemas.openxmlformats.org/officeDocument/2006/relationships/hyperlink" Target="https://practicalfarmers.org/2024/04/putting-soil-to-the-test/" TargetMode="External"/><Relationship Id="rId5" Type="http://schemas.openxmlformats.org/officeDocument/2006/relationships/hyperlink" Target="https://practicalfarmers.sjc1.qualtrics.com/jfe/form/SV_5hDH70vGo25TiqW" TargetMode="External"/><Relationship Id="rId4" Type="http://schemas.openxmlformats.org/officeDocument/2006/relationships/hyperlink" Target="https://practicalfarmers.org/wp-content/uploads/2024/03/PFI2023_AnnualReport_FINAL_forWeb.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racticalfarmers.org/2024/04/putting-soil-to-the-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acticalfarmers.org/programs/agricultores-latinos/" TargetMode="External"/><Relationship Id="rId11" Type="http://schemas.openxmlformats.org/officeDocument/2006/relationships/hyperlink" Target="https://www.nass.usda.gov/Publications/National_Crop_Progress/Terms_and_Definition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10</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Nichols</cp:lastModifiedBy>
  <cp:revision>6</cp:revision>
  <dcterms:created xsi:type="dcterms:W3CDTF">2024-05-26T06:05:00Z</dcterms:created>
  <dcterms:modified xsi:type="dcterms:W3CDTF">2024-05-26T17:04:00Z</dcterms:modified>
</cp:coreProperties>
</file>