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DA6AA" w14:textId="3A756667" w:rsidR="003540F2" w:rsidRPr="00A427BC" w:rsidRDefault="003540F2" w:rsidP="003540F2">
      <w:pPr>
        <w:pStyle w:val="Title"/>
        <w:rPr>
          <w:ins w:id="0" w:author="Virginia Anne Nichols" w:date="2025-05-14T09:57:00Z" w16du:dateUtc="2025-05-14T07:57:00Z"/>
          <w:lang w:val="en-US"/>
        </w:rPr>
      </w:pPr>
      <w:ins w:id="1" w:author="Virginia Anne Nichols" w:date="2025-05-14T09:57:00Z" w16du:dateUtc="2025-05-14T07:57:00Z">
        <w:r>
          <w:rPr>
            <w:lang w:val="en-US"/>
          </w:rPr>
          <w:t xml:space="preserve">Applying the principles of Data Feminism in agricultural research promotes </w:t>
        </w:r>
        <w:r>
          <w:rPr>
            <w:lang w:val="en-US"/>
          </w:rPr>
          <w:t>research creativity??</w:t>
        </w:r>
      </w:ins>
    </w:p>
    <w:p w14:paraId="4A9D8F10" w14:textId="32D29367" w:rsidR="0012423C" w:rsidRPr="00A427BC" w:rsidDel="003540F2" w:rsidRDefault="007D4D9E" w:rsidP="006E637E">
      <w:pPr>
        <w:pStyle w:val="Title"/>
        <w:rPr>
          <w:del w:id="2" w:author="Virginia Anne Nichols" w:date="2025-05-14T09:57:00Z" w16du:dateUtc="2025-05-14T07:57:00Z"/>
          <w:lang w:val="en-US"/>
        </w:rPr>
      </w:pPr>
      <w:del w:id="3" w:author="Virginia Anne Nichols" w:date="2025-05-14T09:57:00Z" w16du:dateUtc="2025-05-14T07:57:00Z">
        <w:r w:rsidRPr="00A427BC" w:rsidDel="003540F2">
          <w:rPr>
            <w:lang w:val="en-US"/>
          </w:rPr>
          <w:delText>Data Feminism as a guide for agricultural research</w:delText>
        </w:r>
      </w:del>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13B7F8B2"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ins w:id="4" w:author="Virginia Anne Nichols" w:date="2025-05-14T09:32:00Z" w16du:dateUtc="2025-05-14T07:32:00Z">
        <w:r w:rsidR="00A508AF">
          <w:rPr>
            <w:shd w:val="clear" w:color="auto" w:fill="FFFFFF"/>
            <w:lang w:val="en-US"/>
          </w:rPr>
          <w:t xml:space="preserve">In this Perspective </w:t>
        </w:r>
      </w:ins>
      <w:del w:id="5" w:author="Virginia Anne Nichols" w:date="2025-05-14T09:32:00Z" w16du:dateUtc="2025-05-14T07:32:00Z">
        <w:r w:rsidR="00E339C6" w:rsidRPr="00A427BC" w:rsidDel="00A508AF">
          <w:rPr>
            <w:shd w:val="clear" w:color="auto" w:fill="FFFFFF"/>
            <w:lang w:val="en-US"/>
          </w:rPr>
          <w:delText xml:space="preserve">Here, </w:delText>
        </w:r>
      </w:del>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attention to power</w:t>
      </w:r>
      <w:ins w:id="6" w:author="Virginia Anne Nichols" w:date="2025-05-14T09:33:00Z" w16du:dateUtc="2025-05-14T07:33:00Z">
        <w:r w:rsidR="00A508AF">
          <w:rPr>
            <w:shd w:val="clear" w:color="auto" w:fill="FFFFFF"/>
            <w:lang w:val="en-US"/>
          </w:rPr>
          <w:t>, reciprocity</w:t>
        </w:r>
      </w:ins>
      <w:r w:rsidR="00D86529" w:rsidRPr="00A427BC">
        <w:rPr>
          <w:shd w:val="clear" w:color="auto" w:fill="FFFFFF"/>
          <w:lang w:val="en-US"/>
        </w:rPr>
        <w:t xml:space="preserve"> </w:t>
      </w:r>
      <w:r w:rsidR="00551F22" w:rsidRPr="00A427BC">
        <w:rPr>
          <w:shd w:val="clear" w:color="auto" w:fill="FFFFFF"/>
          <w:lang w:val="en-US"/>
        </w:rPr>
        <w:t xml:space="preserve">and values </w:t>
      </w:r>
      <w:del w:id="7" w:author="Virginia Anne Nichols" w:date="2025-05-14T09:32:00Z" w16du:dateUtc="2025-05-14T07:32:00Z">
        <w:r w:rsidR="00D86529" w:rsidRPr="00A427BC" w:rsidDel="00A508AF">
          <w:rPr>
            <w:shd w:val="clear" w:color="auto" w:fill="FFFFFF"/>
            <w:lang w:val="en-US"/>
          </w:rPr>
          <w:delText xml:space="preserve">concomitantly </w:delText>
        </w:r>
      </w:del>
      <w:r w:rsidR="00D86529" w:rsidRPr="00A427BC">
        <w:rPr>
          <w:shd w:val="clear" w:color="auto" w:fill="FFFFFF"/>
          <w:lang w:val="en-US"/>
        </w:rPr>
        <w:t xml:space="preserve">fosters </w:t>
      </w:r>
      <w:ins w:id="8" w:author="Virginia Anne Nichols" w:date="2025-05-14T09:32:00Z" w16du:dateUtc="2025-05-14T07:32:00Z">
        <w:r w:rsidR="00A508AF">
          <w:rPr>
            <w:shd w:val="clear" w:color="auto" w:fill="FFFFFF"/>
            <w:lang w:val="en-US"/>
          </w:rPr>
          <w:t xml:space="preserve">both </w:t>
        </w:r>
      </w:ins>
      <w:r w:rsidR="00F34E68" w:rsidRPr="00A427BC">
        <w:rPr>
          <w:shd w:val="clear" w:color="auto" w:fill="FFFFFF"/>
          <w:lang w:val="en-US"/>
        </w:rPr>
        <w:t xml:space="preserve">research </w:t>
      </w:r>
      <w:r w:rsidR="00D86529" w:rsidRPr="00A427BC">
        <w:rPr>
          <w:shd w:val="clear" w:color="auto" w:fill="FFFFFF"/>
          <w:lang w:val="en-US"/>
        </w:rPr>
        <w:t xml:space="preserve">creativity and </w:t>
      </w:r>
      <w:del w:id="9" w:author="Virginia Anne Nichols" w:date="2025-05-14T09:32:00Z" w16du:dateUtc="2025-05-14T07:32:00Z">
        <w:r w:rsidR="00D86529" w:rsidRPr="00A427BC" w:rsidDel="00A508AF">
          <w:rPr>
            <w:shd w:val="clear" w:color="auto" w:fill="FFFFFF"/>
            <w:lang w:val="en-US"/>
          </w:rPr>
          <w:delText>lead</w:delText>
        </w:r>
        <w:r w:rsidR="00F50C8B" w:rsidRPr="00A427BC" w:rsidDel="00A508AF">
          <w:rPr>
            <w:shd w:val="clear" w:color="auto" w:fill="FFFFFF"/>
            <w:lang w:val="en-US"/>
          </w:rPr>
          <w:delText xml:space="preserve">s </w:delText>
        </w:r>
        <w:r w:rsidR="007F57C7" w:rsidRPr="00A427BC" w:rsidDel="00A508AF">
          <w:rPr>
            <w:shd w:val="clear" w:color="auto" w:fill="FFFFFF"/>
            <w:lang w:val="en-US"/>
          </w:rPr>
          <w:delText xml:space="preserve">to </w:delText>
        </w:r>
      </w:del>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7B86D1F9"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proofErr w:type="gramStart"/>
      <w:r w:rsidR="00CA66D9" w:rsidRPr="00A427BC">
        <w:rPr>
          <w:lang w:val="en-US"/>
        </w:rPr>
        <w:t>continues</w:t>
      </w:r>
      <w:proofErr w:type="gramEnd"/>
      <w:r w:rsidR="00CA66D9" w:rsidRPr="00A427BC">
        <w:rPr>
          <w:lang w:val="en-US"/>
        </w:rPr>
        <w:t xml:space="preserve">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F02909">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UM2jT465/wO6t26yG","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UM2jT465/fJka5Ewe","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UM2jT465/GwTm8XkY","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F02909">
        <w:rPr>
          <w:lang w:val="en-US"/>
        </w:rPr>
        <w:instrText xml:space="preserve"> ADDIN ZOTERO_ITEM CSL_CITATION {"citationID":"SX0L1dzS","properties":{"formattedCitation":"\\super 7\\nosupersub{}","plainCitation":"7","noteIndex":0},"citationItems":[{"id":"UM2jT465/Lz9EApZm","uris":["http://zotero.org/users/3599437/items/3CYIBW5F"],"itemData":{"id":1371,"type":"chapter","abstract":"This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F02909">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Jahi"}],"issued":{"date-parts":[["2021",2,11]]}}},{"id":"UM2jT465/fe90Uiz8","uris":["http://zotero.org/users/3599437/items/SR3UN3LB"],"itemData":{"id":1469,"type":"article-journal","abstract":"(1991).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E."}],"accessed":{"date-parts":[["2024",6,6]]},"issued":{"date-parts":[["1991",1,1]]}}},{"id":"UM2jT465/Z2SEZ8fM","uris":["http://zotero.org/users/3599437/items/ISG53YXF"],"itemData":{"id":1344,"type":"article-journal","abstract":"Agroecology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F02909">
        <w:rPr>
          <w:lang w:val="en-US"/>
        </w:rPr>
        <w:instrText xml:space="preserve"> ADDIN ZOTERO_ITEM CSL_CITATION {"citationID":"qexWiYuL","properties":{"formattedCitation":"\\super 13\\nosupersub{}","plainCitation":"13","noteIndex":0},"citationItems":[{"id":"UM2jT465/PnpNJErU","uris":["http://zotero.org/users/3599437/items/3664CACM"],"itemData":{"id":1466,"type":"book","ISBN":"978-0-262-54718-5","language":"en","note":"Google-Books-ID: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w:t>
      </w:r>
      <w:r w:rsidR="00551F22" w:rsidRPr="00A427BC">
        <w:rPr>
          <w:lang w:val="en-US"/>
        </w:rPr>
        <w:lastRenderedPageBreak/>
        <w:t xml:space="preserve">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F02909">
        <w:rPr>
          <w:lang w:val="en-US"/>
        </w:rPr>
        <w:instrText xml:space="preserve"> ADDIN ZOTERO_ITEM CSL_CITATION {"citationID":"BZABTTwk","properties":{"formattedCitation":"\\super 14\\nosupersub{}","plainCitation":"14","noteIndex":0},"citationItems":[{"id":"UM2jT465/9TlWW2qB","uris":["http://zotero.org/users/3599437/items/DS8YB79Y"],"itemData":{"id":1468,"type":"article-journal","container-title":"Stanford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F02909">
        <w:rPr>
          <w:lang w:val="en-US"/>
        </w:rPr>
        <w:instrText xml:space="preserve"> ADDIN ZOTERO_ITEM CSL_CITATION {"citationID":"rZcR7QPT","properties":{"formattedCitation":"\\super 15\\nosupersub{}","plainCitation":"15","noteIndex":0},"citationItems":[{"id":"UM2jT465/6ZwQbgvz","uris":["http://zotero.org/users/3599437/items/TAJD9K9N"],"itemData":{"id":67,"type":"article-journal","abstract":"Using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3A321C21"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del w:id="10" w:author="Virginia Anne Nichols" w:date="2025-05-14T09:34:00Z" w16du:dateUtc="2025-05-14T07:34:00Z">
        <w:r w:rsidRPr="00A427BC" w:rsidDel="00370CC5">
          <w:rPr>
            <w:lang w:val="en-US"/>
          </w:rPr>
          <w:delText xml:space="preserve">would </w:delText>
        </w:r>
      </w:del>
      <w:r w:rsidR="001D6797" w:rsidRPr="00A427BC">
        <w:rPr>
          <w:lang w:val="en-US"/>
        </w:rPr>
        <w:t>positively contribute</w:t>
      </w:r>
      <w:ins w:id="11" w:author="Virginia Anne Nichols" w:date="2025-05-14T09:34:00Z" w16du:dateUtc="2025-05-14T07:34:00Z">
        <w:r w:rsidR="00370CC5">
          <w:rPr>
            <w:lang w:val="en-US"/>
          </w:rPr>
          <w:t>s</w:t>
        </w:r>
      </w:ins>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A508AF"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A508AF"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proofErr w:type="gramStart"/>
            <w:r w:rsidRPr="00A427BC">
              <w:rPr>
                <w:shd w:val="clear" w:color="auto" w:fill="FFFFFF"/>
                <w:lang w:val="en-US"/>
              </w:rPr>
              <w:t>Farmer-researcher</w:t>
            </w:r>
            <w:proofErr w:type="gramEnd"/>
            <w:r w:rsidRPr="00A427BC">
              <w:rPr>
                <w:shd w:val="clear" w:color="auto" w:fill="FFFFFF"/>
                <w:lang w:val="en-US"/>
              </w:rPr>
              <w:t xml:space="preserve">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A508AF"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 xml:space="preserve">All research is </w:t>
            </w:r>
            <w:proofErr w:type="gramStart"/>
            <w:r w:rsidRPr="00A427BC">
              <w:rPr>
                <w:shd w:val="clear" w:color="auto" w:fill="FFFFFF"/>
                <w:lang w:val="en-US"/>
              </w:rPr>
              <w:t>values</w:t>
            </w:r>
            <w:proofErr w:type="gramEnd"/>
            <w:r w:rsidRPr="00A427BC">
              <w:rPr>
                <w:shd w:val="clear" w:color="auto" w:fill="FFFFFF"/>
                <w:lang w:val="en-US"/>
              </w:rPr>
              <w:t>-informed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8F35ECC"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del w:id="12" w:author="Virginia Anne Nichols" w:date="2025-05-14T09:36:00Z" w16du:dateUtc="2025-05-14T07:36:00Z">
        <w:r w:rsidR="00AF58A9" w:rsidRPr="00A427BC" w:rsidDel="00370CC5">
          <w:rPr>
            <w:lang w:val="en-US"/>
          </w:rPr>
          <w:delText xml:space="preserve">interpret select themes from </w:delText>
        </w:r>
        <w:r w:rsidR="004918CE" w:rsidRPr="00A427BC" w:rsidDel="00370CC5">
          <w:rPr>
            <w:lang w:val="en-US"/>
          </w:rPr>
          <w:delText>the Data Feminism framework in an agricultural setting</w:delText>
        </w:r>
        <w:r w:rsidR="00AF58A9" w:rsidRPr="00A427BC" w:rsidDel="00370CC5">
          <w:rPr>
            <w:lang w:val="en-US"/>
          </w:rPr>
          <w:delText xml:space="preserve"> </w:delText>
        </w:r>
        <w:r w:rsidR="004918CE" w:rsidRPr="00A427BC" w:rsidDel="00370CC5">
          <w:rPr>
            <w:lang w:val="en-US"/>
          </w:rPr>
          <w:delText xml:space="preserve">and </w:delText>
        </w:r>
      </w:del>
      <w:r w:rsidR="004918CE" w:rsidRPr="00A427BC">
        <w:rPr>
          <w:lang w:val="en-US"/>
        </w:rPr>
        <w:t>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del w:id="13" w:author="Virginia Anne Nichols" w:date="2025-05-14T09:37:00Z" w16du:dateUtc="2025-05-14T07:37:00Z">
        <w:r w:rsidR="00F41BA4" w:rsidRPr="00A427BC" w:rsidDel="00370CC5">
          <w:rPr>
            <w:lang w:val="en-US"/>
          </w:rPr>
          <w:delText>p</w:delText>
        </w:r>
      </w:del>
      <w:ins w:id="14" w:author="Virginia Anne Nichols" w:date="2025-05-14T09:37:00Z" w16du:dateUtc="2025-05-14T07:37:00Z">
        <w:r w:rsidR="00370CC5">
          <w:rPr>
            <w:lang w:val="en-US"/>
          </w:rPr>
          <w:t>P</w:t>
        </w:r>
      </w:ins>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w:t>
      </w:r>
      <w:ins w:id="15" w:author="Virginia Anne Nichols" w:date="2025-05-14T09:37:00Z" w16du:dateUtc="2025-05-14T07:37:00Z">
        <w:r w:rsidR="00370CC5">
          <w:rPr>
            <w:lang w:val="en-US"/>
          </w:rPr>
          <w:t>Perspective</w:t>
        </w:r>
      </w:ins>
      <w:del w:id="16" w:author="Virginia Anne Nichols" w:date="2025-05-14T09:37:00Z" w16du:dateUtc="2025-05-14T07:37:00Z">
        <w:r w:rsidR="00F42C3C" w:rsidRPr="00A427BC" w:rsidDel="00370CC5">
          <w:rPr>
            <w:lang w:val="en-US"/>
          </w:rPr>
          <w:delText>piece</w:delText>
        </w:r>
      </w:del>
      <w:r w:rsidR="00F42C3C" w:rsidRPr="00A427BC">
        <w:rPr>
          <w:lang w:val="en-US"/>
        </w:rPr>
        <w:t xml:space="preserv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147CAE5B" w:rsidR="00520667" w:rsidRPr="00A07606" w:rsidDel="00A07606" w:rsidRDefault="00A07606" w:rsidP="00A07606">
      <w:pPr>
        <w:rPr>
          <w:del w:id="17" w:author="Virginia Anne Nichols" w:date="2025-05-14T09:41:00Z" w16du:dateUtc="2025-05-14T07:41:00Z"/>
          <w:shd w:val="clear" w:color="auto" w:fill="FFFFFF"/>
          <w:lang w:val="en-US"/>
          <w:rPrChange w:id="18" w:author="Virginia Anne Nichols" w:date="2025-05-14T09:40:00Z" w16du:dateUtc="2025-05-14T07:40:00Z">
            <w:rPr>
              <w:del w:id="19" w:author="Virginia Anne Nichols" w:date="2025-05-14T09:41:00Z" w16du:dateUtc="2025-05-14T07:41:00Z"/>
              <w:i/>
              <w:iCs/>
              <w:shd w:val="clear" w:color="auto" w:fill="FFFFFF"/>
              <w:lang w:val="en-US"/>
            </w:rPr>
          </w:rPrChange>
        </w:rPr>
      </w:pPr>
      <w:ins w:id="20" w:author="Virginia Anne Nichols" w:date="2025-05-14T09:40:00Z" w16du:dateUtc="2025-05-14T07:40:00Z">
        <w:r>
          <w:rPr>
            <w:shd w:val="clear" w:color="auto" w:fill="FFFFFF"/>
            <w:lang w:val="en-US"/>
          </w:rPr>
          <w:t>The ability to obtain one’s will despite objections from others</w:t>
        </w:r>
      </w:ins>
      <w:ins w:id="21" w:author="Virginia Anne Nichols" w:date="2025-05-14T09:41:00Z" w16du:dateUtc="2025-05-14T07:41:00Z">
        <w:r>
          <w:rPr>
            <w:shd w:val="clear" w:color="auto" w:fill="FFFFFF"/>
            <w:lang w:val="en-US"/>
          </w:rPr>
          <w:t xml:space="preserve"> is an expression of power</w:t>
        </w:r>
      </w:ins>
    </w:p>
    <w:p w14:paraId="3026E5E0" w14:textId="3E660129" w:rsidR="00FA191B" w:rsidRPr="00A427BC" w:rsidRDefault="00830C57" w:rsidP="00A07606">
      <w:pPr>
        <w:rPr>
          <w:lang w:val="en-US"/>
        </w:rPr>
      </w:pPr>
      <w:del w:id="22" w:author="Virginia Anne Nichols" w:date="2025-05-14T09:41:00Z" w16du:dateUtc="2025-05-14T07:41:00Z">
        <w:r w:rsidRPr="00A427BC" w:rsidDel="00A07606">
          <w:rPr>
            <w:lang w:val="en-US"/>
          </w:rPr>
          <w:delText>Obtaining one’s will</w:delText>
        </w:r>
        <w:r w:rsidR="00014184" w:rsidRPr="00A427BC" w:rsidDel="00A07606">
          <w:rPr>
            <w:lang w:val="en-US"/>
          </w:rPr>
          <w:delText xml:space="preserve"> despite</w:delText>
        </w:r>
        <w:r w:rsidR="00F56FBD" w:rsidRPr="00A427BC" w:rsidDel="00A07606">
          <w:rPr>
            <w:lang w:val="en-US"/>
          </w:rPr>
          <w:delText xml:space="preserve"> resistance from others</w:delText>
        </w:r>
        <w:r w:rsidR="00014184" w:rsidRPr="00A427BC" w:rsidDel="00A07606">
          <w:rPr>
            <w:lang w:val="en-US"/>
          </w:rPr>
          <w:delText xml:space="preserve"> is an expression of </w:delText>
        </w:r>
        <w:r w:rsidR="00F56FBD" w:rsidRPr="00A427BC" w:rsidDel="00A07606">
          <w:rPr>
            <w:lang w:val="en-US"/>
          </w:rPr>
          <w:delText>power</w:delText>
        </w:r>
      </w:del>
      <w:r w:rsidR="00F56FBD" w:rsidRPr="00A427BC">
        <w:rPr>
          <w:lang w:val="en-US"/>
        </w:rPr>
        <w:fldChar w:fldCharType="begin"/>
      </w:r>
      <w:r w:rsidR="00F02909">
        <w:rPr>
          <w:lang w:val="en-US"/>
        </w:rPr>
        <w:instrText xml:space="preserve"> ADDIN ZOTERO_ITEM CSL_CITATION {"citationID":"EMhM43Cl","properties":{"formattedCitation":"\\super 16\\nosupersub{}","plainCitation":"16","noteIndex":0},"citationItems":[{"id":"UM2jT465/cUHbsMfA","uris":["http://zotero.org/users/3599437/items/9ZVFEG24"],"itemData":{"id":1461,"type":"book","abstract":"English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F02909">
        <w:rPr>
          <w:lang w:val="en-US"/>
        </w:rPr>
        <w:instrText xml:space="preserve"> ADDIN ZOTERO_ITEM CSL_CITATION {"citationID":"ISSQNw5N","properties":{"formattedCitation":"\\super 17\\nosupersub{}","plainCitation":"17","noteIndex":0},"citationItems":[{"id":"UM2jT465/deuUwA45","uris":["http://zotero.org/users/3599437/items/645VEX2E"],"itemData":{"id":1473,"type":"article-journal","container-title":"Animal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F02909">
        <w:rPr>
          <w:lang w:val="en-US"/>
        </w:rPr>
        <w:instrText xml:space="preserve"> ADDIN ZOTERO_ITEM CSL_CITATION {"citationID":"Xu48sDJp","properties":{"formattedCitation":"\\super 18,19\\nosupersub{}","plainCitation":"18,19","noteIndex":0},"citationItems":[{"id":"UM2jT465/zOsU2xhv","uris":["http://zotero.org/users/3599437/items/PS35EMQT"],"itemData":{"id":1475,"type":"article-journal","container-title":"Native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R."}],"issued":{"date-parts":[["2021"]]}}},{"id":"UM2jT465/1eab8PP2","uris":["http://zotero.org/users/3599437/items/XM9D2D4C"],"itemData":{"id":1302,"type":"article-journal","abstract":"Land-grant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F02909">
        <w:rPr>
          <w:lang w:val="en-US"/>
        </w:rPr>
        <w:instrText xml:space="preserve"> ADDIN ZOTERO_ITEM CSL_CITATION {"citationID":"i1QHVaAh","properties":{"formattedCitation":"\\super 20\\uc0\\u8211{}22\\nosupersub{}","plainCitation":"20–22","noteIndex":0},"citationItems":[{"id":"UM2jT465/EsaJPjYn","uris":["http://zotero.org/users/3599437/items/ET6KAEWC"],"itemData":{"id":1476,"type":"article-journal","abstract":"Of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D."},{"family":"Sharp","given":"Gwen"}],"issued":{"date-parts":[["2002"]]}},"label":"page"},{"id":"UM2jT465/Etv52fmn","uris":["http://zotero.org/users/3599437/items/7LMXKVSR"],"itemData":{"id":1477,"type":"article-journal","abstract":"The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W."}],"issued":{"date-parts":[["2013",9,1]]}}},{"id":"UM2jT465/oPgE15Zn","uris":["http://zotero.org/users/3599437/items/L7LZ4A8P"],"itemData":{"id":1479,"type":"article-journal","container-title":"Boston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lastRenderedPageBreak/>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F02909">
        <w:rPr>
          <w:lang w:val="en-US"/>
        </w:rPr>
        <w:instrText xml:space="preserve"> ADDIN ZOTERO_ITEM CSL_CITATION {"citationID":"8AoD7s1P","properties":{"formattedCitation":"\\super 23\\nosupersub{}","plainCitation":"23","noteIndex":0},"citationItems":[{"id":"UM2jT465/nHz0pSDt","uris":["http://zotero.org/users/3599437/items/PTFRW4YS"],"itemData":{"id":1298,"type":"chapter","container-title":"Black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405EC8B9"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F02909">
              <w:rPr>
                <w:lang w:val="en-US"/>
              </w:rPr>
              <w:instrText xml:space="preserve"> ADDIN ZOTERO_ITEM CSL_CITATION {"citationID":"FePF5SHr","properties":{"formattedCitation":"\\super 27\\nosupersub{}","plainCitation":"27","noteIndex":0},"citationItems":[{"id":"UM2jT465/wynMrmpU","uris":["http://zotero.org/users/3599437/items/IH4PI5AX"],"itemData":{"id":"n89wydcT/8wF2Resn","type":"article-journal","abstract":"Although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A508AF"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0BE202F4"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F02909">
              <w:rPr>
                <w:lang w:val="en-US"/>
              </w:rPr>
              <w:instrText xml:space="preserve"> ADDIN ZOTERO_ITEM CSL_CITATION {"citationID":"up0UtM97","properties":{"formattedCitation":"\\super 28\\nosupersub{}","plainCitation":"28","noteIndex":0},"citationItems":[{"id":"UM2jT465/pBCjsNFb","uris":["http://zotero.org/users/3599437/items/L2KU5WSR"],"itemData":{"id":1311,"type":"article-journal","container-title":"Drake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F02909">
              <w:rPr>
                <w:lang w:val="en-US"/>
              </w:rPr>
              <w:instrText xml:space="preserve"> ADDIN ZOTERO_ITEM CSL_CITATION {"citationID":"ponhpQUv","properties":{"formattedCitation":"\\super 29\\nosupersub{}","plainCitation":"29","noteIndex":0},"citationItems":[{"id":"UM2jT465/0A2GlAL4","uris":["http://zotero.org/users/3599437/items/MIGQEPIC"],"itemData":{"id":1157,"type":"article-journal","abstract":"This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 xml:space="preserve">USDA NASS census collection formats </w:t>
            </w:r>
            <w:proofErr w:type="gramStart"/>
            <w:r w:rsidR="00CA0D55" w:rsidRPr="00A427BC">
              <w:rPr>
                <w:lang w:val="en-US"/>
              </w:rPr>
              <w:t>allowed for</w:t>
            </w:r>
            <w:proofErr w:type="gramEnd"/>
            <w:r w:rsidR="00CA0D55" w:rsidRPr="00A427BC">
              <w:rPr>
                <w:lang w:val="en-US"/>
              </w:rPr>
              <w:t xml:space="preserve">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 xml:space="preserve">uture agricultural </w:t>
            </w:r>
            <w:r w:rsidR="0003497B" w:rsidRPr="00A427BC">
              <w:rPr>
                <w:lang w:val="en-US"/>
              </w:rPr>
              <w:lastRenderedPageBreak/>
              <w:t>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A508AF"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lastRenderedPageBreak/>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 xml:space="preserve">Individual experiences, </w:t>
            </w:r>
            <w:proofErr w:type="gramStart"/>
            <w:r w:rsidRPr="00A427BC">
              <w:rPr>
                <w:lang w:val="en-US"/>
              </w:rPr>
              <w:t>expression</w:t>
            </w:r>
            <w:proofErr w:type="gramEnd"/>
            <w:r w:rsidRPr="00A427BC">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19B18EEA"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F02909">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UM2jT465/DYxgaTsH","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UM2jT465/v3BXfT7g","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A508AF"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1C03FB8"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therefore </w:t>
      </w:r>
      <w:ins w:id="23" w:author="Virginia Anne Nichols" w:date="2025-05-14T09:43:00Z" w16du:dateUtc="2025-05-14T07:43:00Z">
        <w:r w:rsidR="00A07606">
          <w:rPr>
            <w:lang w:val="en-US"/>
          </w:rPr>
          <w:t>require self-driven reflection</w:t>
        </w:r>
      </w:ins>
      <w:del w:id="24" w:author="Virginia Anne Nichols" w:date="2025-05-14T09:43:00Z" w16du:dateUtc="2025-05-14T07:43:00Z">
        <w:r w:rsidRPr="00A427BC" w:rsidDel="00A07606">
          <w:rPr>
            <w:lang w:val="en-US"/>
          </w:rPr>
          <w:delText>take time and effort</w:delText>
        </w:r>
      </w:del>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ins w:id="25" w:author="Virginia Anne Nichols" w:date="2025-05-14T09:44:00Z" w16du:dateUtc="2025-05-14T07:44:00Z">
        <w:r w:rsidR="00AE0B72">
          <w:rPr>
            <w:lang w:val="en-US"/>
          </w:rPr>
          <w:t>,</w:t>
        </w:r>
      </w:ins>
      <w:r w:rsidR="000A286F" w:rsidRPr="00A427BC">
        <w:rPr>
          <w:lang w:val="en-US"/>
        </w:rPr>
        <w:t xml:space="preserve"> it is important to reflect on our roles in passively endorsing</w:t>
      </w:r>
      <w:del w:id="26" w:author="Virginia Anne Nichols" w:date="2025-05-14T09:44:00Z" w16du:dateUtc="2025-05-14T07:44:00Z">
        <w:r w:rsidR="000A286F" w:rsidRPr="00A427BC" w:rsidDel="00AE0B72">
          <w:rPr>
            <w:lang w:val="en-US"/>
          </w:rPr>
          <w:delText>,</w:delText>
        </w:r>
      </w:del>
      <w:r w:rsidR="000A286F" w:rsidRPr="00A427BC">
        <w:rPr>
          <w:lang w:val="en-US"/>
        </w:rPr>
        <w:t xml:space="preserve">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ins w:id="27" w:author="Virginia Anne Nichols" w:date="2025-05-14T09:44:00Z" w16du:dateUtc="2025-05-14T07:44:00Z">
        <w:r w:rsidR="00AE0B72">
          <w:rPr>
            <w:lang w:val="en-US"/>
          </w:rPr>
          <w:t>outcomes</w:t>
        </w:r>
      </w:ins>
      <w:del w:id="28" w:author="Virginia Anne Nichols" w:date="2025-05-14T09:44:00Z" w16du:dateUtc="2025-05-14T07:44:00Z">
        <w:r w:rsidR="00BC2FCD" w:rsidRPr="00A427BC" w:rsidDel="00AE0B72">
          <w:rPr>
            <w:lang w:val="en-US"/>
          </w:rPr>
          <w:delText>experiences</w:delText>
        </w:r>
      </w:del>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439C6EF3"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F02909">
        <w:rPr>
          <w:lang w:val="en-US"/>
        </w:rPr>
        <w:instrText xml:space="preserve"> ADDIN ZOTERO_ITEM CSL_CITATION {"citationID":"3l1uZqvZ","properties":{"formattedCitation":"\\super 27,40\\nosupersub{}","plainCitation":"27,40","noteIndex":0},"citationItems":[{"id":"UM2jT465/wynMrmpU","uris":["http://zotero.org/users/3599437/items/IH4PI5AX"],"itemData":{"id":1314,"type":"article-journal","abstract":"Although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Mayerfeld"}],"issued":{"date-parts":[["2019",8,3]]}}},{"id":"UM2jT465/YKrLPQ3e","uris":["http://zotero.org/users/3599437/items/KLK2UTJD"],"itemData":{"id":1283,"type":"article-journal","abstract":"Organic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F02909">
        <w:rPr>
          <w:lang w:val="en-US"/>
        </w:rPr>
        <w:instrText xml:space="preserve"> ADDIN ZOTERO_ITEM CSL_CITATION {"citationID":"lhTvqFh4","properties":{"formattedCitation":"\\super 41\\nosupersub{}","plainCitation":"41","noteIndex":0},"citationItems":[{"id":"UM2jT465/3ogT4VuP","uris":["http://zotero.org/users/3599437/items/86KSMEUX"],"itemData":{"id":1346,"type":"article-journal","abstract":"Legitimacy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F02909">
        <w:rPr>
          <w:lang w:val="en-US"/>
        </w:rPr>
        <w:instrText xml:space="preserve"> ADDIN ZOTERO_ITEM CSL_CITATION {"citationID":"jEAzhwOr","properties":{"formattedCitation":"\\super 42\\nosupersub{}","plainCitation":"42","noteIndex":0},"citationItems":[{"id":"UM2jT465/OiPbGqJb","uris":["http://zotero.org/users/3599437/items/QNQ3FDN4"],"itemData":{"id":1530,"type":"webpage","container-title":"Practical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F02909">
        <w:rPr>
          <w:lang w:val="en-US"/>
        </w:rPr>
        <w:instrText xml:space="preserve"> ADDIN ZOTERO_ITEM CSL_CITATION {"citationID":"BOUJYzwa","properties":{"formattedCitation":"\\super 43\\nosupersub{}","plainCitation":"43","noteIndex":0},"citationItems":[{"id":"UM2jT465/YRV5OlxW","uris":["http://zotero.org/users/3599437/items/T4SVAZ8X"],"itemData":{"id":1555,"type":"article-journal","abstract":"Substantial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F02909">
        <w:rPr>
          <w:lang w:val="en-US"/>
        </w:rPr>
        <w:instrText xml:space="preserve"> ADDIN ZOTERO_ITEM CSL_CITATION {"citationID":"dam3zez5","properties":{"formattedCitation":"\\super 45\\nosupersub{}","plainCitation":"45","noteIndex":0},"citationItems":[{"id":"UM2jT465/6OR69wEJ","uris":["http://zotero.org/users/3599437/items/VDAAJM8W"],"itemData":{"id":1502,"type":"article-journal","abstract":"Balancing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F02909">
        <w:rPr>
          <w:lang w:val="en-US"/>
        </w:rPr>
        <w:instrText xml:space="preserve"> ADDIN ZOTERO_ITEM CSL_CITATION {"citationID":"TP2rI0KT","properties":{"formattedCitation":"\\super 46\\nosupersub{}","plainCitation":"46","noteIndex":0},"citationItems":[{"id":"UM2jT465/XngOeg1A","uris":["http://zotero.org/users/3599437/items/75VTQQ77"],"itemData":{"id":1508,"type":"webpage","container-title":"Women,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ins w:id="29" w:author="Virginia Anne Nichols" w:date="2025-05-14T09:46:00Z" w16du:dateUtc="2025-05-14T07:46:00Z">
        <w:r w:rsidR="00AE0B72">
          <w:rPr>
            <w:lang w:val="en-US"/>
          </w:rPr>
          <w:t>novel research</w:t>
        </w:r>
      </w:ins>
      <w:del w:id="30" w:author="Virginia Anne Nichols" w:date="2025-05-14T09:46:00Z" w16du:dateUtc="2025-05-14T07:46:00Z">
        <w:r w:rsidR="000C70FE" w:rsidRPr="00A427BC" w:rsidDel="00AE0B72">
          <w:rPr>
            <w:lang w:val="en-US"/>
          </w:rPr>
          <w:delText xml:space="preserve">scientifically </w:delText>
        </w:r>
        <w:r w:rsidR="001D1E24" w:rsidRPr="00A427BC" w:rsidDel="00AE0B72">
          <w:rPr>
            <w:lang w:val="en-US"/>
          </w:rPr>
          <w:delText>insightful</w:delText>
        </w:r>
      </w:del>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F02909">
        <w:rPr>
          <w:lang w:val="en-US"/>
        </w:rPr>
        <w:instrText xml:space="preserve"> ADDIN ZOTERO_ITEM CSL_CITATION {"citationID":"CaZD1BBj","properties":{"formattedCitation":"\\super 38,39\\nosupersub{}","plainCitation":"38,39","noteIndex":0},"citationItems":[{"id":"UM2jT465/v3BXfT7g","uris":["http://zotero.org/users/3599437/items/ZC7TFG29"],"itemData":{"id":1510,"type":"article-journal","abstract":"Excerpt\nThe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C."},{"family":"Soulis","given":"Jessica"}],"issued":{"date-parts":[["2013",9,1]]}}},{"id":"UM2jT465/DYxgaTsH","uris":["http://zotero.org/users/3599437/items/LBC2XEVP"],"itemData":{"id":1285,"type":"article-journal","abstract":"Women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ins w:id="31" w:author="Virginia Anne Nichols" w:date="2025-05-14T09:47:00Z" w16du:dateUtc="2025-05-14T07:47:00Z">
        <w:r w:rsidR="00AE0B72">
          <w:rPr>
            <w:lang w:val="en-US"/>
          </w:rPr>
          <w:t xml:space="preserve"> that inspired researchers to explore ‘</w:t>
        </w:r>
      </w:ins>
      <w:ins w:id="32" w:author="Virginia Anne Nichols" w:date="2025-05-14T09:50:00Z" w16du:dateUtc="2025-05-14T07:50:00Z">
        <w:r w:rsidR="00F02909">
          <w:rPr>
            <w:lang w:val="en-US"/>
          </w:rPr>
          <w:t>T</w:t>
        </w:r>
      </w:ins>
      <w:ins w:id="33" w:author="Virginia Anne Nichols" w:date="2025-05-14T09:48:00Z" w16du:dateUtc="2025-05-14T07:48:00Z">
        <w:r w:rsidR="00AE0B72">
          <w:rPr>
            <w:lang w:val="en-US"/>
          </w:rPr>
          <w:t>ree-</w:t>
        </w:r>
      </w:ins>
      <w:ins w:id="34" w:author="Virginia Anne Nichols" w:date="2025-05-14T09:50:00Z" w16du:dateUtc="2025-05-14T07:50:00Z">
        <w:r w:rsidR="00F02909">
          <w:rPr>
            <w:lang w:val="en-US"/>
          </w:rPr>
          <w:t>R</w:t>
        </w:r>
      </w:ins>
      <w:ins w:id="35" w:author="Virginia Anne Nichols" w:date="2025-05-14T09:48:00Z" w16du:dateUtc="2025-05-14T07:48:00Z">
        <w:r w:rsidR="00AE0B72">
          <w:rPr>
            <w:lang w:val="en-US"/>
          </w:rPr>
          <w:t>ange poultry’</w:t>
        </w:r>
      </w:ins>
      <w:r w:rsidR="00F02909">
        <w:rPr>
          <w:lang w:val="en-US"/>
        </w:rPr>
        <w:fldChar w:fldCharType="begin"/>
      </w:r>
      <w:r w:rsidR="00F02909">
        <w:rPr>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Pr>
          <w:lang w:val="en-US"/>
        </w:rPr>
        <w:fldChar w:fldCharType="separate"/>
      </w:r>
      <w:r w:rsidR="00F02909" w:rsidRPr="00F02909">
        <w:rPr>
          <w:vertAlign w:val="superscript"/>
          <w:lang w:val="en-US"/>
        </w:rPr>
        <w:t>47</w:t>
      </w:r>
      <w:r w:rsidR="00F02909">
        <w:rPr>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proofErr w:type="gramStart"/>
      <w:r w:rsidR="007E6D0D" w:rsidRPr="00A427BC">
        <w:rPr>
          <w:lang w:val="en-US"/>
        </w:rPr>
        <w:t>Seeking to</w:t>
      </w:r>
      <w:proofErr w:type="gramEnd"/>
      <w:r w:rsidR="007E6D0D" w:rsidRPr="00A427BC">
        <w:rPr>
          <w:lang w:val="en-US"/>
        </w:rPr>
        <w:t xml:space="preserve"> support</w:t>
      </w:r>
      <w:ins w:id="36" w:author="Virginia Anne Nichols" w:date="2025-05-14T09:51:00Z" w16du:dateUtc="2025-05-14T07:51:00Z">
        <w:r w:rsidR="00F02909">
          <w:rPr>
            <w:lang w:val="en-US"/>
          </w:rPr>
          <w:t xml:space="preserve">, </w:t>
        </w:r>
        <w:proofErr w:type="gramStart"/>
        <w:r w:rsidR="00F02909">
          <w:rPr>
            <w:lang w:val="en-US"/>
          </w:rPr>
          <w:t>serve</w:t>
        </w:r>
        <w:proofErr w:type="gramEnd"/>
        <w:r w:rsidR="00F02909">
          <w:rPr>
            <w:lang w:val="en-US"/>
          </w:rPr>
          <w:t xml:space="preserve">, and listen to </w:t>
        </w:r>
      </w:ins>
      <w:del w:id="37" w:author="Virginia Anne Nichols" w:date="2025-05-14T09:51:00Z" w16du:dateUtc="2025-05-14T07:51:00Z">
        <w:r w:rsidR="007E6D0D" w:rsidRPr="00A427BC" w:rsidDel="00F02909">
          <w:rPr>
            <w:lang w:val="en-US"/>
          </w:rPr>
          <w:delText xml:space="preserve"> and serve </w:delText>
        </w:r>
      </w:del>
      <w:r w:rsidR="007E6D0D" w:rsidRPr="00A427BC">
        <w:rPr>
          <w:lang w:val="en-US"/>
        </w:rPr>
        <w:t xml:space="preserve">such groups is therefore a potentially impactful </w:t>
      </w:r>
      <w:ins w:id="38" w:author="Virginia Anne Nichols" w:date="2025-05-14T09:51:00Z" w16du:dateUtc="2025-05-14T07:51:00Z">
        <w:r w:rsidR="00F02909">
          <w:rPr>
            <w:lang w:val="en-US"/>
          </w:rPr>
          <w:t xml:space="preserve">avenue for </w:t>
        </w:r>
      </w:ins>
      <w:del w:id="39" w:author="Virginia Anne Nichols" w:date="2025-05-14T09:51:00Z" w16du:dateUtc="2025-05-14T07:51:00Z">
        <w:r w:rsidR="007E6D0D" w:rsidRPr="00A427BC" w:rsidDel="00F02909">
          <w:rPr>
            <w:lang w:val="en-US"/>
          </w:rPr>
          <w:delText xml:space="preserve">research activity that supports </w:delText>
        </w:r>
      </w:del>
      <w:r w:rsidR="007E6D0D" w:rsidRPr="00A427BC">
        <w:rPr>
          <w:lang w:val="en-US"/>
        </w:rPr>
        <w:t xml:space="preserve">rebalancing </w:t>
      </w:r>
      <w:del w:id="40" w:author="Virginia Anne Nichols" w:date="2025-05-14T09:51:00Z" w16du:dateUtc="2025-05-14T07:51:00Z">
        <w:r w:rsidR="007E6D0D" w:rsidRPr="00A427BC" w:rsidDel="00F02909">
          <w:rPr>
            <w:lang w:val="en-US"/>
          </w:rPr>
          <w:delText xml:space="preserve">of </w:delText>
        </w:r>
      </w:del>
      <w:r w:rsidR="007E6D0D" w:rsidRPr="00A427BC">
        <w:rPr>
          <w:lang w:val="en-US"/>
        </w:rPr>
        <w:t xml:space="preserve">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lastRenderedPageBreak/>
        <w:t xml:space="preserve">2.2 </w:t>
      </w:r>
      <w:r w:rsidR="00F1647C" w:rsidRPr="00A427BC">
        <w:rPr>
          <w:rStyle w:val="Heading3Char"/>
          <w:color w:val="auto"/>
          <w:lang w:val="en-US"/>
        </w:rPr>
        <w:t>Leveraging science</w:t>
      </w:r>
    </w:p>
    <w:p w14:paraId="292F82C1" w14:textId="00693A1E"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proofErr w:type="gramStart"/>
      <w:r w:rsidR="00EB4FDF" w:rsidRPr="00A427BC">
        <w:rPr>
          <w:lang w:val="en-US"/>
        </w:rPr>
        <w:t>)</w:t>
      </w:r>
      <w:r w:rsidRPr="00A427BC">
        <w:rPr>
          <w:lang w:val="en-US"/>
        </w:rPr>
        <w:t>, and</w:t>
      </w:r>
      <w:proofErr w:type="gramEnd"/>
      <w:r w:rsidRPr="00A427BC">
        <w:rPr>
          <w:lang w:val="en-US"/>
        </w:rPr>
        <w:t xml:space="preserve"> therefore support their mitigation. For example, </w:t>
      </w:r>
      <w:ins w:id="41" w:author="Virginia Anne Nichols" w:date="2025-05-14T10:02:00Z" w16du:dateUtc="2025-05-14T08:02:00Z">
        <w:r w:rsidR="004A2324">
          <w:rPr>
            <w:lang w:val="en-US"/>
          </w:rPr>
          <w:t xml:space="preserve">inspired by farmers’ observations, </w:t>
        </w:r>
      </w:ins>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F02909">
        <w:rPr>
          <w:lang w:val="en-US"/>
        </w:rPr>
        <w:instrText xml:space="preserve"> ADDIN ZOTERO_ITEM CSL_CITATION {"citationID":"nmTfnvQM","properties":{"formattedCitation":"\\super 48\\uc0\\u8211{}50\\nosupersub{}","plainCitation":"48–50","noteIndex":0},"citationItems":[{"id":"UM2jT465/mYboArwV","uris":["http://zotero.org/users/3599437/items/6FB9NPWL"],"itemData":{"id":1351,"type":"article-journal","abstract":"Degradation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UM2jT465/ule0KjVs","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R."},{"family":"Horton","given":"Robert"}],"issued":{"date-parts":[["2021"]]}}},{"id":"UM2jT465/cq6L5Udh","uris":["http://zotero.org/users/3599437/items/FXBWJTSU"],"itemData":{"id":1544,"type":"article-journal","abstract":"Oil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F02909">
        <w:rPr>
          <w:vertAlign w:val="superscript"/>
          <w:lang w:val="en-US"/>
          <w:rPrChange w:id="42" w:author="Virginia Anne Nichols" w:date="2025-05-14T09:51:00Z" w16du:dateUtc="2025-05-14T07:51:00Z">
            <w:rPr>
              <w:vertAlign w:val="superscript"/>
            </w:rPr>
          </w:rPrChange>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F02909">
        <w:rPr>
          <w:lang w:val="en-US"/>
        </w:rPr>
        <w:instrText xml:space="preserve"> ADDIN ZOTERO_ITEM CSL_CITATION {"citationID":"U06N5Gez","properties":{"formattedCitation":"\\super 51\\nosupersub{}","plainCitation":"51","noteIndex":0},"citationItems":[{"id":"UM2jT465/IolvD9sx","uris":["http://zotero.org/users/3599437/items/RJ82J8BQ"],"itemData":{"id":1491,"type":"article-journal","abstract":"For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F02909">
        <w:rPr>
          <w:vertAlign w:val="superscript"/>
          <w:lang w:val="en-US"/>
          <w:rPrChange w:id="43" w:author="Virginia Anne Nichols" w:date="2025-05-14T09:51:00Z" w16du:dateUtc="2025-05-14T07:51:00Z">
            <w:rPr>
              <w:vertAlign w:val="superscript"/>
            </w:rPr>
          </w:rPrChange>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Driven largely by water quality concerns, the public has begun to demand more transparency with regards to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 Iowa State University recently launched an ambitious program</w:t>
      </w:r>
      <w:r w:rsidR="00883EF3" w:rsidRPr="00A427BC">
        <w:rPr>
          <w:lang w:val="en-US"/>
        </w:rPr>
        <w:t>, the Iowa Nitrogen Initiative,</w:t>
      </w:r>
      <w:r w:rsidRPr="00A427BC">
        <w:rPr>
          <w:lang w:val="en-US"/>
        </w:rPr>
        <w:t xml:space="preserve"> wherein farmers volunteer to perform nitrogen rate trials in their own production contexts</w:t>
      </w:r>
      <w:r w:rsidRPr="00A427BC">
        <w:rPr>
          <w:lang w:val="en-US"/>
        </w:rPr>
        <w:fldChar w:fldCharType="begin"/>
      </w:r>
      <w:r w:rsidR="00F02909">
        <w:rPr>
          <w:lang w:val="en-US"/>
        </w:rPr>
        <w:instrText xml:space="preserve"> ADDIN ZOTERO_ITEM CSL_CITATION {"citationID":"l25bAG4J","properties":{"formattedCitation":"\\super 52\\nosupersub{}","plainCitation":"52","noteIndex":0},"citationItems":[{"id":"UM2jT465/CiJJL72v","uris":["http://zotero.org/users/3599437/items/VZJ4DIIN"],"itemData":{"id":1495,"type":"webpage","abstract":"Recruiting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F02909" w:rsidRPr="00F02909">
        <w:rPr>
          <w:vertAlign w:val="superscript"/>
          <w:lang w:val="en-US"/>
          <w:rPrChange w:id="44" w:author="Virginia Anne Nichols" w:date="2025-05-14T09:51:00Z" w16du:dateUtc="2025-05-14T07:51:00Z">
            <w:rPr>
              <w:vertAlign w:val="superscript"/>
            </w:rPr>
          </w:rPrChange>
        </w:rPr>
        <w:t>52</w:t>
      </w:r>
      <w:r w:rsidRPr="00A427BC">
        <w:rPr>
          <w:lang w:val="en-US"/>
        </w:rPr>
        <w:fldChar w:fldCharType="end"/>
      </w:r>
      <w:r w:rsidR="00015B96" w:rsidRPr="00A427BC">
        <w:rPr>
          <w:lang w:val="en-US"/>
        </w:rPr>
        <w:t xml:space="preserve">, increasing the relevance of the data driving the recommendations. </w:t>
      </w:r>
      <w:ins w:id="45" w:author="Virginia Anne Nichols" w:date="2025-05-14T09:58:00Z" w16du:dateUtc="2025-05-14T07:58:00Z">
        <w:r w:rsidR="003540F2" w:rsidRPr="00A427BC">
          <w:rPr>
            <w:lang w:val="en-US"/>
          </w:rPr>
          <w:t xml:space="preserve">The data </w:t>
        </w:r>
        <w:r w:rsidR="003540F2">
          <w:rPr>
            <w:lang w:val="en-US"/>
          </w:rPr>
          <w:t>is</w:t>
        </w:r>
        <w:r w:rsidR="003540F2" w:rsidRPr="00A427BC">
          <w:rPr>
            <w:lang w:val="en-US"/>
          </w:rPr>
          <w:t xml:space="preserve"> collectively pooled and used to drive transparently calculated, </w:t>
        </w:r>
        <w:r w:rsidR="003540F2">
          <w:rPr>
            <w:lang w:val="en-US"/>
          </w:rPr>
          <w:t xml:space="preserve">drastically </w:t>
        </w:r>
        <w:r w:rsidR="003540F2" w:rsidRPr="00A427BC">
          <w:rPr>
            <w:lang w:val="en-US"/>
          </w:rPr>
          <w:t>more nuanced recommendations</w:t>
        </w:r>
        <w:r w:rsidR="003540F2">
          <w:rPr>
            <w:lang w:val="en-US"/>
          </w:rPr>
          <w:t>:</w:t>
        </w:r>
        <w:r w:rsidR="003540F2" w:rsidRPr="00A427BC">
          <w:rPr>
            <w:lang w:val="en-US"/>
          </w:rPr>
          <w:t xml:space="preserve"> </w:t>
        </w:r>
        <w:r w:rsidR="003540F2">
          <w:rPr>
            <w:lang w:val="en-US"/>
          </w:rPr>
          <w:t xml:space="preserve">in 2025 the program </w:t>
        </w:r>
      </w:ins>
      <w:ins w:id="46" w:author="Virginia Anne Nichols" w:date="2025-05-14T10:00:00Z" w16du:dateUtc="2025-05-14T08:00:00Z">
        <w:r w:rsidR="003540F2">
          <w:rPr>
            <w:lang w:val="en-US"/>
          </w:rPr>
          <w:t xml:space="preserve">supported </w:t>
        </w:r>
      </w:ins>
      <w:ins w:id="47" w:author="Virginia Anne Nichols" w:date="2025-05-14T09:58:00Z" w16du:dateUtc="2025-05-14T07:58:00Z">
        <w:r w:rsidR="003540F2">
          <w:rPr>
            <w:lang w:val="en-US"/>
          </w:rPr>
          <w:t>470 site</w:t>
        </w:r>
      </w:ins>
      <w:ins w:id="48" w:author="Virginia Anne Nichols" w:date="2025-05-14T09:59:00Z" w16du:dateUtc="2025-05-14T07:59:00Z">
        <w:r w:rsidR="003540F2">
          <w:rPr>
            <w:lang w:val="en-US"/>
          </w:rPr>
          <w:t>s</w:t>
        </w:r>
      </w:ins>
      <w:ins w:id="49" w:author="Virginia Anne Nichols" w:date="2025-05-14T09:58:00Z" w16du:dateUtc="2025-05-14T07:58:00Z">
        <w:r w:rsidR="003540F2">
          <w:rPr>
            <w:lang w:val="en-US"/>
          </w:rPr>
          <w:t xml:space="preserve"> and </w:t>
        </w:r>
      </w:ins>
      <w:ins w:id="50" w:author="Virginia Anne Nichols" w:date="2025-05-14T10:00:00Z" w16du:dateUtc="2025-05-14T08:00:00Z">
        <w:r w:rsidR="003540F2">
          <w:rPr>
            <w:lang w:val="en-US"/>
          </w:rPr>
          <w:t xml:space="preserve">currently </w:t>
        </w:r>
      </w:ins>
      <w:ins w:id="51" w:author="Virginia Anne Nichols" w:date="2025-05-14T09:58:00Z" w16du:dateUtc="2025-05-14T07:58:00Z">
        <w:r w:rsidR="003540F2">
          <w:rPr>
            <w:lang w:val="en-US"/>
          </w:rPr>
          <w:t>provides recommendations for 21,384 scenarios (compared to the previous extension system’s 10 sites driving recommendation</w:t>
        </w:r>
      </w:ins>
      <w:ins w:id="52" w:author="Virginia Anne Nichols" w:date="2025-05-14T10:00:00Z" w16du:dateUtc="2025-05-14T08:00:00Z">
        <w:r w:rsidR="003540F2">
          <w:rPr>
            <w:lang w:val="en-US"/>
          </w:rPr>
          <w:t>s</w:t>
        </w:r>
      </w:ins>
      <w:ins w:id="53" w:author="Virginia Anne Nichols" w:date="2025-05-14T09:58:00Z" w16du:dateUtc="2025-05-14T07:58:00Z">
        <w:r w:rsidR="003540F2">
          <w:rPr>
            <w:lang w:val="en-US"/>
          </w:rPr>
          <w:t xml:space="preserve"> </w:t>
        </w:r>
      </w:ins>
      <w:ins w:id="54" w:author="Virginia Anne Nichols" w:date="2025-05-14T10:00:00Z" w16du:dateUtc="2025-05-14T08:00:00Z">
        <w:r w:rsidR="003540F2">
          <w:rPr>
            <w:lang w:val="en-US"/>
          </w:rPr>
          <w:t>for</w:t>
        </w:r>
      </w:ins>
      <w:ins w:id="55" w:author="Virginia Anne Nichols" w:date="2025-05-14T09:58:00Z" w16du:dateUtc="2025-05-14T07:58:00Z">
        <w:r w:rsidR="003540F2">
          <w:rPr>
            <w:lang w:val="en-US"/>
          </w:rPr>
          <w:t xml:space="preserve"> four scenarios). The development of this tool has been accompanied by significant public engagement, with an average of 30 presentations and 60 popular press products per year and 3,000 unique users registered for the recently launched recommendation tool</w:t>
        </w:r>
        <w:r w:rsidR="003540F2">
          <w:rPr>
            <w:lang w:val="en-US"/>
          </w:rPr>
          <w:fldChar w:fldCharType="begin"/>
        </w:r>
        <w:r w:rsidR="003540F2">
          <w:rPr>
            <w:lang w:val="en-US"/>
          </w:rPr>
          <w:instrText xml:space="preserve"> ADDIN ZOTERO_ITEM CSL_CITATION {"citationID":"6yvtWLVx","properties":{"formattedCitation":"\\super 52\\nosupersub{}","plainCitation":"52","noteIndex":0},"citationItems":[{"id":"u12bhc3X/55LlgtCJ","uris":["http://zotero.org/users/3599437/items/VZJ4DIIN"],"itemData":{"id":"u12bhc3X/55LlgtCJ","type":"webpage","abstract":"Recruiting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Pr>
            <w:lang w:val="en-US"/>
          </w:rPr>
          <w:fldChar w:fldCharType="separate"/>
        </w:r>
        <w:r w:rsidR="003540F2" w:rsidRPr="00452877">
          <w:rPr>
            <w:vertAlign w:val="superscript"/>
            <w:lang w:val="en-US"/>
          </w:rPr>
          <w:t>52</w:t>
        </w:r>
        <w:r w:rsidR="003540F2">
          <w:rPr>
            <w:lang w:val="en-US"/>
          </w:rPr>
          <w:fldChar w:fldCharType="end"/>
        </w:r>
        <w:r w:rsidR="003540F2">
          <w:rPr>
            <w:lang w:val="en-US"/>
          </w:rPr>
          <w:t>. Scientifically, th</w:t>
        </w:r>
      </w:ins>
      <w:ins w:id="56" w:author="Virginia Anne Nichols" w:date="2025-05-14T10:01:00Z" w16du:dateUtc="2025-05-14T08:01:00Z">
        <w:r w:rsidR="003540F2">
          <w:rPr>
            <w:lang w:val="en-US"/>
          </w:rPr>
          <w:t>is program’s data</w:t>
        </w:r>
      </w:ins>
      <w:ins w:id="57" w:author="Virginia Anne Nichols" w:date="2025-05-14T09:58:00Z" w16du:dateUtc="2025-05-14T07:58:00Z">
        <w:r w:rsidR="003540F2">
          <w:rPr>
            <w:lang w:val="en-US"/>
          </w:rPr>
          <w:t xml:space="preserve"> has highlighted fall residual nitrogen as an important predictor of the subsequent year’s nitrogen needs, which to-date has been largely overlooked</w:t>
        </w:r>
        <w:r w:rsidR="003540F2">
          <w:rPr>
            <w:lang w:val="en-US"/>
          </w:rPr>
          <w:fldChar w:fldCharType="begin"/>
        </w:r>
        <w:r w:rsidR="003540F2">
          <w:rPr>
            <w:lang w:val="en-US"/>
          </w:rPr>
          <w:instrText xml:space="preserve"> ADDIN ZOTERO_ITEM CSL_CITATION {"citationID":"gjcoxqLR","properties":{"formattedCitation":"\\super 53\\nosupersub{}","plainCitation":"53","noteIndex":0},"citationItems":[{"id":1681,"uris":["http://zotero.org/users/3599437/items/EN29TQ4Z"],"itemData":{"id":1681,"type":"article-journal","abstract":"The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Pr>
            <w:lang w:val="en-US"/>
          </w:rPr>
          <w:fldChar w:fldCharType="separate"/>
        </w:r>
        <w:r w:rsidR="003540F2" w:rsidRPr="00452877">
          <w:rPr>
            <w:vertAlign w:val="superscript"/>
            <w:lang w:val="en-US"/>
          </w:rPr>
          <w:t>53</w:t>
        </w:r>
        <w:r w:rsidR="003540F2">
          <w:rPr>
            <w:lang w:val="en-US"/>
          </w:rPr>
          <w:fldChar w:fldCharType="end"/>
        </w:r>
        <w:r w:rsidR="003540F2">
          <w:rPr>
            <w:lang w:val="en-US"/>
          </w:rPr>
          <w:t xml:space="preserve">  </w:t>
        </w:r>
      </w:ins>
      <w:del w:id="58" w:author="Virginia Anne Nichols" w:date="2025-05-14T09:58:00Z" w16du:dateUtc="2025-05-14T07:58:00Z">
        <w:r w:rsidRPr="00A427BC" w:rsidDel="003540F2">
          <w:rPr>
            <w:lang w:val="en-US"/>
          </w:rPr>
          <w:delText xml:space="preserve">The data </w:delText>
        </w:r>
        <w:r w:rsidR="007678D8" w:rsidRPr="00A427BC" w:rsidDel="003540F2">
          <w:rPr>
            <w:lang w:val="en-US"/>
          </w:rPr>
          <w:delText>will be</w:delText>
        </w:r>
        <w:r w:rsidRPr="00A427BC" w:rsidDel="003540F2">
          <w:rPr>
            <w:lang w:val="en-US"/>
          </w:rPr>
          <w:delText xml:space="preserve"> collectively pooled and used to drive transparently calculated, more nuanced recommendations. Similarly, Practical Farmers launched a regional program paying farmers to test nitrogen rates of their choice using replicated trials and sharing their results with the public. </w:delText>
        </w:r>
      </w:del>
      <w:r w:rsidRPr="00A427BC">
        <w:rPr>
          <w:lang w:val="en-US"/>
        </w:rPr>
        <w:t xml:space="preserve">These efforts </w:t>
      </w:r>
      <w:r w:rsidR="002440B0" w:rsidRPr="00A427BC">
        <w:rPr>
          <w:lang w:val="en-US"/>
        </w:rPr>
        <w:t xml:space="preserve">are </w:t>
      </w:r>
      <w:ins w:id="59" w:author="Virginia Anne Nichols" w:date="2025-05-14T10:01:00Z" w16du:dateUtc="2025-05-14T08:01:00Z">
        <w:r w:rsidR="003540F2">
          <w:rPr>
            <w:lang w:val="en-US"/>
          </w:rPr>
          <w:t xml:space="preserve">examples of </w:t>
        </w:r>
      </w:ins>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del w:id="60" w:author="Virginia Anne Nichols" w:date="2025-05-14T10:01:00Z" w16du:dateUtc="2025-05-14T08:01:00Z">
        <w:r w:rsidR="007678D8" w:rsidRPr="00A427BC" w:rsidDel="003540F2">
          <w:rPr>
            <w:lang w:val="en-US"/>
          </w:rPr>
          <w:delText>more equ</w:delText>
        </w:r>
        <w:r w:rsidR="005A54F6" w:rsidRPr="00A427BC" w:rsidDel="003540F2">
          <w:rPr>
            <w:lang w:val="en-US"/>
          </w:rPr>
          <w:delText>itably</w:delText>
        </w:r>
        <w:r w:rsidR="007678D8" w:rsidRPr="00A427BC" w:rsidDel="003540F2">
          <w:rPr>
            <w:lang w:val="en-US"/>
          </w:rPr>
          <w:delText xml:space="preserve"> </w:delText>
        </w:r>
      </w:del>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3692DC75"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migrated into 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w:t>
      </w:r>
      <w:del w:id="61" w:author="Virginia Anne Nichols" w:date="2025-05-14T10:02:00Z" w16du:dateUtc="2025-05-14T08:02:00Z">
        <w:r w:rsidR="004F7CEA" w:rsidRPr="00A427BC" w:rsidDel="00CD4B4D">
          <w:rPr>
            <w:lang w:val="en-US"/>
          </w:rPr>
          <w:delText>s</w:delText>
        </w:r>
      </w:del>
      <w:r w:rsidR="004F7CEA" w:rsidRPr="00A427BC">
        <w:rPr>
          <w:lang w:val="en-US"/>
        </w:rPr>
        <w:t xml:space="preserve">, for example. </w:t>
      </w:r>
      <w:r w:rsidR="00546CC0" w:rsidRPr="00A427BC">
        <w:rPr>
          <w:lang w:val="en-US"/>
        </w:rPr>
        <w:t xml:space="preserve">In dismissing knowledge originating outside of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F02909">
        <w:rPr>
          <w:lang w:val="en-US"/>
        </w:rPr>
        <w:instrText xml:space="preserve"> ADDIN ZOTERO_ITEM CSL_CITATION {"citationID":"ZMmV3Tfb","properties":{"formattedCitation":"\\super 53\\nosupersub{}","plainCitation":"53","noteIndex":0},"citationItems":[{"id":"UM2jT465/4SoVVbD8","uris":["http://zotero.org/users/3599437/items/V55B6XFC"],"itemData":{"id":1513,"type":"article-journal","abstract":"In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F02909" w:rsidRPr="00F02909">
        <w:rPr>
          <w:vertAlign w:val="superscript"/>
          <w:lang w:val="en-US"/>
          <w:rPrChange w:id="62" w:author="Virginia Anne Nichols" w:date="2025-05-14T09:51:00Z" w16du:dateUtc="2025-05-14T07:51:00Z">
            <w:rPr>
              <w:vertAlign w:val="superscript"/>
            </w:rPr>
          </w:rPrChange>
        </w:rPr>
        <w:t>53</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 defined as day where weather and field conditions allow producers to work in fields a major portion of the day</w:t>
      </w:r>
      <w:r w:rsidR="00174198" w:rsidRPr="00A427BC">
        <w:rPr>
          <w:lang w:val="en-US"/>
        </w:rPr>
        <w:fldChar w:fldCharType="begin"/>
      </w:r>
      <w:r w:rsidR="00F02909">
        <w:rPr>
          <w:lang w:val="en-US"/>
        </w:rPr>
        <w:instrText xml:space="preserve"> ADDIN ZOTERO_ITEM CSL_CITATION {"citationID":"XZBQCHjA","properties":{"formattedCitation":"\\super 54\\nosupersub{}","plainCitation":"54","noteIndex":0},"citationItems":[{"id":"UM2jT465/FagBsNkz","uris":["http://zotero.org/users/3599437/items/TBMP2R75"],"itemData":{"id":1515,"type":"webpage","title":"USDA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F02909" w:rsidRPr="00F02909">
        <w:rPr>
          <w:vertAlign w:val="superscript"/>
          <w:lang w:val="en-US"/>
          <w:rPrChange w:id="63" w:author="Virginia Anne Nichols" w:date="2025-05-14T09:51:00Z" w16du:dateUtc="2025-05-14T07:51:00Z">
            <w:rPr>
              <w:vertAlign w:val="superscript"/>
            </w:rPr>
          </w:rPrChange>
        </w:rPr>
        <w:t>54</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F02909">
        <w:rPr>
          <w:lang w:val="en-US"/>
        </w:rPr>
        <w:instrText xml:space="preserve"> ADDIN ZOTERO_ITEM CSL_CITATION {"citationID":"8sXiLiJj","properties":{"formattedCitation":"\\super 55\\nosupersub{}","plainCitation":"55","noteIndex":0},"citationItems":[{"id":"UM2jT465/ONDzGRtK","uris":["http://zotero.org/users/3599437/items/XPLPG83Z"],"itemData":{"id":1425,"type":"article-journal","abstract":"The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F02909" w:rsidRPr="00F02909">
        <w:rPr>
          <w:vertAlign w:val="superscript"/>
          <w:lang w:val="en-US"/>
          <w:rPrChange w:id="64" w:author="Virginia Anne Nichols" w:date="2025-05-14T09:51:00Z" w16du:dateUtc="2025-05-14T07:51:00Z">
            <w:rPr>
              <w:vertAlign w:val="superscript"/>
            </w:rPr>
          </w:rPrChange>
        </w:rPr>
        <w:t>55</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F02909">
        <w:rPr>
          <w:lang w:val="en-US"/>
        </w:rPr>
        <w:instrText xml:space="preserve"> ADDIN ZOTERO_ITEM CSL_CITATION {"citationID":"86oHCn3s","properties":{"formattedCitation":"\\super 56\\nosupersub{}","plainCitation":"56","noteIndex":0},"citationItems":[{"id":"UM2jT465/fUmNOuPA","uris":["http://zotero.org/users/3599437/items/FUK5SSCJ"],"itemData":{"id":1427,"type":"article-journal","abstract":"Context\nPrediction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F02909" w:rsidRPr="00F02909">
        <w:rPr>
          <w:vertAlign w:val="superscript"/>
          <w:lang w:val="en-US"/>
          <w:rPrChange w:id="65" w:author="Virginia Anne Nichols" w:date="2025-05-14T09:51:00Z" w16du:dateUtc="2025-05-14T07:51:00Z">
            <w:rPr>
              <w:vertAlign w:val="superscript"/>
            </w:rPr>
          </w:rPrChange>
        </w:rPr>
        <w:t>56</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 xml:space="preserve">day survey data is commonly used in extension, but to </w:t>
      </w:r>
      <w:r w:rsidR="005F5DD2" w:rsidRPr="00A427BC">
        <w:rPr>
          <w:lang w:val="en-US"/>
        </w:rPr>
        <w:lastRenderedPageBreak/>
        <w:t>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will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 xml:space="preserve">a scientific </w:t>
      </w:r>
      <w:proofErr w:type="gramStart"/>
      <w:r w:rsidR="004F1CF0" w:rsidRPr="00A427BC">
        <w:rPr>
          <w:lang w:val="en-US"/>
        </w:rPr>
        <w:t>framework, and</w:t>
      </w:r>
      <w:proofErr w:type="gramEnd"/>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F02909">
        <w:rPr>
          <w:lang w:val="en-US"/>
        </w:rPr>
        <w:instrText xml:space="preserve"> ADDIN ZOTERO_ITEM CSL_CITATION {"citationID":"DNFwtIla","properties":{"formattedCitation":"\\super 57,58\\nosupersub{}","plainCitation":"57,58","noteIndex":0},"citationItems":[{"id":1139,"uris":["http://zotero.org/users/3599437/items/GHGUW654"],"itemData":{"id":1139,"type":"book","abstract":"Although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F02909" w:rsidRPr="00F02909">
        <w:rPr>
          <w:vertAlign w:val="superscript"/>
          <w:lang w:val="en-US"/>
          <w:rPrChange w:id="66" w:author="Virginia Anne Nichols" w:date="2025-05-14T09:51:00Z" w16du:dateUtc="2025-05-14T07:51:00Z">
            <w:rPr>
              <w:vertAlign w:val="superscript"/>
            </w:rPr>
          </w:rPrChange>
        </w:rPr>
        <w:t>57,58</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F02909">
        <w:rPr>
          <w:lang w:val="en-US"/>
        </w:rPr>
        <w:instrText xml:space="preserve"> ADDIN ZOTERO_ITEM CSL_CITATION {"citationID":"3Op0Yf88","properties":{"formattedCitation":"\\super 59\\nosupersub{}","plainCitation":"59","noteIndex":0},"citationItems":[{"id":1137,"uris":["http://zotero.org/users/3599437/items/ZTTS2CH9"],"itemData":{"id":1137,"type":"chapter","container-title":"Quantitative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F02909" w:rsidRPr="00F02909">
        <w:rPr>
          <w:vertAlign w:val="superscript"/>
          <w:lang w:val="en-US"/>
          <w:rPrChange w:id="67" w:author="Virginia Anne Nichols" w:date="2025-05-14T09:51:00Z" w16du:dateUtc="2025-05-14T07:51:00Z">
            <w:rPr>
              <w:vertAlign w:val="superscript"/>
            </w:rPr>
          </w:rPrChange>
        </w:rPr>
        <w:t>59</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4D917437"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distribute power more equitably</w:t>
      </w:r>
      <w:r w:rsidRPr="00A427BC">
        <w:rPr>
          <w:lang w:val="en-US"/>
        </w:rPr>
        <w:t xml:space="preserve"> 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F007A6" w:rsidRPr="00A427BC">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F02909">
        <w:rPr>
          <w:lang w:val="en-US"/>
        </w:rPr>
        <w:instrText xml:space="preserve"> ADDIN ZOTERO_ITEM CSL_CITATION {"citationID":"304dnLlD","properties":{"formattedCitation":"\\super 60\\uc0\\u8211{}62\\nosupersub{}","plainCitation":"60–62","noteIndex":0},"citationItems":[{"id":398,"uris":["http://zotero.org/users/3599437/items/MX4SDQLD"],"itemData":{"id":398,"type":"article-journal","abstract":"Advances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A."},{"family":"Castillo","given":"Jesús"},{"family":"Roel","given":"Alvaro"}],"issued":{"date-parts":[["2024",3,1]]}}},{"id":"UM2jT465/91788s2P","uris":["http://zotero.org/users/3599437/items/JECLV44P"],"itemData":{"id":1521,"type":"article-journal","abstract":"The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F02909" w:rsidRPr="00F02909">
        <w:rPr>
          <w:vertAlign w:val="superscript"/>
          <w:lang w:val="en-US"/>
          <w:rPrChange w:id="68" w:author="Virginia Anne Nichols" w:date="2025-05-14T09:51:00Z" w16du:dateUtc="2025-05-14T07:51:00Z">
            <w:rPr>
              <w:vertAlign w:val="superscript"/>
            </w:rPr>
          </w:rPrChange>
        </w:rPr>
        <w:t>60–62</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are becoming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F02909">
        <w:rPr>
          <w:lang w:val="en-US"/>
        </w:rPr>
        <w:instrText xml:space="preserve"> ADDIN ZOTERO_ITEM CSL_CITATION {"citationID":"eEwyPIlQ","properties":{"formattedCitation":"\\super 63,64\\nosupersub{}","plainCitation":"63,64","noteIndex":0},"citationItems":[{"id":573,"uris":["http://zotero.org/users/3599437/items/4A2YMKNF"],"itemData":{"id":573,"type":"report","abstract":"A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UM2jT465/VCZ0c2ey","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F02909" w:rsidRPr="00F02909">
        <w:rPr>
          <w:vertAlign w:val="superscript"/>
          <w:lang w:val="en-US"/>
          <w:rPrChange w:id="69" w:author="Virginia Anne Nichols" w:date="2025-05-14T09:51:00Z" w16du:dateUtc="2025-05-14T07:51:00Z">
            <w:rPr>
              <w:vertAlign w:val="superscript"/>
            </w:rPr>
          </w:rPrChange>
        </w:rPr>
        <w:t>63,64</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proofErr w:type="gramStart"/>
      <w:r w:rsidR="00551F22" w:rsidRPr="00A427BC">
        <w:rPr>
          <w:color w:val="auto"/>
          <w:lang w:val="en-US"/>
        </w:rPr>
        <w:t>Multi-dimensional</w:t>
      </w:r>
      <w:proofErr w:type="gramEnd"/>
      <w:r w:rsidR="00551F22" w:rsidRPr="00A427BC">
        <w:rPr>
          <w:color w:val="auto"/>
          <w:lang w:val="en-US"/>
        </w:rPr>
        <w:t xml:space="preserve"> c</w:t>
      </w:r>
      <w:r w:rsidR="00D10D16" w:rsidRPr="00A427BC">
        <w:rPr>
          <w:color w:val="auto"/>
          <w:lang w:val="en-US"/>
        </w:rPr>
        <w:t>ompensation</w:t>
      </w:r>
    </w:p>
    <w:p w14:paraId="3AF8CAC9" w14:textId="7175D91A"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F02909">
        <w:rPr>
          <w:lang w:val="en-US"/>
        </w:rPr>
        <w:instrText xml:space="preserve"> ADDIN ZOTERO_ITEM CSL_CITATION {"citationID":"81Umz3ef","properties":{"formattedCitation":"\\super 65,66\\nosupersub{}","plainCitation":"65,66","noteIndex":0},"citationItems":[{"id":567,"uris":["http://zotero.org/users/3599437/items/3UUPFTCT"],"itemData":{"id":567,"type":"article-journal","abstract":"The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F02909" w:rsidRPr="00F02909">
        <w:rPr>
          <w:vertAlign w:val="superscript"/>
          <w:lang w:val="en-US"/>
          <w:rPrChange w:id="70" w:author="Virginia Anne Nichols" w:date="2025-05-14T09:51:00Z" w16du:dateUtc="2025-05-14T07:51:00Z">
            <w:rPr>
              <w:vertAlign w:val="superscript"/>
            </w:rPr>
          </w:rPrChange>
        </w:rPr>
        <w:t>65,66</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F02909">
        <w:rPr>
          <w:lang w:val="en-US"/>
        </w:rPr>
        <w:instrText xml:space="preserve"> ADDIN ZOTERO_ITEM CSL_CITATION {"citationID":"3quk0yx8","properties":{"formattedCitation":"\\super 67\\nosupersub{}","plainCitation":"67","noteIndex":0},"citationItems":[{"id":493,"uris":["http://zotero.org/users/3599437/items/CDM2SYV8"],"itemData":{"id":493,"type":"article-journal","abstract":"Constraints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F02909" w:rsidRPr="00F02909">
        <w:rPr>
          <w:vertAlign w:val="superscript"/>
          <w:lang w:val="en-US"/>
          <w:rPrChange w:id="71" w:author="Virginia Anne Nichols" w:date="2025-05-14T09:51:00Z" w16du:dateUtc="2025-05-14T07:51:00Z">
            <w:rPr>
              <w:vertAlign w:val="superscript"/>
            </w:rPr>
          </w:rPrChange>
        </w:rPr>
        <w:t>67</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w:t>
      </w:r>
      <w:proofErr w:type="gramStart"/>
      <w:r w:rsidRPr="00A427BC">
        <w:rPr>
          <w:lang w:val="en-US"/>
        </w:rPr>
        <w:t>germane</w:t>
      </w:r>
      <w:proofErr w:type="gramEnd"/>
      <w:r w:rsidRPr="00A427BC">
        <w:rPr>
          <w:lang w:val="en-US"/>
        </w:rPr>
        <w:t xml:space="preserv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F02909">
        <w:rPr>
          <w:lang w:val="en-US"/>
          <w14:ligatures w14:val="none"/>
        </w:rPr>
        <w:instrText xml:space="preserve"> ADDIN ZOTERO_ITEM CSL_CITATION {"citationID":"JYJslOy6","properties":{"formattedCitation":"\\super 68\\nosupersub{}","plainCitation":"68","noteIndex":0},"citationItems":[{"id":"UM2jT465/Ew0l6xFF","uris":["http://zotero.org/users/3599437/items/DYPU3MEC"],"itemData":{"id":1549,"type":"article-journal","container-title":"College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F02909" w:rsidRPr="00F02909">
        <w:rPr>
          <w:vertAlign w:val="superscript"/>
          <w:lang w:val="en-US"/>
          <w:rPrChange w:id="72" w:author="Virginia Anne Nichols" w:date="2025-05-14T09:51:00Z" w16du:dateUtc="2025-05-14T07:51:00Z">
            <w:rPr>
              <w:vertAlign w:val="superscript"/>
            </w:rPr>
          </w:rPrChange>
        </w:rPr>
        <w:t>68</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4196BC5B"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F02909">
        <w:rPr>
          <w:lang w:val="en-US"/>
        </w:rPr>
        <w:instrText xml:space="preserve"> ADDIN ZOTERO_ITEM CSL_CITATION {"citationID":"FLQhXRfa","properties":{"formattedCitation":"\\super 69\\nosupersub{}","plainCitation":"69","noteIndex":0},"citationItems":[{"id":492,"uris":["http://zotero.org/users/3599437/items/W88M5LRD"],"itemData":{"id":492,"type":"article-journal","abstract":"Farmer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F02909" w:rsidRPr="00F02909">
        <w:rPr>
          <w:vertAlign w:val="superscript"/>
          <w:lang w:val="en-US"/>
          <w:rPrChange w:id="73" w:author="Virginia Anne Nichols" w:date="2025-05-14T09:51:00Z" w16du:dateUtc="2025-05-14T07:51:00Z">
            <w:rPr>
              <w:vertAlign w:val="superscript"/>
            </w:rPr>
          </w:rPrChange>
        </w:rPr>
        <w:t>69</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F02909">
        <w:rPr>
          <w:lang w:val="en-US"/>
        </w:rPr>
        <w:instrText xml:space="preserve"> ADDIN ZOTERO_ITEM CSL_CITATION {"citationID":"zPDk3hX0","properties":{"formattedCitation":"\\super 61,67\\nosupersub{}","plainCitation":"61,67","noteIndex":0},"citationItems":[{"id":"UM2jT465/91788s2P","uris":["http://zotero.org/users/3599437/items/JECLV44P"],"itemData":{"id":1521,"type":"article-journal","abstract":"The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F02909" w:rsidRPr="00F02909">
        <w:rPr>
          <w:vertAlign w:val="superscript"/>
          <w:lang w:val="en-US"/>
          <w:rPrChange w:id="74" w:author="Virginia Anne Nichols" w:date="2025-05-14T09:51:00Z" w16du:dateUtc="2025-05-14T07:51:00Z">
            <w:rPr>
              <w:vertAlign w:val="superscript"/>
            </w:rPr>
          </w:rPrChange>
        </w:rPr>
        <w:t>61,67</w:t>
      </w:r>
      <w:r w:rsidR="009562A6" w:rsidRPr="00A427BC">
        <w:rPr>
          <w:lang w:val="en-US"/>
        </w:rPr>
        <w:fldChar w:fldCharType="end"/>
      </w:r>
      <w:r w:rsidR="00BC2BE9" w:rsidRPr="00A427BC">
        <w:rPr>
          <w:lang w:val="en-US"/>
        </w:rPr>
        <w:t xml:space="preserve">, and could be used to </w:t>
      </w:r>
      <w:r w:rsidR="003F1594" w:rsidRPr="00A427BC">
        <w:rPr>
          <w:lang w:val="en-US"/>
        </w:rPr>
        <w:t xml:space="preserve">specifically support </w:t>
      </w:r>
      <w:r w:rsidR="003F1594" w:rsidRPr="00A427BC">
        <w:rPr>
          <w:lang w:val="en-US"/>
        </w:rPr>
        <w:lastRenderedPageBreak/>
        <w:t>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r w:rsidR="009D4689" w:rsidRPr="00A427BC">
        <w:rPr>
          <w:lang w:val="en-US"/>
        </w:rPr>
        <w:t>The authors provide examples of b</w:t>
      </w:r>
      <w:r w:rsidR="00146801" w:rsidRPr="00A427BC">
        <w:rPr>
          <w:lang w:val="en-US"/>
        </w:rPr>
        <w:t>lended compensation packages that coincided with high participant satisfaction in supplemental files as a resource</w:t>
      </w:r>
      <w:r w:rsidR="004A2080" w:rsidRPr="00A427BC">
        <w:rPr>
          <w:lang w:val="en-US"/>
        </w:rPr>
        <w:t xml:space="preserve"> </w:t>
      </w:r>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083EBF73"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F02909">
        <w:rPr>
          <w:lang w:val="en-US"/>
        </w:rPr>
        <w:instrText xml:space="preserve"> ADDIN ZOTERO_ITEM CSL_CITATION {"citationID":"eXEvyUlC","properties":{"formattedCitation":"\\super 8,13,70\\nosupersub{}","plainCitation":"8,13,70","noteIndex":0},"citationItems":[{"id":387,"uris":["http://zotero.org/users/3599437/items/4IAWCQ7E"],"itemData":{"id":387,"type":"article-journal","abstract":"Scholar-activism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Jahi"}],"issued":{"date-parts":[["2021",2,11]]}}},{"id":"UM2jT465/PnpNJErU","uris":["http://zotero.org/users/3599437/items/3664CACM"],"itemData":{"id":1466,"type":"book","ISBN":"978-0-262-54718-5","language":"en","note":"Google-Books-ID: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F."}],"issued":{"date-parts":[["2020"]]}}},{"id":"UM2jT465/oulKjXyc","uris":["http://zotero.org/users/3599437/items/MNRQYPNB"],"itemData":{"id":1526,"type":"book","language":"en-gb","publisher":"Utah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F02909" w:rsidRPr="00F02909">
        <w:rPr>
          <w:vertAlign w:val="superscript"/>
          <w:lang w:val="en-US"/>
          <w:rPrChange w:id="75" w:author="Virginia Anne Nichols" w:date="2025-05-14T09:51:00Z" w16du:dateUtc="2025-05-14T07:51:00Z">
            <w:rPr>
              <w:vertAlign w:val="superscript"/>
            </w:rPr>
          </w:rPrChange>
        </w:rPr>
        <w:t>8,13,70</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 xml:space="preserve">both entities transformed </w:t>
      </w:r>
      <w:proofErr w:type="gramStart"/>
      <w:r w:rsidR="00D50F2E" w:rsidRPr="00A427BC">
        <w:rPr>
          <w:rFonts w:ascii="Calibri" w:hAnsi="Calibri" w:cs="Calibri"/>
          <w:lang w:val="en-US"/>
        </w:rPr>
        <w:t>as a result of</w:t>
      </w:r>
      <w:proofErr w:type="gramEnd"/>
      <w:r w:rsidR="00D50F2E" w:rsidRPr="00A427BC">
        <w:rPr>
          <w:rFonts w:ascii="Calibri" w:hAnsi="Calibri" w:cs="Calibri"/>
          <w:lang w:val="en-US"/>
        </w:rPr>
        <w:t xml:space="preserve">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r w:rsidR="00B736CD" w:rsidRPr="00A427BC">
        <w:rPr>
          <w:lang w:val="en-US"/>
        </w:rPr>
        <w:t>Supplemental Information</w:t>
      </w:r>
      <w:proofErr w:type="gramStart"/>
      <w:r w:rsidRPr="00A427BC">
        <w:rPr>
          <w:lang w:val="en-US"/>
        </w:rPr>
        <w:t>)</w:t>
      </w:r>
      <w:proofErr w:type="gramEnd"/>
      <w:r w:rsidRPr="00A427BC">
        <w:rPr>
          <w:lang w:val="en-US"/>
        </w:rPr>
        <w:t xml:space="preserve"> and membership is growing. Other researchers and entities </w:t>
      </w:r>
      <w:proofErr w:type="gramStart"/>
      <w:r w:rsidRPr="00A427BC">
        <w:rPr>
          <w:lang w:val="en-US"/>
        </w:rPr>
        <w:t>likely utilize</w:t>
      </w:r>
      <w:proofErr w:type="gramEnd"/>
      <w:r w:rsidRPr="00A427BC">
        <w:rPr>
          <w:lang w:val="en-US"/>
        </w:rPr>
        <w:t xml:space="preserv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lastRenderedPageBreak/>
        <w:t>Framing</w:t>
      </w:r>
    </w:p>
    <w:p w14:paraId="2F8A5137" w14:textId="0C1E2E0D"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F02909">
        <w:rPr>
          <w:lang w:val="en-US"/>
        </w:rPr>
        <w:instrText xml:space="preserve"> ADDIN ZOTERO_ITEM CSL_CITATION {"citationID":"8Tz7TQER","properties":{"formattedCitation":"\\super 71,72\\nosupersub{}","plainCitation":"71,72","noteIndex":0},"citationItems":[{"id":"UM2jT465/Jf4r1QtV","uris":["http://zotero.org/users/3599437/items/IT7TT7RX"],"itemData":{"id":1390,"type":"chapter","container-title":"Anti-Colonialism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UM2jT465/GYq5Qqq4","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F02909" w:rsidRPr="00F02909">
        <w:rPr>
          <w:vertAlign w:val="superscript"/>
          <w:lang w:val="en-US"/>
          <w:rPrChange w:id="76" w:author="Virginia Anne Nichols" w:date="2025-05-14T09:51:00Z" w16du:dateUtc="2025-05-14T07:51:00Z">
            <w:rPr>
              <w:vertAlign w:val="superscript"/>
            </w:rPr>
          </w:rPrChange>
        </w:rPr>
        <w:t>71,72</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F02909">
        <w:rPr>
          <w:lang w:val="en-US"/>
        </w:rPr>
        <w:instrText xml:space="preserve"> ADDIN ZOTERO_ITEM CSL_CITATION {"citationID":"AZJHcKuk","properties":{"formattedCitation":"\\super 73,74\\nosupersub{}","plainCitation":"73,74","noteIndex":0},"citationItems":[{"id":"UM2jT465/0HqXxild","uris":["http://zotero.org/users/3599437/items/YZBM9ZMB"],"itemData":{"id":1382,"type":"article-journal","abstract":"A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G."}],"issued":{"date-parts":[["2008",12,1]]}}},{"id":"UM2jT465/b6M6BDzh","uris":["http://zotero.org/users/3599437/items/UPTD8YBC"],"itemData":{"id":1391,"type":"article-journal","container-title":"Facts,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F02909" w:rsidRPr="00F02909">
        <w:rPr>
          <w:vertAlign w:val="superscript"/>
          <w:lang w:val="en-US"/>
          <w:rPrChange w:id="77" w:author="Virginia Anne Nichols" w:date="2025-05-14T09:51:00Z" w16du:dateUtc="2025-05-14T07:51:00Z">
            <w:rPr>
              <w:vertAlign w:val="superscript"/>
            </w:rPr>
          </w:rPrChange>
        </w:rPr>
        <w:t>73,74</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0FCE97DB"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F02909">
        <w:rPr>
          <w:i/>
          <w:iCs/>
          <w:lang w:val="en-US"/>
        </w:rPr>
        <w:instrText xml:space="preserve"> ADDIN ZOTERO_ITEM CSL_CITATION {"citationID":"l9J5UtWf","properties":{"formattedCitation":"\\super 75\\nosupersub{}","plainCitation":"75","noteIndex":0},"citationItems":[{"id":"UM2jT465/hVey0Bgx","uris":["http://zotero.org/users/3599437/items/JBKSTQ7W"],"itemData":{"id":1532,"type":"book","event-place":"New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F02909" w:rsidRPr="00F02909">
        <w:rPr>
          <w:vertAlign w:val="superscript"/>
          <w:lang w:val="en-US"/>
          <w:rPrChange w:id="78" w:author="Virginia Anne Nichols" w:date="2025-05-14T09:51:00Z" w16du:dateUtc="2025-05-14T07:51:00Z">
            <w:rPr>
              <w:vertAlign w:val="superscript"/>
            </w:rPr>
          </w:rPrChange>
        </w:rPr>
        <w:t>75</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F02909">
        <w:rPr>
          <w:lang w:val="en-US"/>
        </w:rPr>
        <w:instrText xml:space="preserve"> ADDIN ZOTERO_ITEM CSL_CITATION {"citationID":"MLdD23Sz","properties":{"formattedCitation":"\\super 76\\nosupersub{}","plainCitation":"76","noteIndex":0},"citationItems":[{"id":"UM2jT465/xlzlpgt3","uris":["http://zotero.org/users/3599437/items/WRCXHW7P"],"itemData":{"id":1534,"type":"article-journal","abstract":"(1971).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F02909" w:rsidRPr="00F02909">
        <w:rPr>
          <w:vertAlign w:val="superscript"/>
          <w:lang w:val="en-US"/>
          <w:rPrChange w:id="79" w:author="Virginia Anne Nichols" w:date="2025-05-14T09:51:00Z" w16du:dateUtc="2025-05-14T07:51:00Z">
            <w:rPr>
              <w:vertAlign w:val="superscript"/>
            </w:rPr>
          </w:rPrChange>
        </w:rPr>
        <w:t>76</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 xml:space="preserve">began his life in a rural </w:t>
      </w:r>
      <w:proofErr w:type="gramStart"/>
      <w:r w:rsidR="00725FDB" w:rsidRPr="00A427BC">
        <w:rPr>
          <w:lang w:val="en-US"/>
        </w:rPr>
        <w:t>area</w:t>
      </w:r>
      <w:r w:rsidR="00757B8D" w:rsidRPr="00A427BC">
        <w:rPr>
          <w:lang w:val="en-US"/>
        </w:rPr>
        <w:t xml:space="preserve">, </w:t>
      </w:r>
      <w:r w:rsidR="00725FDB" w:rsidRPr="00A427BC">
        <w:rPr>
          <w:lang w:val="en-US"/>
        </w:rPr>
        <w:t>but</w:t>
      </w:r>
      <w:proofErr w:type="gramEnd"/>
      <w:r w:rsidR="00725FDB" w:rsidRPr="00A427BC">
        <w:rPr>
          <w:lang w:val="en-US"/>
        </w:rPr>
        <w:t xml:space="preserve">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 xml:space="preserve">He studied languages and moved into science by </w:t>
      </w:r>
      <w:proofErr w:type="gramStart"/>
      <w:r w:rsidR="00BC682E" w:rsidRPr="00A427BC">
        <w:rPr>
          <w:lang w:val="en-US"/>
        </w:rPr>
        <w:t>way of managing</w:t>
      </w:r>
      <w:proofErr w:type="gramEnd"/>
      <w:r w:rsidR="00BC682E" w:rsidRPr="00A427BC">
        <w:rPr>
          <w:lang w:val="en-US"/>
        </w:rPr>
        <w:t xml:space="preserve">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F02909">
        <w:rPr>
          <w:lang w:val="en-US"/>
        </w:rPr>
        <w:instrText xml:space="preserve"> ADDIN ZOTERO_ITEM CSL_CITATION {"citationID":"uDS1IynQ","properties":{"formattedCitation":"\\super 77\\nosupersub{}","plainCitation":"77","noteIndex":0},"citationItems":[{"id":"UM2jT465/kex11Vdc","uris":["http://zotero.org/users/3599437/items/XCZ98J57"],"itemData":{"id":1536,"type":"article-journal","abstract":"The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F02909" w:rsidRPr="00F02909">
        <w:rPr>
          <w:vertAlign w:val="superscript"/>
          <w:lang w:val="en-US"/>
          <w:rPrChange w:id="80" w:author="Virginia Anne Nichols" w:date="2025-05-14T09:51:00Z" w16du:dateUtc="2025-05-14T07:51:00Z">
            <w:rPr>
              <w:vertAlign w:val="superscript"/>
            </w:rPr>
          </w:rPrChange>
        </w:rPr>
        <w:t>77</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w:t>
      </w:r>
      <w:proofErr w:type="gramStart"/>
      <w:r w:rsidR="00757B8D" w:rsidRPr="00A427BC">
        <w:rPr>
          <w:lang w:val="en-US"/>
        </w:rPr>
        <w:t>values</w:t>
      </w:r>
      <w:proofErr w:type="gramEnd"/>
      <w:r w:rsidR="00757B8D" w:rsidRPr="00A427BC">
        <w:rPr>
          <w:lang w:val="en-US"/>
        </w:rPr>
        <w:t xml:space="preserve">-informed truths can co-exist. </w:t>
      </w:r>
      <w:bookmarkStart w:id="81" w:name="_Hlk178864891"/>
      <w:r w:rsidR="000C432F" w:rsidRPr="00A427BC">
        <w:rPr>
          <w:lang w:val="en-US"/>
        </w:rPr>
        <w:t>As scientists, we must accept that our training socializes us to value certain processes or outcomes in research. Data Feminism encourages interrogation of these passively inherited values and the attendant limitations these values place on our ability to ‘see’ the multiple, valid ways of approaching agricultural problems.</w:t>
      </w:r>
      <w:bookmarkEnd w:id="81"/>
      <w:r w:rsidR="004777A7" w:rsidRPr="00A427BC">
        <w:rPr>
          <w:lang w:val="en-US"/>
        </w:rPr>
        <w:t xml:space="preserve"> Scientists who are able to acknowledge and navigate the existence of multiple truths are better equipped to provide solutions that do not preferentially disadvantage vulnerable groups</w:t>
      </w:r>
      <w:r w:rsidR="004777A7" w:rsidRPr="00A427BC">
        <w:rPr>
          <w:lang w:val="en-US"/>
        </w:rPr>
        <w:fldChar w:fldCharType="begin"/>
      </w:r>
      <w:r w:rsidR="00F02909">
        <w:rPr>
          <w:lang w:val="en-US"/>
        </w:rPr>
        <w:instrText xml:space="preserve"> ADDIN ZOTERO_ITEM CSL_CITATION {"citationID":"dnyeDnrP","properties":{"formattedCitation":"\\super 78\\nosupersub{}","plainCitation":"78","noteIndex":0},"citationItems":[{"id":523,"uris":["http://zotero.org/users/3599437/items/FM9JJN8X"],"itemData":{"id":523,"type":"article-journal","abstract":"Agriculture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F02909" w:rsidRPr="00F02909">
        <w:rPr>
          <w:vertAlign w:val="superscript"/>
          <w:lang w:val="en-US"/>
          <w:rPrChange w:id="82" w:author="Virginia Anne Nichols" w:date="2025-05-14T09:51:00Z" w16du:dateUtc="2025-05-14T07:51:00Z">
            <w:rPr>
              <w:vertAlign w:val="superscript"/>
            </w:rPr>
          </w:rPrChange>
        </w:rPr>
        <w:t>78</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F02909">
        <w:rPr>
          <w:lang w:val="en-US"/>
        </w:rPr>
        <w:instrText xml:space="preserve"> ADDIN ZOTERO_ITEM CSL_CITATION {"citationID":"YdRyWipy","properties":{"formattedCitation":"\\super 79\\uc0\\u8211{}81\\nosupersub{}","plainCitation":"79–81","noteIndex":0},"citationItems":[{"id":"UM2jT465/SBfaLsMQ","uris":["http://zotero.org/users/3599437/items/PG466J7I"],"itemData":{"id":1406,"type":"article-journal","container-title":"Proceedings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ethanol","volume":"119","author":[{"family":"Hill","given":"Jason"}],"issued":{"date-parts":[["2022",3,15]]}}},{"id":"UM2jT465/MEi1jGXk","uris":["http://zotero.org/users/3599437/items/HGBJCCEN"],"itemData":{"id":1368,"type":"post-weblog","abstract":"It’s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UM2jT465/dC9YiQMt","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F02909" w:rsidRPr="00F02909">
        <w:rPr>
          <w:vertAlign w:val="superscript"/>
          <w:lang w:val="en-US"/>
          <w:rPrChange w:id="83" w:author="Virginia Anne Nichols" w:date="2025-05-14T09:51:00Z" w16du:dateUtc="2025-05-14T07:51:00Z">
            <w:rPr>
              <w:vertAlign w:val="superscript"/>
            </w:rPr>
          </w:rPrChange>
        </w:rPr>
        <w:t>79–81</w:t>
      </w:r>
      <w:r w:rsidR="00027A60" w:rsidRPr="00A427BC">
        <w:rPr>
          <w:lang w:val="en-US"/>
        </w:rPr>
        <w:fldChar w:fldCharType="end"/>
      </w:r>
      <w:r w:rsidR="00027A60" w:rsidRPr="00A427BC">
        <w:rPr>
          <w:lang w:val="en-US"/>
        </w:rPr>
        <w:t>.</w:t>
      </w:r>
    </w:p>
    <w:p w14:paraId="4042DF2F" w14:textId="77777777" w:rsidR="00A66035" w:rsidRPr="00A427BC" w:rsidRDefault="00A66035" w:rsidP="005A37D1">
      <w:pPr>
        <w:rPr>
          <w:lang w:val="en-US"/>
        </w:rPr>
      </w:pPr>
    </w:p>
    <w:p w14:paraId="1FF78FBF" w14:textId="10F8D874"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The importance of diverse framings</w:t>
      </w:r>
    </w:p>
    <w:p w14:paraId="7226B718" w14:textId="2E6F3940" w:rsidR="00757B8D" w:rsidRPr="00A427BC" w:rsidRDefault="000C432F" w:rsidP="00757B8D">
      <w:pPr>
        <w:rPr>
          <w:lang w:val="en-US"/>
        </w:rPr>
      </w:pPr>
      <w:r w:rsidRPr="00A427BC">
        <w:rPr>
          <w:lang w:val="en-US"/>
        </w:rPr>
        <w:t>Today, an increasing availability of diversely framed reflections concerning the Green Revolution</w:t>
      </w:r>
      <w:r w:rsidR="007E6D0D" w:rsidRPr="00A427BC">
        <w:rPr>
          <w:lang w:val="en-US"/>
        </w:rPr>
        <w:t xml:space="preserve"> that Borlaug’s work contributed to</w:t>
      </w:r>
      <w:r w:rsidRPr="00A427BC">
        <w:rPr>
          <w:lang w:val="en-US"/>
        </w:rPr>
        <w:t xml:space="preserve"> has led to significantly more nuanced understandings of the motivations driving the Green Revolution, as well as the complex and contested impacts it had</w:t>
      </w:r>
      <w:r w:rsidRPr="00A427BC">
        <w:rPr>
          <w:lang w:val="en-US"/>
        </w:rPr>
        <w:fldChar w:fldCharType="begin"/>
      </w:r>
      <w:r w:rsidR="00F02909">
        <w:rPr>
          <w:lang w:val="en-US"/>
        </w:rPr>
        <w:instrText xml:space="preserve"> ADDIN ZOTERO_ITEM CSL_CITATION {"citationID":"Cf0uvXAz","properties":{"formattedCitation":"\\super 82\\nosupersub{}","plainCitation":"82","noteIndex":0},"citationItems":[{"id":"UM2jT465/GoCPttqX","uris":["http://zotero.org/users/3599437/items/JKGQM9CH"],"itemData":{"id":1540,"type":"webpage","abstract":"The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A427BC">
        <w:rPr>
          <w:lang w:val="en-US"/>
        </w:rPr>
        <w:fldChar w:fldCharType="separate"/>
      </w:r>
      <w:r w:rsidR="00F02909" w:rsidRPr="00F02909">
        <w:rPr>
          <w:vertAlign w:val="superscript"/>
          <w:lang w:val="en-US"/>
          <w:rPrChange w:id="84" w:author="Virginia Anne Nichols" w:date="2025-05-14T09:51:00Z" w16du:dateUtc="2025-05-14T07:51:00Z">
            <w:rPr>
              <w:vertAlign w:val="superscript"/>
            </w:rPr>
          </w:rPrChange>
        </w:rPr>
        <w:t>82</w:t>
      </w:r>
      <w:r w:rsidRPr="00A427BC">
        <w:rPr>
          <w:lang w:val="en-US"/>
        </w:rPr>
        <w:fldChar w:fldCharType="end"/>
      </w:r>
      <w:r w:rsidRPr="00A427BC">
        <w:rPr>
          <w:lang w:val="en-US"/>
        </w:rPr>
        <w:t xml:space="preserve">.  </w:t>
      </w:r>
      <w:r w:rsidR="004777A7" w:rsidRPr="00A427BC">
        <w:rPr>
          <w:lang w:val="en-US"/>
        </w:rPr>
        <w:t xml:space="preserve">As </w:t>
      </w:r>
      <w:r w:rsidRPr="00A427BC">
        <w:rPr>
          <w:lang w:val="en-US"/>
        </w:rPr>
        <w:t xml:space="preserve">society navigates modern challenges to food systems, scientists must value and incorporate diverse voices to create fair and equitable paths for future food production. </w:t>
      </w:r>
      <w:r w:rsidR="004777A7" w:rsidRPr="00A427BC">
        <w:rPr>
          <w:lang w:val="en-US"/>
        </w:rPr>
        <w:t>Policy work has shown that the broader the set of framings available, the greater the possibility for more equitable solutions</w:t>
      </w:r>
      <w:r w:rsidR="004777A7" w:rsidRPr="00A427BC">
        <w:rPr>
          <w:lang w:val="en-US"/>
        </w:rPr>
        <w:fldChar w:fldCharType="begin"/>
      </w:r>
      <w:r w:rsidR="00F02909">
        <w:rPr>
          <w:lang w:val="en-US"/>
        </w:rPr>
        <w:instrText xml:space="preserve"> ADDIN ZOTERO_ITEM CSL_CITATION {"citationID":"ZlejrkSf","properties":{"formattedCitation":"\\super 83\\nosupersub{}","plainCitation":"83","noteIndex":0},"citationItems":[{"id":"UM2jT465/EImk5W1X","uris":["http://zotero.org/users/3599437/items/KUGLLCNC"],"itemData":{"id":1538,"type":"article-journal","container-title":"Policy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sidRPr="00A427BC">
        <w:rPr>
          <w:lang w:val="en-US"/>
        </w:rPr>
        <w:fldChar w:fldCharType="separate"/>
      </w:r>
      <w:r w:rsidR="00F02909" w:rsidRPr="00F02909">
        <w:rPr>
          <w:vertAlign w:val="superscript"/>
          <w:lang w:val="en-US"/>
          <w:rPrChange w:id="85" w:author="Virginia Anne Nichols" w:date="2025-05-14T09:51:00Z" w16du:dateUtc="2025-05-14T07:51:00Z">
            <w:rPr>
              <w:vertAlign w:val="superscript"/>
            </w:rPr>
          </w:rPrChange>
        </w:rPr>
        <w:t>83</w:t>
      </w:r>
      <w:r w:rsidR="004777A7" w:rsidRPr="00A427BC">
        <w:rPr>
          <w:lang w:val="en-US"/>
        </w:rPr>
        <w:fldChar w:fldCharType="end"/>
      </w:r>
      <w:r w:rsidR="00027A60" w:rsidRPr="00A427BC">
        <w:rPr>
          <w:lang w:val="en-US"/>
        </w:rPr>
        <w:t xml:space="preserve">. </w:t>
      </w:r>
      <w:r w:rsidR="007E6D0D" w:rsidRPr="00A427BC">
        <w:rPr>
          <w:lang w:val="en-US"/>
        </w:rPr>
        <w:t xml:space="preserve">It follows that </w:t>
      </w:r>
      <w:r w:rsidR="00CC1B30" w:rsidRPr="00A427BC">
        <w:rPr>
          <w:lang w:val="en-US"/>
        </w:rPr>
        <w:t xml:space="preserve">supporting </w:t>
      </w:r>
      <w:r w:rsidR="007E6D0D" w:rsidRPr="00A427BC">
        <w:rPr>
          <w:lang w:val="en-US"/>
        </w:rPr>
        <w:t>diversity in agricultural scientists is a necessary corollary</w:t>
      </w:r>
      <w:r w:rsidR="00CC1B30" w:rsidRPr="00A427BC">
        <w:rPr>
          <w:lang w:val="en-US"/>
        </w:rPr>
        <w:fldChar w:fldCharType="begin"/>
      </w:r>
      <w:r w:rsidR="00F02909">
        <w:rPr>
          <w:lang w:val="en-US"/>
        </w:rPr>
        <w:instrText xml:space="preserve"> ADDIN ZOTERO_ITEM CSL_CITATION {"citationID":"vd5aSXqt","properties":{"formattedCitation":"\\super 84\\nosupersub{}","plainCitation":"84","noteIndex":0},"citationItems":[{"id":1243,"uris":["http://zotero.org/users/3599437/items/8UWFNW5W"],"itemData":{"id":1243,"type":"article-journal","abstract":"As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Pr>
          <w:lang w:val="en-US"/>
        </w:rPr>
        <w:fldChar w:fldCharType="separate"/>
      </w:r>
      <w:r w:rsidR="00F02909" w:rsidRPr="00F02909">
        <w:rPr>
          <w:vertAlign w:val="superscript"/>
          <w:lang w:val="en-US"/>
          <w:rPrChange w:id="86" w:author="Virginia Anne Nichols" w:date="2025-05-14T09:51:00Z" w16du:dateUtc="2025-05-14T07:51:00Z">
            <w:rPr>
              <w:vertAlign w:val="superscript"/>
            </w:rPr>
          </w:rPrChange>
        </w:rPr>
        <w:t>84</w:t>
      </w:r>
      <w:r w:rsidR="00CC1B30" w:rsidRPr="00A427BC">
        <w:rPr>
          <w:lang w:val="en-US"/>
        </w:rPr>
        <w:fldChar w:fldCharType="end"/>
      </w:r>
      <w:r w:rsidR="007E6D0D" w:rsidRPr="00A427BC">
        <w:rPr>
          <w:lang w:val="en-US"/>
        </w:rPr>
        <w:t xml:space="preserve">. </w:t>
      </w: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lastRenderedPageBreak/>
        <w:t>Conclusions</w:t>
      </w:r>
    </w:p>
    <w:p w14:paraId="4D090398" w14:textId="13A36BF2" w:rsidR="00191CB0" w:rsidRPr="00A427BC" w:rsidRDefault="0075535E" w:rsidP="00832084">
      <w:pPr>
        <w:rPr>
          <w:lang w:val="en-US"/>
        </w:rPr>
      </w:pPr>
      <w:r w:rsidRPr="00A427BC">
        <w:rPr>
          <w:shd w:val="clear" w:color="auto" w:fill="FFFFFF"/>
          <w:lang w:val="en-US"/>
        </w:rPr>
        <w:t xml:space="preserve">For agricultural researchers, engaging with </w:t>
      </w:r>
      <w:r w:rsidRPr="00A427BC">
        <w:rPr>
          <w:lang w:val="en-US"/>
        </w:rPr>
        <w:t xml:space="preserve">Data Feminism need not be overwhelming nor demand world changing activities; it simply asks that one reflect on power disparities and values embedded in their research. </w:t>
      </w:r>
      <w:r w:rsidR="00810A3C" w:rsidRPr="00A427BC">
        <w:rPr>
          <w:lang w:val="en-US"/>
        </w:rPr>
        <w:t xml:space="preserve">Agricultural scientists who </w:t>
      </w:r>
      <w:r w:rsidR="008A169F" w:rsidRPr="00A427BC">
        <w:rPr>
          <w:lang w:val="en-US"/>
        </w:rPr>
        <w:t>examin</w:t>
      </w:r>
      <w:r w:rsidR="00810A3C" w:rsidRPr="00A427BC">
        <w:rPr>
          <w:lang w:val="en-US"/>
        </w:rPr>
        <w:t>e</w:t>
      </w:r>
      <w:r w:rsidR="004B79B8" w:rsidRPr="00A427BC">
        <w:rPr>
          <w:lang w:val="en-US"/>
        </w:rPr>
        <w:t xml:space="preserve">, </w:t>
      </w:r>
      <w:r w:rsidR="008A169F" w:rsidRPr="00A427BC">
        <w:rPr>
          <w:lang w:val="en-US"/>
        </w:rPr>
        <w:t>challeng</w:t>
      </w:r>
      <w:r w:rsidR="00810A3C" w:rsidRPr="00A427BC">
        <w:rPr>
          <w:lang w:val="en-US"/>
        </w:rPr>
        <w:t>e</w:t>
      </w:r>
      <w:r w:rsidR="004B79B8" w:rsidRPr="00A427BC">
        <w:rPr>
          <w:lang w:val="en-US"/>
        </w:rPr>
        <w:t xml:space="preserve">, and </w:t>
      </w:r>
      <w:r w:rsidRPr="00A427BC">
        <w:rPr>
          <w:lang w:val="en-US"/>
        </w:rPr>
        <w:t xml:space="preserve">work to </w:t>
      </w:r>
      <w:r w:rsidR="004B79B8" w:rsidRPr="00A427BC">
        <w:rPr>
          <w:lang w:val="en-US"/>
        </w:rPr>
        <w:t>redistribut</w:t>
      </w:r>
      <w:r w:rsidR="00810A3C" w:rsidRPr="00A427BC">
        <w:rPr>
          <w:lang w:val="en-US"/>
        </w:rPr>
        <w:t>e</w:t>
      </w:r>
      <w:r w:rsidR="008A169F" w:rsidRPr="00A427BC">
        <w:rPr>
          <w:lang w:val="en-US"/>
        </w:rPr>
        <w:t xml:space="preserve"> power</w:t>
      </w:r>
      <w:r w:rsidR="00810A3C" w:rsidRPr="00A427BC">
        <w:rPr>
          <w:lang w:val="en-US"/>
        </w:rPr>
        <w:t xml:space="preserve"> can uniquely contribute to </w:t>
      </w:r>
      <w:r w:rsidR="00B32D51" w:rsidRPr="00A427BC">
        <w:rPr>
          <w:lang w:val="en-US"/>
        </w:rPr>
        <w:t>ongoing work towards agricultural (and social) equity</w:t>
      </w:r>
      <w:r w:rsidR="00810A3C" w:rsidRPr="00A427BC">
        <w:rPr>
          <w:lang w:val="en-US"/>
        </w:rPr>
        <w:t xml:space="preserve"> and may </w:t>
      </w:r>
      <w:r w:rsidR="00B32D51" w:rsidRPr="00A427BC">
        <w:rPr>
          <w:lang w:val="en-US"/>
        </w:rPr>
        <w:t xml:space="preserve">concomitantly </w:t>
      </w:r>
      <w:r w:rsidR="00555E31" w:rsidRPr="00A427BC">
        <w:rPr>
          <w:lang w:val="en-US"/>
        </w:rPr>
        <w:t>experience</w:t>
      </w:r>
      <w:r w:rsidR="00810A3C" w:rsidRPr="00A427BC">
        <w:rPr>
          <w:lang w:val="en-US"/>
        </w:rPr>
        <w:t xml:space="preserve"> positive impacts on </w:t>
      </w:r>
      <w:r w:rsidR="00124EC3" w:rsidRPr="00A427BC">
        <w:rPr>
          <w:shd w:val="clear" w:color="auto" w:fill="FFFFFF"/>
          <w:lang w:val="en-US"/>
        </w:rPr>
        <w:t>research creativity</w:t>
      </w:r>
      <w:r w:rsidR="00810A3C" w:rsidRPr="00A427BC">
        <w:rPr>
          <w:shd w:val="clear" w:color="auto" w:fill="FFFFFF"/>
          <w:lang w:val="en-US"/>
        </w:rPr>
        <w:t xml:space="preserve"> and </w:t>
      </w:r>
      <w:r w:rsidR="00124EC3" w:rsidRPr="00A427BC">
        <w:rPr>
          <w:shd w:val="clear" w:color="auto" w:fill="FFFFFF"/>
          <w:lang w:val="en-US"/>
        </w:rPr>
        <w:t>stakeholder participation</w:t>
      </w:r>
      <w:r w:rsidR="00810A3C" w:rsidRPr="00A427BC">
        <w:rPr>
          <w:shd w:val="clear" w:color="auto" w:fill="FFFFFF"/>
          <w:lang w:val="en-US"/>
        </w:rPr>
        <w:t xml:space="preserve">. </w:t>
      </w:r>
      <w:r w:rsidRPr="00A427BC">
        <w:rPr>
          <w:shd w:val="clear" w:color="auto" w:fill="FFFFFF"/>
          <w:lang w:val="en-US"/>
        </w:rPr>
        <w:t>Furthermore, a</w:t>
      </w:r>
      <w:r w:rsidR="00810A3C" w:rsidRPr="00A427BC">
        <w:rPr>
          <w:shd w:val="clear" w:color="auto" w:fill="FFFFFF"/>
          <w:lang w:val="en-US"/>
        </w:rPr>
        <w:t>gricultural scientists who build self-awareness of their</w:t>
      </w:r>
      <w:r w:rsidR="00B32D51" w:rsidRPr="00A427BC">
        <w:rPr>
          <w:shd w:val="clear" w:color="auto" w:fill="FFFFFF"/>
          <w:lang w:val="en-US"/>
        </w:rPr>
        <w:t xml:space="preserve"> socialized</w:t>
      </w:r>
      <w:r w:rsidR="00810A3C" w:rsidRPr="00A427BC">
        <w:rPr>
          <w:shd w:val="clear" w:color="auto" w:fill="FFFFFF"/>
          <w:lang w:val="en-US"/>
        </w:rPr>
        <w:t xml:space="preserve"> values and how those inform their perceived problems and solutions</w:t>
      </w:r>
      <w:r w:rsidR="004B1395" w:rsidRPr="00A427BC">
        <w:rPr>
          <w:shd w:val="clear" w:color="auto" w:fill="FFFFFF"/>
          <w:lang w:val="en-US"/>
        </w:rPr>
        <w:t xml:space="preserve"> in agriculture</w:t>
      </w:r>
      <w:r w:rsidR="00810A3C" w:rsidRPr="00A427BC">
        <w:rPr>
          <w:shd w:val="clear" w:color="auto" w:fill="FFFFFF"/>
          <w:lang w:val="en-US"/>
        </w:rPr>
        <w:t xml:space="preserve"> </w:t>
      </w:r>
      <w:r w:rsidR="004B1395" w:rsidRPr="00A427BC">
        <w:rPr>
          <w:shd w:val="clear" w:color="auto" w:fill="FFFFFF"/>
          <w:lang w:val="en-US"/>
        </w:rPr>
        <w:t xml:space="preserve">are better equipped to </w:t>
      </w:r>
      <w:r w:rsidR="00810A3C" w:rsidRPr="00A427BC">
        <w:rPr>
          <w:shd w:val="clear" w:color="auto" w:fill="FFFFFF"/>
          <w:lang w:val="en-US"/>
        </w:rPr>
        <w:t xml:space="preserve">recognize, incorporate, and solicit diverse framings, which promotes better outcomes for agricultural </w:t>
      </w:r>
      <w:r w:rsidRPr="00A427BC">
        <w:rPr>
          <w:shd w:val="clear" w:color="auto" w:fill="FFFFFF"/>
          <w:lang w:val="en-US"/>
        </w:rPr>
        <w:t>research</w:t>
      </w:r>
      <w:r w:rsidR="00810A3C" w:rsidRPr="00A427BC">
        <w:rPr>
          <w:shd w:val="clear" w:color="auto" w:fill="FFFFFF"/>
          <w:lang w:val="en-US"/>
        </w:rPr>
        <w:t xml:space="preserve"> overall. </w:t>
      </w:r>
      <w:r w:rsidR="00810A3C" w:rsidRPr="00A427BC">
        <w:rPr>
          <w:lang w:val="en-US"/>
        </w:rPr>
        <w:t xml:space="preserve">We hope this </w:t>
      </w:r>
      <w:r w:rsidR="001357A2" w:rsidRPr="00A427BC">
        <w:rPr>
          <w:lang w:val="en-US"/>
        </w:rPr>
        <w:t>p</w:t>
      </w:r>
      <w:r w:rsidR="00810A3C" w:rsidRPr="00A427BC">
        <w:rPr>
          <w:lang w:val="en-US"/>
        </w:rPr>
        <w:t>erspective demonstrates both the worthiness and feasibility of such pursuits.</w:t>
      </w:r>
    </w:p>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87"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87"/>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88" w:name="_Hlk181618138"/>
      <w:r w:rsidR="009726FD" w:rsidRPr="00CC647C">
        <w:rPr>
          <w:i/>
          <w:iCs/>
          <w:lang w:val="en-US"/>
        </w:rPr>
        <w:t>Nichols, V. (2024) https://BioRender.com/m69i249</w:t>
      </w:r>
      <w:bookmarkEnd w:id="88"/>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32CA48B7" w14:textId="77777777" w:rsidR="00F02909" w:rsidRPr="00F02909" w:rsidRDefault="0030076E" w:rsidP="00F02909">
      <w:pPr>
        <w:pStyle w:val="Bibliography"/>
        <w:rPr>
          <w:lang w:val="en-US"/>
          <w:rPrChange w:id="89" w:author="Virginia Anne Nichols" w:date="2025-05-14T09:51:00Z" w16du:dateUtc="2025-05-14T07:51:00Z">
            <w:rPr/>
          </w:rPrChange>
        </w:rPr>
      </w:pPr>
      <w:r w:rsidRPr="00A427BC">
        <w:rPr>
          <w:lang w:val="en-US"/>
        </w:rPr>
        <w:fldChar w:fldCharType="begin"/>
      </w:r>
      <w:r w:rsidR="007257A3" w:rsidRPr="00A427BC">
        <w:rPr>
          <w:lang w:val="en-US"/>
        </w:rPr>
        <w:instrText xml:space="preserve"> ADDIN ZOTERO_BIBL {"uncited":[],"omitted":[],"custom":[]} CSL_BIBLIOGRAPHY </w:instrText>
      </w:r>
      <w:r w:rsidRPr="00A427BC">
        <w:rPr>
          <w:lang w:val="en-US"/>
        </w:rPr>
        <w:fldChar w:fldCharType="separate"/>
      </w:r>
      <w:r w:rsidR="00F02909" w:rsidRPr="00F02909">
        <w:rPr>
          <w:lang w:val="en-US"/>
          <w:rPrChange w:id="90" w:author="Virginia Anne Nichols" w:date="2025-05-14T09:51:00Z" w16du:dateUtc="2025-05-14T07:51:00Z">
            <w:rPr/>
          </w:rPrChange>
        </w:rPr>
        <w:t>1.</w:t>
      </w:r>
      <w:r w:rsidR="00F02909" w:rsidRPr="00F02909">
        <w:rPr>
          <w:lang w:val="en-US"/>
          <w:rPrChange w:id="91" w:author="Virginia Anne Nichols" w:date="2025-05-14T09:51:00Z" w16du:dateUtc="2025-05-14T07:51:00Z">
            <w:rPr/>
          </w:rPrChange>
        </w:rPr>
        <w:tab/>
        <w:t xml:space="preserve">Isett, C. &amp; Miller, S. </w:t>
      </w:r>
      <w:r w:rsidR="00F02909" w:rsidRPr="00F02909">
        <w:rPr>
          <w:i/>
          <w:iCs/>
          <w:lang w:val="en-US"/>
          <w:rPrChange w:id="92" w:author="Virginia Anne Nichols" w:date="2025-05-14T09:51:00Z" w16du:dateUtc="2025-05-14T07:51:00Z">
            <w:rPr>
              <w:i/>
              <w:iCs/>
            </w:rPr>
          </w:rPrChange>
        </w:rPr>
        <w:t>The Social History of Agriculture: From the Origins to the Current Crisis</w:t>
      </w:r>
      <w:r w:rsidR="00F02909" w:rsidRPr="00F02909">
        <w:rPr>
          <w:lang w:val="en-US"/>
          <w:rPrChange w:id="93" w:author="Virginia Anne Nichols" w:date="2025-05-14T09:51:00Z" w16du:dateUtc="2025-05-14T07:51:00Z">
            <w:rPr/>
          </w:rPrChange>
        </w:rPr>
        <w:t>. (Rowman &amp; Littlefield, 2016).</w:t>
      </w:r>
    </w:p>
    <w:p w14:paraId="15546BC6" w14:textId="77777777" w:rsidR="00F02909" w:rsidRPr="00F02909" w:rsidRDefault="00F02909" w:rsidP="00F02909">
      <w:pPr>
        <w:pStyle w:val="Bibliography"/>
        <w:rPr>
          <w:lang w:val="en-US"/>
          <w:rPrChange w:id="94" w:author="Virginia Anne Nichols" w:date="2025-05-14T09:51:00Z" w16du:dateUtc="2025-05-14T07:51:00Z">
            <w:rPr/>
          </w:rPrChange>
        </w:rPr>
      </w:pPr>
      <w:r w:rsidRPr="00F02909">
        <w:rPr>
          <w:lang w:val="en-US"/>
          <w:rPrChange w:id="95" w:author="Virginia Anne Nichols" w:date="2025-05-14T09:51:00Z" w16du:dateUtc="2025-05-14T07:51:00Z">
            <w:rPr/>
          </w:rPrChange>
        </w:rPr>
        <w:t>2.</w:t>
      </w:r>
      <w:r w:rsidRPr="00F02909">
        <w:rPr>
          <w:lang w:val="en-US"/>
          <w:rPrChange w:id="96" w:author="Virginia Anne Nichols" w:date="2025-05-14T09:51:00Z" w16du:dateUtc="2025-05-14T07:51:00Z">
            <w:rPr/>
          </w:rPrChange>
        </w:rPr>
        <w:tab/>
        <w:t xml:space="preserve">Scott, J. C. </w:t>
      </w:r>
      <w:r w:rsidRPr="00F02909">
        <w:rPr>
          <w:i/>
          <w:iCs/>
          <w:lang w:val="en-US"/>
          <w:rPrChange w:id="97" w:author="Virginia Anne Nichols" w:date="2025-05-14T09:51:00Z" w16du:dateUtc="2025-05-14T07:51:00Z">
            <w:rPr>
              <w:i/>
              <w:iCs/>
            </w:rPr>
          </w:rPrChange>
        </w:rPr>
        <w:t>Against the Grain: A Deep History of the Earliest States</w:t>
      </w:r>
      <w:r w:rsidRPr="00F02909">
        <w:rPr>
          <w:lang w:val="en-US"/>
          <w:rPrChange w:id="98" w:author="Virginia Anne Nichols" w:date="2025-05-14T09:51:00Z" w16du:dateUtc="2025-05-14T07:51:00Z">
            <w:rPr/>
          </w:rPrChange>
        </w:rPr>
        <w:t>. (Yale University Press, 2017).</w:t>
      </w:r>
    </w:p>
    <w:p w14:paraId="62B755DB" w14:textId="77777777" w:rsidR="00F02909" w:rsidRPr="00F02909" w:rsidRDefault="00F02909" w:rsidP="00F02909">
      <w:pPr>
        <w:pStyle w:val="Bibliography"/>
        <w:rPr>
          <w:lang w:val="en-US"/>
          <w:rPrChange w:id="99" w:author="Virginia Anne Nichols" w:date="2025-05-14T09:51:00Z" w16du:dateUtc="2025-05-14T07:51:00Z">
            <w:rPr/>
          </w:rPrChange>
        </w:rPr>
      </w:pPr>
      <w:r w:rsidRPr="00F02909">
        <w:rPr>
          <w:lang w:val="en-US"/>
          <w:rPrChange w:id="100" w:author="Virginia Anne Nichols" w:date="2025-05-14T09:51:00Z" w16du:dateUtc="2025-05-14T07:51:00Z">
            <w:rPr/>
          </w:rPrChange>
        </w:rPr>
        <w:t>3.</w:t>
      </w:r>
      <w:r w:rsidRPr="00F02909">
        <w:rPr>
          <w:lang w:val="en-US"/>
          <w:rPrChange w:id="101" w:author="Virginia Anne Nichols" w:date="2025-05-14T09:51:00Z" w16du:dateUtc="2025-05-14T07:51:00Z">
            <w:rPr/>
          </w:rPrChange>
        </w:rPr>
        <w:tab/>
        <w:t xml:space="preserve">Dencik, L., Hintz, A., Redden, J. &amp; </w:t>
      </w:r>
      <w:proofErr w:type="spellStart"/>
      <w:r w:rsidRPr="00F02909">
        <w:rPr>
          <w:lang w:val="en-US"/>
          <w:rPrChange w:id="102" w:author="Virginia Anne Nichols" w:date="2025-05-14T09:51:00Z" w16du:dateUtc="2025-05-14T07:51:00Z">
            <w:rPr/>
          </w:rPrChange>
        </w:rPr>
        <w:t>Treré</w:t>
      </w:r>
      <w:proofErr w:type="spellEnd"/>
      <w:r w:rsidRPr="00F02909">
        <w:rPr>
          <w:lang w:val="en-US"/>
          <w:rPrChange w:id="103" w:author="Virginia Anne Nichols" w:date="2025-05-14T09:51:00Z" w16du:dateUtc="2025-05-14T07:51:00Z">
            <w:rPr/>
          </w:rPrChange>
        </w:rPr>
        <w:t xml:space="preserve">, E. Exploring Data Justice: Conceptions, Applications and Directions. </w:t>
      </w:r>
      <w:r w:rsidRPr="00F02909">
        <w:rPr>
          <w:i/>
          <w:iCs/>
          <w:lang w:val="en-US"/>
          <w:rPrChange w:id="104" w:author="Virginia Anne Nichols" w:date="2025-05-14T09:51:00Z" w16du:dateUtc="2025-05-14T07:51:00Z">
            <w:rPr>
              <w:i/>
              <w:iCs/>
            </w:rPr>
          </w:rPrChange>
        </w:rPr>
        <w:t>Inf. Commun. Soc.</w:t>
      </w:r>
      <w:r w:rsidRPr="00F02909">
        <w:rPr>
          <w:lang w:val="en-US"/>
          <w:rPrChange w:id="105" w:author="Virginia Anne Nichols" w:date="2025-05-14T09:51:00Z" w16du:dateUtc="2025-05-14T07:51:00Z">
            <w:rPr/>
          </w:rPrChange>
        </w:rPr>
        <w:t xml:space="preserve"> </w:t>
      </w:r>
      <w:r w:rsidRPr="00F02909">
        <w:rPr>
          <w:b/>
          <w:bCs/>
          <w:lang w:val="en-US"/>
          <w:rPrChange w:id="106" w:author="Virginia Anne Nichols" w:date="2025-05-14T09:51:00Z" w16du:dateUtc="2025-05-14T07:51:00Z">
            <w:rPr>
              <w:b/>
              <w:bCs/>
            </w:rPr>
          </w:rPrChange>
        </w:rPr>
        <w:t>22</w:t>
      </w:r>
      <w:r w:rsidRPr="00F02909">
        <w:rPr>
          <w:lang w:val="en-US"/>
          <w:rPrChange w:id="107" w:author="Virginia Anne Nichols" w:date="2025-05-14T09:51:00Z" w16du:dateUtc="2025-05-14T07:51:00Z">
            <w:rPr/>
          </w:rPrChange>
        </w:rPr>
        <w:t>, 873–881 (2019).</w:t>
      </w:r>
    </w:p>
    <w:p w14:paraId="2E65A4FA" w14:textId="77777777" w:rsidR="00F02909" w:rsidRPr="00F02909" w:rsidRDefault="00F02909" w:rsidP="00F02909">
      <w:pPr>
        <w:pStyle w:val="Bibliography"/>
        <w:rPr>
          <w:lang w:val="en-US"/>
          <w:rPrChange w:id="108" w:author="Virginia Anne Nichols" w:date="2025-05-14T09:51:00Z" w16du:dateUtc="2025-05-14T07:51:00Z">
            <w:rPr/>
          </w:rPrChange>
        </w:rPr>
      </w:pPr>
      <w:r w:rsidRPr="00F02909">
        <w:rPr>
          <w:lang w:val="en-US"/>
          <w:rPrChange w:id="109" w:author="Virginia Anne Nichols" w:date="2025-05-14T09:51:00Z" w16du:dateUtc="2025-05-14T07:51:00Z">
            <w:rPr/>
          </w:rPrChange>
        </w:rPr>
        <w:t>4.</w:t>
      </w:r>
      <w:r w:rsidRPr="00F02909">
        <w:rPr>
          <w:lang w:val="en-US"/>
          <w:rPrChange w:id="110" w:author="Virginia Anne Nichols" w:date="2025-05-14T09:51:00Z" w16du:dateUtc="2025-05-14T07:51:00Z">
            <w:rPr/>
          </w:rPrChange>
        </w:rPr>
        <w:tab/>
        <w:t xml:space="preserve">Iliadis, A. &amp; Russo, F. Critical data studies: An introduction. </w:t>
      </w:r>
      <w:r w:rsidRPr="00F02909">
        <w:rPr>
          <w:i/>
          <w:iCs/>
          <w:lang w:val="en-US"/>
          <w:rPrChange w:id="111" w:author="Virginia Anne Nichols" w:date="2025-05-14T09:51:00Z" w16du:dateUtc="2025-05-14T07:51:00Z">
            <w:rPr>
              <w:i/>
              <w:iCs/>
            </w:rPr>
          </w:rPrChange>
        </w:rPr>
        <w:t>Big Data Soc.</w:t>
      </w:r>
      <w:r w:rsidRPr="00F02909">
        <w:rPr>
          <w:lang w:val="en-US"/>
          <w:rPrChange w:id="112" w:author="Virginia Anne Nichols" w:date="2025-05-14T09:51:00Z" w16du:dateUtc="2025-05-14T07:51:00Z">
            <w:rPr/>
          </w:rPrChange>
        </w:rPr>
        <w:t xml:space="preserve"> </w:t>
      </w:r>
      <w:r w:rsidRPr="00F02909">
        <w:rPr>
          <w:b/>
          <w:bCs/>
          <w:lang w:val="en-US"/>
          <w:rPrChange w:id="113" w:author="Virginia Anne Nichols" w:date="2025-05-14T09:51:00Z" w16du:dateUtc="2025-05-14T07:51:00Z">
            <w:rPr>
              <w:b/>
              <w:bCs/>
            </w:rPr>
          </w:rPrChange>
        </w:rPr>
        <w:t>3</w:t>
      </w:r>
      <w:r w:rsidRPr="00F02909">
        <w:rPr>
          <w:lang w:val="en-US"/>
          <w:rPrChange w:id="114" w:author="Virginia Anne Nichols" w:date="2025-05-14T09:51:00Z" w16du:dateUtc="2025-05-14T07:51:00Z">
            <w:rPr/>
          </w:rPrChange>
        </w:rPr>
        <w:t>, 2053951716674238 (2016).</w:t>
      </w:r>
    </w:p>
    <w:p w14:paraId="0C76CC50" w14:textId="77777777" w:rsidR="00F02909" w:rsidRPr="00F02909" w:rsidRDefault="00F02909" w:rsidP="00F02909">
      <w:pPr>
        <w:pStyle w:val="Bibliography"/>
        <w:rPr>
          <w:lang w:val="en-US"/>
          <w:rPrChange w:id="115" w:author="Virginia Anne Nichols" w:date="2025-05-14T09:51:00Z" w16du:dateUtc="2025-05-14T07:51:00Z">
            <w:rPr/>
          </w:rPrChange>
        </w:rPr>
      </w:pPr>
      <w:r w:rsidRPr="00F02909">
        <w:rPr>
          <w:lang w:val="en-US"/>
          <w:rPrChange w:id="116" w:author="Virginia Anne Nichols" w:date="2025-05-14T09:51:00Z" w16du:dateUtc="2025-05-14T07:51:00Z">
            <w:rPr/>
          </w:rPrChange>
        </w:rPr>
        <w:t>5.</w:t>
      </w:r>
      <w:r w:rsidRPr="00F02909">
        <w:rPr>
          <w:lang w:val="en-US"/>
          <w:rPrChange w:id="117" w:author="Virginia Anne Nichols" w:date="2025-05-14T09:51:00Z" w16du:dateUtc="2025-05-14T07:51:00Z">
            <w:rPr/>
          </w:rPrChange>
        </w:rPr>
        <w:tab/>
      </w:r>
      <w:proofErr w:type="spellStart"/>
      <w:r w:rsidRPr="00F02909">
        <w:rPr>
          <w:lang w:val="en-US"/>
          <w:rPrChange w:id="118" w:author="Virginia Anne Nichols" w:date="2025-05-14T09:51:00Z" w16du:dateUtc="2025-05-14T07:51:00Z">
            <w:rPr/>
          </w:rPrChange>
        </w:rPr>
        <w:t>Diakopoulos</w:t>
      </w:r>
      <w:proofErr w:type="spellEnd"/>
      <w:r w:rsidRPr="00F02909">
        <w:rPr>
          <w:lang w:val="en-US"/>
          <w:rPrChange w:id="119" w:author="Virginia Anne Nichols" w:date="2025-05-14T09:51:00Z" w16du:dateUtc="2025-05-14T07:51:00Z">
            <w:rPr/>
          </w:rPrChange>
        </w:rPr>
        <w:t xml:space="preserve">, N. Algorithmic Accountability: Journalistic investigation of computational power structures. </w:t>
      </w:r>
      <w:r w:rsidRPr="00F02909">
        <w:rPr>
          <w:i/>
          <w:iCs/>
          <w:lang w:val="en-US"/>
          <w:rPrChange w:id="120" w:author="Virginia Anne Nichols" w:date="2025-05-14T09:51:00Z" w16du:dateUtc="2025-05-14T07:51:00Z">
            <w:rPr>
              <w:i/>
              <w:iCs/>
            </w:rPr>
          </w:rPrChange>
        </w:rPr>
        <w:t>Digit. Journal.</w:t>
      </w:r>
      <w:r w:rsidRPr="00F02909">
        <w:rPr>
          <w:lang w:val="en-US"/>
          <w:rPrChange w:id="121" w:author="Virginia Anne Nichols" w:date="2025-05-14T09:51:00Z" w16du:dateUtc="2025-05-14T07:51:00Z">
            <w:rPr/>
          </w:rPrChange>
        </w:rPr>
        <w:t xml:space="preserve"> </w:t>
      </w:r>
      <w:r w:rsidRPr="00F02909">
        <w:rPr>
          <w:b/>
          <w:bCs/>
          <w:lang w:val="en-US"/>
          <w:rPrChange w:id="122" w:author="Virginia Anne Nichols" w:date="2025-05-14T09:51:00Z" w16du:dateUtc="2025-05-14T07:51:00Z">
            <w:rPr>
              <w:b/>
              <w:bCs/>
            </w:rPr>
          </w:rPrChange>
        </w:rPr>
        <w:t>3</w:t>
      </w:r>
      <w:r w:rsidRPr="00F02909">
        <w:rPr>
          <w:lang w:val="en-US"/>
          <w:rPrChange w:id="123" w:author="Virginia Anne Nichols" w:date="2025-05-14T09:51:00Z" w16du:dateUtc="2025-05-14T07:51:00Z">
            <w:rPr/>
          </w:rPrChange>
        </w:rPr>
        <w:t>, 398–415 (2015).</w:t>
      </w:r>
    </w:p>
    <w:p w14:paraId="4488C319" w14:textId="77777777" w:rsidR="00F02909" w:rsidRPr="00F02909" w:rsidRDefault="00F02909" w:rsidP="00F02909">
      <w:pPr>
        <w:pStyle w:val="Bibliography"/>
        <w:rPr>
          <w:lang w:val="en-US"/>
          <w:rPrChange w:id="124" w:author="Virginia Anne Nichols" w:date="2025-05-14T09:51:00Z" w16du:dateUtc="2025-05-14T07:51:00Z">
            <w:rPr/>
          </w:rPrChange>
        </w:rPr>
      </w:pPr>
      <w:r w:rsidRPr="00F02909">
        <w:rPr>
          <w:lang w:val="en-US"/>
          <w:rPrChange w:id="125" w:author="Virginia Anne Nichols" w:date="2025-05-14T09:51:00Z" w16du:dateUtc="2025-05-14T07:51:00Z">
            <w:rPr/>
          </w:rPrChange>
        </w:rPr>
        <w:lastRenderedPageBreak/>
        <w:t>6.</w:t>
      </w:r>
      <w:r w:rsidRPr="00F02909">
        <w:rPr>
          <w:lang w:val="en-US"/>
          <w:rPrChange w:id="126" w:author="Virginia Anne Nichols" w:date="2025-05-14T09:51:00Z" w16du:dateUtc="2025-05-14T07:51:00Z">
            <w:rPr/>
          </w:rPrChange>
        </w:rPr>
        <w:tab/>
      </w:r>
      <w:proofErr w:type="spellStart"/>
      <w:r w:rsidRPr="00F02909">
        <w:rPr>
          <w:lang w:val="en-US"/>
          <w:rPrChange w:id="127" w:author="Virginia Anne Nichols" w:date="2025-05-14T09:51:00Z" w16du:dateUtc="2025-05-14T07:51:00Z">
            <w:rPr/>
          </w:rPrChange>
        </w:rPr>
        <w:t>Couldry</w:t>
      </w:r>
      <w:proofErr w:type="spellEnd"/>
      <w:r w:rsidRPr="00F02909">
        <w:rPr>
          <w:lang w:val="en-US"/>
          <w:rPrChange w:id="128" w:author="Virginia Anne Nichols" w:date="2025-05-14T09:51:00Z" w16du:dateUtc="2025-05-14T07:51:00Z">
            <w:rPr/>
          </w:rPrChange>
        </w:rPr>
        <w:t xml:space="preserve">, N. &amp; Mejias, U. A. The decolonial turn in data and technology research: what is at stake and where is it heading? </w:t>
      </w:r>
      <w:r w:rsidRPr="00F02909">
        <w:rPr>
          <w:i/>
          <w:iCs/>
          <w:lang w:val="en-US"/>
          <w:rPrChange w:id="129" w:author="Virginia Anne Nichols" w:date="2025-05-14T09:51:00Z" w16du:dateUtc="2025-05-14T07:51:00Z">
            <w:rPr>
              <w:i/>
              <w:iCs/>
            </w:rPr>
          </w:rPrChange>
        </w:rPr>
        <w:t>Inf. Commun. Soc.</w:t>
      </w:r>
      <w:r w:rsidRPr="00F02909">
        <w:rPr>
          <w:lang w:val="en-US"/>
          <w:rPrChange w:id="130" w:author="Virginia Anne Nichols" w:date="2025-05-14T09:51:00Z" w16du:dateUtc="2025-05-14T07:51:00Z">
            <w:rPr/>
          </w:rPrChange>
        </w:rPr>
        <w:t xml:space="preserve"> </w:t>
      </w:r>
      <w:r w:rsidRPr="00F02909">
        <w:rPr>
          <w:b/>
          <w:bCs/>
          <w:lang w:val="en-US"/>
          <w:rPrChange w:id="131" w:author="Virginia Anne Nichols" w:date="2025-05-14T09:51:00Z" w16du:dateUtc="2025-05-14T07:51:00Z">
            <w:rPr>
              <w:b/>
              <w:bCs/>
            </w:rPr>
          </w:rPrChange>
        </w:rPr>
        <w:t>26</w:t>
      </w:r>
      <w:r w:rsidRPr="00F02909">
        <w:rPr>
          <w:lang w:val="en-US"/>
          <w:rPrChange w:id="132" w:author="Virginia Anne Nichols" w:date="2025-05-14T09:51:00Z" w16du:dateUtc="2025-05-14T07:51:00Z">
            <w:rPr/>
          </w:rPrChange>
        </w:rPr>
        <w:t>, 786–802 (2023).</w:t>
      </w:r>
    </w:p>
    <w:p w14:paraId="4DB16C19" w14:textId="77777777" w:rsidR="00F02909" w:rsidRPr="00F02909" w:rsidRDefault="00F02909" w:rsidP="00F02909">
      <w:pPr>
        <w:pStyle w:val="Bibliography"/>
        <w:rPr>
          <w:lang w:val="en-US"/>
          <w:rPrChange w:id="133" w:author="Virginia Anne Nichols" w:date="2025-05-14T09:51:00Z" w16du:dateUtc="2025-05-14T07:51:00Z">
            <w:rPr/>
          </w:rPrChange>
        </w:rPr>
      </w:pPr>
      <w:r w:rsidRPr="00F02909">
        <w:rPr>
          <w:lang w:val="en-US"/>
          <w:rPrChange w:id="134" w:author="Virginia Anne Nichols" w:date="2025-05-14T09:51:00Z" w16du:dateUtc="2025-05-14T07:51:00Z">
            <w:rPr/>
          </w:rPrChange>
        </w:rPr>
        <w:t>7.</w:t>
      </w:r>
      <w:r w:rsidRPr="00F02909">
        <w:rPr>
          <w:lang w:val="en-US"/>
          <w:rPrChange w:id="135" w:author="Virginia Anne Nichols" w:date="2025-05-14T09:51:00Z" w16du:dateUtc="2025-05-14T07:51:00Z">
            <w:rPr/>
          </w:rPrChange>
        </w:rPr>
        <w:tab/>
        <w:t xml:space="preserve">Ryan, A. B. Post-Positivist Approaches to Research. in </w:t>
      </w:r>
      <w:r w:rsidRPr="00F02909">
        <w:rPr>
          <w:i/>
          <w:iCs/>
          <w:lang w:val="en-US"/>
          <w:rPrChange w:id="136" w:author="Virginia Anne Nichols" w:date="2025-05-14T09:51:00Z" w16du:dateUtc="2025-05-14T07:51:00Z">
            <w:rPr>
              <w:i/>
              <w:iCs/>
            </w:rPr>
          </w:rPrChange>
        </w:rPr>
        <w:t xml:space="preserve">Researching and Writing your </w:t>
      </w:r>
      <w:proofErr w:type="gramStart"/>
      <w:r w:rsidRPr="00F02909">
        <w:rPr>
          <w:i/>
          <w:iCs/>
          <w:lang w:val="en-US"/>
          <w:rPrChange w:id="137" w:author="Virginia Anne Nichols" w:date="2025-05-14T09:51:00Z" w16du:dateUtc="2025-05-14T07:51:00Z">
            <w:rPr>
              <w:i/>
              <w:iCs/>
            </w:rPr>
          </w:rPrChange>
        </w:rPr>
        <w:t>Thesis</w:t>
      </w:r>
      <w:proofErr w:type="gramEnd"/>
      <w:r w:rsidRPr="00F02909">
        <w:rPr>
          <w:i/>
          <w:iCs/>
          <w:lang w:val="en-US"/>
          <w:rPrChange w:id="138" w:author="Virginia Anne Nichols" w:date="2025-05-14T09:51:00Z" w16du:dateUtc="2025-05-14T07:51:00Z">
            <w:rPr>
              <w:i/>
              <w:iCs/>
            </w:rPr>
          </w:rPrChange>
        </w:rPr>
        <w:t>: a guide for postgraduate students</w:t>
      </w:r>
      <w:r w:rsidRPr="00F02909">
        <w:rPr>
          <w:lang w:val="en-US"/>
          <w:rPrChange w:id="139" w:author="Virginia Anne Nichols" w:date="2025-05-14T09:51:00Z" w16du:dateUtc="2025-05-14T07:51:00Z">
            <w:rPr/>
          </w:rPrChange>
        </w:rPr>
        <w:t xml:space="preserve"> (eds. </w:t>
      </w:r>
      <w:proofErr w:type="spellStart"/>
      <w:r w:rsidRPr="00F02909">
        <w:rPr>
          <w:lang w:val="en-US"/>
          <w:rPrChange w:id="140" w:author="Virginia Anne Nichols" w:date="2025-05-14T09:51:00Z" w16du:dateUtc="2025-05-14T07:51:00Z">
            <w:rPr/>
          </w:rPrChange>
        </w:rPr>
        <w:t>Antonesa</w:t>
      </w:r>
      <w:proofErr w:type="spellEnd"/>
      <w:r w:rsidRPr="00F02909">
        <w:rPr>
          <w:lang w:val="en-US"/>
          <w:rPrChange w:id="141" w:author="Virginia Anne Nichols" w:date="2025-05-14T09:51:00Z" w16du:dateUtc="2025-05-14T07:51:00Z">
            <w:rPr/>
          </w:rPrChange>
        </w:rPr>
        <w:t>, M. et al.) 12–26 (MACE: Maynooth Adult and Community Education, 2006).</w:t>
      </w:r>
    </w:p>
    <w:p w14:paraId="2A8CE901" w14:textId="77777777" w:rsidR="00F02909" w:rsidRPr="00F02909" w:rsidRDefault="00F02909" w:rsidP="00F02909">
      <w:pPr>
        <w:pStyle w:val="Bibliography"/>
        <w:rPr>
          <w:lang w:val="en-US"/>
          <w:rPrChange w:id="142" w:author="Virginia Anne Nichols" w:date="2025-05-14T09:51:00Z" w16du:dateUtc="2025-05-14T07:51:00Z">
            <w:rPr/>
          </w:rPrChange>
        </w:rPr>
      </w:pPr>
      <w:r>
        <w:t>8.</w:t>
      </w:r>
      <w:r>
        <w:tab/>
      </w:r>
      <w:proofErr w:type="spellStart"/>
      <w:r>
        <w:t>Wit</w:t>
      </w:r>
      <w:proofErr w:type="spellEnd"/>
      <w:r>
        <w:t xml:space="preserve">, </w:t>
      </w:r>
      <w:proofErr w:type="gramStart"/>
      <w:r>
        <w:t>M. M.</w:t>
      </w:r>
      <w:proofErr w:type="gramEnd"/>
      <w:r>
        <w:t xml:space="preserve"> de </w:t>
      </w:r>
      <w:r>
        <w:rPr>
          <w:i/>
          <w:iCs/>
        </w:rPr>
        <w:t>et al.</w:t>
      </w:r>
      <w:r>
        <w:t xml:space="preserve"> </w:t>
      </w:r>
      <w:r w:rsidRPr="00F02909">
        <w:rPr>
          <w:lang w:val="en-US"/>
          <w:rPrChange w:id="143" w:author="Virginia Anne Nichols" w:date="2025-05-14T09:51:00Z" w16du:dateUtc="2025-05-14T07:51:00Z">
            <w:rPr/>
          </w:rPrChange>
        </w:rPr>
        <w:t xml:space="preserve">Operating principles for collective scholar-activism: Early insights from the Agroecology Research-Action Collective. </w:t>
      </w:r>
      <w:r w:rsidRPr="00F02909">
        <w:rPr>
          <w:i/>
          <w:iCs/>
          <w:lang w:val="en-US"/>
          <w:rPrChange w:id="144" w:author="Virginia Anne Nichols" w:date="2025-05-14T09:51:00Z" w16du:dateUtc="2025-05-14T07:51:00Z">
            <w:rPr>
              <w:i/>
              <w:iCs/>
            </w:rPr>
          </w:rPrChange>
        </w:rPr>
        <w:t>J. Agric. Food Syst. Community Dev.</w:t>
      </w:r>
      <w:r w:rsidRPr="00F02909">
        <w:rPr>
          <w:lang w:val="en-US"/>
          <w:rPrChange w:id="145" w:author="Virginia Anne Nichols" w:date="2025-05-14T09:51:00Z" w16du:dateUtc="2025-05-14T07:51:00Z">
            <w:rPr/>
          </w:rPrChange>
        </w:rPr>
        <w:t xml:space="preserve"> </w:t>
      </w:r>
      <w:r w:rsidRPr="00F02909">
        <w:rPr>
          <w:b/>
          <w:bCs/>
          <w:lang w:val="en-US"/>
          <w:rPrChange w:id="146" w:author="Virginia Anne Nichols" w:date="2025-05-14T09:51:00Z" w16du:dateUtc="2025-05-14T07:51:00Z">
            <w:rPr>
              <w:b/>
              <w:bCs/>
            </w:rPr>
          </w:rPrChange>
        </w:rPr>
        <w:t>10</w:t>
      </w:r>
      <w:r w:rsidRPr="00F02909">
        <w:rPr>
          <w:lang w:val="en-US"/>
          <w:rPrChange w:id="147" w:author="Virginia Anne Nichols" w:date="2025-05-14T09:51:00Z" w16du:dateUtc="2025-05-14T07:51:00Z">
            <w:rPr/>
          </w:rPrChange>
        </w:rPr>
        <w:t>, 319–337 (2021).</w:t>
      </w:r>
    </w:p>
    <w:p w14:paraId="7AD390BE" w14:textId="77777777" w:rsidR="00F02909" w:rsidRPr="00F02909" w:rsidRDefault="00F02909" w:rsidP="00F02909">
      <w:pPr>
        <w:pStyle w:val="Bibliography"/>
        <w:rPr>
          <w:lang w:val="en-US"/>
          <w:rPrChange w:id="148" w:author="Virginia Anne Nichols" w:date="2025-05-14T09:51:00Z" w16du:dateUtc="2025-05-14T07:51:00Z">
            <w:rPr/>
          </w:rPrChange>
        </w:rPr>
      </w:pPr>
      <w:r w:rsidRPr="00F02909">
        <w:rPr>
          <w:lang w:val="en-US"/>
          <w:rPrChange w:id="149" w:author="Virginia Anne Nichols" w:date="2025-05-14T09:51:00Z" w16du:dateUtc="2025-05-14T07:51:00Z">
            <w:rPr/>
          </w:rPrChange>
        </w:rPr>
        <w:t>9.</w:t>
      </w:r>
      <w:r w:rsidRPr="00F02909">
        <w:rPr>
          <w:lang w:val="en-US"/>
          <w:rPrChange w:id="150" w:author="Virginia Anne Nichols" w:date="2025-05-14T09:51:00Z" w16du:dateUtc="2025-05-14T07:51:00Z">
            <w:rPr/>
          </w:rPrChange>
        </w:rPr>
        <w:tab/>
        <w:t xml:space="preserve">Allen, P. L. &amp; Sachs, C. E. The social side of sustainability: Class, gender and race. </w:t>
      </w:r>
      <w:r w:rsidRPr="00F02909">
        <w:rPr>
          <w:i/>
          <w:iCs/>
          <w:lang w:val="en-US"/>
          <w:rPrChange w:id="151" w:author="Virginia Anne Nichols" w:date="2025-05-14T09:51:00Z" w16du:dateUtc="2025-05-14T07:51:00Z">
            <w:rPr>
              <w:i/>
              <w:iCs/>
            </w:rPr>
          </w:rPrChange>
        </w:rPr>
        <w:t>Sci. Cult.</w:t>
      </w:r>
      <w:r w:rsidRPr="00F02909">
        <w:rPr>
          <w:lang w:val="en-US"/>
          <w:rPrChange w:id="152" w:author="Virginia Anne Nichols" w:date="2025-05-14T09:51:00Z" w16du:dateUtc="2025-05-14T07:51:00Z">
            <w:rPr/>
          </w:rPrChange>
        </w:rPr>
        <w:t xml:space="preserve"> (1991) doi:10.1080/09505439109526328.</w:t>
      </w:r>
    </w:p>
    <w:p w14:paraId="2164D0DF" w14:textId="77777777" w:rsidR="00F02909" w:rsidRPr="00F02909" w:rsidRDefault="00F02909" w:rsidP="00F02909">
      <w:pPr>
        <w:pStyle w:val="Bibliography"/>
        <w:rPr>
          <w:lang w:val="en-US"/>
          <w:rPrChange w:id="153" w:author="Virginia Anne Nichols" w:date="2025-05-14T09:51:00Z" w16du:dateUtc="2025-05-14T07:51:00Z">
            <w:rPr/>
          </w:rPrChange>
        </w:rPr>
      </w:pPr>
      <w:r w:rsidRPr="00F02909">
        <w:rPr>
          <w:lang w:val="en-US"/>
          <w:rPrChange w:id="154" w:author="Virginia Anne Nichols" w:date="2025-05-14T09:51:00Z" w16du:dateUtc="2025-05-14T07:51:00Z">
            <w:rPr/>
          </w:rPrChange>
        </w:rPr>
        <w:t>10.</w:t>
      </w:r>
      <w:r w:rsidRPr="00F02909">
        <w:rPr>
          <w:lang w:val="en-US"/>
          <w:rPrChange w:id="155" w:author="Virginia Anne Nichols" w:date="2025-05-14T09:51:00Z" w16du:dateUtc="2025-05-14T07:51:00Z">
            <w:rPr/>
          </w:rPrChange>
        </w:rPr>
        <w:tab/>
        <w:t xml:space="preserve">Nicklay, J. A., Perrone, S. V. &amp; Wauters, V. M. Becoming agroecologists: A pedagogical model to support graduate student learning and practice. </w:t>
      </w:r>
      <w:r w:rsidRPr="00F02909">
        <w:rPr>
          <w:i/>
          <w:iCs/>
          <w:lang w:val="en-US"/>
          <w:rPrChange w:id="156" w:author="Virginia Anne Nichols" w:date="2025-05-14T09:51:00Z" w16du:dateUtc="2025-05-14T07:51:00Z">
            <w:rPr>
              <w:i/>
              <w:iCs/>
            </w:rPr>
          </w:rPrChange>
        </w:rPr>
        <w:t>Front. Sustain. Food Syst.</w:t>
      </w:r>
      <w:r w:rsidRPr="00F02909">
        <w:rPr>
          <w:lang w:val="en-US"/>
          <w:rPrChange w:id="157" w:author="Virginia Anne Nichols" w:date="2025-05-14T09:51:00Z" w16du:dateUtc="2025-05-14T07:51:00Z">
            <w:rPr/>
          </w:rPrChange>
        </w:rPr>
        <w:t xml:space="preserve"> </w:t>
      </w:r>
      <w:r w:rsidRPr="00F02909">
        <w:rPr>
          <w:b/>
          <w:bCs/>
          <w:lang w:val="en-US"/>
          <w:rPrChange w:id="158" w:author="Virginia Anne Nichols" w:date="2025-05-14T09:51:00Z" w16du:dateUtc="2025-05-14T07:51:00Z">
            <w:rPr>
              <w:b/>
              <w:bCs/>
            </w:rPr>
          </w:rPrChange>
        </w:rPr>
        <w:t>7</w:t>
      </w:r>
      <w:r w:rsidRPr="00F02909">
        <w:rPr>
          <w:lang w:val="en-US"/>
          <w:rPrChange w:id="159" w:author="Virginia Anne Nichols" w:date="2025-05-14T09:51:00Z" w16du:dateUtc="2025-05-14T07:51:00Z">
            <w:rPr/>
          </w:rPrChange>
        </w:rPr>
        <w:t>, (2023).</w:t>
      </w:r>
    </w:p>
    <w:p w14:paraId="33ADBAA0" w14:textId="77777777" w:rsidR="00F02909" w:rsidRPr="00F02909" w:rsidRDefault="00F02909" w:rsidP="00F02909">
      <w:pPr>
        <w:pStyle w:val="Bibliography"/>
        <w:rPr>
          <w:lang w:val="en-US"/>
          <w:rPrChange w:id="160" w:author="Virginia Anne Nichols" w:date="2025-05-14T09:51:00Z" w16du:dateUtc="2025-05-14T07:51:00Z">
            <w:rPr/>
          </w:rPrChange>
        </w:rPr>
      </w:pPr>
      <w:r w:rsidRPr="00F02909">
        <w:rPr>
          <w:lang w:val="en-US"/>
          <w:rPrChange w:id="161" w:author="Virginia Anne Nichols" w:date="2025-05-14T09:51:00Z" w16du:dateUtc="2025-05-14T07:51:00Z">
            <w:rPr/>
          </w:rPrChange>
        </w:rPr>
        <w:t>11.</w:t>
      </w:r>
      <w:r w:rsidRPr="00F02909">
        <w:rPr>
          <w:lang w:val="en-US"/>
          <w:rPrChange w:id="162" w:author="Virginia Anne Nichols" w:date="2025-05-14T09:51:00Z" w16du:dateUtc="2025-05-14T07:51:00Z">
            <w:rPr/>
          </w:rPrChange>
        </w:rPr>
        <w:tab/>
        <w:t xml:space="preserve">Wezel, A. </w:t>
      </w:r>
      <w:r w:rsidRPr="00F02909">
        <w:rPr>
          <w:i/>
          <w:iCs/>
          <w:lang w:val="en-US"/>
          <w:rPrChange w:id="163" w:author="Virginia Anne Nichols" w:date="2025-05-14T09:51:00Z" w16du:dateUtc="2025-05-14T07:51:00Z">
            <w:rPr>
              <w:i/>
              <w:iCs/>
            </w:rPr>
          </w:rPrChange>
        </w:rPr>
        <w:t>et al.</w:t>
      </w:r>
      <w:r w:rsidRPr="00F02909">
        <w:rPr>
          <w:lang w:val="en-US"/>
          <w:rPrChange w:id="164" w:author="Virginia Anne Nichols" w:date="2025-05-14T09:51:00Z" w16du:dateUtc="2025-05-14T07:51:00Z">
            <w:rPr/>
          </w:rPrChange>
        </w:rPr>
        <w:t xml:space="preserve"> Agroecology as a science, a movement and a practice. A review. </w:t>
      </w:r>
      <w:r w:rsidRPr="00F02909">
        <w:rPr>
          <w:i/>
          <w:iCs/>
          <w:lang w:val="en-US"/>
          <w:rPrChange w:id="165" w:author="Virginia Anne Nichols" w:date="2025-05-14T09:51:00Z" w16du:dateUtc="2025-05-14T07:51:00Z">
            <w:rPr>
              <w:i/>
              <w:iCs/>
            </w:rPr>
          </w:rPrChange>
        </w:rPr>
        <w:t>Agron. Sustain. Dev.</w:t>
      </w:r>
      <w:r w:rsidRPr="00F02909">
        <w:rPr>
          <w:lang w:val="en-US"/>
          <w:rPrChange w:id="166" w:author="Virginia Anne Nichols" w:date="2025-05-14T09:51:00Z" w16du:dateUtc="2025-05-14T07:51:00Z">
            <w:rPr/>
          </w:rPrChange>
        </w:rPr>
        <w:t xml:space="preserve"> </w:t>
      </w:r>
      <w:r w:rsidRPr="00F02909">
        <w:rPr>
          <w:b/>
          <w:bCs/>
          <w:lang w:val="en-US"/>
          <w:rPrChange w:id="167" w:author="Virginia Anne Nichols" w:date="2025-05-14T09:51:00Z" w16du:dateUtc="2025-05-14T07:51:00Z">
            <w:rPr>
              <w:b/>
              <w:bCs/>
            </w:rPr>
          </w:rPrChange>
        </w:rPr>
        <w:t>29</w:t>
      </w:r>
      <w:r w:rsidRPr="00F02909">
        <w:rPr>
          <w:lang w:val="en-US"/>
          <w:rPrChange w:id="168" w:author="Virginia Anne Nichols" w:date="2025-05-14T09:51:00Z" w16du:dateUtc="2025-05-14T07:51:00Z">
            <w:rPr/>
          </w:rPrChange>
        </w:rPr>
        <w:t>, 503–515 (2009).</w:t>
      </w:r>
    </w:p>
    <w:p w14:paraId="2ADD6E22" w14:textId="77777777" w:rsidR="00F02909" w:rsidRPr="00F02909" w:rsidRDefault="00F02909" w:rsidP="00F02909">
      <w:pPr>
        <w:pStyle w:val="Bibliography"/>
        <w:rPr>
          <w:lang w:val="en-US"/>
          <w:rPrChange w:id="169" w:author="Virginia Anne Nichols" w:date="2025-05-14T09:51:00Z" w16du:dateUtc="2025-05-14T07:51:00Z">
            <w:rPr/>
          </w:rPrChange>
        </w:rPr>
      </w:pPr>
      <w:r w:rsidRPr="00F02909">
        <w:rPr>
          <w:lang w:val="en-US"/>
          <w:rPrChange w:id="170" w:author="Virginia Anne Nichols" w:date="2025-05-14T09:51:00Z" w16du:dateUtc="2025-05-14T07:51:00Z">
            <w:rPr/>
          </w:rPrChange>
        </w:rPr>
        <w:t>12.</w:t>
      </w:r>
      <w:r w:rsidRPr="00F02909">
        <w:rPr>
          <w:lang w:val="en-US"/>
          <w:rPrChange w:id="171" w:author="Virginia Anne Nichols" w:date="2025-05-14T09:51:00Z" w16du:dateUtc="2025-05-14T07:51:00Z">
            <w:rPr/>
          </w:rPrChange>
        </w:rPr>
        <w:tab/>
        <w:t xml:space="preserve">Almerico, G. M. Food and identity: Food studies, cultural, and personal identity. </w:t>
      </w:r>
      <w:r w:rsidRPr="00F02909">
        <w:rPr>
          <w:i/>
          <w:iCs/>
          <w:lang w:val="en-US"/>
          <w:rPrChange w:id="172" w:author="Virginia Anne Nichols" w:date="2025-05-14T09:51:00Z" w16du:dateUtc="2025-05-14T07:51:00Z">
            <w:rPr>
              <w:i/>
              <w:iCs/>
            </w:rPr>
          </w:rPrChange>
        </w:rPr>
        <w:t>J. Int. Bus. Cult. Stud.</w:t>
      </w:r>
      <w:r w:rsidRPr="00F02909">
        <w:rPr>
          <w:lang w:val="en-US"/>
          <w:rPrChange w:id="173" w:author="Virginia Anne Nichols" w:date="2025-05-14T09:51:00Z" w16du:dateUtc="2025-05-14T07:51:00Z">
            <w:rPr/>
          </w:rPrChange>
        </w:rPr>
        <w:t xml:space="preserve"> </w:t>
      </w:r>
      <w:r w:rsidRPr="00F02909">
        <w:rPr>
          <w:b/>
          <w:bCs/>
          <w:lang w:val="en-US"/>
          <w:rPrChange w:id="174" w:author="Virginia Anne Nichols" w:date="2025-05-14T09:51:00Z" w16du:dateUtc="2025-05-14T07:51:00Z">
            <w:rPr>
              <w:b/>
              <w:bCs/>
            </w:rPr>
          </w:rPrChange>
        </w:rPr>
        <w:t>8</w:t>
      </w:r>
      <w:r w:rsidRPr="00F02909">
        <w:rPr>
          <w:lang w:val="en-US"/>
          <w:rPrChange w:id="175" w:author="Virginia Anne Nichols" w:date="2025-05-14T09:51:00Z" w16du:dateUtc="2025-05-14T07:51:00Z">
            <w:rPr/>
          </w:rPrChange>
        </w:rPr>
        <w:t>, (2014).</w:t>
      </w:r>
    </w:p>
    <w:p w14:paraId="0BD6D84F" w14:textId="77777777" w:rsidR="00F02909" w:rsidRPr="00F02909" w:rsidRDefault="00F02909" w:rsidP="00F02909">
      <w:pPr>
        <w:pStyle w:val="Bibliography"/>
        <w:rPr>
          <w:lang w:val="en-US"/>
          <w:rPrChange w:id="176" w:author="Virginia Anne Nichols" w:date="2025-05-14T09:51:00Z" w16du:dateUtc="2025-05-14T07:51:00Z">
            <w:rPr/>
          </w:rPrChange>
        </w:rPr>
      </w:pPr>
      <w:r w:rsidRPr="00F02909">
        <w:rPr>
          <w:lang w:val="en-US"/>
          <w:rPrChange w:id="177" w:author="Virginia Anne Nichols" w:date="2025-05-14T09:51:00Z" w16du:dateUtc="2025-05-14T07:51:00Z">
            <w:rPr/>
          </w:rPrChange>
        </w:rPr>
        <w:t>13.</w:t>
      </w:r>
      <w:r w:rsidRPr="00F02909">
        <w:rPr>
          <w:lang w:val="en-US"/>
          <w:rPrChange w:id="178" w:author="Virginia Anne Nichols" w:date="2025-05-14T09:51:00Z" w16du:dateUtc="2025-05-14T07:51:00Z">
            <w:rPr/>
          </w:rPrChange>
        </w:rPr>
        <w:tab/>
      </w:r>
      <w:proofErr w:type="spellStart"/>
      <w:r w:rsidRPr="00F02909">
        <w:rPr>
          <w:lang w:val="en-US"/>
          <w:rPrChange w:id="179" w:author="Virginia Anne Nichols" w:date="2025-05-14T09:51:00Z" w16du:dateUtc="2025-05-14T07:51:00Z">
            <w:rPr/>
          </w:rPrChange>
        </w:rPr>
        <w:t>D’Ignazio</w:t>
      </w:r>
      <w:proofErr w:type="spellEnd"/>
      <w:r w:rsidRPr="00F02909">
        <w:rPr>
          <w:lang w:val="en-US"/>
          <w:rPrChange w:id="180" w:author="Virginia Anne Nichols" w:date="2025-05-14T09:51:00Z" w16du:dateUtc="2025-05-14T07:51:00Z">
            <w:rPr/>
          </w:rPrChange>
        </w:rPr>
        <w:t xml:space="preserve">, C. &amp; Klein, L. F. </w:t>
      </w:r>
      <w:r w:rsidRPr="00F02909">
        <w:rPr>
          <w:i/>
          <w:iCs/>
          <w:lang w:val="en-US"/>
          <w:rPrChange w:id="181" w:author="Virginia Anne Nichols" w:date="2025-05-14T09:51:00Z" w16du:dateUtc="2025-05-14T07:51:00Z">
            <w:rPr>
              <w:i/>
              <w:iCs/>
            </w:rPr>
          </w:rPrChange>
        </w:rPr>
        <w:t>Data Feminism</w:t>
      </w:r>
      <w:r w:rsidRPr="00F02909">
        <w:rPr>
          <w:lang w:val="en-US"/>
          <w:rPrChange w:id="182" w:author="Virginia Anne Nichols" w:date="2025-05-14T09:51:00Z" w16du:dateUtc="2025-05-14T07:51:00Z">
            <w:rPr/>
          </w:rPrChange>
        </w:rPr>
        <w:t>. (The MIT Press, 2020).</w:t>
      </w:r>
    </w:p>
    <w:p w14:paraId="4C350CE4" w14:textId="77777777" w:rsidR="00F02909" w:rsidRPr="00F02909" w:rsidRDefault="00F02909" w:rsidP="00F02909">
      <w:pPr>
        <w:pStyle w:val="Bibliography"/>
        <w:rPr>
          <w:lang w:val="en-US"/>
          <w:rPrChange w:id="183" w:author="Virginia Anne Nichols" w:date="2025-05-14T09:51:00Z" w16du:dateUtc="2025-05-14T07:51:00Z">
            <w:rPr/>
          </w:rPrChange>
        </w:rPr>
      </w:pPr>
      <w:r w:rsidRPr="00F02909">
        <w:rPr>
          <w:lang w:val="en-US"/>
          <w:rPrChange w:id="184" w:author="Virginia Anne Nichols" w:date="2025-05-14T09:51:00Z" w16du:dateUtc="2025-05-14T07:51:00Z">
            <w:rPr/>
          </w:rPrChange>
        </w:rPr>
        <w:t>14.</w:t>
      </w:r>
      <w:r w:rsidRPr="00F02909">
        <w:rPr>
          <w:lang w:val="en-US"/>
          <w:rPrChange w:id="185" w:author="Virginia Anne Nichols" w:date="2025-05-14T09:51:00Z" w16du:dateUtc="2025-05-14T07:51:00Z">
            <w:rPr/>
          </w:rPrChange>
        </w:rPr>
        <w:tab/>
        <w:t xml:space="preserve">Crenshaw, K. Mapping the Margins: Intersectionality, Identity Politics, and Violence against Women of Color. </w:t>
      </w:r>
      <w:r w:rsidRPr="00F02909">
        <w:rPr>
          <w:i/>
          <w:iCs/>
          <w:lang w:val="en-US"/>
          <w:rPrChange w:id="186" w:author="Virginia Anne Nichols" w:date="2025-05-14T09:51:00Z" w16du:dateUtc="2025-05-14T07:51:00Z">
            <w:rPr>
              <w:i/>
              <w:iCs/>
            </w:rPr>
          </w:rPrChange>
        </w:rPr>
        <w:t>Stanford Law Rev.</w:t>
      </w:r>
      <w:r w:rsidRPr="00F02909">
        <w:rPr>
          <w:lang w:val="en-US"/>
          <w:rPrChange w:id="187" w:author="Virginia Anne Nichols" w:date="2025-05-14T09:51:00Z" w16du:dateUtc="2025-05-14T07:51:00Z">
            <w:rPr/>
          </w:rPrChange>
        </w:rPr>
        <w:t xml:space="preserve"> </w:t>
      </w:r>
      <w:r w:rsidRPr="00F02909">
        <w:rPr>
          <w:b/>
          <w:bCs/>
          <w:lang w:val="en-US"/>
          <w:rPrChange w:id="188" w:author="Virginia Anne Nichols" w:date="2025-05-14T09:51:00Z" w16du:dateUtc="2025-05-14T07:51:00Z">
            <w:rPr>
              <w:b/>
              <w:bCs/>
            </w:rPr>
          </w:rPrChange>
        </w:rPr>
        <w:t>43</w:t>
      </w:r>
      <w:r w:rsidRPr="00F02909">
        <w:rPr>
          <w:lang w:val="en-US"/>
          <w:rPrChange w:id="189" w:author="Virginia Anne Nichols" w:date="2025-05-14T09:51:00Z" w16du:dateUtc="2025-05-14T07:51:00Z">
            <w:rPr/>
          </w:rPrChange>
        </w:rPr>
        <w:t>, 1241–1299 (1991).</w:t>
      </w:r>
    </w:p>
    <w:p w14:paraId="2A3C5787" w14:textId="77777777" w:rsidR="00F02909" w:rsidRPr="00F02909" w:rsidRDefault="00F02909" w:rsidP="00F02909">
      <w:pPr>
        <w:pStyle w:val="Bibliography"/>
        <w:rPr>
          <w:lang w:val="en-US"/>
          <w:rPrChange w:id="190" w:author="Virginia Anne Nichols" w:date="2025-05-14T09:51:00Z" w16du:dateUtc="2025-05-14T07:51:00Z">
            <w:rPr/>
          </w:rPrChange>
        </w:rPr>
      </w:pPr>
      <w:r w:rsidRPr="00F02909">
        <w:rPr>
          <w:lang w:val="en-US"/>
          <w:rPrChange w:id="191" w:author="Virginia Anne Nichols" w:date="2025-05-14T09:51:00Z" w16du:dateUtc="2025-05-14T07:51:00Z">
            <w:rPr/>
          </w:rPrChange>
        </w:rPr>
        <w:t>15.</w:t>
      </w:r>
      <w:r w:rsidRPr="00F02909">
        <w:rPr>
          <w:lang w:val="en-US"/>
          <w:rPrChange w:id="192" w:author="Virginia Anne Nichols" w:date="2025-05-14T09:51:00Z" w16du:dateUtc="2025-05-14T07:51:00Z">
            <w:rPr/>
          </w:rPrChange>
        </w:rPr>
        <w:tab/>
        <w:t xml:space="preserve">Rissing, A., Burchfield, E. K., Spangler, K. A. &amp; Schumacher, B. L. Implications of US agricultural data practices for sustainable food systems research. </w:t>
      </w:r>
      <w:r w:rsidRPr="00F02909">
        <w:rPr>
          <w:i/>
          <w:iCs/>
          <w:lang w:val="en-US"/>
          <w:rPrChange w:id="193" w:author="Virginia Anne Nichols" w:date="2025-05-14T09:51:00Z" w16du:dateUtc="2025-05-14T07:51:00Z">
            <w:rPr>
              <w:i/>
              <w:iCs/>
            </w:rPr>
          </w:rPrChange>
        </w:rPr>
        <w:t>Nat. Food</w:t>
      </w:r>
      <w:r w:rsidRPr="00F02909">
        <w:rPr>
          <w:lang w:val="en-US"/>
          <w:rPrChange w:id="194" w:author="Virginia Anne Nichols" w:date="2025-05-14T09:51:00Z" w16du:dateUtc="2025-05-14T07:51:00Z">
            <w:rPr/>
          </w:rPrChange>
        </w:rPr>
        <w:t xml:space="preserve"> 1–5 (2023) doi:10.1038/s43016-023-00711-2.</w:t>
      </w:r>
    </w:p>
    <w:p w14:paraId="67F6A192" w14:textId="77777777" w:rsidR="00F02909" w:rsidRPr="00F02909" w:rsidRDefault="00F02909" w:rsidP="00F02909">
      <w:pPr>
        <w:pStyle w:val="Bibliography"/>
        <w:rPr>
          <w:lang w:val="en-US"/>
          <w:rPrChange w:id="195" w:author="Virginia Anne Nichols" w:date="2025-05-14T09:51:00Z" w16du:dateUtc="2025-05-14T07:51:00Z">
            <w:rPr/>
          </w:rPrChange>
        </w:rPr>
      </w:pPr>
      <w:r w:rsidRPr="00F02909">
        <w:rPr>
          <w:lang w:val="en-US"/>
          <w:rPrChange w:id="196" w:author="Virginia Anne Nichols" w:date="2025-05-14T09:51:00Z" w16du:dateUtc="2025-05-14T07:51:00Z">
            <w:rPr/>
          </w:rPrChange>
        </w:rPr>
        <w:t>16.</w:t>
      </w:r>
      <w:r w:rsidRPr="00F02909">
        <w:rPr>
          <w:lang w:val="en-US"/>
          <w:rPrChange w:id="197" w:author="Virginia Anne Nichols" w:date="2025-05-14T09:51:00Z" w16du:dateUtc="2025-05-14T07:51:00Z">
            <w:rPr/>
          </w:rPrChange>
        </w:rPr>
        <w:tab/>
        <w:t xml:space="preserve">Weber, M. </w:t>
      </w:r>
      <w:r w:rsidRPr="00F02909">
        <w:rPr>
          <w:i/>
          <w:iCs/>
          <w:lang w:val="en-US"/>
          <w:rPrChange w:id="198" w:author="Virginia Anne Nichols" w:date="2025-05-14T09:51:00Z" w16du:dateUtc="2025-05-14T07:51:00Z">
            <w:rPr>
              <w:i/>
              <w:iCs/>
            </w:rPr>
          </w:rPrChange>
        </w:rPr>
        <w:t>Economy and Society: An Outline of Interpretive Sociology</w:t>
      </w:r>
      <w:r w:rsidRPr="00F02909">
        <w:rPr>
          <w:lang w:val="en-US"/>
          <w:rPrChange w:id="199" w:author="Virginia Anne Nichols" w:date="2025-05-14T09:51:00Z" w16du:dateUtc="2025-05-14T07:51:00Z">
            <w:rPr/>
          </w:rPrChange>
        </w:rPr>
        <w:t>. (Bedminster Press, 1968).</w:t>
      </w:r>
    </w:p>
    <w:p w14:paraId="7BA13B79" w14:textId="77777777" w:rsidR="00F02909" w:rsidRPr="00F02909" w:rsidRDefault="00F02909" w:rsidP="00F02909">
      <w:pPr>
        <w:pStyle w:val="Bibliography"/>
        <w:rPr>
          <w:lang w:val="en-US"/>
          <w:rPrChange w:id="200" w:author="Virginia Anne Nichols" w:date="2025-05-14T09:51:00Z" w16du:dateUtc="2025-05-14T07:51:00Z">
            <w:rPr/>
          </w:rPrChange>
        </w:rPr>
      </w:pPr>
      <w:r w:rsidRPr="00F02909">
        <w:rPr>
          <w:lang w:val="en-US"/>
          <w:rPrChange w:id="201" w:author="Virginia Anne Nichols" w:date="2025-05-14T09:51:00Z" w16du:dateUtc="2025-05-14T07:51:00Z">
            <w:rPr/>
          </w:rPrChange>
        </w:rPr>
        <w:t>17.</w:t>
      </w:r>
      <w:r w:rsidRPr="00F02909">
        <w:rPr>
          <w:lang w:val="en-US"/>
          <w:rPrChange w:id="202" w:author="Virginia Anne Nichols" w:date="2025-05-14T09:51:00Z" w16du:dateUtc="2025-05-14T07:51:00Z">
            <w:rPr/>
          </w:rPrChange>
        </w:rPr>
        <w:tab/>
        <w:t xml:space="preserve">Kelly, C. Exploited: The Unexpected Victims of Animal Agriculture. </w:t>
      </w:r>
      <w:r w:rsidRPr="00F02909">
        <w:rPr>
          <w:i/>
          <w:iCs/>
          <w:lang w:val="en-US"/>
          <w:rPrChange w:id="203" w:author="Virginia Anne Nichols" w:date="2025-05-14T09:51:00Z" w16du:dateUtc="2025-05-14T07:51:00Z">
            <w:rPr>
              <w:i/>
              <w:iCs/>
            </w:rPr>
          </w:rPrChange>
        </w:rPr>
        <w:t>Anim. Law</w:t>
      </w:r>
      <w:r w:rsidRPr="00F02909">
        <w:rPr>
          <w:lang w:val="en-US"/>
          <w:rPrChange w:id="204" w:author="Virginia Anne Nichols" w:date="2025-05-14T09:51:00Z" w16du:dateUtc="2025-05-14T07:51:00Z">
            <w:rPr/>
          </w:rPrChange>
        </w:rPr>
        <w:t xml:space="preserve"> </w:t>
      </w:r>
      <w:r w:rsidRPr="00F02909">
        <w:rPr>
          <w:b/>
          <w:bCs/>
          <w:lang w:val="en-US"/>
          <w:rPrChange w:id="205" w:author="Virginia Anne Nichols" w:date="2025-05-14T09:51:00Z" w16du:dateUtc="2025-05-14T07:51:00Z">
            <w:rPr>
              <w:b/>
              <w:bCs/>
            </w:rPr>
          </w:rPrChange>
        </w:rPr>
        <w:t>30</w:t>
      </w:r>
      <w:r w:rsidRPr="00F02909">
        <w:rPr>
          <w:lang w:val="en-US"/>
          <w:rPrChange w:id="206" w:author="Virginia Anne Nichols" w:date="2025-05-14T09:51:00Z" w16du:dateUtc="2025-05-14T07:51:00Z">
            <w:rPr/>
          </w:rPrChange>
        </w:rPr>
        <w:t>, 103–138 (2024).</w:t>
      </w:r>
    </w:p>
    <w:p w14:paraId="73737E33" w14:textId="77777777" w:rsidR="00F02909" w:rsidRPr="00F02909" w:rsidRDefault="00F02909" w:rsidP="00F02909">
      <w:pPr>
        <w:pStyle w:val="Bibliography"/>
        <w:rPr>
          <w:lang w:val="en-US"/>
          <w:rPrChange w:id="207" w:author="Virginia Anne Nichols" w:date="2025-05-14T09:51:00Z" w16du:dateUtc="2025-05-14T07:51:00Z">
            <w:rPr/>
          </w:rPrChange>
        </w:rPr>
      </w:pPr>
      <w:r w:rsidRPr="00F02909">
        <w:rPr>
          <w:lang w:val="en-US"/>
          <w:rPrChange w:id="208" w:author="Virginia Anne Nichols" w:date="2025-05-14T09:51:00Z" w16du:dateUtc="2025-05-14T07:51:00Z">
            <w:rPr/>
          </w:rPrChange>
        </w:rPr>
        <w:t>18.</w:t>
      </w:r>
      <w:r w:rsidRPr="00F02909">
        <w:rPr>
          <w:lang w:val="en-US"/>
          <w:rPrChange w:id="209" w:author="Virginia Anne Nichols" w:date="2025-05-14T09:51:00Z" w16du:dateUtc="2025-05-14T07:51:00Z">
            <w:rPr/>
          </w:rPrChange>
        </w:rPr>
        <w:tab/>
        <w:t xml:space="preserve">Brayboy, B. M. J. &amp; Tachine, A. R. Myths, Erasure, and Violence: The Immoral Triad of the Morrill Act. </w:t>
      </w:r>
      <w:r w:rsidRPr="00F02909">
        <w:rPr>
          <w:i/>
          <w:iCs/>
          <w:lang w:val="en-US"/>
          <w:rPrChange w:id="210" w:author="Virginia Anne Nichols" w:date="2025-05-14T09:51:00Z" w16du:dateUtc="2025-05-14T07:51:00Z">
            <w:rPr>
              <w:i/>
              <w:iCs/>
            </w:rPr>
          </w:rPrChange>
        </w:rPr>
        <w:t>Native Am. Indig. Stud.</w:t>
      </w:r>
      <w:r w:rsidRPr="00F02909">
        <w:rPr>
          <w:lang w:val="en-US"/>
          <w:rPrChange w:id="211" w:author="Virginia Anne Nichols" w:date="2025-05-14T09:51:00Z" w16du:dateUtc="2025-05-14T07:51:00Z">
            <w:rPr/>
          </w:rPrChange>
        </w:rPr>
        <w:t xml:space="preserve"> </w:t>
      </w:r>
      <w:r w:rsidRPr="00F02909">
        <w:rPr>
          <w:b/>
          <w:bCs/>
          <w:lang w:val="en-US"/>
          <w:rPrChange w:id="212" w:author="Virginia Anne Nichols" w:date="2025-05-14T09:51:00Z" w16du:dateUtc="2025-05-14T07:51:00Z">
            <w:rPr>
              <w:b/>
              <w:bCs/>
            </w:rPr>
          </w:rPrChange>
        </w:rPr>
        <w:t>8</w:t>
      </w:r>
      <w:r w:rsidRPr="00F02909">
        <w:rPr>
          <w:lang w:val="en-US"/>
          <w:rPrChange w:id="213" w:author="Virginia Anne Nichols" w:date="2025-05-14T09:51:00Z" w16du:dateUtc="2025-05-14T07:51:00Z">
            <w:rPr/>
          </w:rPrChange>
        </w:rPr>
        <w:t>, 139–144 (2021).</w:t>
      </w:r>
    </w:p>
    <w:p w14:paraId="30BD6470" w14:textId="77777777" w:rsidR="00F02909" w:rsidRPr="00F02909" w:rsidRDefault="00F02909" w:rsidP="00F02909">
      <w:pPr>
        <w:pStyle w:val="Bibliography"/>
        <w:rPr>
          <w:lang w:val="en-US"/>
          <w:rPrChange w:id="214" w:author="Virginia Anne Nichols" w:date="2025-05-14T09:51:00Z" w16du:dateUtc="2025-05-14T07:51:00Z">
            <w:rPr/>
          </w:rPrChange>
        </w:rPr>
      </w:pPr>
      <w:r w:rsidRPr="00F02909">
        <w:rPr>
          <w:lang w:val="en-US"/>
          <w:rPrChange w:id="215" w:author="Virginia Anne Nichols" w:date="2025-05-14T09:51:00Z" w16du:dateUtc="2025-05-14T07:51:00Z">
            <w:rPr/>
          </w:rPrChange>
        </w:rPr>
        <w:t>19.</w:t>
      </w:r>
      <w:r w:rsidRPr="00F02909">
        <w:rPr>
          <w:lang w:val="en-US"/>
          <w:rPrChange w:id="216" w:author="Virginia Anne Nichols" w:date="2025-05-14T09:51:00Z" w16du:dateUtc="2025-05-14T07:51:00Z">
            <w:rPr/>
          </w:rPrChange>
        </w:rPr>
        <w:tab/>
        <w:t xml:space="preserve">Nash, M. A. Entangled Pasts: Land-Grant Colleges and American Indian Dispossession. </w:t>
      </w:r>
      <w:r w:rsidRPr="00F02909">
        <w:rPr>
          <w:i/>
          <w:iCs/>
          <w:lang w:val="en-US"/>
          <w:rPrChange w:id="217" w:author="Virginia Anne Nichols" w:date="2025-05-14T09:51:00Z" w16du:dateUtc="2025-05-14T07:51:00Z">
            <w:rPr>
              <w:i/>
              <w:iCs/>
            </w:rPr>
          </w:rPrChange>
        </w:rPr>
        <w:t>Hist. Educ. Q.</w:t>
      </w:r>
      <w:r w:rsidRPr="00F02909">
        <w:rPr>
          <w:lang w:val="en-US"/>
          <w:rPrChange w:id="218" w:author="Virginia Anne Nichols" w:date="2025-05-14T09:51:00Z" w16du:dateUtc="2025-05-14T07:51:00Z">
            <w:rPr/>
          </w:rPrChange>
        </w:rPr>
        <w:t xml:space="preserve"> </w:t>
      </w:r>
      <w:r w:rsidRPr="00F02909">
        <w:rPr>
          <w:b/>
          <w:bCs/>
          <w:lang w:val="en-US"/>
          <w:rPrChange w:id="219" w:author="Virginia Anne Nichols" w:date="2025-05-14T09:51:00Z" w16du:dateUtc="2025-05-14T07:51:00Z">
            <w:rPr>
              <w:b/>
              <w:bCs/>
            </w:rPr>
          </w:rPrChange>
        </w:rPr>
        <w:t>59</w:t>
      </w:r>
      <w:r w:rsidRPr="00F02909">
        <w:rPr>
          <w:lang w:val="en-US"/>
          <w:rPrChange w:id="220" w:author="Virginia Anne Nichols" w:date="2025-05-14T09:51:00Z" w16du:dateUtc="2025-05-14T07:51:00Z">
            <w:rPr/>
          </w:rPrChange>
        </w:rPr>
        <w:t>, 437–467 (2019).</w:t>
      </w:r>
    </w:p>
    <w:p w14:paraId="6CC2E48B" w14:textId="77777777" w:rsidR="00F02909" w:rsidRPr="00F02909" w:rsidRDefault="00F02909" w:rsidP="00F02909">
      <w:pPr>
        <w:pStyle w:val="Bibliography"/>
        <w:rPr>
          <w:lang w:val="en-US"/>
          <w:rPrChange w:id="221" w:author="Virginia Anne Nichols" w:date="2025-05-14T09:51:00Z" w16du:dateUtc="2025-05-14T07:51:00Z">
            <w:rPr/>
          </w:rPrChange>
        </w:rPr>
      </w:pPr>
      <w:r w:rsidRPr="00F02909">
        <w:rPr>
          <w:lang w:val="en-US"/>
          <w:rPrChange w:id="222" w:author="Virginia Anne Nichols" w:date="2025-05-14T09:51:00Z" w16du:dateUtc="2025-05-14T07:51:00Z">
            <w:rPr/>
          </w:rPrChange>
        </w:rPr>
        <w:t>20.</w:t>
      </w:r>
      <w:r w:rsidRPr="00F02909">
        <w:rPr>
          <w:lang w:val="en-US"/>
          <w:rPrChange w:id="223" w:author="Virginia Anne Nichols" w:date="2025-05-14T09:51:00Z" w16du:dateUtc="2025-05-14T07:51:00Z">
            <w:rPr/>
          </w:rPrChange>
        </w:rPr>
        <w:tab/>
        <w:t xml:space="preserve">Who Owns the Land? Agricultural Land Ownership by Race/Ethnicity. </w:t>
      </w:r>
      <w:r w:rsidRPr="00F02909">
        <w:rPr>
          <w:i/>
          <w:iCs/>
          <w:lang w:val="en-US"/>
          <w:rPrChange w:id="224" w:author="Virginia Anne Nichols" w:date="2025-05-14T09:51:00Z" w16du:dateUtc="2025-05-14T07:51:00Z">
            <w:rPr>
              <w:i/>
              <w:iCs/>
            </w:rPr>
          </w:rPrChange>
        </w:rPr>
        <w:t xml:space="preserve">Rural Am. Rural Dev. </w:t>
      </w:r>
      <w:proofErr w:type="spellStart"/>
      <w:r w:rsidRPr="00F02909">
        <w:rPr>
          <w:i/>
          <w:iCs/>
          <w:lang w:val="en-US"/>
          <w:rPrChange w:id="225" w:author="Virginia Anne Nichols" w:date="2025-05-14T09:51:00Z" w16du:dateUtc="2025-05-14T07:51:00Z">
            <w:rPr>
              <w:i/>
              <w:iCs/>
            </w:rPr>
          </w:rPrChange>
        </w:rPr>
        <w:t>Perspect</w:t>
      </w:r>
      <w:proofErr w:type="spellEnd"/>
      <w:r w:rsidRPr="00F02909">
        <w:rPr>
          <w:i/>
          <w:iCs/>
          <w:lang w:val="en-US"/>
          <w:rPrChange w:id="226" w:author="Virginia Anne Nichols" w:date="2025-05-14T09:51:00Z" w16du:dateUtc="2025-05-14T07:51:00Z">
            <w:rPr>
              <w:i/>
              <w:iCs/>
            </w:rPr>
          </w:rPrChange>
        </w:rPr>
        <w:t>.</w:t>
      </w:r>
      <w:r w:rsidRPr="00F02909">
        <w:rPr>
          <w:lang w:val="en-US"/>
          <w:rPrChange w:id="227" w:author="Virginia Anne Nichols" w:date="2025-05-14T09:51:00Z" w16du:dateUtc="2025-05-14T07:51:00Z">
            <w:rPr/>
          </w:rPrChange>
        </w:rPr>
        <w:t xml:space="preserve"> (2002) </w:t>
      </w:r>
      <w:proofErr w:type="gramStart"/>
      <w:r w:rsidRPr="00F02909">
        <w:rPr>
          <w:lang w:val="en-US"/>
          <w:rPrChange w:id="228" w:author="Virginia Anne Nichols" w:date="2025-05-14T09:51:00Z" w16du:dateUtc="2025-05-14T07:51:00Z">
            <w:rPr/>
          </w:rPrChange>
        </w:rPr>
        <w:t>doi:10.22004/ag.econ</w:t>
      </w:r>
      <w:proofErr w:type="gramEnd"/>
      <w:r w:rsidRPr="00F02909">
        <w:rPr>
          <w:lang w:val="en-US"/>
          <w:rPrChange w:id="229" w:author="Virginia Anne Nichols" w:date="2025-05-14T09:51:00Z" w16du:dateUtc="2025-05-14T07:51:00Z">
            <w:rPr/>
          </w:rPrChange>
        </w:rPr>
        <w:t>.289693.</w:t>
      </w:r>
    </w:p>
    <w:p w14:paraId="0BC689C2" w14:textId="77777777" w:rsidR="00F02909" w:rsidRPr="00F02909" w:rsidRDefault="00F02909" w:rsidP="00F02909">
      <w:pPr>
        <w:pStyle w:val="Bibliography"/>
        <w:rPr>
          <w:lang w:val="en-US"/>
          <w:rPrChange w:id="230" w:author="Virginia Anne Nichols" w:date="2025-05-14T09:51:00Z" w16du:dateUtc="2025-05-14T07:51:00Z">
            <w:rPr/>
          </w:rPrChange>
        </w:rPr>
      </w:pPr>
      <w:r w:rsidRPr="00F02909">
        <w:rPr>
          <w:lang w:val="en-US"/>
          <w:rPrChange w:id="231" w:author="Virginia Anne Nichols" w:date="2025-05-14T09:51:00Z" w16du:dateUtc="2025-05-14T07:51:00Z">
            <w:rPr/>
          </w:rPrChange>
        </w:rPr>
        <w:t>21.</w:t>
      </w:r>
      <w:r w:rsidRPr="00F02909">
        <w:rPr>
          <w:lang w:val="en-US"/>
          <w:rPrChange w:id="232" w:author="Virginia Anne Nichols" w:date="2025-05-14T09:51:00Z" w16du:dateUtc="2025-05-14T07:51:00Z">
            <w:rPr/>
          </w:rPrChange>
        </w:rPr>
        <w:tab/>
        <w:t xml:space="preserve">Copeland, R. W. In the Beginning: Origins of African American Real Property Ownership in the United States. </w:t>
      </w:r>
      <w:r w:rsidRPr="00F02909">
        <w:rPr>
          <w:i/>
          <w:iCs/>
          <w:lang w:val="en-US"/>
          <w:rPrChange w:id="233" w:author="Virginia Anne Nichols" w:date="2025-05-14T09:51:00Z" w16du:dateUtc="2025-05-14T07:51:00Z">
            <w:rPr>
              <w:i/>
              <w:iCs/>
            </w:rPr>
          </w:rPrChange>
        </w:rPr>
        <w:t>J. Black Stud.</w:t>
      </w:r>
      <w:r w:rsidRPr="00F02909">
        <w:rPr>
          <w:lang w:val="en-US"/>
          <w:rPrChange w:id="234" w:author="Virginia Anne Nichols" w:date="2025-05-14T09:51:00Z" w16du:dateUtc="2025-05-14T07:51:00Z">
            <w:rPr/>
          </w:rPrChange>
        </w:rPr>
        <w:t xml:space="preserve"> </w:t>
      </w:r>
      <w:r w:rsidRPr="00F02909">
        <w:rPr>
          <w:b/>
          <w:bCs/>
          <w:lang w:val="en-US"/>
          <w:rPrChange w:id="235" w:author="Virginia Anne Nichols" w:date="2025-05-14T09:51:00Z" w16du:dateUtc="2025-05-14T07:51:00Z">
            <w:rPr>
              <w:b/>
              <w:bCs/>
            </w:rPr>
          </w:rPrChange>
        </w:rPr>
        <w:t>44</w:t>
      </w:r>
      <w:r w:rsidRPr="00F02909">
        <w:rPr>
          <w:lang w:val="en-US"/>
          <w:rPrChange w:id="236" w:author="Virginia Anne Nichols" w:date="2025-05-14T09:51:00Z" w16du:dateUtc="2025-05-14T07:51:00Z">
            <w:rPr/>
          </w:rPrChange>
        </w:rPr>
        <w:t>, 646–664 (2013).</w:t>
      </w:r>
    </w:p>
    <w:p w14:paraId="5A9F8242" w14:textId="77777777" w:rsidR="00F02909" w:rsidRPr="00F02909" w:rsidRDefault="00F02909" w:rsidP="00F02909">
      <w:pPr>
        <w:pStyle w:val="Bibliography"/>
        <w:rPr>
          <w:lang w:val="en-US"/>
          <w:rPrChange w:id="237" w:author="Virginia Anne Nichols" w:date="2025-05-14T09:51:00Z" w16du:dateUtc="2025-05-14T07:51:00Z">
            <w:rPr/>
          </w:rPrChange>
        </w:rPr>
      </w:pPr>
      <w:r w:rsidRPr="00F02909">
        <w:rPr>
          <w:lang w:val="en-US"/>
          <w:rPrChange w:id="238" w:author="Virginia Anne Nichols" w:date="2025-05-14T09:51:00Z" w16du:dateUtc="2025-05-14T07:51:00Z">
            <w:rPr/>
          </w:rPrChange>
        </w:rPr>
        <w:t>22.</w:t>
      </w:r>
      <w:r w:rsidRPr="00F02909">
        <w:rPr>
          <w:lang w:val="en-US"/>
          <w:rPrChange w:id="239" w:author="Virginia Anne Nichols" w:date="2025-05-14T09:51:00Z" w16du:dateUtc="2025-05-14T07:51:00Z">
            <w:rPr/>
          </w:rPrChange>
        </w:rPr>
        <w:tab/>
        <w:t xml:space="preserve">Aoki, K. No Right to Own: The Early Twentieth-Century Alien Land Laws as a Prelude to Internment Symposium: The Long Shadow of Korematsu. </w:t>
      </w:r>
      <w:r w:rsidRPr="00F02909">
        <w:rPr>
          <w:i/>
          <w:iCs/>
          <w:lang w:val="en-US"/>
          <w:rPrChange w:id="240" w:author="Virginia Anne Nichols" w:date="2025-05-14T09:51:00Z" w16du:dateUtc="2025-05-14T07:51:00Z">
            <w:rPr>
              <w:i/>
              <w:iCs/>
            </w:rPr>
          </w:rPrChange>
        </w:rPr>
        <w:t>Boston Coll. Third World Law J.</w:t>
      </w:r>
      <w:r w:rsidRPr="00F02909">
        <w:rPr>
          <w:lang w:val="en-US"/>
          <w:rPrChange w:id="241" w:author="Virginia Anne Nichols" w:date="2025-05-14T09:51:00Z" w16du:dateUtc="2025-05-14T07:51:00Z">
            <w:rPr/>
          </w:rPrChange>
        </w:rPr>
        <w:t xml:space="preserve"> </w:t>
      </w:r>
      <w:r w:rsidRPr="00F02909">
        <w:rPr>
          <w:b/>
          <w:bCs/>
          <w:lang w:val="en-US"/>
          <w:rPrChange w:id="242" w:author="Virginia Anne Nichols" w:date="2025-05-14T09:51:00Z" w16du:dateUtc="2025-05-14T07:51:00Z">
            <w:rPr>
              <w:b/>
              <w:bCs/>
            </w:rPr>
          </w:rPrChange>
        </w:rPr>
        <w:t>19</w:t>
      </w:r>
      <w:r w:rsidRPr="00F02909">
        <w:rPr>
          <w:lang w:val="en-US"/>
          <w:rPrChange w:id="243" w:author="Virginia Anne Nichols" w:date="2025-05-14T09:51:00Z" w16du:dateUtc="2025-05-14T07:51:00Z">
            <w:rPr/>
          </w:rPrChange>
        </w:rPr>
        <w:t>, 37–72 (1998).</w:t>
      </w:r>
    </w:p>
    <w:p w14:paraId="34551351" w14:textId="77777777" w:rsidR="00F02909" w:rsidRPr="00F02909" w:rsidRDefault="00F02909" w:rsidP="00F02909">
      <w:pPr>
        <w:pStyle w:val="Bibliography"/>
        <w:rPr>
          <w:lang w:val="en-US"/>
          <w:rPrChange w:id="244" w:author="Virginia Anne Nichols" w:date="2025-05-14T09:51:00Z" w16du:dateUtc="2025-05-14T07:51:00Z">
            <w:rPr/>
          </w:rPrChange>
        </w:rPr>
      </w:pPr>
      <w:r w:rsidRPr="00F02909">
        <w:rPr>
          <w:lang w:val="en-US"/>
          <w:rPrChange w:id="245" w:author="Virginia Anne Nichols" w:date="2025-05-14T09:51:00Z" w16du:dateUtc="2025-05-14T07:51:00Z">
            <w:rPr/>
          </w:rPrChange>
        </w:rPr>
        <w:t>23.</w:t>
      </w:r>
      <w:r w:rsidRPr="00F02909">
        <w:rPr>
          <w:lang w:val="en-US"/>
          <w:rPrChange w:id="246" w:author="Virginia Anne Nichols" w:date="2025-05-14T09:51:00Z" w16du:dateUtc="2025-05-14T07:51:00Z">
            <w:rPr/>
          </w:rPrChange>
        </w:rPr>
        <w:tab/>
        <w:t xml:space="preserve">Collins, P. H. Black Feminist Thought in the Matrix of Domination. in </w:t>
      </w:r>
      <w:r w:rsidRPr="00F02909">
        <w:rPr>
          <w:i/>
          <w:iCs/>
          <w:lang w:val="en-US"/>
          <w:rPrChange w:id="247" w:author="Virginia Anne Nichols" w:date="2025-05-14T09:51:00Z" w16du:dateUtc="2025-05-14T07:51:00Z">
            <w:rPr>
              <w:i/>
              <w:iCs/>
            </w:rPr>
          </w:rPrChange>
        </w:rPr>
        <w:t>Black feminist thought: Knowledge, consciousness, and the politics of empowerment</w:t>
      </w:r>
      <w:r w:rsidRPr="00F02909">
        <w:rPr>
          <w:lang w:val="en-US"/>
          <w:rPrChange w:id="248" w:author="Virginia Anne Nichols" w:date="2025-05-14T09:51:00Z" w16du:dateUtc="2025-05-14T07:51:00Z">
            <w:rPr/>
          </w:rPrChange>
        </w:rPr>
        <w:t xml:space="preserve"> vol. 138 221–238 (1990).</w:t>
      </w:r>
    </w:p>
    <w:p w14:paraId="3ED2CF23" w14:textId="77777777" w:rsidR="00F02909" w:rsidRPr="00F02909" w:rsidRDefault="00F02909" w:rsidP="00F02909">
      <w:pPr>
        <w:pStyle w:val="Bibliography"/>
        <w:rPr>
          <w:lang w:val="en-US"/>
          <w:rPrChange w:id="249" w:author="Virginia Anne Nichols" w:date="2025-05-14T09:51:00Z" w16du:dateUtc="2025-05-14T07:51:00Z">
            <w:rPr/>
          </w:rPrChange>
        </w:rPr>
      </w:pPr>
      <w:r w:rsidRPr="00F02909">
        <w:rPr>
          <w:lang w:val="en-US"/>
          <w:rPrChange w:id="250" w:author="Virginia Anne Nichols" w:date="2025-05-14T09:51:00Z" w16du:dateUtc="2025-05-14T07:51:00Z">
            <w:rPr/>
          </w:rPrChange>
        </w:rPr>
        <w:t>24.</w:t>
      </w:r>
      <w:r w:rsidRPr="00F02909">
        <w:rPr>
          <w:lang w:val="en-US"/>
          <w:rPrChange w:id="251" w:author="Virginia Anne Nichols" w:date="2025-05-14T09:51:00Z" w16du:dateUtc="2025-05-14T07:51:00Z">
            <w:rPr/>
          </w:rPrChange>
        </w:rPr>
        <w:tab/>
        <w:t xml:space="preserve">Sachs, C. E. </w:t>
      </w:r>
      <w:r w:rsidRPr="00F02909">
        <w:rPr>
          <w:i/>
          <w:iCs/>
          <w:lang w:val="en-US"/>
          <w:rPrChange w:id="252" w:author="Virginia Anne Nichols" w:date="2025-05-14T09:51:00Z" w16du:dateUtc="2025-05-14T07:51:00Z">
            <w:rPr>
              <w:i/>
              <w:iCs/>
            </w:rPr>
          </w:rPrChange>
        </w:rPr>
        <w:t xml:space="preserve">The Invisible </w:t>
      </w:r>
      <w:proofErr w:type="gramStart"/>
      <w:r w:rsidRPr="00F02909">
        <w:rPr>
          <w:i/>
          <w:iCs/>
          <w:lang w:val="en-US"/>
          <w:rPrChange w:id="253" w:author="Virginia Anne Nichols" w:date="2025-05-14T09:51:00Z" w16du:dateUtc="2025-05-14T07:51:00Z">
            <w:rPr>
              <w:i/>
              <w:iCs/>
            </w:rPr>
          </w:rPrChange>
        </w:rPr>
        <w:t>Farmers :</w:t>
      </w:r>
      <w:proofErr w:type="gramEnd"/>
      <w:r w:rsidRPr="00F02909">
        <w:rPr>
          <w:i/>
          <w:iCs/>
          <w:lang w:val="en-US"/>
          <w:rPrChange w:id="254" w:author="Virginia Anne Nichols" w:date="2025-05-14T09:51:00Z" w16du:dateUtc="2025-05-14T07:51:00Z">
            <w:rPr>
              <w:i/>
              <w:iCs/>
            </w:rPr>
          </w:rPrChange>
        </w:rPr>
        <w:t xml:space="preserve"> Women in Agricultural Production</w:t>
      </w:r>
      <w:r w:rsidRPr="00F02909">
        <w:rPr>
          <w:lang w:val="en-US"/>
          <w:rPrChange w:id="255" w:author="Virginia Anne Nichols" w:date="2025-05-14T09:51:00Z" w16du:dateUtc="2025-05-14T07:51:00Z">
            <w:rPr/>
          </w:rPrChange>
        </w:rPr>
        <w:t xml:space="preserve">. (Totowa, </w:t>
      </w:r>
      <w:proofErr w:type="gramStart"/>
      <w:r w:rsidRPr="00F02909">
        <w:rPr>
          <w:lang w:val="en-US"/>
          <w:rPrChange w:id="256" w:author="Virginia Anne Nichols" w:date="2025-05-14T09:51:00Z" w16du:dateUtc="2025-05-14T07:51:00Z">
            <w:rPr/>
          </w:rPrChange>
        </w:rPr>
        <w:t>N.J. :</w:t>
      </w:r>
      <w:proofErr w:type="gramEnd"/>
      <w:r w:rsidRPr="00F02909">
        <w:rPr>
          <w:lang w:val="en-US"/>
          <w:rPrChange w:id="257" w:author="Virginia Anne Nichols" w:date="2025-05-14T09:51:00Z" w16du:dateUtc="2025-05-14T07:51:00Z">
            <w:rPr/>
          </w:rPrChange>
        </w:rPr>
        <w:t xml:space="preserve"> Rowman &amp; </w:t>
      </w:r>
      <w:proofErr w:type="spellStart"/>
      <w:r w:rsidRPr="00F02909">
        <w:rPr>
          <w:lang w:val="en-US"/>
          <w:rPrChange w:id="258" w:author="Virginia Anne Nichols" w:date="2025-05-14T09:51:00Z" w16du:dateUtc="2025-05-14T07:51:00Z">
            <w:rPr/>
          </w:rPrChange>
        </w:rPr>
        <w:t>Allanheld</w:t>
      </w:r>
      <w:proofErr w:type="spellEnd"/>
      <w:r w:rsidRPr="00F02909">
        <w:rPr>
          <w:lang w:val="en-US"/>
          <w:rPrChange w:id="259" w:author="Virginia Anne Nichols" w:date="2025-05-14T09:51:00Z" w16du:dateUtc="2025-05-14T07:51:00Z">
            <w:rPr/>
          </w:rPrChange>
        </w:rPr>
        <w:t>, 1983).</w:t>
      </w:r>
    </w:p>
    <w:p w14:paraId="38613AD8" w14:textId="77777777" w:rsidR="00F02909" w:rsidRPr="00F02909" w:rsidRDefault="00F02909" w:rsidP="00F02909">
      <w:pPr>
        <w:pStyle w:val="Bibliography"/>
        <w:rPr>
          <w:lang w:val="en-US"/>
          <w:rPrChange w:id="260" w:author="Virginia Anne Nichols" w:date="2025-05-14T09:51:00Z" w16du:dateUtc="2025-05-14T07:51:00Z">
            <w:rPr/>
          </w:rPrChange>
        </w:rPr>
      </w:pPr>
      <w:r w:rsidRPr="00F02909">
        <w:rPr>
          <w:lang w:val="en-US"/>
          <w:rPrChange w:id="261" w:author="Virginia Anne Nichols" w:date="2025-05-14T09:51:00Z" w16du:dateUtc="2025-05-14T07:51:00Z">
            <w:rPr/>
          </w:rPrChange>
        </w:rPr>
        <w:t>25.</w:t>
      </w:r>
      <w:r w:rsidRPr="00F02909">
        <w:rPr>
          <w:lang w:val="en-US"/>
          <w:rPrChange w:id="262" w:author="Virginia Anne Nichols" w:date="2025-05-14T09:51:00Z" w16du:dateUtc="2025-05-14T07:51:00Z">
            <w:rPr/>
          </w:rPrChange>
        </w:rPr>
        <w:tab/>
        <w:t xml:space="preserve">Braunstein, E. &amp; </w:t>
      </w:r>
      <w:proofErr w:type="spellStart"/>
      <w:r w:rsidRPr="00F02909">
        <w:rPr>
          <w:lang w:val="en-US"/>
          <w:rPrChange w:id="263" w:author="Virginia Anne Nichols" w:date="2025-05-14T09:51:00Z" w16du:dateUtc="2025-05-14T07:51:00Z">
            <w:rPr/>
          </w:rPrChange>
        </w:rPr>
        <w:t>Folbre</w:t>
      </w:r>
      <w:proofErr w:type="spellEnd"/>
      <w:r w:rsidRPr="00F02909">
        <w:rPr>
          <w:lang w:val="en-US"/>
          <w:rPrChange w:id="264" w:author="Virginia Anne Nichols" w:date="2025-05-14T09:51:00Z" w16du:dateUtc="2025-05-14T07:51:00Z">
            <w:rPr/>
          </w:rPrChange>
        </w:rPr>
        <w:t xml:space="preserve">, N. To Honor and Obey: Efficiency, Inequality, and Patriarchal Property Rights. </w:t>
      </w:r>
      <w:r w:rsidRPr="00F02909">
        <w:rPr>
          <w:i/>
          <w:iCs/>
          <w:lang w:val="en-US"/>
          <w:rPrChange w:id="265" w:author="Virginia Anne Nichols" w:date="2025-05-14T09:51:00Z" w16du:dateUtc="2025-05-14T07:51:00Z">
            <w:rPr>
              <w:i/>
              <w:iCs/>
            </w:rPr>
          </w:rPrChange>
        </w:rPr>
        <w:t>Fem. Econ.</w:t>
      </w:r>
      <w:r w:rsidRPr="00F02909">
        <w:rPr>
          <w:lang w:val="en-US"/>
          <w:rPrChange w:id="266" w:author="Virginia Anne Nichols" w:date="2025-05-14T09:51:00Z" w16du:dateUtc="2025-05-14T07:51:00Z">
            <w:rPr/>
          </w:rPrChange>
        </w:rPr>
        <w:t xml:space="preserve"> </w:t>
      </w:r>
      <w:r w:rsidRPr="00F02909">
        <w:rPr>
          <w:b/>
          <w:bCs/>
          <w:lang w:val="en-US"/>
          <w:rPrChange w:id="267" w:author="Virginia Anne Nichols" w:date="2025-05-14T09:51:00Z" w16du:dateUtc="2025-05-14T07:51:00Z">
            <w:rPr>
              <w:b/>
              <w:bCs/>
            </w:rPr>
          </w:rPrChange>
        </w:rPr>
        <w:t>7</w:t>
      </w:r>
      <w:r w:rsidRPr="00F02909">
        <w:rPr>
          <w:lang w:val="en-US"/>
          <w:rPrChange w:id="268" w:author="Virginia Anne Nichols" w:date="2025-05-14T09:51:00Z" w16du:dateUtc="2025-05-14T07:51:00Z">
            <w:rPr/>
          </w:rPrChange>
        </w:rPr>
        <w:t>, 25–44 (2001).</w:t>
      </w:r>
    </w:p>
    <w:p w14:paraId="051B551A" w14:textId="77777777" w:rsidR="00F02909" w:rsidRPr="00F02909" w:rsidRDefault="00F02909" w:rsidP="00F02909">
      <w:pPr>
        <w:pStyle w:val="Bibliography"/>
        <w:rPr>
          <w:lang w:val="en-US"/>
          <w:rPrChange w:id="269" w:author="Virginia Anne Nichols" w:date="2025-05-14T09:51:00Z" w16du:dateUtc="2025-05-14T07:51:00Z">
            <w:rPr/>
          </w:rPrChange>
        </w:rPr>
      </w:pPr>
      <w:r w:rsidRPr="00F02909">
        <w:rPr>
          <w:lang w:val="en-US"/>
          <w:rPrChange w:id="270" w:author="Virginia Anne Nichols" w:date="2025-05-14T09:51:00Z" w16du:dateUtc="2025-05-14T07:51:00Z">
            <w:rPr/>
          </w:rPrChange>
        </w:rPr>
        <w:t>26.</w:t>
      </w:r>
      <w:r w:rsidRPr="00F02909">
        <w:rPr>
          <w:lang w:val="en-US"/>
          <w:rPrChange w:id="271" w:author="Virginia Anne Nichols" w:date="2025-05-14T09:51:00Z" w16du:dateUtc="2025-05-14T07:51:00Z">
            <w:rPr/>
          </w:rPrChange>
        </w:rPr>
        <w:tab/>
      </w:r>
      <w:r w:rsidRPr="00F02909">
        <w:rPr>
          <w:i/>
          <w:iCs/>
          <w:lang w:val="en-US"/>
          <w:rPrChange w:id="272" w:author="Virginia Anne Nichols" w:date="2025-05-14T09:51:00Z" w16du:dateUtc="2025-05-14T07:51:00Z">
            <w:rPr>
              <w:i/>
              <w:iCs/>
            </w:rPr>
          </w:rPrChange>
        </w:rPr>
        <w:t>Equal Credit Opportunity Act</w:t>
      </w:r>
      <w:r w:rsidRPr="00F02909">
        <w:rPr>
          <w:lang w:val="en-US"/>
          <w:rPrChange w:id="273" w:author="Virginia Anne Nichols" w:date="2025-05-14T09:51:00Z" w16du:dateUtc="2025-05-14T07:51:00Z">
            <w:rPr/>
          </w:rPrChange>
        </w:rPr>
        <w:t xml:space="preserve">. </w:t>
      </w:r>
      <w:r w:rsidRPr="00F02909">
        <w:rPr>
          <w:i/>
          <w:iCs/>
          <w:lang w:val="en-US"/>
          <w:rPrChange w:id="274" w:author="Virginia Anne Nichols" w:date="2025-05-14T09:51:00Z" w16du:dateUtc="2025-05-14T07:51:00Z">
            <w:rPr>
              <w:i/>
              <w:iCs/>
            </w:rPr>
          </w:rPrChange>
        </w:rPr>
        <w:t>15 U.S.C. § 1691</w:t>
      </w:r>
      <w:r w:rsidRPr="00F02909">
        <w:rPr>
          <w:lang w:val="en-US"/>
          <w:rPrChange w:id="275" w:author="Virginia Anne Nichols" w:date="2025-05-14T09:51:00Z" w16du:dateUtc="2025-05-14T07:51:00Z">
            <w:rPr/>
          </w:rPrChange>
        </w:rPr>
        <w:t>.</w:t>
      </w:r>
    </w:p>
    <w:p w14:paraId="049C77C1" w14:textId="77777777" w:rsidR="00F02909" w:rsidRPr="00F02909" w:rsidRDefault="00F02909" w:rsidP="00F02909">
      <w:pPr>
        <w:pStyle w:val="Bibliography"/>
        <w:rPr>
          <w:lang w:val="en-US"/>
          <w:rPrChange w:id="276" w:author="Virginia Anne Nichols" w:date="2025-05-14T09:51:00Z" w16du:dateUtc="2025-05-14T07:51:00Z">
            <w:rPr/>
          </w:rPrChange>
        </w:rPr>
      </w:pPr>
      <w:r w:rsidRPr="00F02909">
        <w:rPr>
          <w:lang w:val="en-US"/>
          <w:rPrChange w:id="277" w:author="Virginia Anne Nichols" w:date="2025-05-14T09:51:00Z" w16du:dateUtc="2025-05-14T07:51:00Z">
            <w:rPr/>
          </w:rPrChange>
        </w:rPr>
        <w:t>27.</w:t>
      </w:r>
      <w:r w:rsidRPr="00F02909">
        <w:rPr>
          <w:lang w:val="en-US"/>
          <w:rPrChange w:id="278" w:author="Virginia Anne Nichols" w:date="2025-05-14T09:51:00Z" w16du:dateUtc="2025-05-14T07:51:00Z">
            <w:rPr/>
          </w:rPrChange>
        </w:rPr>
        <w:tab/>
        <w:t xml:space="preserve">Leslie, I. S., </w:t>
      </w:r>
      <w:proofErr w:type="spellStart"/>
      <w:r w:rsidRPr="00F02909">
        <w:rPr>
          <w:lang w:val="en-US"/>
          <w:rPrChange w:id="279" w:author="Virginia Anne Nichols" w:date="2025-05-14T09:51:00Z" w16du:dateUtc="2025-05-14T07:51:00Z">
            <w:rPr/>
          </w:rPrChange>
        </w:rPr>
        <w:t>Wypler</w:t>
      </w:r>
      <w:proofErr w:type="spellEnd"/>
      <w:r w:rsidRPr="00F02909">
        <w:rPr>
          <w:lang w:val="en-US"/>
          <w:rPrChange w:id="280" w:author="Virginia Anne Nichols" w:date="2025-05-14T09:51:00Z" w16du:dateUtc="2025-05-14T07:51:00Z">
            <w:rPr/>
          </w:rPrChange>
        </w:rPr>
        <w:t xml:space="preserve">, J. &amp; Bell, M. M. Relational Agriculture: Gender, Sexuality, and Sustainability in U.S. Farming. </w:t>
      </w:r>
      <w:r w:rsidRPr="00F02909">
        <w:rPr>
          <w:i/>
          <w:iCs/>
          <w:lang w:val="en-US"/>
          <w:rPrChange w:id="281" w:author="Virginia Anne Nichols" w:date="2025-05-14T09:51:00Z" w16du:dateUtc="2025-05-14T07:51:00Z">
            <w:rPr>
              <w:i/>
              <w:iCs/>
            </w:rPr>
          </w:rPrChange>
        </w:rPr>
        <w:t xml:space="preserve">Soc. Nat. </w:t>
      </w:r>
      <w:proofErr w:type="spellStart"/>
      <w:r w:rsidRPr="00F02909">
        <w:rPr>
          <w:i/>
          <w:iCs/>
          <w:lang w:val="en-US"/>
          <w:rPrChange w:id="282" w:author="Virginia Anne Nichols" w:date="2025-05-14T09:51:00Z" w16du:dateUtc="2025-05-14T07:51:00Z">
            <w:rPr>
              <w:i/>
              <w:iCs/>
            </w:rPr>
          </w:rPrChange>
        </w:rPr>
        <w:t>Resour</w:t>
      </w:r>
      <w:proofErr w:type="spellEnd"/>
      <w:r w:rsidRPr="00F02909">
        <w:rPr>
          <w:i/>
          <w:iCs/>
          <w:lang w:val="en-US"/>
          <w:rPrChange w:id="283" w:author="Virginia Anne Nichols" w:date="2025-05-14T09:51:00Z" w16du:dateUtc="2025-05-14T07:51:00Z">
            <w:rPr>
              <w:i/>
              <w:iCs/>
            </w:rPr>
          </w:rPrChange>
        </w:rPr>
        <w:t>.</w:t>
      </w:r>
      <w:r w:rsidRPr="00F02909">
        <w:rPr>
          <w:lang w:val="en-US"/>
          <w:rPrChange w:id="284" w:author="Virginia Anne Nichols" w:date="2025-05-14T09:51:00Z" w16du:dateUtc="2025-05-14T07:51:00Z">
            <w:rPr/>
          </w:rPrChange>
        </w:rPr>
        <w:t xml:space="preserve"> </w:t>
      </w:r>
      <w:r w:rsidRPr="00F02909">
        <w:rPr>
          <w:b/>
          <w:bCs/>
          <w:lang w:val="en-US"/>
          <w:rPrChange w:id="285" w:author="Virginia Anne Nichols" w:date="2025-05-14T09:51:00Z" w16du:dateUtc="2025-05-14T07:51:00Z">
            <w:rPr>
              <w:b/>
              <w:bCs/>
            </w:rPr>
          </w:rPrChange>
        </w:rPr>
        <w:t>32</w:t>
      </w:r>
      <w:r w:rsidRPr="00F02909">
        <w:rPr>
          <w:lang w:val="en-US"/>
          <w:rPrChange w:id="286" w:author="Virginia Anne Nichols" w:date="2025-05-14T09:51:00Z" w16du:dateUtc="2025-05-14T07:51:00Z">
            <w:rPr/>
          </w:rPrChange>
        </w:rPr>
        <w:t>, 853–874 (2019).</w:t>
      </w:r>
    </w:p>
    <w:p w14:paraId="01AAC829" w14:textId="77777777" w:rsidR="00F02909" w:rsidRPr="00F02909" w:rsidRDefault="00F02909" w:rsidP="00F02909">
      <w:pPr>
        <w:pStyle w:val="Bibliography"/>
        <w:rPr>
          <w:lang w:val="en-US"/>
          <w:rPrChange w:id="287" w:author="Virginia Anne Nichols" w:date="2025-05-14T09:51:00Z" w16du:dateUtc="2025-05-14T07:51:00Z">
            <w:rPr/>
          </w:rPrChange>
        </w:rPr>
      </w:pPr>
      <w:r w:rsidRPr="00F02909">
        <w:rPr>
          <w:lang w:val="en-US"/>
          <w:rPrChange w:id="288" w:author="Virginia Anne Nichols" w:date="2025-05-14T09:51:00Z" w16du:dateUtc="2025-05-14T07:51:00Z">
            <w:rPr/>
          </w:rPrChange>
        </w:rPr>
        <w:t>28.</w:t>
      </w:r>
      <w:r w:rsidRPr="00F02909">
        <w:rPr>
          <w:lang w:val="en-US"/>
          <w:rPrChange w:id="289" w:author="Virginia Anne Nichols" w:date="2025-05-14T09:51:00Z" w16du:dateUtc="2025-05-14T07:51:00Z">
            <w:rPr/>
          </w:rPrChange>
        </w:rPr>
        <w:tab/>
        <w:t xml:space="preserve">Carpenter, S. The USDA discrimination cases: Pigford, in re Black farmers, </w:t>
      </w:r>
      <w:proofErr w:type="spellStart"/>
      <w:r w:rsidRPr="00F02909">
        <w:rPr>
          <w:lang w:val="en-US"/>
          <w:rPrChange w:id="290" w:author="Virginia Anne Nichols" w:date="2025-05-14T09:51:00Z" w16du:dateUtc="2025-05-14T07:51:00Z">
            <w:rPr/>
          </w:rPrChange>
        </w:rPr>
        <w:t>Keepseagle</w:t>
      </w:r>
      <w:proofErr w:type="spellEnd"/>
      <w:r w:rsidRPr="00F02909">
        <w:rPr>
          <w:lang w:val="en-US"/>
          <w:rPrChange w:id="291" w:author="Virginia Anne Nichols" w:date="2025-05-14T09:51:00Z" w16du:dateUtc="2025-05-14T07:51:00Z">
            <w:rPr/>
          </w:rPrChange>
        </w:rPr>
        <w:t xml:space="preserve">, Garcia, and Love. </w:t>
      </w:r>
      <w:r w:rsidRPr="00F02909">
        <w:rPr>
          <w:i/>
          <w:iCs/>
          <w:lang w:val="en-US"/>
          <w:rPrChange w:id="292" w:author="Virginia Anne Nichols" w:date="2025-05-14T09:51:00Z" w16du:dateUtc="2025-05-14T07:51:00Z">
            <w:rPr>
              <w:i/>
              <w:iCs/>
            </w:rPr>
          </w:rPrChange>
        </w:rPr>
        <w:t>Drake J. Agric. Law</w:t>
      </w:r>
      <w:r w:rsidRPr="00F02909">
        <w:rPr>
          <w:lang w:val="en-US"/>
          <w:rPrChange w:id="293" w:author="Virginia Anne Nichols" w:date="2025-05-14T09:51:00Z" w16du:dateUtc="2025-05-14T07:51:00Z">
            <w:rPr/>
          </w:rPrChange>
        </w:rPr>
        <w:t xml:space="preserve"> </w:t>
      </w:r>
      <w:r w:rsidRPr="00F02909">
        <w:rPr>
          <w:b/>
          <w:bCs/>
          <w:lang w:val="en-US"/>
          <w:rPrChange w:id="294" w:author="Virginia Anne Nichols" w:date="2025-05-14T09:51:00Z" w16du:dateUtc="2025-05-14T07:51:00Z">
            <w:rPr>
              <w:b/>
              <w:bCs/>
            </w:rPr>
          </w:rPrChange>
        </w:rPr>
        <w:t>17</w:t>
      </w:r>
      <w:r w:rsidRPr="00F02909">
        <w:rPr>
          <w:lang w:val="en-US"/>
          <w:rPrChange w:id="295" w:author="Virginia Anne Nichols" w:date="2025-05-14T09:51:00Z" w16du:dateUtc="2025-05-14T07:51:00Z">
            <w:rPr/>
          </w:rPrChange>
        </w:rPr>
        <w:t>, 1 (2012).</w:t>
      </w:r>
    </w:p>
    <w:p w14:paraId="0FCD8458" w14:textId="77777777" w:rsidR="00F02909" w:rsidRPr="00F02909" w:rsidRDefault="00F02909" w:rsidP="00F02909">
      <w:pPr>
        <w:pStyle w:val="Bibliography"/>
        <w:rPr>
          <w:lang w:val="en-US"/>
          <w:rPrChange w:id="296" w:author="Virginia Anne Nichols" w:date="2025-05-14T09:51:00Z" w16du:dateUtc="2025-05-14T07:51:00Z">
            <w:rPr/>
          </w:rPrChange>
        </w:rPr>
      </w:pPr>
      <w:r w:rsidRPr="00F02909">
        <w:rPr>
          <w:lang w:val="en-US"/>
          <w:rPrChange w:id="297" w:author="Virginia Anne Nichols" w:date="2025-05-14T09:51:00Z" w16du:dateUtc="2025-05-14T07:51:00Z">
            <w:rPr/>
          </w:rPrChange>
        </w:rPr>
        <w:t>29.</w:t>
      </w:r>
      <w:r w:rsidRPr="00F02909">
        <w:rPr>
          <w:lang w:val="en-US"/>
          <w:rPrChange w:id="298" w:author="Virginia Anne Nichols" w:date="2025-05-14T09:51:00Z" w16du:dateUtc="2025-05-14T07:51:00Z">
            <w:rPr/>
          </w:rPrChange>
        </w:rPr>
        <w:tab/>
        <w:t xml:space="preserve">Fremstad, A. &amp; Paul, M. Opening the Farm Gate to Women? The Gender Gap in U.S. Agriculture. </w:t>
      </w:r>
      <w:r w:rsidRPr="00F02909">
        <w:rPr>
          <w:i/>
          <w:iCs/>
          <w:lang w:val="en-US"/>
          <w:rPrChange w:id="299" w:author="Virginia Anne Nichols" w:date="2025-05-14T09:51:00Z" w16du:dateUtc="2025-05-14T07:51:00Z">
            <w:rPr>
              <w:i/>
              <w:iCs/>
            </w:rPr>
          </w:rPrChange>
        </w:rPr>
        <w:t>J. Econ. Issues</w:t>
      </w:r>
      <w:r w:rsidRPr="00F02909">
        <w:rPr>
          <w:lang w:val="en-US"/>
          <w:rPrChange w:id="300" w:author="Virginia Anne Nichols" w:date="2025-05-14T09:51:00Z" w16du:dateUtc="2025-05-14T07:51:00Z">
            <w:rPr/>
          </w:rPrChange>
        </w:rPr>
        <w:t xml:space="preserve"> </w:t>
      </w:r>
      <w:r w:rsidRPr="00F02909">
        <w:rPr>
          <w:b/>
          <w:bCs/>
          <w:lang w:val="en-US"/>
          <w:rPrChange w:id="301" w:author="Virginia Anne Nichols" w:date="2025-05-14T09:51:00Z" w16du:dateUtc="2025-05-14T07:51:00Z">
            <w:rPr>
              <w:b/>
              <w:bCs/>
            </w:rPr>
          </w:rPrChange>
        </w:rPr>
        <w:t>54</w:t>
      </w:r>
      <w:r w:rsidRPr="00F02909">
        <w:rPr>
          <w:lang w:val="en-US"/>
          <w:rPrChange w:id="302" w:author="Virginia Anne Nichols" w:date="2025-05-14T09:51:00Z" w16du:dateUtc="2025-05-14T07:51:00Z">
            <w:rPr/>
          </w:rPrChange>
        </w:rPr>
        <w:t>, 124–141 (2020).</w:t>
      </w:r>
    </w:p>
    <w:p w14:paraId="5A5AE755" w14:textId="77777777" w:rsidR="00F02909" w:rsidRPr="00F02909" w:rsidRDefault="00F02909" w:rsidP="00F02909">
      <w:pPr>
        <w:pStyle w:val="Bibliography"/>
        <w:rPr>
          <w:lang w:val="en-US"/>
          <w:rPrChange w:id="303" w:author="Virginia Anne Nichols" w:date="2025-05-14T09:51:00Z" w16du:dateUtc="2025-05-14T07:51:00Z">
            <w:rPr/>
          </w:rPrChange>
        </w:rPr>
      </w:pPr>
      <w:r w:rsidRPr="00F02909">
        <w:rPr>
          <w:lang w:val="en-US"/>
          <w:rPrChange w:id="304" w:author="Virginia Anne Nichols" w:date="2025-05-14T09:51:00Z" w16du:dateUtc="2025-05-14T07:51:00Z">
            <w:rPr/>
          </w:rPrChange>
        </w:rPr>
        <w:lastRenderedPageBreak/>
        <w:t>30.</w:t>
      </w:r>
      <w:r w:rsidRPr="00F02909">
        <w:rPr>
          <w:lang w:val="en-US"/>
          <w:rPrChange w:id="305" w:author="Virginia Anne Nichols" w:date="2025-05-14T09:51:00Z" w16du:dateUtc="2025-05-14T07:51:00Z">
            <w:rPr/>
          </w:rPrChange>
        </w:rPr>
        <w:tab/>
      </w:r>
      <w:proofErr w:type="spellStart"/>
      <w:r w:rsidRPr="00F02909">
        <w:rPr>
          <w:lang w:val="en-US"/>
          <w:rPrChange w:id="306" w:author="Virginia Anne Nichols" w:date="2025-05-14T09:51:00Z" w16du:dateUtc="2025-05-14T07:51:00Z">
            <w:rPr/>
          </w:rPrChange>
        </w:rPr>
        <w:t>Pilgeram</w:t>
      </w:r>
      <w:proofErr w:type="spellEnd"/>
      <w:r w:rsidRPr="00F02909">
        <w:rPr>
          <w:lang w:val="en-US"/>
          <w:rPrChange w:id="307" w:author="Virginia Anne Nichols" w:date="2025-05-14T09:51:00Z" w16du:dateUtc="2025-05-14T07:51:00Z">
            <w:rPr/>
          </w:rPrChange>
        </w:rPr>
        <w:t xml:space="preserve">, R., </w:t>
      </w:r>
      <w:proofErr w:type="spellStart"/>
      <w:r w:rsidRPr="00F02909">
        <w:rPr>
          <w:lang w:val="en-US"/>
          <w:rPrChange w:id="308" w:author="Virginia Anne Nichols" w:date="2025-05-14T09:51:00Z" w16du:dateUtc="2025-05-14T07:51:00Z">
            <w:rPr/>
          </w:rPrChange>
        </w:rPr>
        <w:t>Dentzman</w:t>
      </w:r>
      <w:proofErr w:type="spellEnd"/>
      <w:r w:rsidRPr="00F02909">
        <w:rPr>
          <w:lang w:val="en-US"/>
          <w:rPrChange w:id="309" w:author="Virginia Anne Nichols" w:date="2025-05-14T09:51:00Z" w16du:dateUtc="2025-05-14T07:51:00Z">
            <w:rPr/>
          </w:rPrChange>
        </w:rPr>
        <w:t xml:space="preserve">, K., Lewin, P. &amp; Conley, K. How the USDA Changed the Way Women Farmers are Counted in the Census of Agriculture. </w:t>
      </w:r>
      <w:r w:rsidRPr="00F02909">
        <w:rPr>
          <w:i/>
          <w:iCs/>
          <w:lang w:val="en-US"/>
          <w:rPrChange w:id="310" w:author="Virginia Anne Nichols" w:date="2025-05-14T09:51:00Z" w16du:dateUtc="2025-05-14T07:51:00Z">
            <w:rPr>
              <w:i/>
              <w:iCs/>
            </w:rPr>
          </w:rPrChange>
        </w:rPr>
        <w:t>Choices</w:t>
      </w:r>
      <w:r w:rsidRPr="00F02909">
        <w:rPr>
          <w:lang w:val="en-US"/>
          <w:rPrChange w:id="311" w:author="Virginia Anne Nichols" w:date="2025-05-14T09:51:00Z" w16du:dateUtc="2025-05-14T07:51:00Z">
            <w:rPr/>
          </w:rPrChange>
        </w:rPr>
        <w:t xml:space="preserve"> </w:t>
      </w:r>
      <w:r w:rsidRPr="00F02909">
        <w:rPr>
          <w:b/>
          <w:bCs/>
          <w:lang w:val="en-US"/>
          <w:rPrChange w:id="312" w:author="Virginia Anne Nichols" w:date="2025-05-14T09:51:00Z" w16du:dateUtc="2025-05-14T07:51:00Z">
            <w:rPr>
              <w:b/>
              <w:bCs/>
            </w:rPr>
          </w:rPrChange>
        </w:rPr>
        <w:t>35</w:t>
      </w:r>
      <w:r w:rsidRPr="00F02909">
        <w:rPr>
          <w:lang w:val="en-US"/>
          <w:rPrChange w:id="313" w:author="Virginia Anne Nichols" w:date="2025-05-14T09:51:00Z" w16du:dateUtc="2025-05-14T07:51:00Z">
            <w:rPr/>
          </w:rPrChange>
        </w:rPr>
        <w:t>, 1–10 (2020).</w:t>
      </w:r>
    </w:p>
    <w:p w14:paraId="6C697DAB" w14:textId="77777777" w:rsidR="00F02909" w:rsidRPr="00F02909" w:rsidRDefault="00F02909" w:rsidP="00F02909">
      <w:pPr>
        <w:pStyle w:val="Bibliography"/>
        <w:rPr>
          <w:lang w:val="en-US"/>
          <w:rPrChange w:id="314" w:author="Virginia Anne Nichols" w:date="2025-05-14T09:51:00Z" w16du:dateUtc="2025-05-14T07:51:00Z">
            <w:rPr/>
          </w:rPrChange>
        </w:rPr>
      </w:pPr>
      <w:r w:rsidRPr="00F02909">
        <w:rPr>
          <w:lang w:val="en-US"/>
          <w:rPrChange w:id="315" w:author="Virginia Anne Nichols" w:date="2025-05-14T09:51:00Z" w16du:dateUtc="2025-05-14T07:51:00Z">
            <w:rPr/>
          </w:rPrChange>
        </w:rPr>
        <w:t>31.</w:t>
      </w:r>
      <w:r w:rsidRPr="00F02909">
        <w:rPr>
          <w:lang w:val="en-US"/>
          <w:rPrChange w:id="316" w:author="Virginia Anne Nichols" w:date="2025-05-14T09:51:00Z" w16du:dateUtc="2025-05-14T07:51:00Z">
            <w:rPr/>
          </w:rPrChange>
        </w:rPr>
        <w:tab/>
        <w:t xml:space="preserve">Acosta, M. </w:t>
      </w:r>
      <w:r w:rsidRPr="00F02909">
        <w:rPr>
          <w:i/>
          <w:iCs/>
          <w:lang w:val="en-US"/>
          <w:rPrChange w:id="317" w:author="Virginia Anne Nichols" w:date="2025-05-14T09:51:00Z" w16du:dateUtc="2025-05-14T07:51:00Z">
            <w:rPr>
              <w:i/>
              <w:iCs/>
            </w:rPr>
          </w:rPrChange>
        </w:rPr>
        <w:t>et al.</w:t>
      </w:r>
      <w:r w:rsidRPr="00F02909">
        <w:rPr>
          <w:lang w:val="en-US"/>
          <w:rPrChange w:id="318" w:author="Virginia Anne Nichols" w:date="2025-05-14T09:51:00Z" w16du:dateUtc="2025-05-14T07:51:00Z">
            <w:rPr/>
          </w:rPrChange>
        </w:rPr>
        <w:t xml:space="preserve"> What does it Mean to Make a ‘Joint’ Decision? Unpacking Intra-household Decision Making in Agriculture: Implications for Policy and Practice. </w:t>
      </w:r>
      <w:r w:rsidRPr="00F02909">
        <w:rPr>
          <w:i/>
          <w:iCs/>
          <w:lang w:val="en-US"/>
          <w:rPrChange w:id="319" w:author="Virginia Anne Nichols" w:date="2025-05-14T09:51:00Z" w16du:dateUtc="2025-05-14T07:51:00Z">
            <w:rPr>
              <w:i/>
              <w:iCs/>
            </w:rPr>
          </w:rPrChange>
        </w:rPr>
        <w:t>J. Dev. Stud.</w:t>
      </w:r>
      <w:r w:rsidRPr="00F02909">
        <w:rPr>
          <w:lang w:val="en-US"/>
          <w:rPrChange w:id="320" w:author="Virginia Anne Nichols" w:date="2025-05-14T09:51:00Z" w16du:dateUtc="2025-05-14T07:51:00Z">
            <w:rPr/>
          </w:rPrChange>
        </w:rPr>
        <w:t xml:space="preserve"> </w:t>
      </w:r>
      <w:r w:rsidRPr="00F02909">
        <w:rPr>
          <w:b/>
          <w:bCs/>
          <w:lang w:val="en-US"/>
          <w:rPrChange w:id="321" w:author="Virginia Anne Nichols" w:date="2025-05-14T09:51:00Z" w16du:dateUtc="2025-05-14T07:51:00Z">
            <w:rPr>
              <w:b/>
              <w:bCs/>
            </w:rPr>
          </w:rPrChange>
        </w:rPr>
        <w:t>56</w:t>
      </w:r>
      <w:r w:rsidRPr="00F02909">
        <w:rPr>
          <w:lang w:val="en-US"/>
          <w:rPrChange w:id="322" w:author="Virginia Anne Nichols" w:date="2025-05-14T09:51:00Z" w16du:dateUtc="2025-05-14T07:51:00Z">
            <w:rPr/>
          </w:rPrChange>
        </w:rPr>
        <w:t>, 1210–1229 (2020).</w:t>
      </w:r>
    </w:p>
    <w:p w14:paraId="26070880" w14:textId="77777777" w:rsidR="00F02909" w:rsidRPr="00F02909" w:rsidRDefault="00F02909" w:rsidP="00F02909">
      <w:pPr>
        <w:pStyle w:val="Bibliography"/>
        <w:rPr>
          <w:lang w:val="en-US"/>
          <w:rPrChange w:id="323" w:author="Virginia Anne Nichols" w:date="2025-05-14T09:51:00Z" w16du:dateUtc="2025-05-14T07:51:00Z">
            <w:rPr/>
          </w:rPrChange>
        </w:rPr>
      </w:pPr>
      <w:r w:rsidRPr="00F02909">
        <w:rPr>
          <w:lang w:val="en-US"/>
          <w:rPrChange w:id="324" w:author="Virginia Anne Nichols" w:date="2025-05-14T09:51:00Z" w16du:dateUtc="2025-05-14T07:51:00Z">
            <w:rPr/>
          </w:rPrChange>
        </w:rPr>
        <w:t>32.</w:t>
      </w:r>
      <w:r w:rsidRPr="00F02909">
        <w:rPr>
          <w:lang w:val="en-US"/>
          <w:rPrChange w:id="325" w:author="Virginia Anne Nichols" w:date="2025-05-14T09:51:00Z" w16du:dateUtc="2025-05-14T07:51:00Z">
            <w:rPr/>
          </w:rPrChange>
        </w:rPr>
        <w:tab/>
        <w:t xml:space="preserve">Guilbeault, D. </w:t>
      </w:r>
      <w:r w:rsidRPr="00F02909">
        <w:rPr>
          <w:i/>
          <w:iCs/>
          <w:lang w:val="en-US"/>
          <w:rPrChange w:id="326" w:author="Virginia Anne Nichols" w:date="2025-05-14T09:51:00Z" w16du:dateUtc="2025-05-14T07:51:00Z">
            <w:rPr>
              <w:i/>
              <w:iCs/>
            </w:rPr>
          </w:rPrChange>
        </w:rPr>
        <w:t>et al.</w:t>
      </w:r>
      <w:r w:rsidRPr="00F02909">
        <w:rPr>
          <w:lang w:val="en-US"/>
          <w:rPrChange w:id="327" w:author="Virginia Anne Nichols" w:date="2025-05-14T09:51:00Z" w16du:dateUtc="2025-05-14T07:51:00Z">
            <w:rPr/>
          </w:rPrChange>
        </w:rPr>
        <w:t xml:space="preserve"> Online images amplify gender bias. </w:t>
      </w:r>
      <w:r w:rsidRPr="00F02909">
        <w:rPr>
          <w:i/>
          <w:iCs/>
          <w:lang w:val="en-US"/>
          <w:rPrChange w:id="328" w:author="Virginia Anne Nichols" w:date="2025-05-14T09:51:00Z" w16du:dateUtc="2025-05-14T07:51:00Z">
            <w:rPr>
              <w:i/>
              <w:iCs/>
            </w:rPr>
          </w:rPrChange>
        </w:rPr>
        <w:t>Nature</w:t>
      </w:r>
      <w:r w:rsidRPr="00F02909">
        <w:rPr>
          <w:lang w:val="en-US"/>
          <w:rPrChange w:id="329" w:author="Virginia Anne Nichols" w:date="2025-05-14T09:51:00Z" w16du:dateUtc="2025-05-14T07:51:00Z">
            <w:rPr/>
          </w:rPrChange>
        </w:rPr>
        <w:t xml:space="preserve"> </w:t>
      </w:r>
      <w:r w:rsidRPr="00F02909">
        <w:rPr>
          <w:b/>
          <w:bCs/>
          <w:lang w:val="en-US"/>
          <w:rPrChange w:id="330" w:author="Virginia Anne Nichols" w:date="2025-05-14T09:51:00Z" w16du:dateUtc="2025-05-14T07:51:00Z">
            <w:rPr>
              <w:b/>
              <w:bCs/>
            </w:rPr>
          </w:rPrChange>
        </w:rPr>
        <w:t>626</w:t>
      </w:r>
      <w:r w:rsidRPr="00F02909">
        <w:rPr>
          <w:lang w:val="en-US"/>
          <w:rPrChange w:id="331" w:author="Virginia Anne Nichols" w:date="2025-05-14T09:51:00Z" w16du:dateUtc="2025-05-14T07:51:00Z">
            <w:rPr/>
          </w:rPrChange>
        </w:rPr>
        <w:t>, 1049–1055 (2024).</w:t>
      </w:r>
    </w:p>
    <w:p w14:paraId="76DDE83E" w14:textId="77777777" w:rsidR="00F02909" w:rsidRPr="00F02909" w:rsidRDefault="00F02909" w:rsidP="00F02909">
      <w:pPr>
        <w:pStyle w:val="Bibliography"/>
        <w:rPr>
          <w:lang w:val="en-US"/>
          <w:rPrChange w:id="332" w:author="Virginia Anne Nichols" w:date="2025-05-14T09:51:00Z" w16du:dateUtc="2025-05-14T07:51:00Z">
            <w:rPr/>
          </w:rPrChange>
        </w:rPr>
      </w:pPr>
      <w:r w:rsidRPr="00F02909">
        <w:rPr>
          <w:lang w:val="en-US"/>
          <w:rPrChange w:id="333" w:author="Virginia Anne Nichols" w:date="2025-05-14T09:51:00Z" w16du:dateUtc="2025-05-14T07:51:00Z">
            <w:rPr/>
          </w:rPrChange>
        </w:rPr>
        <w:t>33.</w:t>
      </w:r>
      <w:r w:rsidRPr="00F02909">
        <w:rPr>
          <w:lang w:val="en-US"/>
          <w:rPrChange w:id="334" w:author="Virginia Anne Nichols" w:date="2025-05-14T09:51:00Z" w16du:dateUtc="2025-05-14T07:51:00Z">
            <w:rPr/>
          </w:rPrChange>
        </w:rPr>
        <w:tab/>
        <w:t xml:space="preserve">Petrzelka, P., Sorensen, A. &amp; Filipiak, J. Women Agricultural Landowners—Past Time to Put Them “On the Radar”. </w:t>
      </w:r>
      <w:r w:rsidRPr="00F02909">
        <w:rPr>
          <w:i/>
          <w:iCs/>
          <w:lang w:val="en-US"/>
          <w:rPrChange w:id="335" w:author="Virginia Anne Nichols" w:date="2025-05-14T09:51:00Z" w16du:dateUtc="2025-05-14T07:51:00Z">
            <w:rPr>
              <w:i/>
              <w:iCs/>
            </w:rPr>
          </w:rPrChange>
        </w:rPr>
        <w:t xml:space="preserve">Soc. Nat. </w:t>
      </w:r>
      <w:proofErr w:type="spellStart"/>
      <w:r w:rsidRPr="00F02909">
        <w:rPr>
          <w:i/>
          <w:iCs/>
          <w:lang w:val="en-US"/>
          <w:rPrChange w:id="336" w:author="Virginia Anne Nichols" w:date="2025-05-14T09:51:00Z" w16du:dateUtc="2025-05-14T07:51:00Z">
            <w:rPr>
              <w:i/>
              <w:iCs/>
            </w:rPr>
          </w:rPrChange>
        </w:rPr>
        <w:t>Resour</w:t>
      </w:r>
      <w:proofErr w:type="spellEnd"/>
      <w:r w:rsidRPr="00F02909">
        <w:rPr>
          <w:i/>
          <w:iCs/>
          <w:lang w:val="en-US"/>
          <w:rPrChange w:id="337" w:author="Virginia Anne Nichols" w:date="2025-05-14T09:51:00Z" w16du:dateUtc="2025-05-14T07:51:00Z">
            <w:rPr>
              <w:i/>
              <w:iCs/>
            </w:rPr>
          </w:rPrChange>
        </w:rPr>
        <w:t>.</w:t>
      </w:r>
      <w:r w:rsidRPr="00F02909">
        <w:rPr>
          <w:lang w:val="en-US"/>
          <w:rPrChange w:id="338" w:author="Virginia Anne Nichols" w:date="2025-05-14T09:51:00Z" w16du:dateUtc="2025-05-14T07:51:00Z">
            <w:rPr/>
          </w:rPrChange>
        </w:rPr>
        <w:t xml:space="preserve"> </w:t>
      </w:r>
      <w:r w:rsidRPr="00F02909">
        <w:rPr>
          <w:b/>
          <w:bCs/>
          <w:lang w:val="en-US"/>
          <w:rPrChange w:id="339" w:author="Virginia Anne Nichols" w:date="2025-05-14T09:51:00Z" w16du:dateUtc="2025-05-14T07:51:00Z">
            <w:rPr>
              <w:b/>
              <w:bCs/>
            </w:rPr>
          </w:rPrChange>
        </w:rPr>
        <w:t>31</w:t>
      </w:r>
      <w:r w:rsidRPr="00F02909">
        <w:rPr>
          <w:lang w:val="en-US"/>
          <w:rPrChange w:id="340" w:author="Virginia Anne Nichols" w:date="2025-05-14T09:51:00Z" w16du:dateUtc="2025-05-14T07:51:00Z">
            <w:rPr/>
          </w:rPrChange>
        </w:rPr>
        <w:t>, 853–864 (2018).</w:t>
      </w:r>
    </w:p>
    <w:p w14:paraId="3A23993F" w14:textId="77777777" w:rsidR="00F02909" w:rsidRPr="00F02909" w:rsidRDefault="00F02909" w:rsidP="00F02909">
      <w:pPr>
        <w:pStyle w:val="Bibliography"/>
        <w:rPr>
          <w:lang w:val="en-US"/>
          <w:rPrChange w:id="341" w:author="Virginia Anne Nichols" w:date="2025-05-14T09:51:00Z" w16du:dateUtc="2025-05-14T07:51:00Z">
            <w:rPr/>
          </w:rPrChange>
        </w:rPr>
      </w:pPr>
      <w:r w:rsidRPr="00F02909">
        <w:rPr>
          <w:lang w:val="en-US"/>
          <w:rPrChange w:id="342" w:author="Virginia Anne Nichols" w:date="2025-05-14T09:51:00Z" w16du:dateUtc="2025-05-14T07:51:00Z">
            <w:rPr/>
          </w:rPrChange>
        </w:rPr>
        <w:t>34.</w:t>
      </w:r>
      <w:r w:rsidRPr="00F02909">
        <w:rPr>
          <w:lang w:val="en-US"/>
          <w:rPrChange w:id="343" w:author="Virginia Anne Nichols" w:date="2025-05-14T09:51:00Z" w16du:dateUtc="2025-05-14T07:51:00Z">
            <w:rPr/>
          </w:rPrChange>
        </w:rPr>
        <w:tab/>
        <w:t xml:space="preserve">Trauger, A. </w:t>
      </w:r>
      <w:r w:rsidRPr="00F02909">
        <w:rPr>
          <w:i/>
          <w:iCs/>
          <w:lang w:val="en-US"/>
          <w:rPrChange w:id="344" w:author="Virginia Anne Nichols" w:date="2025-05-14T09:51:00Z" w16du:dateUtc="2025-05-14T07:51:00Z">
            <w:rPr>
              <w:i/>
              <w:iCs/>
            </w:rPr>
          </w:rPrChange>
        </w:rPr>
        <w:t>et al.</w:t>
      </w:r>
      <w:r w:rsidRPr="00F02909">
        <w:rPr>
          <w:lang w:val="en-US"/>
          <w:rPrChange w:id="345" w:author="Virginia Anne Nichols" w:date="2025-05-14T09:51:00Z" w16du:dateUtc="2025-05-14T07:51:00Z">
            <w:rPr/>
          </w:rPrChange>
        </w:rPr>
        <w:t xml:space="preserve"> Agricultural education: Gender identity and knowledge exchange. </w:t>
      </w:r>
      <w:r w:rsidRPr="00F02909">
        <w:rPr>
          <w:i/>
          <w:iCs/>
          <w:lang w:val="en-US"/>
          <w:rPrChange w:id="346" w:author="Virginia Anne Nichols" w:date="2025-05-14T09:51:00Z" w16du:dateUtc="2025-05-14T07:51:00Z">
            <w:rPr>
              <w:i/>
              <w:iCs/>
            </w:rPr>
          </w:rPrChange>
        </w:rPr>
        <w:t>J. Rural Stud.</w:t>
      </w:r>
      <w:r w:rsidRPr="00F02909">
        <w:rPr>
          <w:lang w:val="en-US"/>
          <w:rPrChange w:id="347" w:author="Virginia Anne Nichols" w:date="2025-05-14T09:51:00Z" w16du:dateUtc="2025-05-14T07:51:00Z">
            <w:rPr/>
          </w:rPrChange>
        </w:rPr>
        <w:t xml:space="preserve"> </w:t>
      </w:r>
      <w:r w:rsidRPr="00F02909">
        <w:rPr>
          <w:b/>
          <w:bCs/>
          <w:lang w:val="en-US"/>
          <w:rPrChange w:id="348" w:author="Virginia Anne Nichols" w:date="2025-05-14T09:51:00Z" w16du:dateUtc="2025-05-14T07:51:00Z">
            <w:rPr>
              <w:b/>
              <w:bCs/>
            </w:rPr>
          </w:rPrChange>
        </w:rPr>
        <w:t>24</w:t>
      </w:r>
      <w:r w:rsidRPr="00F02909">
        <w:rPr>
          <w:lang w:val="en-US"/>
          <w:rPrChange w:id="349" w:author="Virginia Anne Nichols" w:date="2025-05-14T09:51:00Z" w16du:dateUtc="2025-05-14T07:51:00Z">
            <w:rPr/>
          </w:rPrChange>
        </w:rPr>
        <w:t>, 432–439 (2008).</w:t>
      </w:r>
    </w:p>
    <w:p w14:paraId="02BAD025" w14:textId="77777777" w:rsidR="00F02909" w:rsidRPr="00F02909" w:rsidRDefault="00F02909" w:rsidP="00F02909">
      <w:pPr>
        <w:pStyle w:val="Bibliography"/>
        <w:rPr>
          <w:lang w:val="en-US"/>
          <w:rPrChange w:id="350" w:author="Virginia Anne Nichols" w:date="2025-05-14T09:51:00Z" w16du:dateUtc="2025-05-14T07:51:00Z">
            <w:rPr/>
          </w:rPrChange>
        </w:rPr>
      </w:pPr>
      <w:r w:rsidRPr="00F02909">
        <w:rPr>
          <w:lang w:val="en-US"/>
          <w:rPrChange w:id="351" w:author="Virginia Anne Nichols" w:date="2025-05-14T09:51:00Z" w16du:dateUtc="2025-05-14T07:51:00Z">
            <w:rPr/>
          </w:rPrChange>
        </w:rPr>
        <w:t>35.</w:t>
      </w:r>
      <w:r w:rsidRPr="00F02909">
        <w:rPr>
          <w:lang w:val="en-US"/>
          <w:rPrChange w:id="352" w:author="Virginia Anne Nichols" w:date="2025-05-14T09:51:00Z" w16du:dateUtc="2025-05-14T07:51:00Z">
            <w:rPr/>
          </w:rPrChange>
        </w:rPr>
        <w:tab/>
        <w:t xml:space="preserve">Basche, A. &amp; Carter, A. Training future agriculture professionals in landowner–tenant conservation decision-making. </w:t>
      </w:r>
      <w:r w:rsidRPr="00F02909">
        <w:rPr>
          <w:i/>
          <w:iCs/>
          <w:lang w:val="en-US"/>
          <w:rPrChange w:id="353" w:author="Virginia Anne Nichols" w:date="2025-05-14T09:51:00Z" w16du:dateUtc="2025-05-14T07:51:00Z">
            <w:rPr>
              <w:i/>
              <w:iCs/>
            </w:rPr>
          </w:rPrChange>
        </w:rPr>
        <w:t>Nat. Sci. Educ.</w:t>
      </w:r>
      <w:r w:rsidRPr="00F02909">
        <w:rPr>
          <w:lang w:val="en-US"/>
          <w:rPrChange w:id="354" w:author="Virginia Anne Nichols" w:date="2025-05-14T09:51:00Z" w16du:dateUtc="2025-05-14T07:51:00Z">
            <w:rPr/>
          </w:rPrChange>
        </w:rPr>
        <w:t xml:space="preserve"> </w:t>
      </w:r>
      <w:r w:rsidRPr="00F02909">
        <w:rPr>
          <w:b/>
          <w:bCs/>
          <w:lang w:val="en-US"/>
          <w:rPrChange w:id="355" w:author="Virginia Anne Nichols" w:date="2025-05-14T09:51:00Z" w16du:dateUtc="2025-05-14T07:51:00Z">
            <w:rPr>
              <w:b/>
              <w:bCs/>
            </w:rPr>
          </w:rPrChange>
        </w:rPr>
        <w:t>50</w:t>
      </w:r>
      <w:r w:rsidRPr="00F02909">
        <w:rPr>
          <w:lang w:val="en-US"/>
          <w:rPrChange w:id="356" w:author="Virginia Anne Nichols" w:date="2025-05-14T09:51:00Z" w16du:dateUtc="2025-05-14T07:51:00Z">
            <w:rPr/>
          </w:rPrChange>
        </w:rPr>
        <w:t>, e20035 (2021).</w:t>
      </w:r>
    </w:p>
    <w:p w14:paraId="53CFCF24" w14:textId="77777777" w:rsidR="00F02909" w:rsidRPr="00F02909" w:rsidRDefault="00F02909" w:rsidP="00F02909">
      <w:pPr>
        <w:pStyle w:val="Bibliography"/>
        <w:rPr>
          <w:lang w:val="en-US"/>
          <w:rPrChange w:id="357" w:author="Virginia Anne Nichols" w:date="2025-05-14T09:51:00Z" w16du:dateUtc="2025-05-14T07:51:00Z">
            <w:rPr/>
          </w:rPrChange>
        </w:rPr>
      </w:pPr>
      <w:r w:rsidRPr="00F02909">
        <w:rPr>
          <w:lang w:val="en-US"/>
          <w:rPrChange w:id="358" w:author="Virginia Anne Nichols" w:date="2025-05-14T09:51:00Z" w16du:dateUtc="2025-05-14T07:51:00Z">
            <w:rPr/>
          </w:rPrChange>
        </w:rPr>
        <w:t>36.</w:t>
      </w:r>
      <w:r w:rsidRPr="00F02909">
        <w:rPr>
          <w:lang w:val="en-US"/>
          <w:rPrChange w:id="359" w:author="Virginia Anne Nichols" w:date="2025-05-14T09:51:00Z" w16du:dateUtc="2025-05-14T07:51:00Z">
            <w:rPr/>
          </w:rPrChange>
        </w:rPr>
        <w:tab/>
        <w:t xml:space="preserve">Carter, A. &amp; Lopez, A. L. Rebranding the Farmer: Formula Story Revision and Masculine Symbolic Boundaries in US Agriculture. </w:t>
      </w:r>
      <w:r w:rsidRPr="00F02909">
        <w:rPr>
          <w:i/>
          <w:iCs/>
          <w:lang w:val="en-US"/>
          <w:rPrChange w:id="360" w:author="Virginia Anne Nichols" w:date="2025-05-14T09:51:00Z" w16du:dateUtc="2025-05-14T07:51:00Z">
            <w:rPr>
              <w:i/>
              <w:iCs/>
            </w:rPr>
          </w:rPrChange>
        </w:rPr>
        <w:t>Fem. Form.</w:t>
      </w:r>
      <w:r w:rsidRPr="00F02909">
        <w:rPr>
          <w:lang w:val="en-US"/>
          <w:rPrChange w:id="361" w:author="Virginia Anne Nichols" w:date="2025-05-14T09:51:00Z" w16du:dateUtc="2025-05-14T07:51:00Z">
            <w:rPr/>
          </w:rPrChange>
        </w:rPr>
        <w:t xml:space="preserve"> </w:t>
      </w:r>
      <w:r w:rsidRPr="00F02909">
        <w:rPr>
          <w:b/>
          <w:bCs/>
          <w:lang w:val="en-US"/>
          <w:rPrChange w:id="362" w:author="Virginia Anne Nichols" w:date="2025-05-14T09:51:00Z" w16du:dateUtc="2025-05-14T07:51:00Z">
            <w:rPr>
              <w:b/>
              <w:bCs/>
            </w:rPr>
          </w:rPrChange>
        </w:rPr>
        <w:t>31</w:t>
      </w:r>
      <w:r w:rsidRPr="00F02909">
        <w:rPr>
          <w:lang w:val="en-US"/>
          <w:rPrChange w:id="363" w:author="Virginia Anne Nichols" w:date="2025-05-14T09:51:00Z" w16du:dateUtc="2025-05-14T07:51:00Z">
            <w:rPr/>
          </w:rPrChange>
        </w:rPr>
        <w:t>, 25–50 (2019).</w:t>
      </w:r>
    </w:p>
    <w:p w14:paraId="664A7EA8" w14:textId="77777777" w:rsidR="00F02909" w:rsidRPr="00F02909" w:rsidRDefault="00F02909" w:rsidP="00F02909">
      <w:pPr>
        <w:pStyle w:val="Bibliography"/>
        <w:rPr>
          <w:lang w:val="en-US"/>
          <w:rPrChange w:id="364" w:author="Virginia Anne Nichols" w:date="2025-05-14T09:51:00Z" w16du:dateUtc="2025-05-14T07:51:00Z">
            <w:rPr/>
          </w:rPrChange>
        </w:rPr>
      </w:pPr>
      <w:r w:rsidRPr="00F02909">
        <w:rPr>
          <w:lang w:val="en-US"/>
          <w:rPrChange w:id="365" w:author="Virginia Anne Nichols" w:date="2025-05-14T09:51:00Z" w16du:dateUtc="2025-05-14T07:51:00Z">
            <w:rPr/>
          </w:rPrChange>
        </w:rPr>
        <w:t>37.</w:t>
      </w:r>
      <w:r w:rsidRPr="00F02909">
        <w:rPr>
          <w:lang w:val="en-US"/>
          <w:rPrChange w:id="366" w:author="Virginia Anne Nichols" w:date="2025-05-14T09:51:00Z" w16du:dateUtc="2025-05-14T07:51:00Z">
            <w:rPr/>
          </w:rPrChange>
        </w:rPr>
        <w:tab/>
        <w:t xml:space="preserve">Garnica, B. Linguistic Sexism and Society: A Woman’s Representation Through Language. </w:t>
      </w:r>
      <w:r w:rsidRPr="00F02909">
        <w:rPr>
          <w:i/>
          <w:iCs/>
          <w:lang w:val="en-US"/>
          <w:rPrChange w:id="367" w:author="Virginia Anne Nichols" w:date="2025-05-14T09:51:00Z" w16du:dateUtc="2025-05-14T07:51:00Z">
            <w:rPr>
              <w:i/>
              <w:iCs/>
            </w:rPr>
          </w:rPrChange>
        </w:rPr>
        <w:t>Language. Text. Society</w:t>
      </w:r>
      <w:r w:rsidRPr="00F02909">
        <w:rPr>
          <w:lang w:val="en-US"/>
          <w:rPrChange w:id="368" w:author="Virginia Anne Nichols" w:date="2025-05-14T09:51:00Z" w16du:dateUtc="2025-05-14T07:51:00Z">
            <w:rPr/>
          </w:rPrChange>
        </w:rPr>
        <w:t xml:space="preserve"> https://ltsj.online/2020-07-2-garnica/ (2020).</w:t>
      </w:r>
    </w:p>
    <w:p w14:paraId="52E9D70F" w14:textId="77777777" w:rsidR="00F02909" w:rsidRPr="00F02909" w:rsidRDefault="00F02909" w:rsidP="00F02909">
      <w:pPr>
        <w:pStyle w:val="Bibliography"/>
        <w:rPr>
          <w:lang w:val="en-US"/>
          <w:rPrChange w:id="369" w:author="Virginia Anne Nichols" w:date="2025-05-14T09:51:00Z" w16du:dateUtc="2025-05-14T07:51:00Z">
            <w:rPr/>
          </w:rPrChange>
        </w:rPr>
      </w:pPr>
      <w:r w:rsidRPr="00F02909">
        <w:rPr>
          <w:lang w:val="en-US"/>
          <w:rPrChange w:id="370" w:author="Virginia Anne Nichols" w:date="2025-05-14T09:51:00Z" w16du:dateUtc="2025-05-14T07:51:00Z">
            <w:rPr/>
          </w:rPrChange>
        </w:rPr>
        <w:t>38.</w:t>
      </w:r>
      <w:r w:rsidRPr="00F02909">
        <w:rPr>
          <w:lang w:val="en-US"/>
          <w:rPrChange w:id="371" w:author="Virginia Anne Nichols" w:date="2025-05-14T09:51:00Z" w16du:dateUtc="2025-05-14T07:51:00Z">
            <w:rPr/>
          </w:rPrChange>
        </w:rPr>
        <w:tab/>
        <w:t xml:space="preserve">Carter, A. “We Don’t Equal Even Just One Man”: Gender and Social Control in Conservation Adoption. </w:t>
      </w:r>
      <w:r w:rsidRPr="00F02909">
        <w:rPr>
          <w:i/>
          <w:iCs/>
          <w:lang w:val="en-US"/>
          <w:rPrChange w:id="372" w:author="Virginia Anne Nichols" w:date="2025-05-14T09:51:00Z" w16du:dateUtc="2025-05-14T07:51:00Z">
            <w:rPr>
              <w:i/>
              <w:iCs/>
            </w:rPr>
          </w:rPrChange>
        </w:rPr>
        <w:t xml:space="preserve">Soc. Nat. </w:t>
      </w:r>
      <w:proofErr w:type="spellStart"/>
      <w:r w:rsidRPr="00F02909">
        <w:rPr>
          <w:i/>
          <w:iCs/>
          <w:lang w:val="en-US"/>
          <w:rPrChange w:id="373" w:author="Virginia Anne Nichols" w:date="2025-05-14T09:51:00Z" w16du:dateUtc="2025-05-14T07:51:00Z">
            <w:rPr>
              <w:i/>
              <w:iCs/>
            </w:rPr>
          </w:rPrChange>
        </w:rPr>
        <w:t>Resour</w:t>
      </w:r>
      <w:proofErr w:type="spellEnd"/>
      <w:r w:rsidRPr="00F02909">
        <w:rPr>
          <w:i/>
          <w:iCs/>
          <w:lang w:val="en-US"/>
          <w:rPrChange w:id="374" w:author="Virginia Anne Nichols" w:date="2025-05-14T09:51:00Z" w16du:dateUtc="2025-05-14T07:51:00Z">
            <w:rPr>
              <w:i/>
              <w:iCs/>
            </w:rPr>
          </w:rPrChange>
        </w:rPr>
        <w:t>.</w:t>
      </w:r>
      <w:r w:rsidRPr="00F02909">
        <w:rPr>
          <w:lang w:val="en-US"/>
          <w:rPrChange w:id="375" w:author="Virginia Anne Nichols" w:date="2025-05-14T09:51:00Z" w16du:dateUtc="2025-05-14T07:51:00Z">
            <w:rPr/>
          </w:rPrChange>
        </w:rPr>
        <w:t xml:space="preserve"> </w:t>
      </w:r>
      <w:r w:rsidRPr="00F02909">
        <w:rPr>
          <w:b/>
          <w:bCs/>
          <w:lang w:val="en-US"/>
          <w:rPrChange w:id="376" w:author="Virginia Anne Nichols" w:date="2025-05-14T09:51:00Z" w16du:dateUtc="2025-05-14T07:51:00Z">
            <w:rPr>
              <w:b/>
              <w:bCs/>
            </w:rPr>
          </w:rPrChange>
        </w:rPr>
        <w:t>32</w:t>
      </w:r>
      <w:r w:rsidRPr="00F02909">
        <w:rPr>
          <w:lang w:val="en-US"/>
          <w:rPrChange w:id="377" w:author="Virginia Anne Nichols" w:date="2025-05-14T09:51:00Z" w16du:dateUtc="2025-05-14T07:51:00Z">
            <w:rPr/>
          </w:rPrChange>
        </w:rPr>
        <w:t>, 893–910 (2019).</w:t>
      </w:r>
    </w:p>
    <w:p w14:paraId="6FEC4718" w14:textId="77777777" w:rsidR="00F02909" w:rsidRPr="00F02909" w:rsidRDefault="00F02909" w:rsidP="00F02909">
      <w:pPr>
        <w:pStyle w:val="Bibliography"/>
        <w:rPr>
          <w:lang w:val="en-US"/>
          <w:rPrChange w:id="378" w:author="Virginia Anne Nichols" w:date="2025-05-14T09:52:00Z" w16du:dateUtc="2025-05-14T07:52:00Z">
            <w:rPr/>
          </w:rPrChange>
        </w:rPr>
      </w:pPr>
      <w:r w:rsidRPr="00F02909">
        <w:rPr>
          <w:lang w:val="en-US"/>
          <w:rPrChange w:id="379" w:author="Virginia Anne Nichols" w:date="2025-05-14T09:51:00Z" w16du:dateUtc="2025-05-14T07:51:00Z">
            <w:rPr/>
          </w:rPrChange>
        </w:rPr>
        <w:t>39.</w:t>
      </w:r>
      <w:r w:rsidRPr="00F02909">
        <w:rPr>
          <w:lang w:val="en-US"/>
          <w:rPrChange w:id="380" w:author="Virginia Anne Nichols" w:date="2025-05-14T09:51:00Z" w16du:dateUtc="2025-05-14T07:51:00Z">
            <w:rPr/>
          </w:rPrChange>
        </w:rPr>
        <w:tab/>
        <w:t xml:space="preserve">Eells, J. C. &amp; Soulis, J. Do women farmland owners count in agricultural conservation? </w:t>
      </w:r>
      <w:r w:rsidRPr="00F02909">
        <w:rPr>
          <w:lang w:val="en-US"/>
          <w:rPrChange w:id="381" w:author="Virginia Anne Nichols" w:date="2025-05-14T09:52:00Z" w16du:dateUtc="2025-05-14T07:52:00Z">
            <w:rPr/>
          </w:rPrChange>
        </w:rPr>
        <w:t xml:space="preserve">A review of research on women farmland owners in the United States. </w:t>
      </w:r>
      <w:r w:rsidRPr="00F02909">
        <w:rPr>
          <w:i/>
          <w:iCs/>
          <w:lang w:val="en-US"/>
          <w:rPrChange w:id="382" w:author="Virginia Anne Nichols" w:date="2025-05-14T09:52:00Z" w16du:dateUtc="2025-05-14T07:52:00Z">
            <w:rPr>
              <w:i/>
              <w:iCs/>
            </w:rPr>
          </w:rPrChange>
        </w:rPr>
        <w:t xml:space="preserve">J. Soil Water </w:t>
      </w:r>
      <w:proofErr w:type="spellStart"/>
      <w:r w:rsidRPr="00F02909">
        <w:rPr>
          <w:i/>
          <w:iCs/>
          <w:lang w:val="en-US"/>
          <w:rPrChange w:id="383" w:author="Virginia Anne Nichols" w:date="2025-05-14T09:52:00Z" w16du:dateUtc="2025-05-14T07:52:00Z">
            <w:rPr>
              <w:i/>
              <w:iCs/>
            </w:rPr>
          </w:rPrChange>
        </w:rPr>
        <w:t>Conserv</w:t>
      </w:r>
      <w:proofErr w:type="spellEnd"/>
      <w:r w:rsidRPr="00F02909">
        <w:rPr>
          <w:i/>
          <w:iCs/>
          <w:lang w:val="en-US"/>
          <w:rPrChange w:id="384" w:author="Virginia Anne Nichols" w:date="2025-05-14T09:52:00Z" w16du:dateUtc="2025-05-14T07:52:00Z">
            <w:rPr>
              <w:i/>
              <w:iCs/>
            </w:rPr>
          </w:rPrChange>
        </w:rPr>
        <w:t>.</w:t>
      </w:r>
      <w:r w:rsidRPr="00F02909">
        <w:rPr>
          <w:lang w:val="en-US"/>
          <w:rPrChange w:id="385" w:author="Virginia Anne Nichols" w:date="2025-05-14T09:52:00Z" w16du:dateUtc="2025-05-14T07:52:00Z">
            <w:rPr/>
          </w:rPrChange>
        </w:rPr>
        <w:t xml:space="preserve"> </w:t>
      </w:r>
      <w:r w:rsidRPr="00F02909">
        <w:rPr>
          <w:b/>
          <w:bCs/>
          <w:lang w:val="en-US"/>
          <w:rPrChange w:id="386" w:author="Virginia Anne Nichols" w:date="2025-05-14T09:52:00Z" w16du:dateUtc="2025-05-14T07:52:00Z">
            <w:rPr>
              <w:b/>
              <w:bCs/>
            </w:rPr>
          </w:rPrChange>
        </w:rPr>
        <w:t>68</w:t>
      </w:r>
      <w:r w:rsidRPr="00F02909">
        <w:rPr>
          <w:lang w:val="en-US"/>
          <w:rPrChange w:id="387" w:author="Virginia Anne Nichols" w:date="2025-05-14T09:52:00Z" w16du:dateUtc="2025-05-14T07:52:00Z">
            <w:rPr/>
          </w:rPrChange>
        </w:rPr>
        <w:t>, 121A-123A (2013).</w:t>
      </w:r>
    </w:p>
    <w:p w14:paraId="56704C18" w14:textId="77777777" w:rsidR="00F02909" w:rsidRPr="00F02909" w:rsidRDefault="00F02909" w:rsidP="00F02909">
      <w:pPr>
        <w:pStyle w:val="Bibliography"/>
        <w:rPr>
          <w:lang w:val="en-US"/>
          <w:rPrChange w:id="388" w:author="Virginia Anne Nichols" w:date="2025-05-14T09:52:00Z" w16du:dateUtc="2025-05-14T07:52:00Z">
            <w:rPr/>
          </w:rPrChange>
        </w:rPr>
      </w:pPr>
      <w:r w:rsidRPr="00F02909">
        <w:rPr>
          <w:lang w:val="en-US"/>
          <w:rPrChange w:id="389" w:author="Virginia Anne Nichols" w:date="2025-05-14T09:52:00Z" w16du:dateUtc="2025-05-14T07:52:00Z">
            <w:rPr/>
          </w:rPrChange>
        </w:rPr>
        <w:t>40.</w:t>
      </w:r>
      <w:r w:rsidRPr="00F02909">
        <w:rPr>
          <w:lang w:val="en-US"/>
          <w:rPrChange w:id="390" w:author="Virginia Anne Nichols" w:date="2025-05-14T09:52:00Z" w16du:dateUtc="2025-05-14T07:52:00Z">
            <w:rPr/>
          </w:rPrChange>
        </w:rPr>
        <w:tab/>
        <w:t xml:space="preserve">Wheeler, S. A. What influences agricultural professionals’ views towards organic agriculture? </w:t>
      </w:r>
      <w:r w:rsidRPr="00F02909">
        <w:rPr>
          <w:i/>
          <w:iCs/>
          <w:lang w:val="en-US"/>
          <w:rPrChange w:id="391" w:author="Virginia Anne Nichols" w:date="2025-05-14T09:52:00Z" w16du:dateUtc="2025-05-14T07:52:00Z">
            <w:rPr>
              <w:i/>
              <w:iCs/>
            </w:rPr>
          </w:rPrChange>
        </w:rPr>
        <w:t>Ecol. Econ.</w:t>
      </w:r>
      <w:r w:rsidRPr="00F02909">
        <w:rPr>
          <w:lang w:val="en-US"/>
          <w:rPrChange w:id="392" w:author="Virginia Anne Nichols" w:date="2025-05-14T09:52:00Z" w16du:dateUtc="2025-05-14T07:52:00Z">
            <w:rPr/>
          </w:rPrChange>
        </w:rPr>
        <w:t xml:space="preserve"> </w:t>
      </w:r>
      <w:r w:rsidRPr="00F02909">
        <w:rPr>
          <w:b/>
          <w:bCs/>
          <w:lang w:val="en-US"/>
          <w:rPrChange w:id="393" w:author="Virginia Anne Nichols" w:date="2025-05-14T09:52:00Z" w16du:dateUtc="2025-05-14T07:52:00Z">
            <w:rPr>
              <w:b/>
              <w:bCs/>
            </w:rPr>
          </w:rPrChange>
        </w:rPr>
        <w:t>65</w:t>
      </w:r>
      <w:r w:rsidRPr="00F02909">
        <w:rPr>
          <w:lang w:val="en-US"/>
          <w:rPrChange w:id="394" w:author="Virginia Anne Nichols" w:date="2025-05-14T09:52:00Z" w16du:dateUtc="2025-05-14T07:52:00Z">
            <w:rPr/>
          </w:rPrChange>
        </w:rPr>
        <w:t>, 145–154 (2008).</w:t>
      </w:r>
    </w:p>
    <w:p w14:paraId="2D240F9C" w14:textId="77777777" w:rsidR="00F02909" w:rsidRPr="00F02909" w:rsidRDefault="00F02909" w:rsidP="00F02909">
      <w:pPr>
        <w:pStyle w:val="Bibliography"/>
        <w:rPr>
          <w:lang w:val="en-US"/>
          <w:rPrChange w:id="395" w:author="Virginia Anne Nichols" w:date="2025-05-14T09:52:00Z" w16du:dateUtc="2025-05-14T07:52:00Z">
            <w:rPr/>
          </w:rPrChange>
        </w:rPr>
      </w:pPr>
      <w:r w:rsidRPr="00F02909">
        <w:rPr>
          <w:lang w:val="en-US"/>
          <w:rPrChange w:id="396" w:author="Virginia Anne Nichols" w:date="2025-05-14T09:52:00Z" w16du:dateUtc="2025-05-14T07:52:00Z">
            <w:rPr/>
          </w:rPrChange>
        </w:rPr>
        <w:t>41.</w:t>
      </w:r>
      <w:r w:rsidRPr="00F02909">
        <w:rPr>
          <w:lang w:val="en-US"/>
          <w:rPrChange w:id="397" w:author="Virginia Anne Nichols" w:date="2025-05-14T09:52:00Z" w16du:dateUtc="2025-05-14T07:52:00Z">
            <w:rPr/>
          </w:rPrChange>
        </w:rPr>
        <w:tab/>
        <w:t xml:space="preserve">Montenegro de Wit, M. &amp; Iles, A. Toward thick legitimacy: Creating a web of legitimacy for agroecology. </w:t>
      </w:r>
      <w:r w:rsidRPr="00F02909">
        <w:rPr>
          <w:i/>
          <w:iCs/>
          <w:lang w:val="en-US"/>
          <w:rPrChange w:id="398" w:author="Virginia Anne Nichols" w:date="2025-05-14T09:52:00Z" w16du:dateUtc="2025-05-14T07:52:00Z">
            <w:rPr>
              <w:i/>
              <w:iCs/>
            </w:rPr>
          </w:rPrChange>
        </w:rPr>
        <w:t xml:space="preserve">Elem. Sci. </w:t>
      </w:r>
      <w:proofErr w:type="spellStart"/>
      <w:r w:rsidRPr="00F02909">
        <w:rPr>
          <w:i/>
          <w:iCs/>
          <w:lang w:val="en-US"/>
          <w:rPrChange w:id="399" w:author="Virginia Anne Nichols" w:date="2025-05-14T09:52:00Z" w16du:dateUtc="2025-05-14T07:52:00Z">
            <w:rPr>
              <w:i/>
              <w:iCs/>
            </w:rPr>
          </w:rPrChange>
        </w:rPr>
        <w:t>Anthr</w:t>
      </w:r>
      <w:proofErr w:type="spellEnd"/>
      <w:r w:rsidRPr="00F02909">
        <w:rPr>
          <w:i/>
          <w:iCs/>
          <w:lang w:val="en-US"/>
          <w:rPrChange w:id="400" w:author="Virginia Anne Nichols" w:date="2025-05-14T09:52:00Z" w16du:dateUtc="2025-05-14T07:52:00Z">
            <w:rPr>
              <w:i/>
              <w:iCs/>
            </w:rPr>
          </w:rPrChange>
        </w:rPr>
        <w:t>.</w:t>
      </w:r>
      <w:r w:rsidRPr="00F02909">
        <w:rPr>
          <w:lang w:val="en-US"/>
          <w:rPrChange w:id="401" w:author="Virginia Anne Nichols" w:date="2025-05-14T09:52:00Z" w16du:dateUtc="2025-05-14T07:52:00Z">
            <w:rPr/>
          </w:rPrChange>
        </w:rPr>
        <w:t xml:space="preserve"> </w:t>
      </w:r>
      <w:r w:rsidRPr="00F02909">
        <w:rPr>
          <w:b/>
          <w:bCs/>
          <w:lang w:val="en-US"/>
          <w:rPrChange w:id="402" w:author="Virginia Anne Nichols" w:date="2025-05-14T09:52:00Z" w16du:dateUtc="2025-05-14T07:52:00Z">
            <w:rPr>
              <w:b/>
              <w:bCs/>
            </w:rPr>
          </w:rPrChange>
        </w:rPr>
        <w:t>4</w:t>
      </w:r>
      <w:r w:rsidRPr="00F02909">
        <w:rPr>
          <w:lang w:val="en-US"/>
          <w:rPrChange w:id="403" w:author="Virginia Anne Nichols" w:date="2025-05-14T09:52:00Z" w16du:dateUtc="2025-05-14T07:52:00Z">
            <w:rPr/>
          </w:rPrChange>
        </w:rPr>
        <w:t>, 000115 (2016).</w:t>
      </w:r>
    </w:p>
    <w:p w14:paraId="5B7793CF" w14:textId="77777777" w:rsidR="00F02909" w:rsidRPr="00F02909" w:rsidRDefault="00F02909" w:rsidP="00F02909">
      <w:pPr>
        <w:pStyle w:val="Bibliography"/>
        <w:rPr>
          <w:lang w:val="en-US"/>
          <w:rPrChange w:id="404" w:author="Virginia Anne Nichols" w:date="2025-05-14T09:52:00Z" w16du:dateUtc="2025-05-14T07:52:00Z">
            <w:rPr/>
          </w:rPrChange>
        </w:rPr>
      </w:pPr>
      <w:r w:rsidRPr="00F02909">
        <w:rPr>
          <w:lang w:val="en-US"/>
          <w:rPrChange w:id="405" w:author="Virginia Anne Nichols" w:date="2025-05-14T09:52:00Z" w16du:dateUtc="2025-05-14T07:52:00Z">
            <w:rPr/>
          </w:rPrChange>
        </w:rPr>
        <w:t>42.</w:t>
      </w:r>
      <w:r w:rsidRPr="00F02909">
        <w:rPr>
          <w:lang w:val="en-US"/>
          <w:rPrChange w:id="406" w:author="Virginia Anne Nichols" w:date="2025-05-14T09:52:00Z" w16du:dateUtc="2025-05-14T07:52:00Z">
            <w:rPr/>
          </w:rPrChange>
        </w:rPr>
        <w:tab/>
        <w:t xml:space="preserve">Home page. </w:t>
      </w:r>
      <w:r w:rsidRPr="00F02909">
        <w:rPr>
          <w:i/>
          <w:iCs/>
          <w:lang w:val="en-US"/>
          <w:rPrChange w:id="407" w:author="Virginia Anne Nichols" w:date="2025-05-14T09:52:00Z" w16du:dateUtc="2025-05-14T07:52:00Z">
            <w:rPr>
              <w:i/>
              <w:iCs/>
            </w:rPr>
          </w:rPrChange>
        </w:rPr>
        <w:t>Practical Farmers of Iowa</w:t>
      </w:r>
      <w:r w:rsidRPr="00F02909">
        <w:rPr>
          <w:lang w:val="en-US"/>
          <w:rPrChange w:id="408" w:author="Virginia Anne Nichols" w:date="2025-05-14T09:52:00Z" w16du:dateUtc="2025-05-14T07:52:00Z">
            <w:rPr/>
          </w:rPrChange>
        </w:rPr>
        <w:t xml:space="preserve"> https://practicalfarmers.org/.</w:t>
      </w:r>
    </w:p>
    <w:p w14:paraId="156E58A0" w14:textId="77777777" w:rsidR="00F02909" w:rsidRPr="00F02909" w:rsidRDefault="00F02909" w:rsidP="00F02909">
      <w:pPr>
        <w:pStyle w:val="Bibliography"/>
        <w:rPr>
          <w:lang w:val="en-US"/>
          <w:rPrChange w:id="409" w:author="Virginia Anne Nichols" w:date="2025-05-14T09:52:00Z" w16du:dateUtc="2025-05-14T07:52:00Z">
            <w:rPr/>
          </w:rPrChange>
        </w:rPr>
      </w:pPr>
      <w:r w:rsidRPr="00F02909">
        <w:rPr>
          <w:lang w:val="en-US"/>
          <w:rPrChange w:id="410" w:author="Virginia Anne Nichols" w:date="2025-05-14T09:52:00Z" w16du:dateUtc="2025-05-14T07:52:00Z">
            <w:rPr/>
          </w:rPrChange>
        </w:rPr>
        <w:t>43.</w:t>
      </w:r>
      <w:r w:rsidRPr="00F02909">
        <w:rPr>
          <w:lang w:val="en-US"/>
          <w:rPrChange w:id="411" w:author="Virginia Anne Nichols" w:date="2025-05-14T09:52:00Z" w16du:dateUtc="2025-05-14T07:52:00Z">
            <w:rPr/>
          </w:rPrChange>
        </w:rPr>
        <w:tab/>
      </w:r>
      <w:proofErr w:type="spellStart"/>
      <w:r w:rsidRPr="00F02909">
        <w:rPr>
          <w:lang w:val="en-US"/>
          <w:rPrChange w:id="412" w:author="Virginia Anne Nichols" w:date="2025-05-14T09:52:00Z" w16du:dateUtc="2025-05-14T07:52:00Z">
            <w:rPr/>
          </w:rPrChange>
        </w:rPr>
        <w:t>Asprooth</w:t>
      </w:r>
      <w:proofErr w:type="spellEnd"/>
      <w:r w:rsidRPr="00F02909">
        <w:rPr>
          <w:lang w:val="en-US"/>
          <w:rPrChange w:id="413" w:author="Virginia Anne Nichols" w:date="2025-05-14T09:52:00Z" w16du:dateUtc="2025-05-14T07:52:00Z">
            <w:rPr/>
          </w:rPrChange>
        </w:rPr>
        <w:t xml:space="preserve">, L., Norton, M. &amp; Galt, R. The adoption of conservation practices in the Corn Belt: the role of one formal farmer network, Practical Farmers of Iowa. </w:t>
      </w:r>
      <w:r w:rsidRPr="00F02909">
        <w:rPr>
          <w:i/>
          <w:iCs/>
          <w:lang w:val="en-US"/>
          <w:rPrChange w:id="414" w:author="Virginia Anne Nichols" w:date="2025-05-14T09:52:00Z" w16du:dateUtc="2025-05-14T07:52:00Z">
            <w:rPr>
              <w:i/>
              <w:iCs/>
            </w:rPr>
          </w:rPrChange>
        </w:rPr>
        <w:t>Agric. Hum. Values</w:t>
      </w:r>
      <w:r w:rsidRPr="00F02909">
        <w:rPr>
          <w:lang w:val="en-US"/>
          <w:rPrChange w:id="415" w:author="Virginia Anne Nichols" w:date="2025-05-14T09:52:00Z" w16du:dateUtc="2025-05-14T07:52:00Z">
            <w:rPr/>
          </w:rPrChange>
        </w:rPr>
        <w:t xml:space="preserve"> </w:t>
      </w:r>
      <w:r w:rsidRPr="00F02909">
        <w:rPr>
          <w:b/>
          <w:bCs/>
          <w:lang w:val="en-US"/>
          <w:rPrChange w:id="416" w:author="Virginia Anne Nichols" w:date="2025-05-14T09:52:00Z" w16du:dateUtc="2025-05-14T07:52:00Z">
            <w:rPr>
              <w:b/>
              <w:bCs/>
            </w:rPr>
          </w:rPrChange>
        </w:rPr>
        <w:t>40</w:t>
      </w:r>
      <w:r w:rsidRPr="00F02909">
        <w:rPr>
          <w:lang w:val="en-US"/>
          <w:rPrChange w:id="417" w:author="Virginia Anne Nichols" w:date="2025-05-14T09:52:00Z" w16du:dateUtc="2025-05-14T07:52:00Z">
            <w:rPr/>
          </w:rPrChange>
        </w:rPr>
        <w:t>, 1559–1580 (2023).</w:t>
      </w:r>
    </w:p>
    <w:p w14:paraId="454A9F3B" w14:textId="77777777" w:rsidR="00F02909" w:rsidRPr="00F02909" w:rsidRDefault="00F02909" w:rsidP="00F02909">
      <w:pPr>
        <w:pStyle w:val="Bibliography"/>
        <w:rPr>
          <w:lang w:val="en-US"/>
          <w:rPrChange w:id="418" w:author="Virginia Anne Nichols" w:date="2025-05-14T09:52:00Z" w16du:dateUtc="2025-05-14T07:52:00Z">
            <w:rPr/>
          </w:rPrChange>
        </w:rPr>
      </w:pPr>
      <w:r w:rsidRPr="00F02909">
        <w:rPr>
          <w:lang w:val="en-US"/>
          <w:rPrChange w:id="419" w:author="Virginia Anne Nichols" w:date="2025-05-14T09:52:00Z" w16du:dateUtc="2025-05-14T07:52:00Z">
            <w:rPr/>
          </w:rPrChange>
        </w:rPr>
        <w:t>44.</w:t>
      </w:r>
      <w:r w:rsidRPr="00F02909">
        <w:rPr>
          <w:lang w:val="en-US"/>
          <w:rPrChange w:id="420" w:author="Virginia Anne Nichols" w:date="2025-05-14T09:52:00Z" w16du:dateUtc="2025-05-14T07:52:00Z">
            <w:rPr/>
          </w:rPrChange>
        </w:rPr>
        <w:tab/>
        <w:t xml:space="preserve">Richard &amp; Thompson, S. The on-farm research program of Practical Farmers of Iowa. </w:t>
      </w:r>
      <w:r w:rsidRPr="00F02909">
        <w:rPr>
          <w:i/>
          <w:iCs/>
          <w:lang w:val="en-US"/>
          <w:rPrChange w:id="421" w:author="Virginia Anne Nichols" w:date="2025-05-14T09:52:00Z" w16du:dateUtc="2025-05-14T07:52:00Z">
            <w:rPr>
              <w:i/>
              <w:iCs/>
            </w:rPr>
          </w:rPrChange>
        </w:rPr>
        <w:t>Am. J. Altern. Agric.</w:t>
      </w:r>
      <w:r w:rsidRPr="00F02909">
        <w:rPr>
          <w:lang w:val="en-US"/>
          <w:rPrChange w:id="422" w:author="Virginia Anne Nichols" w:date="2025-05-14T09:52:00Z" w16du:dateUtc="2025-05-14T07:52:00Z">
            <w:rPr/>
          </w:rPrChange>
        </w:rPr>
        <w:t xml:space="preserve"> </w:t>
      </w:r>
      <w:r w:rsidRPr="00F02909">
        <w:rPr>
          <w:b/>
          <w:bCs/>
          <w:lang w:val="en-US"/>
          <w:rPrChange w:id="423" w:author="Virginia Anne Nichols" w:date="2025-05-14T09:52:00Z" w16du:dateUtc="2025-05-14T07:52:00Z">
            <w:rPr>
              <w:b/>
              <w:bCs/>
            </w:rPr>
          </w:rPrChange>
        </w:rPr>
        <w:t>5</w:t>
      </w:r>
      <w:r w:rsidRPr="00F02909">
        <w:rPr>
          <w:lang w:val="en-US"/>
          <w:rPrChange w:id="424" w:author="Virginia Anne Nichols" w:date="2025-05-14T09:52:00Z" w16du:dateUtc="2025-05-14T07:52:00Z">
            <w:rPr/>
          </w:rPrChange>
        </w:rPr>
        <w:t>, 163–167 (1990).</w:t>
      </w:r>
    </w:p>
    <w:p w14:paraId="5ACB819C" w14:textId="77777777" w:rsidR="00F02909" w:rsidRPr="00F02909" w:rsidRDefault="00F02909" w:rsidP="00F02909">
      <w:pPr>
        <w:pStyle w:val="Bibliography"/>
        <w:rPr>
          <w:lang w:val="en-US"/>
          <w:rPrChange w:id="425" w:author="Virginia Anne Nichols" w:date="2025-05-14T09:52:00Z" w16du:dateUtc="2025-05-14T07:52:00Z">
            <w:rPr/>
          </w:rPrChange>
        </w:rPr>
      </w:pPr>
      <w:r w:rsidRPr="00F02909">
        <w:rPr>
          <w:lang w:val="en-US"/>
          <w:rPrChange w:id="426" w:author="Virginia Anne Nichols" w:date="2025-05-14T09:52:00Z" w16du:dateUtc="2025-05-14T07:52:00Z">
            <w:rPr/>
          </w:rPrChange>
        </w:rPr>
        <w:t>45.</w:t>
      </w:r>
      <w:r w:rsidRPr="00F02909">
        <w:rPr>
          <w:lang w:val="en-US"/>
          <w:rPrChange w:id="427" w:author="Virginia Anne Nichols" w:date="2025-05-14T09:52:00Z" w16du:dateUtc="2025-05-14T07:52:00Z">
            <w:rPr/>
          </w:rPrChange>
        </w:rPr>
        <w:tab/>
        <w:t xml:space="preserve">Davis, A. S., Hill, J. D., Chase, C. A., Johanns, A. M. &amp; Liebman, M. Increasing Cropping System Diversity Balances Productivity, Profitability and Environmental Health. </w:t>
      </w:r>
      <w:r w:rsidRPr="00F02909">
        <w:rPr>
          <w:i/>
          <w:iCs/>
          <w:lang w:val="en-US"/>
          <w:rPrChange w:id="428" w:author="Virginia Anne Nichols" w:date="2025-05-14T09:52:00Z" w16du:dateUtc="2025-05-14T07:52:00Z">
            <w:rPr>
              <w:i/>
              <w:iCs/>
            </w:rPr>
          </w:rPrChange>
        </w:rPr>
        <w:t>PLOS ONE</w:t>
      </w:r>
      <w:r w:rsidRPr="00F02909">
        <w:rPr>
          <w:lang w:val="en-US"/>
          <w:rPrChange w:id="429" w:author="Virginia Anne Nichols" w:date="2025-05-14T09:52:00Z" w16du:dateUtc="2025-05-14T07:52:00Z">
            <w:rPr/>
          </w:rPrChange>
        </w:rPr>
        <w:t xml:space="preserve"> </w:t>
      </w:r>
      <w:r w:rsidRPr="00F02909">
        <w:rPr>
          <w:b/>
          <w:bCs/>
          <w:lang w:val="en-US"/>
          <w:rPrChange w:id="430" w:author="Virginia Anne Nichols" w:date="2025-05-14T09:52:00Z" w16du:dateUtc="2025-05-14T07:52:00Z">
            <w:rPr>
              <w:b/>
              <w:bCs/>
            </w:rPr>
          </w:rPrChange>
        </w:rPr>
        <w:t>7</w:t>
      </w:r>
      <w:r w:rsidRPr="00F02909">
        <w:rPr>
          <w:lang w:val="en-US"/>
          <w:rPrChange w:id="431" w:author="Virginia Anne Nichols" w:date="2025-05-14T09:52:00Z" w16du:dateUtc="2025-05-14T07:52:00Z">
            <w:rPr/>
          </w:rPrChange>
        </w:rPr>
        <w:t>, e47149 (2012).</w:t>
      </w:r>
    </w:p>
    <w:p w14:paraId="4C381C15" w14:textId="77777777" w:rsidR="00F02909" w:rsidRPr="00F02909" w:rsidRDefault="00F02909" w:rsidP="00F02909">
      <w:pPr>
        <w:pStyle w:val="Bibliography"/>
        <w:rPr>
          <w:lang w:val="en-US"/>
          <w:rPrChange w:id="432" w:author="Virginia Anne Nichols" w:date="2025-05-14T09:52:00Z" w16du:dateUtc="2025-05-14T07:52:00Z">
            <w:rPr/>
          </w:rPrChange>
        </w:rPr>
      </w:pPr>
      <w:r w:rsidRPr="00F02909">
        <w:rPr>
          <w:lang w:val="en-US"/>
          <w:rPrChange w:id="433" w:author="Virginia Anne Nichols" w:date="2025-05-14T09:52:00Z" w16du:dateUtc="2025-05-14T07:52:00Z">
            <w:rPr/>
          </w:rPrChange>
        </w:rPr>
        <w:t>46.</w:t>
      </w:r>
      <w:r w:rsidRPr="00F02909">
        <w:rPr>
          <w:lang w:val="en-US"/>
          <w:rPrChange w:id="434" w:author="Virginia Anne Nichols" w:date="2025-05-14T09:52:00Z" w16du:dateUtc="2025-05-14T07:52:00Z">
            <w:rPr/>
          </w:rPrChange>
        </w:rPr>
        <w:tab/>
        <w:t xml:space="preserve">Women, Food and Agriculture Network. </w:t>
      </w:r>
      <w:r w:rsidRPr="00F02909">
        <w:rPr>
          <w:i/>
          <w:iCs/>
          <w:lang w:val="en-US"/>
          <w:rPrChange w:id="435" w:author="Virginia Anne Nichols" w:date="2025-05-14T09:52:00Z" w16du:dateUtc="2025-05-14T07:52:00Z">
            <w:rPr>
              <w:i/>
              <w:iCs/>
            </w:rPr>
          </w:rPrChange>
        </w:rPr>
        <w:t>Women, Food and Agriculture Network</w:t>
      </w:r>
      <w:r w:rsidRPr="00F02909">
        <w:rPr>
          <w:lang w:val="en-US"/>
          <w:rPrChange w:id="436" w:author="Virginia Anne Nichols" w:date="2025-05-14T09:52:00Z" w16du:dateUtc="2025-05-14T07:52:00Z">
            <w:rPr/>
          </w:rPrChange>
        </w:rPr>
        <w:t xml:space="preserve"> https://wfan.org.</w:t>
      </w:r>
    </w:p>
    <w:p w14:paraId="1F9A2660" w14:textId="77777777" w:rsidR="00F02909" w:rsidRPr="00F02909" w:rsidRDefault="00F02909" w:rsidP="00F02909">
      <w:pPr>
        <w:pStyle w:val="Bibliography"/>
        <w:rPr>
          <w:lang w:val="en-US"/>
          <w:rPrChange w:id="437" w:author="Virginia Anne Nichols" w:date="2025-05-14T09:52:00Z" w16du:dateUtc="2025-05-14T07:52:00Z">
            <w:rPr/>
          </w:rPrChange>
        </w:rPr>
      </w:pPr>
      <w:r w:rsidRPr="00F02909">
        <w:rPr>
          <w:lang w:val="en-US"/>
          <w:rPrChange w:id="438" w:author="Virginia Anne Nichols" w:date="2025-05-14T09:52:00Z" w16du:dateUtc="2025-05-14T07:52:00Z">
            <w:rPr/>
          </w:rPrChange>
        </w:rPr>
        <w:t>47.</w:t>
      </w:r>
      <w:r w:rsidRPr="00F02909">
        <w:rPr>
          <w:lang w:val="en-US"/>
          <w:rPrChange w:id="439" w:author="Virginia Anne Nichols" w:date="2025-05-14T09:52:00Z" w16du:dateUtc="2025-05-14T07:52:00Z">
            <w:rPr/>
          </w:rPrChange>
        </w:rPr>
        <w:tab/>
        <w:t>Haslett-Marroquin, R. Poultry-</w:t>
      </w:r>
      <w:proofErr w:type="spellStart"/>
      <w:r w:rsidRPr="00F02909">
        <w:rPr>
          <w:lang w:val="en-US"/>
          <w:rPrChange w:id="440" w:author="Virginia Anne Nichols" w:date="2025-05-14T09:52:00Z" w16du:dateUtc="2025-05-14T07:52:00Z">
            <w:rPr/>
          </w:rPrChange>
        </w:rPr>
        <w:t>centred</w:t>
      </w:r>
      <w:proofErr w:type="spellEnd"/>
      <w:r w:rsidRPr="00F02909">
        <w:rPr>
          <w:lang w:val="en-US"/>
          <w:rPrChange w:id="441" w:author="Virginia Anne Nichols" w:date="2025-05-14T09:52:00Z" w16du:dateUtc="2025-05-14T07:52:00Z">
            <w:rPr/>
          </w:rPrChange>
        </w:rPr>
        <w:t xml:space="preserve"> regenerative agriculture: Tree-Range® chicken farming. in </w:t>
      </w:r>
      <w:r w:rsidRPr="00F02909">
        <w:rPr>
          <w:i/>
          <w:iCs/>
          <w:lang w:val="en-US"/>
          <w:rPrChange w:id="442" w:author="Virginia Anne Nichols" w:date="2025-05-14T09:52:00Z" w16du:dateUtc="2025-05-14T07:52:00Z">
            <w:rPr>
              <w:i/>
              <w:iCs/>
            </w:rPr>
          </w:rPrChange>
        </w:rPr>
        <w:t>Regenerative Farming and Sustainable Diets</w:t>
      </w:r>
      <w:r w:rsidRPr="00F02909">
        <w:rPr>
          <w:lang w:val="en-US"/>
          <w:rPrChange w:id="443" w:author="Virginia Anne Nichols" w:date="2025-05-14T09:52:00Z" w16du:dateUtc="2025-05-14T07:52:00Z">
            <w:rPr/>
          </w:rPrChange>
        </w:rPr>
        <w:t xml:space="preserve"> 162–166 (Routledge, 2024).</w:t>
      </w:r>
    </w:p>
    <w:p w14:paraId="77BEF50F" w14:textId="77777777" w:rsidR="00F02909" w:rsidRPr="00F02909" w:rsidRDefault="00F02909" w:rsidP="00F02909">
      <w:pPr>
        <w:pStyle w:val="Bibliography"/>
        <w:rPr>
          <w:lang w:val="en-US"/>
          <w:rPrChange w:id="444" w:author="Virginia Anne Nichols" w:date="2025-05-14T09:52:00Z" w16du:dateUtc="2025-05-14T07:52:00Z">
            <w:rPr/>
          </w:rPrChange>
        </w:rPr>
      </w:pPr>
      <w:r w:rsidRPr="00F02909">
        <w:rPr>
          <w:lang w:val="en-US"/>
          <w:rPrChange w:id="445" w:author="Virginia Anne Nichols" w:date="2025-05-14T09:52:00Z" w16du:dateUtc="2025-05-14T07:52:00Z">
            <w:rPr/>
          </w:rPrChange>
        </w:rPr>
        <w:t>48.</w:t>
      </w:r>
      <w:r w:rsidRPr="00F02909">
        <w:rPr>
          <w:lang w:val="en-US"/>
          <w:rPrChange w:id="446" w:author="Virginia Anne Nichols" w:date="2025-05-14T09:52:00Z" w16du:dateUtc="2025-05-14T07:52:00Z">
            <w:rPr/>
          </w:rPrChange>
        </w:rPr>
        <w:tab/>
        <w:t xml:space="preserve">Brehm, T. &amp; </w:t>
      </w:r>
      <w:proofErr w:type="spellStart"/>
      <w:r w:rsidRPr="00F02909">
        <w:rPr>
          <w:lang w:val="en-US"/>
          <w:rPrChange w:id="447" w:author="Virginia Anne Nichols" w:date="2025-05-14T09:52:00Z" w16du:dateUtc="2025-05-14T07:52:00Z">
            <w:rPr/>
          </w:rPrChange>
        </w:rPr>
        <w:t>Culman</w:t>
      </w:r>
      <w:proofErr w:type="spellEnd"/>
      <w:r w:rsidRPr="00F02909">
        <w:rPr>
          <w:lang w:val="en-US"/>
          <w:rPrChange w:id="448" w:author="Virginia Anne Nichols" w:date="2025-05-14T09:52:00Z" w16du:dateUtc="2025-05-14T07:52:00Z">
            <w:rPr/>
          </w:rPrChange>
        </w:rPr>
        <w:t xml:space="preserve">, S. Soil degradation and crop yield declines persist 5 years after pipeline installations. </w:t>
      </w:r>
      <w:r w:rsidRPr="00F02909">
        <w:rPr>
          <w:i/>
          <w:iCs/>
          <w:lang w:val="en-US"/>
          <w:rPrChange w:id="449" w:author="Virginia Anne Nichols" w:date="2025-05-14T09:52:00Z" w16du:dateUtc="2025-05-14T07:52:00Z">
            <w:rPr>
              <w:i/>
              <w:iCs/>
            </w:rPr>
          </w:rPrChange>
        </w:rPr>
        <w:t>Soil Sci. Soc. Am. J.</w:t>
      </w:r>
      <w:r w:rsidRPr="00F02909">
        <w:rPr>
          <w:lang w:val="en-US"/>
          <w:rPrChange w:id="450" w:author="Virginia Anne Nichols" w:date="2025-05-14T09:52:00Z" w16du:dateUtc="2025-05-14T07:52:00Z">
            <w:rPr/>
          </w:rPrChange>
        </w:rPr>
        <w:t xml:space="preserve"> </w:t>
      </w:r>
      <w:r w:rsidRPr="00F02909">
        <w:rPr>
          <w:b/>
          <w:bCs/>
          <w:lang w:val="en-US"/>
          <w:rPrChange w:id="451" w:author="Virginia Anne Nichols" w:date="2025-05-14T09:52:00Z" w16du:dateUtc="2025-05-14T07:52:00Z">
            <w:rPr>
              <w:b/>
              <w:bCs/>
            </w:rPr>
          </w:rPrChange>
        </w:rPr>
        <w:t>87</w:t>
      </w:r>
      <w:r w:rsidRPr="00F02909">
        <w:rPr>
          <w:lang w:val="en-US"/>
          <w:rPrChange w:id="452" w:author="Virginia Anne Nichols" w:date="2025-05-14T09:52:00Z" w16du:dateUtc="2025-05-14T07:52:00Z">
            <w:rPr/>
          </w:rPrChange>
        </w:rPr>
        <w:t>, 350–364 (2023).</w:t>
      </w:r>
    </w:p>
    <w:p w14:paraId="73CC2586" w14:textId="77777777" w:rsidR="00F02909" w:rsidRPr="00F02909" w:rsidRDefault="00F02909" w:rsidP="00F02909">
      <w:pPr>
        <w:pStyle w:val="Bibliography"/>
        <w:rPr>
          <w:lang w:val="en-US"/>
          <w:rPrChange w:id="453" w:author="Virginia Anne Nichols" w:date="2025-05-14T09:52:00Z" w16du:dateUtc="2025-05-14T07:52:00Z">
            <w:rPr/>
          </w:rPrChange>
        </w:rPr>
      </w:pPr>
      <w:r w:rsidRPr="00F02909">
        <w:rPr>
          <w:lang w:val="en-US"/>
          <w:rPrChange w:id="454" w:author="Virginia Anne Nichols" w:date="2025-05-14T09:52:00Z" w16du:dateUtc="2025-05-14T07:52:00Z">
            <w:rPr/>
          </w:rPrChange>
        </w:rPr>
        <w:t>49.</w:t>
      </w:r>
      <w:r w:rsidRPr="00F02909">
        <w:rPr>
          <w:lang w:val="en-US"/>
          <w:rPrChange w:id="455" w:author="Virginia Anne Nichols" w:date="2025-05-14T09:52:00Z" w16du:dateUtc="2025-05-14T07:52:00Z">
            <w:rPr/>
          </w:rPrChange>
        </w:rPr>
        <w:tab/>
        <w:t xml:space="preserve">Tekeste, M. Z., Ebrahimi, E., Hanna, M. H., </w:t>
      </w:r>
      <w:proofErr w:type="spellStart"/>
      <w:r w:rsidRPr="00F02909">
        <w:rPr>
          <w:lang w:val="en-US"/>
          <w:rPrChange w:id="456" w:author="Virginia Anne Nichols" w:date="2025-05-14T09:52:00Z" w16du:dateUtc="2025-05-14T07:52:00Z">
            <w:rPr/>
          </w:rPrChange>
        </w:rPr>
        <w:t>Neideigh</w:t>
      </w:r>
      <w:proofErr w:type="spellEnd"/>
      <w:r w:rsidRPr="00F02909">
        <w:rPr>
          <w:lang w:val="en-US"/>
          <w:rPrChange w:id="457" w:author="Virginia Anne Nichols" w:date="2025-05-14T09:52:00Z" w16du:dateUtc="2025-05-14T07:52:00Z">
            <w:rPr/>
          </w:rPrChange>
        </w:rPr>
        <w:t xml:space="preserve">, E. R. &amp; Horton, R. Effect of subsoil tillage during pipeline construction activities on near-term soil physical properties and crop yields in the right-of-way. </w:t>
      </w:r>
      <w:r w:rsidRPr="00F02909">
        <w:rPr>
          <w:i/>
          <w:iCs/>
          <w:lang w:val="en-US"/>
          <w:rPrChange w:id="458" w:author="Virginia Anne Nichols" w:date="2025-05-14T09:52:00Z" w16du:dateUtc="2025-05-14T07:52:00Z">
            <w:rPr>
              <w:i/>
              <w:iCs/>
            </w:rPr>
          </w:rPrChange>
        </w:rPr>
        <w:t>Soil Use Manag.</w:t>
      </w:r>
      <w:r w:rsidRPr="00F02909">
        <w:rPr>
          <w:lang w:val="en-US"/>
          <w:rPrChange w:id="459" w:author="Virginia Anne Nichols" w:date="2025-05-14T09:52:00Z" w16du:dateUtc="2025-05-14T07:52:00Z">
            <w:rPr/>
          </w:rPrChange>
        </w:rPr>
        <w:t xml:space="preserve"> </w:t>
      </w:r>
      <w:r w:rsidRPr="00F02909">
        <w:rPr>
          <w:b/>
          <w:bCs/>
          <w:lang w:val="en-US"/>
          <w:rPrChange w:id="460" w:author="Virginia Anne Nichols" w:date="2025-05-14T09:52:00Z" w16du:dateUtc="2025-05-14T07:52:00Z">
            <w:rPr>
              <w:b/>
              <w:bCs/>
            </w:rPr>
          </w:rPrChange>
        </w:rPr>
        <w:t>37</w:t>
      </w:r>
      <w:r w:rsidRPr="00F02909">
        <w:rPr>
          <w:lang w:val="en-US"/>
          <w:rPrChange w:id="461" w:author="Virginia Anne Nichols" w:date="2025-05-14T09:52:00Z" w16du:dateUtc="2025-05-14T07:52:00Z">
            <w:rPr/>
          </w:rPrChange>
        </w:rPr>
        <w:t>, 545–555 (2021).</w:t>
      </w:r>
    </w:p>
    <w:p w14:paraId="79C8873A" w14:textId="77777777" w:rsidR="00F02909" w:rsidRPr="00F02909" w:rsidRDefault="00F02909" w:rsidP="00F02909">
      <w:pPr>
        <w:pStyle w:val="Bibliography"/>
        <w:rPr>
          <w:lang w:val="en-US"/>
          <w:rPrChange w:id="462" w:author="Virginia Anne Nichols" w:date="2025-05-14T09:52:00Z" w16du:dateUtc="2025-05-14T07:52:00Z">
            <w:rPr/>
          </w:rPrChange>
        </w:rPr>
      </w:pPr>
      <w:r w:rsidRPr="00F02909">
        <w:rPr>
          <w:lang w:val="en-US"/>
          <w:rPrChange w:id="463" w:author="Virginia Anne Nichols" w:date="2025-05-14T09:52:00Z" w16du:dateUtc="2025-05-14T07:52:00Z">
            <w:rPr/>
          </w:rPrChange>
        </w:rPr>
        <w:t>50.</w:t>
      </w:r>
      <w:r w:rsidRPr="00F02909">
        <w:rPr>
          <w:lang w:val="en-US"/>
          <w:rPrChange w:id="464" w:author="Virginia Anne Nichols" w:date="2025-05-14T09:52:00Z" w16du:dateUtc="2025-05-14T07:52:00Z">
            <w:rPr/>
          </w:rPrChange>
        </w:rPr>
        <w:tab/>
        <w:t xml:space="preserve">Brehm, T. &amp; </w:t>
      </w:r>
      <w:proofErr w:type="spellStart"/>
      <w:r w:rsidRPr="00F02909">
        <w:rPr>
          <w:lang w:val="en-US"/>
          <w:rPrChange w:id="465" w:author="Virginia Anne Nichols" w:date="2025-05-14T09:52:00Z" w16du:dateUtc="2025-05-14T07:52:00Z">
            <w:rPr/>
          </w:rPrChange>
        </w:rPr>
        <w:t>Culman</w:t>
      </w:r>
      <w:proofErr w:type="spellEnd"/>
      <w:r w:rsidRPr="00F02909">
        <w:rPr>
          <w:lang w:val="en-US"/>
          <w:rPrChange w:id="466" w:author="Virginia Anne Nichols" w:date="2025-05-14T09:52:00Z" w16du:dateUtc="2025-05-14T07:52:00Z">
            <w:rPr/>
          </w:rPrChange>
        </w:rPr>
        <w:t xml:space="preserve">, S. Pipeline installation effects on soils and plants: A review and quantitative synthesis. </w:t>
      </w:r>
      <w:proofErr w:type="spellStart"/>
      <w:r w:rsidRPr="00F02909">
        <w:rPr>
          <w:i/>
          <w:iCs/>
          <w:lang w:val="en-US"/>
          <w:rPrChange w:id="467" w:author="Virginia Anne Nichols" w:date="2025-05-14T09:52:00Z" w16du:dateUtc="2025-05-14T07:52:00Z">
            <w:rPr>
              <w:i/>
              <w:iCs/>
            </w:rPr>
          </w:rPrChange>
        </w:rPr>
        <w:t>Agrosystems</w:t>
      </w:r>
      <w:proofErr w:type="spellEnd"/>
      <w:r w:rsidRPr="00F02909">
        <w:rPr>
          <w:i/>
          <w:iCs/>
          <w:lang w:val="en-US"/>
          <w:rPrChange w:id="468" w:author="Virginia Anne Nichols" w:date="2025-05-14T09:52:00Z" w16du:dateUtc="2025-05-14T07:52:00Z">
            <w:rPr>
              <w:i/>
              <w:iCs/>
            </w:rPr>
          </w:rPrChange>
        </w:rPr>
        <w:t xml:space="preserve"> </w:t>
      </w:r>
      <w:proofErr w:type="spellStart"/>
      <w:r w:rsidRPr="00F02909">
        <w:rPr>
          <w:i/>
          <w:iCs/>
          <w:lang w:val="en-US"/>
          <w:rPrChange w:id="469" w:author="Virginia Anne Nichols" w:date="2025-05-14T09:52:00Z" w16du:dateUtc="2025-05-14T07:52:00Z">
            <w:rPr>
              <w:i/>
              <w:iCs/>
            </w:rPr>
          </w:rPrChange>
        </w:rPr>
        <w:t>Geosci</w:t>
      </w:r>
      <w:proofErr w:type="spellEnd"/>
      <w:r w:rsidRPr="00F02909">
        <w:rPr>
          <w:i/>
          <w:iCs/>
          <w:lang w:val="en-US"/>
          <w:rPrChange w:id="470" w:author="Virginia Anne Nichols" w:date="2025-05-14T09:52:00Z" w16du:dateUtc="2025-05-14T07:52:00Z">
            <w:rPr>
              <w:i/>
              <w:iCs/>
            </w:rPr>
          </w:rPrChange>
        </w:rPr>
        <w:t>. Environ.</w:t>
      </w:r>
      <w:r w:rsidRPr="00F02909">
        <w:rPr>
          <w:lang w:val="en-US"/>
          <w:rPrChange w:id="471" w:author="Virginia Anne Nichols" w:date="2025-05-14T09:52:00Z" w16du:dateUtc="2025-05-14T07:52:00Z">
            <w:rPr/>
          </w:rPrChange>
        </w:rPr>
        <w:t xml:space="preserve"> </w:t>
      </w:r>
      <w:r w:rsidRPr="00F02909">
        <w:rPr>
          <w:b/>
          <w:bCs/>
          <w:lang w:val="en-US"/>
          <w:rPrChange w:id="472" w:author="Virginia Anne Nichols" w:date="2025-05-14T09:52:00Z" w16du:dateUtc="2025-05-14T07:52:00Z">
            <w:rPr>
              <w:b/>
              <w:bCs/>
            </w:rPr>
          </w:rPrChange>
        </w:rPr>
        <w:t>5</w:t>
      </w:r>
      <w:r w:rsidRPr="00F02909">
        <w:rPr>
          <w:lang w:val="en-US"/>
          <w:rPrChange w:id="473" w:author="Virginia Anne Nichols" w:date="2025-05-14T09:52:00Z" w16du:dateUtc="2025-05-14T07:52:00Z">
            <w:rPr/>
          </w:rPrChange>
        </w:rPr>
        <w:t>, e20312 (2022).</w:t>
      </w:r>
    </w:p>
    <w:p w14:paraId="1CF8BE86" w14:textId="77777777" w:rsidR="00F02909" w:rsidRPr="00F02909" w:rsidRDefault="00F02909" w:rsidP="00F02909">
      <w:pPr>
        <w:pStyle w:val="Bibliography"/>
        <w:rPr>
          <w:lang w:val="en-US"/>
          <w:rPrChange w:id="474" w:author="Virginia Anne Nichols" w:date="2025-05-14T09:52:00Z" w16du:dateUtc="2025-05-14T07:52:00Z">
            <w:rPr/>
          </w:rPrChange>
        </w:rPr>
      </w:pPr>
      <w:r w:rsidRPr="00F02909">
        <w:rPr>
          <w:lang w:val="en-US"/>
          <w:rPrChange w:id="475" w:author="Virginia Anne Nichols" w:date="2025-05-14T09:52:00Z" w16du:dateUtc="2025-05-14T07:52:00Z">
            <w:rPr/>
          </w:rPrChange>
        </w:rPr>
        <w:t>51.</w:t>
      </w:r>
      <w:r w:rsidRPr="00F02909">
        <w:rPr>
          <w:lang w:val="en-US"/>
          <w:rPrChange w:id="476" w:author="Virginia Anne Nichols" w:date="2025-05-14T09:52:00Z" w16du:dateUtc="2025-05-14T07:52:00Z">
            <w:rPr/>
          </w:rPrChange>
        </w:rPr>
        <w:tab/>
        <w:t xml:space="preserve">Miguez, F. E. &amp; Poffenbarger, H. How can we estimate optimum fertilizer rates with accuracy and precision? </w:t>
      </w:r>
      <w:r w:rsidRPr="00F02909">
        <w:rPr>
          <w:i/>
          <w:iCs/>
          <w:lang w:val="en-US"/>
          <w:rPrChange w:id="477" w:author="Virginia Anne Nichols" w:date="2025-05-14T09:52:00Z" w16du:dateUtc="2025-05-14T07:52:00Z">
            <w:rPr>
              <w:i/>
              <w:iCs/>
            </w:rPr>
          </w:rPrChange>
        </w:rPr>
        <w:t>Agric. Environ. Lett.</w:t>
      </w:r>
      <w:r w:rsidRPr="00F02909">
        <w:rPr>
          <w:lang w:val="en-US"/>
          <w:rPrChange w:id="478" w:author="Virginia Anne Nichols" w:date="2025-05-14T09:52:00Z" w16du:dateUtc="2025-05-14T07:52:00Z">
            <w:rPr/>
          </w:rPrChange>
        </w:rPr>
        <w:t xml:space="preserve"> </w:t>
      </w:r>
      <w:r w:rsidRPr="00F02909">
        <w:rPr>
          <w:b/>
          <w:bCs/>
          <w:lang w:val="en-US"/>
          <w:rPrChange w:id="479" w:author="Virginia Anne Nichols" w:date="2025-05-14T09:52:00Z" w16du:dateUtc="2025-05-14T07:52:00Z">
            <w:rPr>
              <w:b/>
              <w:bCs/>
            </w:rPr>
          </w:rPrChange>
        </w:rPr>
        <w:t>7</w:t>
      </w:r>
      <w:r w:rsidRPr="00F02909">
        <w:rPr>
          <w:lang w:val="en-US"/>
          <w:rPrChange w:id="480" w:author="Virginia Anne Nichols" w:date="2025-05-14T09:52:00Z" w16du:dateUtc="2025-05-14T07:52:00Z">
            <w:rPr/>
          </w:rPrChange>
        </w:rPr>
        <w:t>, e20075 (2022).</w:t>
      </w:r>
    </w:p>
    <w:p w14:paraId="0DB1D74D" w14:textId="77777777" w:rsidR="00F02909" w:rsidRPr="00F02909" w:rsidRDefault="00F02909" w:rsidP="00F02909">
      <w:pPr>
        <w:pStyle w:val="Bibliography"/>
        <w:rPr>
          <w:lang w:val="en-US"/>
          <w:rPrChange w:id="481" w:author="Virginia Anne Nichols" w:date="2025-05-14T09:52:00Z" w16du:dateUtc="2025-05-14T07:52:00Z">
            <w:rPr/>
          </w:rPrChange>
        </w:rPr>
      </w:pPr>
      <w:r w:rsidRPr="00F02909">
        <w:rPr>
          <w:lang w:val="en-US"/>
          <w:rPrChange w:id="482" w:author="Virginia Anne Nichols" w:date="2025-05-14T09:52:00Z" w16du:dateUtc="2025-05-14T07:52:00Z">
            <w:rPr/>
          </w:rPrChange>
        </w:rPr>
        <w:t>52.</w:t>
      </w:r>
      <w:r w:rsidRPr="00F02909">
        <w:rPr>
          <w:lang w:val="en-US"/>
          <w:rPrChange w:id="483" w:author="Virginia Anne Nichols" w:date="2025-05-14T09:52:00Z" w16du:dateUtc="2025-05-14T07:52:00Z">
            <w:rPr/>
          </w:rPrChange>
        </w:rPr>
        <w:tab/>
        <w:t xml:space="preserve">Iowa Nitrogen Initiative. </w:t>
      </w:r>
      <w:r w:rsidRPr="00F02909">
        <w:rPr>
          <w:i/>
          <w:iCs/>
          <w:lang w:val="en-US"/>
          <w:rPrChange w:id="484" w:author="Virginia Anne Nichols" w:date="2025-05-14T09:52:00Z" w16du:dateUtc="2025-05-14T07:52:00Z">
            <w:rPr>
              <w:i/>
              <w:iCs/>
            </w:rPr>
          </w:rPrChange>
        </w:rPr>
        <w:t>Department of Agronomy</w:t>
      </w:r>
      <w:r w:rsidRPr="00F02909">
        <w:rPr>
          <w:lang w:val="en-US"/>
          <w:rPrChange w:id="485" w:author="Virginia Anne Nichols" w:date="2025-05-14T09:52:00Z" w16du:dateUtc="2025-05-14T07:52:00Z">
            <w:rPr/>
          </w:rPrChange>
        </w:rPr>
        <w:t xml:space="preserve"> https://www.agron.iastate.edu/portfolio/iowa-nitrogen-initiative/.</w:t>
      </w:r>
    </w:p>
    <w:p w14:paraId="7A9D566C" w14:textId="77777777" w:rsidR="00F02909" w:rsidRPr="00F02909" w:rsidRDefault="00F02909" w:rsidP="00F02909">
      <w:pPr>
        <w:pStyle w:val="Bibliography"/>
        <w:rPr>
          <w:lang w:val="en-US"/>
          <w:rPrChange w:id="486" w:author="Virginia Anne Nichols" w:date="2025-05-14T09:52:00Z" w16du:dateUtc="2025-05-14T07:52:00Z">
            <w:rPr/>
          </w:rPrChange>
        </w:rPr>
      </w:pPr>
      <w:r w:rsidRPr="00F02909">
        <w:rPr>
          <w:lang w:val="en-US"/>
          <w:rPrChange w:id="487" w:author="Virginia Anne Nichols" w:date="2025-05-14T09:52:00Z" w16du:dateUtc="2025-05-14T07:52:00Z">
            <w:rPr/>
          </w:rPrChange>
        </w:rPr>
        <w:lastRenderedPageBreak/>
        <w:t>53.</w:t>
      </w:r>
      <w:r w:rsidRPr="00F02909">
        <w:rPr>
          <w:lang w:val="en-US"/>
          <w:rPrChange w:id="488" w:author="Virginia Anne Nichols" w:date="2025-05-14T09:52:00Z" w16du:dateUtc="2025-05-14T07:52:00Z">
            <w:rPr/>
          </w:rPrChange>
        </w:rPr>
        <w:tab/>
        <w:t xml:space="preserve">Peltier, C. An Application of Two-Eyed Seeing: Indigenous Research Methods </w:t>
      </w:r>
      <w:proofErr w:type="gramStart"/>
      <w:r w:rsidRPr="00F02909">
        <w:rPr>
          <w:lang w:val="en-US"/>
          <w:rPrChange w:id="489" w:author="Virginia Anne Nichols" w:date="2025-05-14T09:52:00Z" w16du:dateUtc="2025-05-14T07:52:00Z">
            <w:rPr/>
          </w:rPrChange>
        </w:rPr>
        <w:t>With</w:t>
      </w:r>
      <w:proofErr w:type="gramEnd"/>
      <w:r w:rsidRPr="00F02909">
        <w:rPr>
          <w:lang w:val="en-US"/>
          <w:rPrChange w:id="490" w:author="Virginia Anne Nichols" w:date="2025-05-14T09:52:00Z" w16du:dateUtc="2025-05-14T07:52:00Z">
            <w:rPr/>
          </w:rPrChange>
        </w:rPr>
        <w:t xml:space="preserve"> Participatory Action Research. </w:t>
      </w:r>
      <w:r w:rsidRPr="00F02909">
        <w:rPr>
          <w:i/>
          <w:iCs/>
          <w:lang w:val="en-US"/>
          <w:rPrChange w:id="491" w:author="Virginia Anne Nichols" w:date="2025-05-14T09:52:00Z" w16du:dateUtc="2025-05-14T07:52:00Z">
            <w:rPr>
              <w:i/>
              <w:iCs/>
            </w:rPr>
          </w:rPrChange>
        </w:rPr>
        <w:t>Int. J. Qual. Methods</w:t>
      </w:r>
      <w:r w:rsidRPr="00F02909">
        <w:rPr>
          <w:lang w:val="en-US"/>
          <w:rPrChange w:id="492" w:author="Virginia Anne Nichols" w:date="2025-05-14T09:52:00Z" w16du:dateUtc="2025-05-14T07:52:00Z">
            <w:rPr/>
          </w:rPrChange>
        </w:rPr>
        <w:t xml:space="preserve"> </w:t>
      </w:r>
      <w:r w:rsidRPr="00F02909">
        <w:rPr>
          <w:b/>
          <w:bCs/>
          <w:lang w:val="en-US"/>
          <w:rPrChange w:id="493" w:author="Virginia Anne Nichols" w:date="2025-05-14T09:52:00Z" w16du:dateUtc="2025-05-14T07:52:00Z">
            <w:rPr>
              <w:b/>
              <w:bCs/>
            </w:rPr>
          </w:rPrChange>
        </w:rPr>
        <w:t>17</w:t>
      </w:r>
      <w:r w:rsidRPr="00F02909">
        <w:rPr>
          <w:lang w:val="en-US"/>
          <w:rPrChange w:id="494" w:author="Virginia Anne Nichols" w:date="2025-05-14T09:52:00Z" w16du:dateUtc="2025-05-14T07:52:00Z">
            <w:rPr/>
          </w:rPrChange>
        </w:rPr>
        <w:t>, 1609406918812346 (2018).</w:t>
      </w:r>
    </w:p>
    <w:p w14:paraId="010968F2" w14:textId="77777777" w:rsidR="00F02909" w:rsidRPr="00F02909" w:rsidRDefault="00F02909" w:rsidP="00F02909">
      <w:pPr>
        <w:pStyle w:val="Bibliography"/>
        <w:rPr>
          <w:lang w:val="en-US"/>
          <w:rPrChange w:id="495" w:author="Virginia Anne Nichols" w:date="2025-05-14T09:52:00Z" w16du:dateUtc="2025-05-14T07:52:00Z">
            <w:rPr/>
          </w:rPrChange>
        </w:rPr>
      </w:pPr>
      <w:r w:rsidRPr="00F02909">
        <w:rPr>
          <w:lang w:val="en-US"/>
          <w:rPrChange w:id="496" w:author="Virginia Anne Nichols" w:date="2025-05-14T09:52:00Z" w16du:dateUtc="2025-05-14T07:52:00Z">
            <w:rPr/>
          </w:rPrChange>
        </w:rPr>
        <w:t>54.</w:t>
      </w:r>
      <w:r w:rsidRPr="00F02909">
        <w:rPr>
          <w:lang w:val="en-US"/>
          <w:rPrChange w:id="497" w:author="Virginia Anne Nichols" w:date="2025-05-14T09:52:00Z" w16du:dateUtc="2025-05-14T07:52:00Z">
            <w:rPr/>
          </w:rPrChange>
        </w:rPr>
        <w:tab/>
        <w:t>USDA - National Agricultural Statistics Service - Publications - National Crop Progress - Terms and Definitions. https://www.nass.usda.gov/Publications/National_Crop_Progress/Terms_and_Definitions/index.php#days.</w:t>
      </w:r>
    </w:p>
    <w:p w14:paraId="610BBB31" w14:textId="77777777" w:rsidR="00F02909" w:rsidRPr="00F02909" w:rsidRDefault="00F02909" w:rsidP="00F02909">
      <w:pPr>
        <w:pStyle w:val="Bibliography"/>
        <w:rPr>
          <w:lang w:val="en-US"/>
          <w:rPrChange w:id="498" w:author="Virginia Anne Nichols" w:date="2025-05-14T09:52:00Z" w16du:dateUtc="2025-05-14T07:52:00Z">
            <w:rPr/>
          </w:rPrChange>
        </w:rPr>
      </w:pPr>
      <w:r w:rsidRPr="00F02909">
        <w:rPr>
          <w:lang w:val="en-US"/>
          <w:rPrChange w:id="499" w:author="Virginia Anne Nichols" w:date="2025-05-14T09:52:00Z" w16du:dateUtc="2025-05-14T07:52:00Z">
            <w:rPr/>
          </w:rPrChange>
        </w:rPr>
        <w:t>55.</w:t>
      </w:r>
      <w:r w:rsidRPr="00F02909">
        <w:rPr>
          <w:lang w:val="en-US"/>
          <w:rPrChange w:id="500" w:author="Virginia Anne Nichols" w:date="2025-05-14T09:52:00Z" w16du:dateUtc="2025-05-14T07:52:00Z">
            <w:rPr/>
          </w:rPrChange>
        </w:rPr>
        <w:tab/>
        <w:t xml:space="preserve">Earl, R. Prediction of trafficability and workability from soil moisture deficit. </w:t>
      </w:r>
      <w:r w:rsidRPr="00F02909">
        <w:rPr>
          <w:i/>
          <w:iCs/>
          <w:lang w:val="en-US"/>
          <w:rPrChange w:id="501" w:author="Virginia Anne Nichols" w:date="2025-05-14T09:52:00Z" w16du:dateUtc="2025-05-14T07:52:00Z">
            <w:rPr>
              <w:i/>
              <w:iCs/>
            </w:rPr>
          </w:rPrChange>
        </w:rPr>
        <w:t>Soil Tillage Res.</w:t>
      </w:r>
      <w:r w:rsidRPr="00F02909">
        <w:rPr>
          <w:lang w:val="en-US"/>
          <w:rPrChange w:id="502" w:author="Virginia Anne Nichols" w:date="2025-05-14T09:52:00Z" w16du:dateUtc="2025-05-14T07:52:00Z">
            <w:rPr/>
          </w:rPrChange>
        </w:rPr>
        <w:t xml:space="preserve"> </w:t>
      </w:r>
      <w:r w:rsidRPr="00F02909">
        <w:rPr>
          <w:b/>
          <w:bCs/>
          <w:lang w:val="en-US"/>
          <w:rPrChange w:id="503" w:author="Virginia Anne Nichols" w:date="2025-05-14T09:52:00Z" w16du:dateUtc="2025-05-14T07:52:00Z">
            <w:rPr>
              <w:b/>
              <w:bCs/>
            </w:rPr>
          </w:rPrChange>
        </w:rPr>
        <w:t>40</w:t>
      </w:r>
      <w:r w:rsidRPr="00F02909">
        <w:rPr>
          <w:lang w:val="en-US"/>
          <w:rPrChange w:id="504" w:author="Virginia Anne Nichols" w:date="2025-05-14T09:52:00Z" w16du:dateUtc="2025-05-14T07:52:00Z">
            <w:rPr/>
          </w:rPrChange>
        </w:rPr>
        <w:t>, 155–168 (1997).</w:t>
      </w:r>
    </w:p>
    <w:p w14:paraId="1A19383F" w14:textId="77777777" w:rsidR="00F02909" w:rsidRPr="00F02909" w:rsidRDefault="00F02909" w:rsidP="00F02909">
      <w:pPr>
        <w:pStyle w:val="Bibliography"/>
        <w:rPr>
          <w:lang w:val="en-US"/>
          <w:rPrChange w:id="505" w:author="Virginia Anne Nichols" w:date="2025-05-14T09:52:00Z" w16du:dateUtc="2025-05-14T07:52:00Z">
            <w:rPr/>
          </w:rPrChange>
        </w:rPr>
      </w:pPr>
      <w:r w:rsidRPr="00F02909">
        <w:rPr>
          <w:lang w:val="en-US"/>
          <w:rPrChange w:id="506" w:author="Virginia Anne Nichols" w:date="2025-05-14T09:52:00Z" w16du:dateUtc="2025-05-14T07:52:00Z">
            <w:rPr/>
          </w:rPrChange>
        </w:rPr>
        <w:t>56.</w:t>
      </w:r>
      <w:r w:rsidRPr="00F02909">
        <w:rPr>
          <w:lang w:val="en-US"/>
          <w:rPrChange w:id="507" w:author="Virginia Anne Nichols" w:date="2025-05-14T09:52:00Z" w16du:dateUtc="2025-05-14T07:52:00Z">
            <w:rPr/>
          </w:rPrChange>
        </w:rPr>
        <w:tab/>
        <w:t xml:space="preserve">Huber, I., Wang, L., Hatfield, J. L., Hanna, H. M. &amp; Archontoulis, S. V. Modeling days suitable for fieldwork using machine learning, process-based, and rule-based models. </w:t>
      </w:r>
      <w:r w:rsidRPr="00F02909">
        <w:rPr>
          <w:i/>
          <w:iCs/>
          <w:lang w:val="en-US"/>
          <w:rPrChange w:id="508" w:author="Virginia Anne Nichols" w:date="2025-05-14T09:52:00Z" w16du:dateUtc="2025-05-14T07:52:00Z">
            <w:rPr>
              <w:i/>
              <w:iCs/>
            </w:rPr>
          </w:rPrChange>
        </w:rPr>
        <w:t>Agric. Syst.</w:t>
      </w:r>
      <w:r w:rsidRPr="00F02909">
        <w:rPr>
          <w:lang w:val="en-US"/>
          <w:rPrChange w:id="509" w:author="Virginia Anne Nichols" w:date="2025-05-14T09:52:00Z" w16du:dateUtc="2025-05-14T07:52:00Z">
            <w:rPr/>
          </w:rPrChange>
        </w:rPr>
        <w:t xml:space="preserve"> </w:t>
      </w:r>
      <w:r w:rsidRPr="00F02909">
        <w:rPr>
          <w:b/>
          <w:bCs/>
          <w:lang w:val="en-US"/>
          <w:rPrChange w:id="510" w:author="Virginia Anne Nichols" w:date="2025-05-14T09:52:00Z" w16du:dateUtc="2025-05-14T07:52:00Z">
            <w:rPr>
              <w:b/>
              <w:bCs/>
            </w:rPr>
          </w:rPrChange>
        </w:rPr>
        <w:t>206</w:t>
      </w:r>
      <w:r w:rsidRPr="00F02909">
        <w:rPr>
          <w:lang w:val="en-US"/>
          <w:rPrChange w:id="511" w:author="Virginia Anne Nichols" w:date="2025-05-14T09:52:00Z" w16du:dateUtc="2025-05-14T07:52:00Z">
            <w:rPr/>
          </w:rPrChange>
        </w:rPr>
        <w:t>, 103603 (2023).</w:t>
      </w:r>
    </w:p>
    <w:p w14:paraId="548F87FA" w14:textId="77777777" w:rsidR="00F02909" w:rsidRPr="00F02909" w:rsidRDefault="00F02909" w:rsidP="00F02909">
      <w:pPr>
        <w:pStyle w:val="Bibliography"/>
        <w:rPr>
          <w:lang w:val="en-US"/>
          <w:rPrChange w:id="512" w:author="Virginia Anne Nichols" w:date="2025-05-14T09:52:00Z" w16du:dateUtc="2025-05-14T07:52:00Z">
            <w:rPr/>
          </w:rPrChange>
        </w:rPr>
      </w:pPr>
      <w:r w:rsidRPr="00F02909">
        <w:rPr>
          <w:lang w:val="en-US"/>
          <w:rPrChange w:id="513" w:author="Virginia Anne Nichols" w:date="2025-05-14T09:52:00Z" w16du:dateUtc="2025-05-14T07:52:00Z">
            <w:rPr/>
          </w:rPrChange>
        </w:rPr>
        <w:t>57.</w:t>
      </w:r>
      <w:r w:rsidRPr="00F02909">
        <w:rPr>
          <w:lang w:val="en-US"/>
          <w:rPrChange w:id="514" w:author="Virginia Anne Nichols" w:date="2025-05-14T09:52:00Z" w16du:dateUtc="2025-05-14T07:52:00Z">
            <w:rPr/>
          </w:rPrChange>
        </w:rPr>
        <w:tab/>
        <w:t xml:space="preserve">Bellon, M. &amp; Reeves, J. </w:t>
      </w:r>
      <w:r w:rsidRPr="00F02909">
        <w:rPr>
          <w:i/>
          <w:iCs/>
          <w:lang w:val="en-US"/>
          <w:rPrChange w:id="515" w:author="Virginia Anne Nichols" w:date="2025-05-14T09:52:00Z" w16du:dateUtc="2025-05-14T07:52:00Z">
            <w:rPr>
              <w:i/>
              <w:iCs/>
            </w:rPr>
          </w:rPrChange>
        </w:rPr>
        <w:t>Quantitative Analysis of Data from Participatory Methods in Plant Breeding</w:t>
      </w:r>
      <w:r w:rsidRPr="00F02909">
        <w:rPr>
          <w:lang w:val="en-US"/>
          <w:rPrChange w:id="516" w:author="Virginia Anne Nichols" w:date="2025-05-14T09:52:00Z" w16du:dateUtc="2025-05-14T07:52:00Z">
            <w:rPr/>
          </w:rPrChange>
        </w:rPr>
        <w:t>. (International Maize and Wheat Improvement Center, 2002).</w:t>
      </w:r>
    </w:p>
    <w:p w14:paraId="2160596A" w14:textId="77777777" w:rsidR="00F02909" w:rsidRPr="00F02909" w:rsidRDefault="00F02909" w:rsidP="00F02909">
      <w:pPr>
        <w:pStyle w:val="Bibliography"/>
        <w:rPr>
          <w:lang w:val="en-US"/>
          <w:rPrChange w:id="517" w:author="Virginia Anne Nichols" w:date="2025-05-14T09:52:00Z" w16du:dateUtc="2025-05-14T07:52:00Z">
            <w:rPr/>
          </w:rPrChange>
        </w:rPr>
      </w:pPr>
      <w:r w:rsidRPr="00F02909">
        <w:rPr>
          <w:lang w:val="en-US"/>
          <w:rPrChange w:id="518" w:author="Virginia Anne Nichols" w:date="2025-05-14T09:52:00Z" w16du:dateUtc="2025-05-14T07:52:00Z">
            <w:rPr/>
          </w:rPrChange>
        </w:rPr>
        <w:t>58.</w:t>
      </w:r>
      <w:r w:rsidRPr="00F02909">
        <w:rPr>
          <w:lang w:val="en-US"/>
          <w:rPrChange w:id="519" w:author="Virginia Anne Nichols" w:date="2025-05-14T09:52:00Z" w16du:dateUtc="2025-05-14T07:52:00Z">
            <w:rPr/>
          </w:rPrChange>
        </w:rPr>
        <w:tab/>
        <w:t xml:space="preserve">Ceccarelli, S. &amp; Grando, S. Participatory plant breeding: Who did it, who </w:t>
      </w:r>
      <w:proofErr w:type="gramStart"/>
      <w:r w:rsidRPr="00F02909">
        <w:rPr>
          <w:lang w:val="en-US"/>
          <w:rPrChange w:id="520" w:author="Virginia Anne Nichols" w:date="2025-05-14T09:52:00Z" w16du:dateUtc="2025-05-14T07:52:00Z">
            <w:rPr/>
          </w:rPrChange>
        </w:rPr>
        <w:t>does</w:t>
      </w:r>
      <w:proofErr w:type="gramEnd"/>
      <w:r w:rsidRPr="00F02909">
        <w:rPr>
          <w:lang w:val="en-US"/>
          <w:rPrChange w:id="521" w:author="Virginia Anne Nichols" w:date="2025-05-14T09:52:00Z" w16du:dateUtc="2025-05-14T07:52:00Z">
            <w:rPr/>
          </w:rPrChange>
        </w:rPr>
        <w:t xml:space="preserve"> it and where? </w:t>
      </w:r>
      <w:r w:rsidRPr="00F02909">
        <w:rPr>
          <w:i/>
          <w:iCs/>
          <w:lang w:val="en-US"/>
          <w:rPrChange w:id="522" w:author="Virginia Anne Nichols" w:date="2025-05-14T09:52:00Z" w16du:dateUtc="2025-05-14T07:52:00Z">
            <w:rPr>
              <w:i/>
              <w:iCs/>
            </w:rPr>
          </w:rPrChange>
        </w:rPr>
        <w:t>Exp. Agric.</w:t>
      </w:r>
      <w:r w:rsidRPr="00F02909">
        <w:rPr>
          <w:lang w:val="en-US"/>
          <w:rPrChange w:id="523" w:author="Virginia Anne Nichols" w:date="2025-05-14T09:52:00Z" w16du:dateUtc="2025-05-14T07:52:00Z">
            <w:rPr/>
          </w:rPrChange>
        </w:rPr>
        <w:t xml:space="preserve"> </w:t>
      </w:r>
      <w:r w:rsidRPr="00F02909">
        <w:rPr>
          <w:b/>
          <w:bCs/>
          <w:lang w:val="en-US"/>
          <w:rPrChange w:id="524" w:author="Virginia Anne Nichols" w:date="2025-05-14T09:52:00Z" w16du:dateUtc="2025-05-14T07:52:00Z">
            <w:rPr>
              <w:b/>
              <w:bCs/>
            </w:rPr>
          </w:rPrChange>
        </w:rPr>
        <w:t>56</w:t>
      </w:r>
      <w:r w:rsidRPr="00F02909">
        <w:rPr>
          <w:lang w:val="en-US"/>
          <w:rPrChange w:id="525" w:author="Virginia Anne Nichols" w:date="2025-05-14T09:52:00Z" w16du:dateUtc="2025-05-14T07:52:00Z">
            <w:rPr/>
          </w:rPrChange>
        </w:rPr>
        <w:t>, 1–11 (2020).</w:t>
      </w:r>
    </w:p>
    <w:p w14:paraId="0852F7F3" w14:textId="77777777" w:rsidR="00F02909" w:rsidRPr="00F02909" w:rsidRDefault="00F02909" w:rsidP="00F02909">
      <w:pPr>
        <w:pStyle w:val="Bibliography"/>
        <w:rPr>
          <w:lang w:val="en-US"/>
          <w:rPrChange w:id="526" w:author="Virginia Anne Nichols" w:date="2025-05-14T09:52:00Z" w16du:dateUtc="2025-05-14T07:52:00Z">
            <w:rPr/>
          </w:rPrChange>
        </w:rPr>
      </w:pPr>
      <w:r w:rsidRPr="00F02909">
        <w:rPr>
          <w:lang w:val="en-US"/>
          <w:rPrChange w:id="527" w:author="Virginia Anne Nichols" w:date="2025-05-14T09:52:00Z" w16du:dateUtc="2025-05-14T07:52:00Z">
            <w:rPr/>
          </w:rPrChange>
        </w:rPr>
        <w:t>59.</w:t>
      </w:r>
      <w:r w:rsidRPr="00F02909">
        <w:rPr>
          <w:lang w:val="en-US"/>
          <w:rPrChange w:id="528" w:author="Virginia Anne Nichols" w:date="2025-05-14T09:52:00Z" w16du:dateUtc="2025-05-14T07:52:00Z">
            <w:rPr/>
          </w:rPrChange>
        </w:rPr>
        <w:tab/>
        <w:t xml:space="preserve">Snapp, S. Quantifying farmer evaluation of technologies: the mother and baby trial design. in </w:t>
      </w:r>
      <w:r w:rsidRPr="00F02909">
        <w:rPr>
          <w:i/>
          <w:iCs/>
          <w:lang w:val="en-US"/>
          <w:rPrChange w:id="529" w:author="Virginia Anne Nichols" w:date="2025-05-14T09:52:00Z" w16du:dateUtc="2025-05-14T07:52:00Z">
            <w:rPr>
              <w:i/>
              <w:iCs/>
            </w:rPr>
          </w:rPrChange>
        </w:rPr>
        <w:t>Quantitative Analysis of Data from Participatory Methods in Plant Breeding</w:t>
      </w:r>
      <w:r w:rsidRPr="00F02909">
        <w:rPr>
          <w:lang w:val="en-US"/>
          <w:rPrChange w:id="530" w:author="Virginia Anne Nichols" w:date="2025-05-14T09:52:00Z" w16du:dateUtc="2025-05-14T07:52:00Z">
            <w:rPr/>
          </w:rPrChange>
        </w:rPr>
        <w:t xml:space="preserve"> (CIMMYT, Mexico, 2002).</w:t>
      </w:r>
    </w:p>
    <w:p w14:paraId="71FEE0D8" w14:textId="77777777" w:rsidR="00F02909" w:rsidRPr="00F02909" w:rsidRDefault="00F02909" w:rsidP="00F02909">
      <w:pPr>
        <w:pStyle w:val="Bibliography"/>
        <w:rPr>
          <w:lang w:val="en-US"/>
          <w:rPrChange w:id="531" w:author="Virginia Anne Nichols" w:date="2025-05-14T09:52:00Z" w16du:dateUtc="2025-05-14T07:52:00Z">
            <w:rPr/>
          </w:rPrChange>
        </w:rPr>
      </w:pPr>
      <w:r w:rsidRPr="00F02909">
        <w:rPr>
          <w:lang w:val="en-US"/>
          <w:rPrChange w:id="532" w:author="Virginia Anne Nichols" w:date="2025-05-14T09:52:00Z" w16du:dateUtc="2025-05-14T07:52:00Z">
            <w:rPr/>
          </w:rPrChange>
        </w:rPr>
        <w:t>60.</w:t>
      </w:r>
      <w:r w:rsidRPr="00F02909">
        <w:rPr>
          <w:lang w:val="en-US"/>
          <w:rPrChange w:id="533" w:author="Virginia Anne Nichols" w:date="2025-05-14T09:52:00Z" w16du:dateUtc="2025-05-14T07:52:00Z">
            <w:rPr/>
          </w:rPrChange>
        </w:rPr>
        <w:tab/>
        <w:t xml:space="preserve">Macedo, I., Pittelkow, C. M., Terra, J. A., Castillo, J. &amp; Roel, A. The power of on-farm data for improved agronomy. </w:t>
      </w:r>
      <w:r w:rsidRPr="00F02909">
        <w:rPr>
          <w:i/>
          <w:iCs/>
          <w:lang w:val="en-US"/>
          <w:rPrChange w:id="534" w:author="Virginia Anne Nichols" w:date="2025-05-14T09:52:00Z" w16du:dateUtc="2025-05-14T07:52:00Z">
            <w:rPr>
              <w:i/>
              <w:iCs/>
            </w:rPr>
          </w:rPrChange>
        </w:rPr>
        <w:t xml:space="preserve">Glob. Food </w:t>
      </w:r>
      <w:proofErr w:type="spellStart"/>
      <w:r w:rsidRPr="00F02909">
        <w:rPr>
          <w:i/>
          <w:iCs/>
          <w:lang w:val="en-US"/>
          <w:rPrChange w:id="535" w:author="Virginia Anne Nichols" w:date="2025-05-14T09:52:00Z" w16du:dateUtc="2025-05-14T07:52:00Z">
            <w:rPr>
              <w:i/>
              <w:iCs/>
            </w:rPr>
          </w:rPrChange>
        </w:rPr>
        <w:t>Secur</w:t>
      </w:r>
      <w:proofErr w:type="spellEnd"/>
      <w:r w:rsidRPr="00F02909">
        <w:rPr>
          <w:i/>
          <w:iCs/>
          <w:lang w:val="en-US"/>
          <w:rPrChange w:id="536" w:author="Virginia Anne Nichols" w:date="2025-05-14T09:52:00Z" w16du:dateUtc="2025-05-14T07:52:00Z">
            <w:rPr>
              <w:i/>
              <w:iCs/>
            </w:rPr>
          </w:rPrChange>
        </w:rPr>
        <w:t>.</w:t>
      </w:r>
      <w:r w:rsidRPr="00F02909">
        <w:rPr>
          <w:lang w:val="en-US"/>
          <w:rPrChange w:id="537" w:author="Virginia Anne Nichols" w:date="2025-05-14T09:52:00Z" w16du:dateUtc="2025-05-14T07:52:00Z">
            <w:rPr/>
          </w:rPrChange>
        </w:rPr>
        <w:t xml:space="preserve"> </w:t>
      </w:r>
      <w:r w:rsidRPr="00F02909">
        <w:rPr>
          <w:b/>
          <w:bCs/>
          <w:lang w:val="en-US"/>
          <w:rPrChange w:id="538" w:author="Virginia Anne Nichols" w:date="2025-05-14T09:52:00Z" w16du:dateUtc="2025-05-14T07:52:00Z">
            <w:rPr>
              <w:b/>
              <w:bCs/>
            </w:rPr>
          </w:rPrChange>
        </w:rPr>
        <w:t>40</w:t>
      </w:r>
      <w:r w:rsidRPr="00F02909">
        <w:rPr>
          <w:lang w:val="en-US"/>
          <w:rPrChange w:id="539" w:author="Virginia Anne Nichols" w:date="2025-05-14T09:52:00Z" w16du:dateUtc="2025-05-14T07:52:00Z">
            <w:rPr/>
          </w:rPrChange>
        </w:rPr>
        <w:t>, 100752 (2024).</w:t>
      </w:r>
    </w:p>
    <w:p w14:paraId="5A04A7D1" w14:textId="77777777" w:rsidR="00F02909" w:rsidRPr="00F02909" w:rsidRDefault="00F02909" w:rsidP="00F02909">
      <w:pPr>
        <w:pStyle w:val="Bibliography"/>
        <w:rPr>
          <w:lang w:val="en-US"/>
          <w:rPrChange w:id="540" w:author="Virginia Anne Nichols" w:date="2025-05-14T09:52:00Z" w16du:dateUtc="2025-05-14T07:52:00Z">
            <w:rPr/>
          </w:rPrChange>
        </w:rPr>
      </w:pPr>
      <w:r w:rsidRPr="00F02909">
        <w:rPr>
          <w:lang w:val="en-US"/>
          <w:rPrChange w:id="541" w:author="Virginia Anne Nichols" w:date="2025-05-14T09:52:00Z" w16du:dateUtc="2025-05-14T07:52:00Z">
            <w:rPr/>
          </w:rPrChange>
        </w:rPr>
        <w:t>61.</w:t>
      </w:r>
      <w:r w:rsidRPr="00F02909">
        <w:rPr>
          <w:lang w:val="en-US"/>
          <w:rPrChange w:id="542" w:author="Virginia Anne Nichols" w:date="2025-05-14T09:52:00Z" w16du:dateUtc="2025-05-14T07:52:00Z">
            <w:rPr/>
          </w:rPrChange>
        </w:rPr>
        <w:tab/>
        <w:t xml:space="preserve">Puntel, L. A., Thompson, L. J. &amp; </w:t>
      </w:r>
      <w:proofErr w:type="spellStart"/>
      <w:r w:rsidRPr="00F02909">
        <w:rPr>
          <w:lang w:val="en-US"/>
          <w:rPrChange w:id="543" w:author="Virginia Anne Nichols" w:date="2025-05-14T09:52:00Z" w16du:dateUtc="2025-05-14T07:52:00Z">
            <w:rPr/>
          </w:rPrChange>
        </w:rPr>
        <w:t>Mieno</w:t>
      </w:r>
      <w:proofErr w:type="spellEnd"/>
      <w:r w:rsidRPr="00F02909">
        <w:rPr>
          <w:lang w:val="en-US"/>
          <w:rPrChange w:id="544" w:author="Virginia Anne Nichols" w:date="2025-05-14T09:52:00Z" w16du:dateUtc="2025-05-14T07:52:00Z">
            <w:rPr/>
          </w:rPrChange>
        </w:rPr>
        <w:t xml:space="preserve">, T. Leveraging digital agriculture for on-farm testing of technologies. </w:t>
      </w:r>
      <w:r w:rsidRPr="00F02909">
        <w:rPr>
          <w:i/>
          <w:iCs/>
          <w:lang w:val="en-US"/>
          <w:rPrChange w:id="545" w:author="Virginia Anne Nichols" w:date="2025-05-14T09:52:00Z" w16du:dateUtc="2025-05-14T07:52:00Z">
            <w:rPr>
              <w:i/>
              <w:iCs/>
            </w:rPr>
          </w:rPrChange>
        </w:rPr>
        <w:t>Front. Agron.</w:t>
      </w:r>
      <w:r w:rsidRPr="00F02909">
        <w:rPr>
          <w:lang w:val="en-US"/>
          <w:rPrChange w:id="546" w:author="Virginia Anne Nichols" w:date="2025-05-14T09:52:00Z" w16du:dateUtc="2025-05-14T07:52:00Z">
            <w:rPr/>
          </w:rPrChange>
        </w:rPr>
        <w:t xml:space="preserve"> </w:t>
      </w:r>
      <w:r w:rsidRPr="00F02909">
        <w:rPr>
          <w:b/>
          <w:bCs/>
          <w:lang w:val="en-US"/>
          <w:rPrChange w:id="547" w:author="Virginia Anne Nichols" w:date="2025-05-14T09:52:00Z" w16du:dateUtc="2025-05-14T07:52:00Z">
            <w:rPr>
              <w:b/>
              <w:bCs/>
            </w:rPr>
          </w:rPrChange>
        </w:rPr>
        <w:t>6</w:t>
      </w:r>
      <w:r w:rsidRPr="00F02909">
        <w:rPr>
          <w:lang w:val="en-US"/>
          <w:rPrChange w:id="548" w:author="Virginia Anne Nichols" w:date="2025-05-14T09:52:00Z" w16du:dateUtc="2025-05-14T07:52:00Z">
            <w:rPr/>
          </w:rPrChange>
        </w:rPr>
        <w:t>, (2024).</w:t>
      </w:r>
    </w:p>
    <w:p w14:paraId="7FA6E5BF" w14:textId="77777777" w:rsidR="00F02909" w:rsidRPr="00F02909" w:rsidRDefault="00F02909" w:rsidP="00F02909">
      <w:pPr>
        <w:pStyle w:val="Bibliography"/>
        <w:rPr>
          <w:lang w:val="en-US"/>
          <w:rPrChange w:id="549" w:author="Virginia Anne Nichols" w:date="2025-05-14T09:52:00Z" w16du:dateUtc="2025-05-14T07:52:00Z">
            <w:rPr/>
          </w:rPrChange>
        </w:rPr>
      </w:pPr>
      <w:r w:rsidRPr="00F02909">
        <w:rPr>
          <w:lang w:val="en-US"/>
          <w:rPrChange w:id="550" w:author="Virginia Anne Nichols" w:date="2025-05-14T09:52:00Z" w16du:dateUtc="2025-05-14T07:52:00Z">
            <w:rPr/>
          </w:rPrChange>
        </w:rPr>
        <w:t>62.</w:t>
      </w:r>
      <w:r w:rsidRPr="00F02909">
        <w:rPr>
          <w:lang w:val="en-US"/>
          <w:rPrChange w:id="551" w:author="Virginia Anne Nichols" w:date="2025-05-14T09:52:00Z" w16du:dateUtc="2025-05-14T07:52:00Z">
            <w:rPr/>
          </w:rPrChange>
        </w:rPr>
        <w:tab/>
        <w:t xml:space="preserve">Lacoste, M. </w:t>
      </w:r>
      <w:r w:rsidRPr="00F02909">
        <w:rPr>
          <w:i/>
          <w:iCs/>
          <w:lang w:val="en-US"/>
          <w:rPrChange w:id="552" w:author="Virginia Anne Nichols" w:date="2025-05-14T09:52:00Z" w16du:dateUtc="2025-05-14T07:52:00Z">
            <w:rPr>
              <w:i/>
              <w:iCs/>
            </w:rPr>
          </w:rPrChange>
        </w:rPr>
        <w:t>et al.</w:t>
      </w:r>
      <w:r w:rsidRPr="00F02909">
        <w:rPr>
          <w:lang w:val="en-US"/>
          <w:rPrChange w:id="553" w:author="Virginia Anne Nichols" w:date="2025-05-14T09:52:00Z" w16du:dateUtc="2025-05-14T07:52:00Z">
            <w:rPr/>
          </w:rPrChange>
        </w:rPr>
        <w:t xml:space="preserve"> On-Farm Experimentation to transform global agriculture. </w:t>
      </w:r>
      <w:r w:rsidRPr="00F02909">
        <w:rPr>
          <w:i/>
          <w:iCs/>
          <w:lang w:val="en-US"/>
          <w:rPrChange w:id="554" w:author="Virginia Anne Nichols" w:date="2025-05-14T09:52:00Z" w16du:dateUtc="2025-05-14T07:52:00Z">
            <w:rPr>
              <w:i/>
              <w:iCs/>
            </w:rPr>
          </w:rPrChange>
        </w:rPr>
        <w:t>Nat. Food</w:t>
      </w:r>
      <w:r w:rsidRPr="00F02909">
        <w:rPr>
          <w:lang w:val="en-US"/>
          <w:rPrChange w:id="555" w:author="Virginia Anne Nichols" w:date="2025-05-14T09:52:00Z" w16du:dateUtc="2025-05-14T07:52:00Z">
            <w:rPr/>
          </w:rPrChange>
        </w:rPr>
        <w:t xml:space="preserve"> </w:t>
      </w:r>
      <w:r w:rsidRPr="00F02909">
        <w:rPr>
          <w:b/>
          <w:bCs/>
          <w:lang w:val="en-US"/>
          <w:rPrChange w:id="556" w:author="Virginia Anne Nichols" w:date="2025-05-14T09:52:00Z" w16du:dateUtc="2025-05-14T07:52:00Z">
            <w:rPr>
              <w:b/>
              <w:bCs/>
            </w:rPr>
          </w:rPrChange>
        </w:rPr>
        <w:t>3</w:t>
      </w:r>
      <w:r w:rsidRPr="00F02909">
        <w:rPr>
          <w:lang w:val="en-US"/>
          <w:rPrChange w:id="557" w:author="Virginia Anne Nichols" w:date="2025-05-14T09:52:00Z" w16du:dateUtc="2025-05-14T07:52:00Z">
            <w:rPr/>
          </w:rPrChange>
        </w:rPr>
        <w:t>, 11–18 (2022).</w:t>
      </w:r>
    </w:p>
    <w:p w14:paraId="40C8D503" w14:textId="77777777" w:rsidR="00F02909" w:rsidRPr="00F02909" w:rsidRDefault="00F02909" w:rsidP="00F02909">
      <w:pPr>
        <w:pStyle w:val="Bibliography"/>
        <w:rPr>
          <w:lang w:val="en-US"/>
          <w:rPrChange w:id="558" w:author="Virginia Anne Nichols" w:date="2025-05-14T09:52:00Z" w16du:dateUtc="2025-05-14T07:52:00Z">
            <w:rPr/>
          </w:rPrChange>
        </w:rPr>
      </w:pPr>
      <w:r w:rsidRPr="00F02909">
        <w:rPr>
          <w:lang w:val="en-US"/>
          <w:rPrChange w:id="559" w:author="Virginia Anne Nichols" w:date="2025-05-14T09:52:00Z" w16du:dateUtc="2025-05-14T07:52:00Z">
            <w:rPr/>
          </w:rPrChange>
        </w:rPr>
        <w:t>63.</w:t>
      </w:r>
      <w:r w:rsidRPr="00F02909">
        <w:rPr>
          <w:lang w:val="en-US"/>
          <w:rPrChange w:id="560" w:author="Virginia Anne Nichols" w:date="2025-05-14T09:52:00Z" w16du:dateUtc="2025-05-14T07:52:00Z">
            <w:rPr/>
          </w:rPrChange>
        </w:rPr>
        <w:tab/>
        <w:t xml:space="preserve">Chaney, D. </w:t>
      </w:r>
      <w:r w:rsidRPr="00F02909">
        <w:rPr>
          <w:i/>
          <w:iCs/>
          <w:lang w:val="en-US"/>
          <w:rPrChange w:id="561" w:author="Virginia Anne Nichols" w:date="2025-05-14T09:52:00Z" w16du:dateUtc="2025-05-14T07:52:00Z">
            <w:rPr>
              <w:i/>
              <w:iCs/>
            </w:rPr>
          </w:rPrChange>
        </w:rPr>
        <w:t>How to Conduct Research on Your Farm or Ranch</w:t>
      </w:r>
      <w:r w:rsidRPr="00F02909">
        <w:rPr>
          <w:lang w:val="en-US"/>
          <w:rPrChange w:id="562" w:author="Virginia Anne Nichols" w:date="2025-05-14T09:52:00Z" w16du:dateUtc="2025-05-14T07:52:00Z">
            <w:rPr/>
          </w:rPrChange>
        </w:rPr>
        <w:t>. https://www.sare.org/resources/how-to-conduct-research-on-your-farm-or-ranch/ (2017).</w:t>
      </w:r>
    </w:p>
    <w:p w14:paraId="73A09B0B" w14:textId="77777777" w:rsidR="00F02909" w:rsidRPr="00F02909" w:rsidRDefault="00F02909" w:rsidP="00F02909">
      <w:pPr>
        <w:pStyle w:val="Bibliography"/>
        <w:rPr>
          <w:lang w:val="en-US"/>
          <w:rPrChange w:id="563" w:author="Virginia Anne Nichols" w:date="2025-05-14T09:52:00Z" w16du:dateUtc="2025-05-14T07:52:00Z">
            <w:rPr/>
          </w:rPrChange>
        </w:rPr>
      </w:pPr>
      <w:r w:rsidRPr="00F02909">
        <w:rPr>
          <w:lang w:val="en-US"/>
          <w:rPrChange w:id="564" w:author="Virginia Anne Nichols" w:date="2025-05-14T09:52:00Z" w16du:dateUtc="2025-05-14T07:52:00Z">
            <w:rPr/>
          </w:rPrChange>
        </w:rPr>
        <w:t>64.</w:t>
      </w:r>
      <w:r w:rsidRPr="00F02909">
        <w:rPr>
          <w:lang w:val="en-US"/>
          <w:rPrChange w:id="565" w:author="Virginia Anne Nichols" w:date="2025-05-14T09:52:00Z" w16du:dateUtc="2025-05-14T07:52:00Z">
            <w:rPr/>
          </w:rPrChange>
        </w:rPr>
        <w:tab/>
        <w:t xml:space="preserve">Orozco, J. P., Hathaway, M., Veley, T., Estrada, H. &amp; Tobey, E. Farmers Guide to Conducting On-Farm Research. </w:t>
      </w:r>
      <w:r w:rsidRPr="00F02909">
        <w:rPr>
          <w:i/>
          <w:iCs/>
          <w:lang w:val="en-US"/>
          <w:rPrChange w:id="566" w:author="Virginia Anne Nichols" w:date="2025-05-14T09:52:00Z" w16du:dateUtc="2025-05-14T07:52:00Z">
            <w:rPr>
              <w:i/>
              <w:iCs/>
            </w:rPr>
          </w:rPrChange>
        </w:rPr>
        <w:t>Organic Farming Research Foundation</w:t>
      </w:r>
      <w:r w:rsidRPr="00F02909">
        <w:rPr>
          <w:lang w:val="en-US"/>
          <w:rPrChange w:id="567" w:author="Virginia Anne Nichols" w:date="2025-05-14T09:52:00Z" w16du:dateUtc="2025-05-14T07:52:00Z">
            <w:rPr/>
          </w:rPrChange>
        </w:rPr>
        <w:t xml:space="preserve"> https://ofrf.org/reports/farmers-guide-to-conducting-on-farm-research/ (2023).</w:t>
      </w:r>
    </w:p>
    <w:p w14:paraId="7368F5B8" w14:textId="77777777" w:rsidR="00F02909" w:rsidRPr="00F02909" w:rsidRDefault="00F02909" w:rsidP="00F02909">
      <w:pPr>
        <w:pStyle w:val="Bibliography"/>
        <w:rPr>
          <w:lang w:val="en-US"/>
          <w:rPrChange w:id="568" w:author="Virginia Anne Nichols" w:date="2025-05-14T09:52:00Z" w16du:dateUtc="2025-05-14T07:52:00Z">
            <w:rPr/>
          </w:rPrChange>
        </w:rPr>
      </w:pPr>
      <w:r w:rsidRPr="00F02909">
        <w:rPr>
          <w:lang w:val="en-US"/>
          <w:rPrChange w:id="569" w:author="Virginia Anne Nichols" w:date="2025-05-14T09:52:00Z" w16du:dateUtc="2025-05-14T07:52:00Z">
            <w:rPr/>
          </w:rPrChange>
        </w:rPr>
        <w:t>65.</w:t>
      </w:r>
      <w:r w:rsidRPr="00F02909">
        <w:rPr>
          <w:lang w:val="en-US"/>
          <w:rPrChange w:id="570" w:author="Virginia Anne Nichols" w:date="2025-05-14T09:52:00Z" w16du:dateUtc="2025-05-14T07:52:00Z">
            <w:rPr/>
          </w:rPrChange>
        </w:rPr>
        <w:tab/>
      </w:r>
      <w:proofErr w:type="spellStart"/>
      <w:r w:rsidRPr="00F02909">
        <w:rPr>
          <w:lang w:val="en-US"/>
          <w:rPrChange w:id="571" w:author="Virginia Anne Nichols" w:date="2025-05-14T09:52:00Z" w16du:dateUtc="2025-05-14T07:52:00Z">
            <w:rPr/>
          </w:rPrChange>
        </w:rPr>
        <w:t>Toffolini</w:t>
      </w:r>
      <w:proofErr w:type="spellEnd"/>
      <w:r w:rsidRPr="00F02909">
        <w:rPr>
          <w:lang w:val="en-US"/>
          <w:rPrChange w:id="572" w:author="Virginia Anne Nichols" w:date="2025-05-14T09:52:00Z" w16du:dateUtc="2025-05-14T07:52:00Z">
            <w:rPr/>
          </w:rPrChange>
        </w:rPr>
        <w:t xml:space="preserve">, Q. &amp; </w:t>
      </w:r>
      <w:proofErr w:type="spellStart"/>
      <w:r w:rsidRPr="00F02909">
        <w:rPr>
          <w:lang w:val="en-US"/>
          <w:rPrChange w:id="573" w:author="Virginia Anne Nichols" w:date="2025-05-14T09:52:00Z" w16du:dateUtc="2025-05-14T07:52:00Z">
            <w:rPr/>
          </w:rPrChange>
        </w:rPr>
        <w:t>Jeuffroy</w:t>
      </w:r>
      <w:proofErr w:type="spellEnd"/>
      <w:r w:rsidRPr="00F02909">
        <w:rPr>
          <w:lang w:val="en-US"/>
          <w:rPrChange w:id="574" w:author="Virginia Anne Nichols" w:date="2025-05-14T09:52:00Z" w16du:dateUtc="2025-05-14T07:52:00Z">
            <w:rPr/>
          </w:rPrChange>
        </w:rPr>
        <w:t xml:space="preserve">, M.-H. On-farm experimentation practices and associated farmer-researcher relationships: a systematic literature review. </w:t>
      </w:r>
      <w:r w:rsidRPr="00F02909">
        <w:rPr>
          <w:i/>
          <w:iCs/>
          <w:lang w:val="en-US"/>
          <w:rPrChange w:id="575" w:author="Virginia Anne Nichols" w:date="2025-05-14T09:52:00Z" w16du:dateUtc="2025-05-14T07:52:00Z">
            <w:rPr>
              <w:i/>
              <w:iCs/>
            </w:rPr>
          </w:rPrChange>
        </w:rPr>
        <w:t>Agron. Sustain. Dev.</w:t>
      </w:r>
      <w:r w:rsidRPr="00F02909">
        <w:rPr>
          <w:lang w:val="en-US"/>
          <w:rPrChange w:id="576" w:author="Virginia Anne Nichols" w:date="2025-05-14T09:52:00Z" w16du:dateUtc="2025-05-14T07:52:00Z">
            <w:rPr/>
          </w:rPrChange>
        </w:rPr>
        <w:t xml:space="preserve"> </w:t>
      </w:r>
      <w:r w:rsidRPr="00F02909">
        <w:rPr>
          <w:b/>
          <w:bCs/>
          <w:lang w:val="en-US"/>
          <w:rPrChange w:id="577" w:author="Virginia Anne Nichols" w:date="2025-05-14T09:52:00Z" w16du:dateUtc="2025-05-14T07:52:00Z">
            <w:rPr>
              <w:b/>
              <w:bCs/>
            </w:rPr>
          </w:rPrChange>
        </w:rPr>
        <w:t>42</w:t>
      </w:r>
      <w:r w:rsidRPr="00F02909">
        <w:rPr>
          <w:lang w:val="en-US"/>
          <w:rPrChange w:id="578" w:author="Virginia Anne Nichols" w:date="2025-05-14T09:52:00Z" w16du:dateUtc="2025-05-14T07:52:00Z">
            <w:rPr/>
          </w:rPrChange>
        </w:rPr>
        <w:t>, 114 (2022).</w:t>
      </w:r>
    </w:p>
    <w:p w14:paraId="1CA79672" w14:textId="77777777" w:rsidR="00F02909" w:rsidRPr="00F02909" w:rsidRDefault="00F02909" w:rsidP="00F02909">
      <w:pPr>
        <w:pStyle w:val="Bibliography"/>
        <w:rPr>
          <w:lang w:val="en-US"/>
          <w:rPrChange w:id="579" w:author="Virginia Anne Nichols" w:date="2025-05-14T09:52:00Z" w16du:dateUtc="2025-05-14T07:52:00Z">
            <w:rPr/>
          </w:rPrChange>
        </w:rPr>
      </w:pPr>
      <w:r w:rsidRPr="00F02909">
        <w:rPr>
          <w:lang w:val="en-US"/>
          <w:rPrChange w:id="580" w:author="Virginia Anne Nichols" w:date="2025-05-14T09:52:00Z" w16du:dateUtc="2025-05-14T07:52:00Z">
            <w:rPr/>
          </w:rPrChange>
        </w:rPr>
        <w:t>66.</w:t>
      </w:r>
      <w:r w:rsidRPr="00F02909">
        <w:rPr>
          <w:lang w:val="en-US"/>
          <w:rPrChange w:id="581" w:author="Virginia Anne Nichols" w:date="2025-05-14T09:52:00Z" w16du:dateUtc="2025-05-14T07:52:00Z">
            <w:rPr/>
          </w:rPrChange>
        </w:rPr>
        <w:tab/>
      </w:r>
      <w:proofErr w:type="gramStart"/>
      <w:r w:rsidRPr="00F02909">
        <w:rPr>
          <w:lang w:val="en-US"/>
          <w:rPrChange w:id="582" w:author="Virginia Anne Nichols" w:date="2025-05-14T09:52:00Z" w16du:dateUtc="2025-05-14T07:52:00Z">
            <w:rPr/>
          </w:rPrChange>
        </w:rPr>
        <w:t>Jackson-Smith</w:t>
      </w:r>
      <w:proofErr w:type="gramEnd"/>
      <w:r w:rsidRPr="00F02909">
        <w:rPr>
          <w:lang w:val="en-US"/>
          <w:rPrChange w:id="583" w:author="Virginia Anne Nichols" w:date="2025-05-14T09:52:00Z" w16du:dateUtc="2025-05-14T07:52:00Z">
            <w:rPr/>
          </w:rPrChange>
        </w:rPr>
        <w:t xml:space="preserve">, D. &amp; Veisi, H. A typology to guide design and assessment of participatory farming research projects. </w:t>
      </w:r>
      <w:r w:rsidRPr="00F02909">
        <w:rPr>
          <w:i/>
          <w:iCs/>
          <w:lang w:val="en-US"/>
          <w:rPrChange w:id="584" w:author="Virginia Anne Nichols" w:date="2025-05-14T09:52:00Z" w16du:dateUtc="2025-05-14T07:52:00Z">
            <w:rPr>
              <w:i/>
              <w:iCs/>
            </w:rPr>
          </w:rPrChange>
        </w:rPr>
        <w:t xml:space="preserve">Socio-Ecol. </w:t>
      </w:r>
      <w:proofErr w:type="spellStart"/>
      <w:r w:rsidRPr="00F02909">
        <w:rPr>
          <w:i/>
          <w:iCs/>
          <w:lang w:val="en-US"/>
          <w:rPrChange w:id="585" w:author="Virginia Anne Nichols" w:date="2025-05-14T09:52:00Z" w16du:dateUtc="2025-05-14T07:52:00Z">
            <w:rPr>
              <w:i/>
              <w:iCs/>
            </w:rPr>
          </w:rPrChange>
        </w:rPr>
        <w:t>Pract</w:t>
      </w:r>
      <w:proofErr w:type="spellEnd"/>
      <w:r w:rsidRPr="00F02909">
        <w:rPr>
          <w:i/>
          <w:iCs/>
          <w:lang w:val="en-US"/>
          <w:rPrChange w:id="586" w:author="Virginia Anne Nichols" w:date="2025-05-14T09:52:00Z" w16du:dateUtc="2025-05-14T07:52:00Z">
            <w:rPr>
              <w:i/>
              <w:iCs/>
            </w:rPr>
          </w:rPrChange>
        </w:rPr>
        <w:t>. Res.</w:t>
      </w:r>
      <w:r w:rsidRPr="00F02909">
        <w:rPr>
          <w:lang w:val="en-US"/>
          <w:rPrChange w:id="587" w:author="Virginia Anne Nichols" w:date="2025-05-14T09:52:00Z" w16du:dateUtc="2025-05-14T07:52:00Z">
            <w:rPr/>
          </w:rPrChange>
        </w:rPr>
        <w:t xml:space="preserve"> </w:t>
      </w:r>
      <w:r w:rsidRPr="00F02909">
        <w:rPr>
          <w:b/>
          <w:bCs/>
          <w:lang w:val="en-US"/>
          <w:rPrChange w:id="588" w:author="Virginia Anne Nichols" w:date="2025-05-14T09:52:00Z" w16du:dateUtc="2025-05-14T07:52:00Z">
            <w:rPr>
              <w:b/>
              <w:bCs/>
            </w:rPr>
          </w:rPrChange>
        </w:rPr>
        <w:t>5</w:t>
      </w:r>
      <w:r w:rsidRPr="00F02909">
        <w:rPr>
          <w:lang w:val="en-US"/>
          <w:rPrChange w:id="589" w:author="Virginia Anne Nichols" w:date="2025-05-14T09:52:00Z" w16du:dateUtc="2025-05-14T07:52:00Z">
            <w:rPr/>
          </w:rPrChange>
        </w:rPr>
        <w:t>, 159–174 (2023).</w:t>
      </w:r>
    </w:p>
    <w:p w14:paraId="64435DF7" w14:textId="77777777" w:rsidR="00F02909" w:rsidRPr="00F02909" w:rsidRDefault="00F02909" w:rsidP="00F02909">
      <w:pPr>
        <w:pStyle w:val="Bibliography"/>
        <w:rPr>
          <w:lang w:val="en-US"/>
          <w:rPrChange w:id="590" w:author="Virginia Anne Nichols" w:date="2025-05-14T09:52:00Z" w16du:dateUtc="2025-05-14T07:52:00Z">
            <w:rPr/>
          </w:rPrChange>
        </w:rPr>
      </w:pPr>
      <w:r w:rsidRPr="00F02909">
        <w:rPr>
          <w:lang w:val="en-US"/>
          <w:rPrChange w:id="591" w:author="Virginia Anne Nichols" w:date="2025-05-14T09:52:00Z" w16du:dateUtc="2025-05-14T07:52:00Z">
            <w:rPr/>
          </w:rPrChange>
        </w:rPr>
        <w:t>67.</w:t>
      </w:r>
      <w:r w:rsidRPr="00F02909">
        <w:rPr>
          <w:lang w:val="en-US"/>
          <w:rPrChange w:id="592" w:author="Virginia Anne Nichols" w:date="2025-05-14T09:52:00Z" w16du:dateUtc="2025-05-14T07:52:00Z">
            <w:rPr/>
          </w:rPrChange>
        </w:rPr>
        <w:tab/>
        <w:t xml:space="preserve">Liebig, M. A., Doran, J. W. &amp; Francis, C. A. “Work-a-Day” Compensation in Farmer Participatory Research. </w:t>
      </w:r>
      <w:r w:rsidRPr="00F02909">
        <w:rPr>
          <w:i/>
          <w:iCs/>
          <w:lang w:val="en-US"/>
          <w:rPrChange w:id="593" w:author="Virginia Anne Nichols" w:date="2025-05-14T09:52:00Z" w16du:dateUtc="2025-05-14T07:52:00Z">
            <w:rPr>
              <w:i/>
              <w:iCs/>
            </w:rPr>
          </w:rPrChange>
        </w:rPr>
        <w:t xml:space="preserve">J. Nat. </w:t>
      </w:r>
      <w:proofErr w:type="spellStart"/>
      <w:r w:rsidRPr="00F02909">
        <w:rPr>
          <w:i/>
          <w:iCs/>
          <w:lang w:val="en-US"/>
          <w:rPrChange w:id="594" w:author="Virginia Anne Nichols" w:date="2025-05-14T09:52:00Z" w16du:dateUtc="2025-05-14T07:52:00Z">
            <w:rPr>
              <w:i/>
              <w:iCs/>
            </w:rPr>
          </w:rPrChange>
        </w:rPr>
        <w:t>Resour</w:t>
      </w:r>
      <w:proofErr w:type="spellEnd"/>
      <w:r w:rsidRPr="00F02909">
        <w:rPr>
          <w:i/>
          <w:iCs/>
          <w:lang w:val="en-US"/>
          <w:rPrChange w:id="595" w:author="Virginia Anne Nichols" w:date="2025-05-14T09:52:00Z" w16du:dateUtc="2025-05-14T07:52:00Z">
            <w:rPr>
              <w:i/>
              <w:iCs/>
            </w:rPr>
          </w:rPrChange>
        </w:rPr>
        <w:t>. Life Sci. Educ.</w:t>
      </w:r>
      <w:r w:rsidRPr="00F02909">
        <w:rPr>
          <w:lang w:val="en-US"/>
          <w:rPrChange w:id="596" w:author="Virginia Anne Nichols" w:date="2025-05-14T09:52:00Z" w16du:dateUtc="2025-05-14T07:52:00Z">
            <w:rPr/>
          </w:rPrChange>
        </w:rPr>
        <w:t xml:space="preserve"> </w:t>
      </w:r>
      <w:r w:rsidRPr="00F02909">
        <w:rPr>
          <w:b/>
          <w:bCs/>
          <w:lang w:val="en-US"/>
          <w:rPrChange w:id="597" w:author="Virginia Anne Nichols" w:date="2025-05-14T09:52:00Z" w16du:dateUtc="2025-05-14T07:52:00Z">
            <w:rPr>
              <w:b/>
              <w:bCs/>
            </w:rPr>
          </w:rPrChange>
        </w:rPr>
        <w:t>28</w:t>
      </w:r>
      <w:r w:rsidRPr="00F02909">
        <w:rPr>
          <w:lang w:val="en-US"/>
          <w:rPrChange w:id="598" w:author="Virginia Anne Nichols" w:date="2025-05-14T09:52:00Z" w16du:dateUtc="2025-05-14T07:52:00Z">
            <w:rPr/>
          </w:rPrChange>
        </w:rPr>
        <w:t>, 37–40 (1999).</w:t>
      </w:r>
    </w:p>
    <w:p w14:paraId="0778C2AC" w14:textId="77777777" w:rsidR="00F02909" w:rsidRPr="00F02909" w:rsidRDefault="00F02909" w:rsidP="00F02909">
      <w:pPr>
        <w:pStyle w:val="Bibliography"/>
        <w:rPr>
          <w:lang w:val="en-US"/>
          <w:rPrChange w:id="599" w:author="Virginia Anne Nichols" w:date="2025-05-14T09:52:00Z" w16du:dateUtc="2025-05-14T07:52:00Z">
            <w:rPr/>
          </w:rPrChange>
        </w:rPr>
      </w:pPr>
      <w:r w:rsidRPr="00F02909">
        <w:rPr>
          <w:lang w:val="en-US"/>
          <w:rPrChange w:id="600" w:author="Virginia Anne Nichols" w:date="2025-05-14T09:52:00Z" w16du:dateUtc="2025-05-14T07:52:00Z">
            <w:rPr/>
          </w:rPrChange>
        </w:rPr>
        <w:t>68.</w:t>
      </w:r>
      <w:r w:rsidRPr="00F02909">
        <w:rPr>
          <w:lang w:val="en-US"/>
          <w:rPrChange w:id="601" w:author="Virginia Anne Nichols" w:date="2025-05-14T09:52:00Z" w16du:dateUtc="2025-05-14T07:52:00Z">
            <w:rPr/>
          </w:rPrChange>
        </w:rPr>
        <w:tab/>
        <w:t xml:space="preserve">Neher, D. </w:t>
      </w:r>
      <w:r w:rsidRPr="00F02909">
        <w:rPr>
          <w:i/>
          <w:iCs/>
          <w:lang w:val="en-US"/>
          <w:rPrChange w:id="602" w:author="Virginia Anne Nichols" w:date="2025-05-14T09:52:00Z" w16du:dateUtc="2025-05-14T07:52:00Z">
            <w:rPr>
              <w:i/>
              <w:iCs/>
            </w:rPr>
          </w:rPrChange>
        </w:rPr>
        <w:t>et al.</w:t>
      </w:r>
      <w:r w:rsidRPr="00F02909">
        <w:rPr>
          <w:lang w:val="en-US"/>
          <w:rPrChange w:id="603" w:author="Virginia Anne Nichols" w:date="2025-05-14T09:52:00Z" w16du:dateUtc="2025-05-14T07:52:00Z">
            <w:rPr/>
          </w:rPrChange>
        </w:rPr>
        <w:t xml:space="preserve"> Proceedings - U.S.</w:t>
      </w:r>
      <w:proofErr w:type="gramStart"/>
      <w:r w:rsidRPr="00F02909">
        <w:rPr>
          <w:lang w:val="en-US"/>
          <w:rPrChange w:id="604" w:author="Virginia Anne Nichols" w:date="2025-05-14T09:52:00Z" w16du:dateUtc="2025-05-14T07:52:00Z">
            <w:rPr/>
          </w:rPrChange>
        </w:rPr>
        <w:t>A</w:t>
      </w:r>
      <w:proofErr w:type="gramEnd"/>
      <w:r w:rsidRPr="00F02909">
        <w:rPr>
          <w:lang w:val="en-US"/>
          <w:rPrChange w:id="605" w:author="Virginia Anne Nichols" w:date="2025-05-14T09:52:00Z" w16du:dateUtc="2025-05-14T07:52:00Z">
            <w:rPr/>
          </w:rPrChange>
        </w:rPr>
        <w:t xml:space="preserve"> Agroecology Summit 2023. </w:t>
      </w:r>
      <w:r w:rsidRPr="00F02909">
        <w:rPr>
          <w:i/>
          <w:iCs/>
          <w:lang w:val="en-US"/>
          <w:rPrChange w:id="606" w:author="Virginia Anne Nichols" w:date="2025-05-14T09:52:00Z" w16du:dateUtc="2025-05-14T07:52:00Z">
            <w:rPr>
              <w:i/>
              <w:iCs/>
            </w:rPr>
          </w:rPrChange>
        </w:rPr>
        <w:t>Coll. Agric. Life Sci. Fac. Publ.</w:t>
      </w:r>
      <w:r w:rsidRPr="00F02909">
        <w:rPr>
          <w:lang w:val="en-US"/>
          <w:rPrChange w:id="607" w:author="Virginia Anne Nichols" w:date="2025-05-14T09:52:00Z" w16du:dateUtc="2025-05-14T07:52:00Z">
            <w:rPr/>
          </w:rPrChange>
        </w:rPr>
        <w:t xml:space="preserve"> (2023).</w:t>
      </w:r>
    </w:p>
    <w:p w14:paraId="3ED0F037" w14:textId="77777777" w:rsidR="00F02909" w:rsidRPr="00F02909" w:rsidRDefault="00F02909" w:rsidP="00F02909">
      <w:pPr>
        <w:pStyle w:val="Bibliography"/>
        <w:rPr>
          <w:lang w:val="en-US"/>
          <w:rPrChange w:id="608" w:author="Virginia Anne Nichols" w:date="2025-05-14T09:52:00Z" w16du:dateUtc="2025-05-14T07:52:00Z">
            <w:rPr/>
          </w:rPrChange>
        </w:rPr>
      </w:pPr>
      <w:r w:rsidRPr="00F02909">
        <w:rPr>
          <w:lang w:val="en-US"/>
          <w:rPrChange w:id="609" w:author="Virginia Anne Nichols" w:date="2025-05-14T09:52:00Z" w16du:dateUtc="2025-05-14T07:52:00Z">
            <w:rPr/>
          </w:rPrChange>
        </w:rPr>
        <w:t>69.</w:t>
      </w:r>
      <w:r w:rsidRPr="00F02909">
        <w:rPr>
          <w:lang w:val="en-US"/>
          <w:rPrChange w:id="610" w:author="Virginia Anne Nichols" w:date="2025-05-14T09:52:00Z" w16du:dateUtc="2025-05-14T07:52:00Z">
            <w:rPr/>
          </w:rPrChange>
        </w:rPr>
        <w:tab/>
        <w:t xml:space="preserve">Thornley, K. Involving farmers in agricultural research: A farmer’s perspective. </w:t>
      </w:r>
      <w:r w:rsidRPr="00F02909">
        <w:rPr>
          <w:i/>
          <w:iCs/>
          <w:lang w:val="en-US"/>
          <w:rPrChange w:id="611" w:author="Virginia Anne Nichols" w:date="2025-05-14T09:52:00Z" w16du:dateUtc="2025-05-14T07:52:00Z">
            <w:rPr>
              <w:i/>
              <w:iCs/>
            </w:rPr>
          </w:rPrChange>
        </w:rPr>
        <w:t>Am. J. Altern. Agric.</w:t>
      </w:r>
      <w:r w:rsidRPr="00F02909">
        <w:rPr>
          <w:lang w:val="en-US"/>
          <w:rPrChange w:id="612" w:author="Virginia Anne Nichols" w:date="2025-05-14T09:52:00Z" w16du:dateUtc="2025-05-14T07:52:00Z">
            <w:rPr/>
          </w:rPrChange>
        </w:rPr>
        <w:t xml:space="preserve"> </w:t>
      </w:r>
      <w:r w:rsidRPr="00F02909">
        <w:rPr>
          <w:b/>
          <w:bCs/>
          <w:lang w:val="en-US"/>
          <w:rPrChange w:id="613" w:author="Virginia Anne Nichols" w:date="2025-05-14T09:52:00Z" w16du:dateUtc="2025-05-14T07:52:00Z">
            <w:rPr>
              <w:b/>
              <w:bCs/>
            </w:rPr>
          </w:rPrChange>
        </w:rPr>
        <w:t>5</w:t>
      </w:r>
      <w:r w:rsidRPr="00F02909">
        <w:rPr>
          <w:lang w:val="en-US"/>
          <w:rPrChange w:id="614" w:author="Virginia Anne Nichols" w:date="2025-05-14T09:52:00Z" w16du:dateUtc="2025-05-14T07:52:00Z">
            <w:rPr/>
          </w:rPrChange>
        </w:rPr>
        <w:t>, 174–177 (1990).</w:t>
      </w:r>
    </w:p>
    <w:p w14:paraId="709C3C81" w14:textId="77777777" w:rsidR="00F02909" w:rsidRPr="00F02909" w:rsidRDefault="00F02909" w:rsidP="00F02909">
      <w:pPr>
        <w:pStyle w:val="Bibliography"/>
        <w:rPr>
          <w:lang w:val="en-US"/>
          <w:rPrChange w:id="615" w:author="Virginia Anne Nichols" w:date="2025-05-14T09:52:00Z" w16du:dateUtc="2025-05-14T07:52:00Z">
            <w:rPr/>
          </w:rPrChange>
        </w:rPr>
      </w:pPr>
      <w:r w:rsidRPr="00F02909">
        <w:rPr>
          <w:lang w:val="en-US"/>
          <w:rPrChange w:id="616" w:author="Virginia Anne Nichols" w:date="2025-05-14T09:52:00Z" w16du:dateUtc="2025-05-14T07:52:00Z">
            <w:rPr/>
          </w:rPrChange>
        </w:rPr>
        <w:t>70.</w:t>
      </w:r>
      <w:r w:rsidRPr="00F02909">
        <w:rPr>
          <w:lang w:val="en-US"/>
          <w:rPrChange w:id="617" w:author="Virginia Anne Nichols" w:date="2025-05-14T09:52:00Z" w16du:dateUtc="2025-05-14T07:52:00Z">
            <w:rPr/>
          </w:rPrChange>
        </w:rPr>
        <w:tab/>
        <w:t xml:space="preserve">Sherren, K., </w:t>
      </w:r>
      <w:proofErr w:type="spellStart"/>
      <w:r w:rsidRPr="00F02909">
        <w:rPr>
          <w:lang w:val="en-US"/>
          <w:rPrChange w:id="618" w:author="Virginia Anne Nichols" w:date="2025-05-14T09:52:00Z" w16du:dateUtc="2025-05-14T07:52:00Z">
            <w:rPr/>
          </w:rPrChange>
        </w:rPr>
        <w:t>Thondhlana</w:t>
      </w:r>
      <w:proofErr w:type="spellEnd"/>
      <w:r w:rsidRPr="00F02909">
        <w:rPr>
          <w:lang w:val="en-US"/>
          <w:rPrChange w:id="619" w:author="Virginia Anne Nichols" w:date="2025-05-14T09:52:00Z" w16du:dateUtc="2025-05-14T07:52:00Z">
            <w:rPr/>
          </w:rPrChange>
        </w:rPr>
        <w:t xml:space="preserve">, G. &amp; </w:t>
      </w:r>
      <w:proofErr w:type="gramStart"/>
      <w:r w:rsidRPr="00F02909">
        <w:rPr>
          <w:lang w:val="en-US"/>
          <w:rPrChange w:id="620" w:author="Virginia Anne Nichols" w:date="2025-05-14T09:52:00Z" w16du:dateUtc="2025-05-14T07:52:00Z">
            <w:rPr/>
          </w:rPrChange>
        </w:rPr>
        <w:t>Jackson-Smith</w:t>
      </w:r>
      <w:proofErr w:type="gramEnd"/>
      <w:r w:rsidRPr="00F02909">
        <w:rPr>
          <w:lang w:val="en-US"/>
          <w:rPrChange w:id="621" w:author="Virginia Anne Nichols" w:date="2025-05-14T09:52:00Z" w16du:dateUtc="2025-05-14T07:52:00Z">
            <w:rPr/>
          </w:rPrChange>
        </w:rPr>
        <w:t xml:space="preserve">, D. </w:t>
      </w:r>
      <w:r w:rsidRPr="00F02909">
        <w:rPr>
          <w:i/>
          <w:iCs/>
          <w:lang w:val="en-US"/>
          <w:rPrChange w:id="622" w:author="Virginia Anne Nichols" w:date="2025-05-14T09:52:00Z" w16du:dateUtc="2025-05-14T07:52:00Z">
            <w:rPr>
              <w:i/>
              <w:iCs/>
            </w:rPr>
          </w:rPrChange>
        </w:rPr>
        <w:t>Opening Windows: Embracing New Perspectives and Practices in Natural Resource Social Sciences</w:t>
      </w:r>
      <w:r w:rsidRPr="00F02909">
        <w:rPr>
          <w:lang w:val="en-US"/>
          <w:rPrChange w:id="623" w:author="Virginia Anne Nichols" w:date="2025-05-14T09:52:00Z" w16du:dateUtc="2025-05-14T07:52:00Z">
            <w:rPr/>
          </w:rPrChange>
        </w:rPr>
        <w:t>. (Utah State University Press).</w:t>
      </w:r>
    </w:p>
    <w:p w14:paraId="34CA087D" w14:textId="77777777" w:rsidR="00F02909" w:rsidRPr="00F02909" w:rsidRDefault="00F02909" w:rsidP="00F02909">
      <w:pPr>
        <w:pStyle w:val="Bibliography"/>
        <w:rPr>
          <w:lang w:val="en-US"/>
          <w:rPrChange w:id="624" w:author="Virginia Anne Nichols" w:date="2025-05-14T09:52:00Z" w16du:dateUtc="2025-05-14T07:52:00Z">
            <w:rPr/>
          </w:rPrChange>
        </w:rPr>
      </w:pPr>
      <w:r w:rsidRPr="00F02909">
        <w:rPr>
          <w:lang w:val="en-US"/>
          <w:rPrChange w:id="625" w:author="Virginia Anne Nichols" w:date="2025-05-14T09:52:00Z" w16du:dateUtc="2025-05-14T07:52:00Z">
            <w:rPr/>
          </w:rPrChange>
        </w:rPr>
        <w:t>71.</w:t>
      </w:r>
      <w:r w:rsidRPr="00F02909">
        <w:rPr>
          <w:lang w:val="en-US"/>
          <w:rPrChange w:id="626" w:author="Virginia Anne Nichols" w:date="2025-05-14T09:52:00Z" w16du:dateUtc="2025-05-14T07:52:00Z">
            <w:rPr/>
          </w:rPrChange>
        </w:rPr>
        <w:tab/>
      </w:r>
      <w:proofErr w:type="spellStart"/>
      <w:r w:rsidRPr="00F02909">
        <w:rPr>
          <w:lang w:val="en-US"/>
          <w:rPrChange w:id="627" w:author="Virginia Anne Nichols" w:date="2025-05-14T09:52:00Z" w16du:dateUtc="2025-05-14T07:52:00Z">
            <w:rPr/>
          </w:rPrChange>
        </w:rPr>
        <w:t>Thésée</w:t>
      </w:r>
      <w:proofErr w:type="spellEnd"/>
      <w:r w:rsidRPr="00F02909">
        <w:rPr>
          <w:lang w:val="en-US"/>
          <w:rPrChange w:id="628" w:author="Virginia Anne Nichols" w:date="2025-05-14T09:52:00Z" w16du:dateUtc="2025-05-14T07:52:00Z">
            <w:rPr/>
          </w:rPrChange>
        </w:rPr>
        <w:t xml:space="preserve">, G. A Tool of Massive Erosion: Scientific Knowledge in the Neo-Colonial Enterprise. in </w:t>
      </w:r>
      <w:r w:rsidRPr="00F02909">
        <w:rPr>
          <w:i/>
          <w:iCs/>
          <w:lang w:val="en-US"/>
          <w:rPrChange w:id="629" w:author="Virginia Anne Nichols" w:date="2025-05-14T09:52:00Z" w16du:dateUtc="2025-05-14T07:52:00Z">
            <w:rPr>
              <w:i/>
              <w:iCs/>
            </w:rPr>
          </w:rPrChange>
        </w:rPr>
        <w:t>Anti-Colonialism and Education</w:t>
      </w:r>
      <w:r w:rsidRPr="00F02909">
        <w:rPr>
          <w:lang w:val="en-US"/>
          <w:rPrChange w:id="630" w:author="Virginia Anne Nichols" w:date="2025-05-14T09:52:00Z" w16du:dateUtc="2025-05-14T07:52:00Z">
            <w:rPr/>
          </w:rPrChange>
        </w:rPr>
        <w:t xml:space="preserve"> 25–42 (Brill, 2006). doi:10.1163/9789087901110_003.</w:t>
      </w:r>
    </w:p>
    <w:p w14:paraId="45B48557" w14:textId="77777777" w:rsidR="00F02909" w:rsidRPr="00F02909" w:rsidRDefault="00F02909" w:rsidP="00F02909">
      <w:pPr>
        <w:pStyle w:val="Bibliography"/>
        <w:rPr>
          <w:lang w:val="en-US"/>
          <w:rPrChange w:id="631" w:author="Virginia Anne Nichols" w:date="2025-05-14T09:52:00Z" w16du:dateUtc="2025-05-14T07:52:00Z">
            <w:rPr/>
          </w:rPrChange>
        </w:rPr>
      </w:pPr>
      <w:r w:rsidRPr="00F02909">
        <w:rPr>
          <w:lang w:val="en-US"/>
          <w:rPrChange w:id="632" w:author="Virginia Anne Nichols" w:date="2025-05-14T09:52:00Z" w16du:dateUtc="2025-05-14T07:52:00Z">
            <w:rPr/>
          </w:rPrChange>
        </w:rPr>
        <w:t>72.</w:t>
      </w:r>
      <w:r w:rsidRPr="00F02909">
        <w:rPr>
          <w:lang w:val="en-US"/>
          <w:rPrChange w:id="633" w:author="Virginia Anne Nichols" w:date="2025-05-14T09:52:00Z" w16du:dateUtc="2025-05-14T07:52:00Z">
            <w:rPr/>
          </w:rPrChange>
        </w:rPr>
        <w:tab/>
        <w:t xml:space="preserve">Halpin, Z. T. Scientific objectivity and the concept of “the other”. </w:t>
      </w:r>
      <w:proofErr w:type="spellStart"/>
      <w:r w:rsidRPr="00F02909">
        <w:rPr>
          <w:i/>
          <w:iCs/>
          <w:lang w:val="en-US"/>
          <w:rPrChange w:id="634" w:author="Virginia Anne Nichols" w:date="2025-05-14T09:52:00Z" w16du:dateUtc="2025-05-14T07:52:00Z">
            <w:rPr>
              <w:i/>
              <w:iCs/>
            </w:rPr>
          </w:rPrChange>
        </w:rPr>
        <w:t>Womens</w:t>
      </w:r>
      <w:proofErr w:type="spellEnd"/>
      <w:r w:rsidRPr="00F02909">
        <w:rPr>
          <w:i/>
          <w:iCs/>
          <w:lang w:val="en-US"/>
          <w:rPrChange w:id="635" w:author="Virginia Anne Nichols" w:date="2025-05-14T09:52:00Z" w16du:dateUtc="2025-05-14T07:52:00Z">
            <w:rPr>
              <w:i/>
              <w:iCs/>
            </w:rPr>
          </w:rPrChange>
        </w:rPr>
        <w:t xml:space="preserve"> Stud. Int. Forum</w:t>
      </w:r>
      <w:r w:rsidRPr="00F02909">
        <w:rPr>
          <w:lang w:val="en-US"/>
          <w:rPrChange w:id="636" w:author="Virginia Anne Nichols" w:date="2025-05-14T09:52:00Z" w16du:dateUtc="2025-05-14T07:52:00Z">
            <w:rPr/>
          </w:rPrChange>
        </w:rPr>
        <w:t xml:space="preserve"> </w:t>
      </w:r>
      <w:r w:rsidRPr="00F02909">
        <w:rPr>
          <w:b/>
          <w:bCs/>
          <w:lang w:val="en-US"/>
          <w:rPrChange w:id="637" w:author="Virginia Anne Nichols" w:date="2025-05-14T09:52:00Z" w16du:dateUtc="2025-05-14T07:52:00Z">
            <w:rPr>
              <w:b/>
              <w:bCs/>
            </w:rPr>
          </w:rPrChange>
        </w:rPr>
        <w:t>12</w:t>
      </w:r>
      <w:r w:rsidRPr="00F02909">
        <w:rPr>
          <w:lang w:val="en-US"/>
          <w:rPrChange w:id="638" w:author="Virginia Anne Nichols" w:date="2025-05-14T09:52:00Z" w16du:dateUtc="2025-05-14T07:52:00Z">
            <w:rPr/>
          </w:rPrChange>
        </w:rPr>
        <w:t>, 285–294 (1989).</w:t>
      </w:r>
    </w:p>
    <w:p w14:paraId="396C43F5" w14:textId="77777777" w:rsidR="00F02909" w:rsidRPr="00F02909" w:rsidRDefault="00F02909" w:rsidP="00F02909">
      <w:pPr>
        <w:pStyle w:val="Bibliography"/>
        <w:rPr>
          <w:lang w:val="en-US"/>
          <w:rPrChange w:id="639" w:author="Virginia Anne Nichols" w:date="2025-05-14T09:52:00Z" w16du:dateUtc="2025-05-14T07:52:00Z">
            <w:rPr/>
          </w:rPrChange>
        </w:rPr>
      </w:pPr>
      <w:r w:rsidRPr="00F02909">
        <w:rPr>
          <w:lang w:val="en-US"/>
          <w:rPrChange w:id="640" w:author="Virginia Anne Nichols" w:date="2025-05-14T09:52:00Z" w16du:dateUtc="2025-05-14T07:52:00Z">
            <w:rPr/>
          </w:rPrChange>
        </w:rPr>
        <w:t>73.</w:t>
      </w:r>
      <w:r w:rsidRPr="00F02909">
        <w:rPr>
          <w:lang w:val="en-US"/>
          <w:rPrChange w:id="641" w:author="Virginia Anne Nichols" w:date="2025-05-14T09:52:00Z" w16du:dateUtc="2025-05-14T07:52:00Z">
            <w:rPr/>
          </w:rPrChange>
        </w:rPr>
        <w:tab/>
        <w:t xml:space="preserve">Norton, B. G. Beyond Positivist Ecology: Toward an Integrated Ecological Ethics. </w:t>
      </w:r>
      <w:r w:rsidRPr="00F02909">
        <w:rPr>
          <w:i/>
          <w:iCs/>
          <w:lang w:val="en-US"/>
          <w:rPrChange w:id="642" w:author="Virginia Anne Nichols" w:date="2025-05-14T09:52:00Z" w16du:dateUtc="2025-05-14T07:52:00Z">
            <w:rPr>
              <w:i/>
              <w:iCs/>
            </w:rPr>
          </w:rPrChange>
        </w:rPr>
        <w:t>Sci. Eng. Ethics</w:t>
      </w:r>
      <w:r w:rsidRPr="00F02909">
        <w:rPr>
          <w:lang w:val="en-US"/>
          <w:rPrChange w:id="643" w:author="Virginia Anne Nichols" w:date="2025-05-14T09:52:00Z" w16du:dateUtc="2025-05-14T07:52:00Z">
            <w:rPr/>
          </w:rPrChange>
        </w:rPr>
        <w:t xml:space="preserve"> </w:t>
      </w:r>
      <w:r w:rsidRPr="00F02909">
        <w:rPr>
          <w:b/>
          <w:bCs/>
          <w:lang w:val="en-US"/>
          <w:rPrChange w:id="644" w:author="Virginia Anne Nichols" w:date="2025-05-14T09:52:00Z" w16du:dateUtc="2025-05-14T07:52:00Z">
            <w:rPr>
              <w:b/>
              <w:bCs/>
            </w:rPr>
          </w:rPrChange>
        </w:rPr>
        <w:t>14</w:t>
      </w:r>
      <w:r w:rsidRPr="00F02909">
        <w:rPr>
          <w:lang w:val="en-US"/>
          <w:rPrChange w:id="645" w:author="Virginia Anne Nichols" w:date="2025-05-14T09:52:00Z" w16du:dateUtc="2025-05-14T07:52:00Z">
            <w:rPr/>
          </w:rPrChange>
        </w:rPr>
        <w:t>, 581–592 (2008).</w:t>
      </w:r>
    </w:p>
    <w:p w14:paraId="0977D052" w14:textId="77777777" w:rsidR="00F02909" w:rsidRPr="00F02909" w:rsidRDefault="00F02909" w:rsidP="00F02909">
      <w:pPr>
        <w:pStyle w:val="Bibliography"/>
        <w:rPr>
          <w:lang w:val="en-US"/>
          <w:rPrChange w:id="646" w:author="Virginia Anne Nichols" w:date="2025-05-14T09:52:00Z" w16du:dateUtc="2025-05-14T07:52:00Z">
            <w:rPr/>
          </w:rPrChange>
        </w:rPr>
      </w:pPr>
      <w:r w:rsidRPr="00F02909">
        <w:rPr>
          <w:lang w:val="en-US"/>
          <w:rPrChange w:id="647" w:author="Virginia Anne Nichols" w:date="2025-05-14T09:52:00Z" w16du:dateUtc="2025-05-14T07:52:00Z">
            <w:rPr/>
          </w:rPrChange>
        </w:rPr>
        <w:t>74.</w:t>
      </w:r>
      <w:r w:rsidRPr="00F02909">
        <w:rPr>
          <w:lang w:val="en-US"/>
          <w:rPrChange w:id="648" w:author="Virginia Anne Nichols" w:date="2025-05-14T09:52:00Z" w16du:dateUtc="2025-05-14T07:52:00Z">
            <w:rPr/>
          </w:rPrChange>
        </w:rPr>
        <w:tab/>
        <w:t xml:space="preserve">S, B. Science may be </w:t>
      </w:r>
      <w:proofErr w:type="gramStart"/>
      <w:r w:rsidRPr="00F02909">
        <w:rPr>
          <w:lang w:val="en-US"/>
          <w:rPrChange w:id="649" w:author="Virginia Anne Nichols" w:date="2025-05-14T09:52:00Z" w16du:dateUtc="2025-05-14T07:52:00Z">
            <w:rPr/>
          </w:rPrChange>
        </w:rPr>
        <w:t>objective,</w:t>
      </w:r>
      <w:proofErr w:type="gramEnd"/>
      <w:r w:rsidRPr="00F02909">
        <w:rPr>
          <w:lang w:val="en-US"/>
          <w:rPrChange w:id="650" w:author="Virginia Anne Nichols" w:date="2025-05-14T09:52:00Z" w16du:dateUtc="2025-05-14T07:52:00Z">
            <w:rPr/>
          </w:rPrChange>
        </w:rPr>
        <w:t xml:space="preserve"> scientists are not always. </w:t>
      </w:r>
      <w:r w:rsidRPr="00F02909">
        <w:rPr>
          <w:i/>
          <w:iCs/>
          <w:lang w:val="en-US"/>
          <w:rPrChange w:id="651" w:author="Virginia Anne Nichols" w:date="2025-05-14T09:52:00Z" w16du:dateUtc="2025-05-14T07:52:00Z">
            <w:rPr>
              <w:i/>
              <w:iCs/>
            </w:rPr>
          </w:rPrChange>
        </w:rPr>
        <w:t xml:space="preserve">Facts Views Vis. </w:t>
      </w:r>
      <w:proofErr w:type="spellStart"/>
      <w:r w:rsidRPr="00F02909">
        <w:rPr>
          <w:i/>
          <w:iCs/>
          <w:lang w:val="en-US"/>
          <w:rPrChange w:id="652" w:author="Virginia Anne Nichols" w:date="2025-05-14T09:52:00Z" w16du:dateUtc="2025-05-14T07:52:00Z">
            <w:rPr>
              <w:i/>
              <w:iCs/>
            </w:rPr>
          </w:rPrChange>
        </w:rPr>
        <w:t>ObGyn</w:t>
      </w:r>
      <w:proofErr w:type="spellEnd"/>
      <w:r w:rsidRPr="00F02909">
        <w:rPr>
          <w:lang w:val="en-US"/>
          <w:rPrChange w:id="653" w:author="Virginia Anne Nichols" w:date="2025-05-14T09:52:00Z" w16du:dateUtc="2025-05-14T07:52:00Z">
            <w:rPr/>
          </w:rPrChange>
        </w:rPr>
        <w:t xml:space="preserve"> </w:t>
      </w:r>
      <w:r w:rsidRPr="00F02909">
        <w:rPr>
          <w:b/>
          <w:bCs/>
          <w:lang w:val="en-US"/>
          <w:rPrChange w:id="654" w:author="Virginia Anne Nichols" w:date="2025-05-14T09:52:00Z" w16du:dateUtc="2025-05-14T07:52:00Z">
            <w:rPr>
              <w:b/>
              <w:bCs/>
            </w:rPr>
          </w:rPrChange>
        </w:rPr>
        <w:t>13</w:t>
      </w:r>
      <w:r w:rsidRPr="00F02909">
        <w:rPr>
          <w:lang w:val="en-US"/>
          <w:rPrChange w:id="655" w:author="Virginia Anne Nichols" w:date="2025-05-14T09:52:00Z" w16du:dateUtc="2025-05-14T07:52:00Z">
            <w:rPr/>
          </w:rPrChange>
        </w:rPr>
        <w:t>, 1–2.</w:t>
      </w:r>
    </w:p>
    <w:p w14:paraId="547F83BF" w14:textId="77777777" w:rsidR="00F02909" w:rsidRPr="00F02909" w:rsidRDefault="00F02909" w:rsidP="00F02909">
      <w:pPr>
        <w:pStyle w:val="Bibliography"/>
        <w:rPr>
          <w:lang w:val="en-US"/>
          <w:rPrChange w:id="656" w:author="Virginia Anne Nichols" w:date="2025-05-14T09:52:00Z" w16du:dateUtc="2025-05-14T07:52:00Z">
            <w:rPr/>
          </w:rPrChange>
        </w:rPr>
      </w:pPr>
      <w:r w:rsidRPr="00F02909">
        <w:rPr>
          <w:lang w:val="en-US"/>
          <w:rPrChange w:id="657" w:author="Virginia Anne Nichols" w:date="2025-05-14T09:52:00Z" w16du:dateUtc="2025-05-14T07:52:00Z">
            <w:rPr/>
          </w:rPrChange>
        </w:rPr>
        <w:t>75.</w:t>
      </w:r>
      <w:r w:rsidRPr="00F02909">
        <w:rPr>
          <w:lang w:val="en-US"/>
          <w:rPrChange w:id="658" w:author="Virginia Anne Nichols" w:date="2025-05-14T09:52:00Z" w16du:dateUtc="2025-05-14T07:52:00Z">
            <w:rPr/>
          </w:rPrChange>
        </w:rPr>
        <w:tab/>
        <w:t xml:space="preserve">Mann, C. </w:t>
      </w:r>
      <w:r w:rsidRPr="00F02909">
        <w:rPr>
          <w:i/>
          <w:iCs/>
          <w:lang w:val="en-US"/>
          <w:rPrChange w:id="659" w:author="Virginia Anne Nichols" w:date="2025-05-14T09:52:00Z" w16du:dateUtc="2025-05-14T07:52:00Z">
            <w:rPr>
              <w:i/>
              <w:iCs/>
            </w:rPr>
          </w:rPrChange>
        </w:rPr>
        <w:t>The Wizard and the Prophet</w:t>
      </w:r>
      <w:r w:rsidRPr="00F02909">
        <w:rPr>
          <w:lang w:val="en-US"/>
          <w:rPrChange w:id="660" w:author="Virginia Anne Nichols" w:date="2025-05-14T09:52:00Z" w16du:dateUtc="2025-05-14T07:52:00Z">
            <w:rPr/>
          </w:rPrChange>
        </w:rPr>
        <w:t>. (Vintage, New York, NY, 2019).</w:t>
      </w:r>
    </w:p>
    <w:p w14:paraId="3AEE2BCD" w14:textId="77777777" w:rsidR="00F02909" w:rsidRPr="00F02909" w:rsidRDefault="00F02909" w:rsidP="00F02909">
      <w:pPr>
        <w:pStyle w:val="Bibliography"/>
        <w:rPr>
          <w:lang w:val="en-US"/>
          <w:rPrChange w:id="661" w:author="Virginia Anne Nichols" w:date="2025-05-14T09:52:00Z" w16du:dateUtc="2025-05-14T07:52:00Z">
            <w:rPr/>
          </w:rPrChange>
        </w:rPr>
      </w:pPr>
      <w:r w:rsidRPr="00F02909">
        <w:rPr>
          <w:lang w:val="en-US"/>
          <w:rPrChange w:id="662" w:author="Virginia Anne Nichols" w:date="2025-05-14T09:52:00Z" w16du:dateUtc="2025-05-14T07:52:00Z">
            <w:rPr/>
          </w:rPrChange>
        </w:rPr>
        <w:t>76.</w:t>
      </w:r>
      <w:r w:rsidRPr="00F02909">
        <w:rPr>
          <w:lang w:val="en-US"/>
          <w:rPrChange w:id="663" w:author="Virginia Anne Nichols" w:date="2025-05-14T09:52:00Z" w16du:dateUtc="2025-05-14T07:52:00Z">
            <w:rPr/>
          </w:rPrChange>
        </w:rPr>
        <w:tab/>
        <w:t xml:space="preserve">Borlaug, N. E. The Green Revolution: For Bread and Peace. </w:t>
      </w:r>
      <w:r w:rsidRPr="00F02909">
        <w:rPr>
          <w:i/>
          <w:iCs/>
          <w:lang w:val="en-US"/>
          <w:rPrChange w:id="664" w:author="Virginia Anne Nichols" w:date="2025-05-14T09:52:00Z" w16du:dateUtc="2025-05-14T07:52:00Z">
            <w:rPr>
              <w:i/>
              <w:iCs/>
            </w:rPr>
          </w:rPrChange>
        </w:rPr>
        <w:t>Bull. At. Sci.</w:t>
      </w:r>
      <w:r w:rsidRPr="00F02909">
        <w:rPr>
          <w:lang w:val="en-US"/>
          <w:rPrChange w:id="665" w:author="Virginia Anne Nichols" w:date="2025-05-14T09:52:00Z" w16du:dateUtc="2025-05-14T07:52:00Z">
            <w:rPr/>
          </w:rPrChange>
        </w:rPr>
        <w:t xml:space="preserve"> (1971).</w:t>
      </w:r>
    </w:p>
    <w:p w14:paraId="5E132326" w14:textId="77777777" w:rsidR="00F02909" w:rsidRPr="00F02909" w:rsidRDefault="00F02909" w:rsidP="00F02909">
      <w:pPr>
        <w:pStyle w:val="Bibliography"/>
        <w:rPr>
          <w:lang w:val="en-US"/>
          <w:rPrChange w:id="666" w:author="Virginia Anne Nichols" w:date="2025-05-14T09:52:00Z" w16du:dateUtc="2025-05-14T07:52:00Z">
            <w:rPr/>
          </w:rPrChange>
        </w:rPr>
      </w:pPr>
      <w:r w:rsidRPr="00F02909">
        <w:rPr>
          <w:lang w:val="en-US"/>
          <w:rPrChange w:id="667" w:author="Virginia Anne Nichols" w:date="2025-05-14T09:52:00Z" w16du:dateUtc="2025-05-14T07:52:00Z">
            <w:rPr/>
          </w:rPrChange>
        </w:rPr>
        <w:lastRenderedPageBreak/>
        <w:t>77.</w:t>
      </w:r>
      <w:r w:rsidRPr="00F02909">
        <w:rPr>
          <w:lang w:val="en-US"/>
          <w:rPrChange w:id="668" w:author="Virginia Anne Nichols" w:date="2025-05-14T09:52:00Z" w16du:dateUtc="2025-05-14T07:52:00Z">
            <w:rPr/>
          </w:rPrChange>
        </w:rPr>
        <w:tab/>
        <w:t xml:space="preserve">Sayre, N. F. </w:t>
      </w:r>
      <w:proofErr w:type="gramStart"/>
      <w:r w:rsidRPr="00F02909">
        <w:rPr>
          <w:lang w:val="en-US"/>
          <w:rPrChange w:id="669" w:author="Virginia Anne Nichols" w:date="2025-05-14T09:52:00Z" w16du:dateUtc="2025-05-14T07:52:00Z">
            <w:rPr/>
          </w:rPrChange>
        </w:rPr>
        <w:t>The Genesis</w:t>
      </w:r>
      <w:proofErr w:type="gramEnd"/>
      <w:r w:rsidRPr="00F02909">
        <w:rPr>
          <w:lang w:val="en-US"/>
          <w:rPrChange w:id="670" w:author="Virginia Anne Nichols" w:date="2025-05-14T09:52:00Z" w16du:dateUtc="2025-05-14T07:52:00Z">
            <w:rPr/>
          </w:rPrChange>
        </w:rPr>
        <w:t xml:space="preserve">, History, and Limits of Carrying Capacity. </w:t>
      </w:r>
      <w:r w:rsidRPr="00F02909">
        <w:rPr>
          <w:i/>
          <w:iCs/>
          <w:lang w:val="en-US"/>
          <w:rPrChange w:id="671" w:author="Virginia Anne Nichols" w:date="2025-05-14T09:52:00Z" w16du:dateUtc="2025-05-14T07:52:00Z">
            <w:rPr>
              <w:i/>
              <w:iCs/>
            </w:rPr>
          </w:rPrChange>
        </w:rPr>
        <w:t xml:space="preserve">Ann. Assoc. Am. </w:t>
      </w:r>
      <w:proofErr w:type="spellStart"/>
      <w:r w:rsidRPr="00F02909">
        <w:rPr>
          <w:i/>
          <w:iCs/>
          <w:lang w:val="en-US"/>
          <w:rPrChange w:id="672" w:author="Virginia Anne Nichols" w:date="2025-05-14T09:52:00Z" w16du:dateUtc="2025-05-14T07:52:00Z">
            <w:rPr>
              <w:i/>
              <w:iCs/>
            </w:rPr>
          </w:rPrChange>
        </w:rPr>
        <w:t>Geogr</w:t>
      </w:r>
      <w:proofErr w:type="spellEnd"/>
      <w:r w:rsidRPr="00F02909">
        <w:rPr>
          <w:i/>
          <w:iCs/>
          <w:lang w:val="en-US"/>
          <w:rPrChange w:id="673" w:author="Virginia Anne Nichols" w:date="2025-05-14T09:52:00Z" w16du:dateUtc="2025-05-14T07:52:00Z">
            <w:rPr>
              <w:i/>
              <w:iCs/>
            </w:rPr>
          </w:rPrChange>
        </w:rPr>
        <w:t>.</w:t>
      </w:r>
      <w:r w:rsidRPr="00F02909">
        <w:rPr>
          <w:lang w:val="en-US"/>
          <w:rPrChange w:id="674" w:author="Virginia Anne Nichols" w:date="2025-05-14T09:52:00Z" w16du:dateUtc="2025-05-14T07:52:00Z">
            <w:rPr/>
          </w:rPrChange>
        </w:rPr>
        <w:t xml:space="preserve"> </w:t>
      </w:r>
      <w:r w:rsidRPr="00F02909">
        <w:rPr>
          <w:b/>
          <w:bCs/>
          <w:lang w:val="en-US"/>
          <w:rPrChange w:id="675" w:author="Virginia Anne Nichols" w:date="2025-05-14T09:52:00Z" w16du:dateUtc="2025-05-14T07:52:00Z">
            <w:rPr>
              <w:b/>
              <w:bCs/>
            </w:rPr>
          </w:rPrChange>
        </w:rPr>
        <w:t>98</w:t>
      </w:r>
      <w:r w:rsidRPr="00F02909">
        <w:rPr>
          <w:lang w:val="en-US"/>
          <w:rPrChange w:id="676" w:author="Virginia Anne Nichols" w:date="2025-05-14T09:52:00Z" w16du:dateUtc="2025-05-14T07:52:00Z">
            <w:rPr/>
          </w:rPrChange>
        </w:rPr>
        <w:t>, 120–134 (2008).</w:t>
      </w:r>
    </w:p>
    <w:p w14:paraId="1F38542E" w14:textId="77777777" w:rsidR="00F02909" w:rsidRPr="00F02909" w:rsidRDefault="00F02909" w:rsidP="00F02909">
      <w:pPr>
        <w:pStyle w:val="Bibliography"/>
        <w:rPr>
          <w:lang w:val="en-US"/>
          <w:rPrChange w:id="677" w:author="Virginia Anne Nichols" w:date="2025-05-14T09:52:00Z" w16du:dateUtc="2025-05-14T07:52:00Z">
            <w:rPr/>
          </w:rPrChange>
        </w:rPr>
      </w:pPr>
      <w:r w:rsidRPr="00F02909">
        <w:rPr>
          <w:lang w:val="en-US"/>
          <w:rPrChange w:id="678" w:author="Virginia Anne Nichols" w:date="2025-05-14T09:52:00Z" w16du:dateUtc="2025-05-14T07:52:00Z">
            <w:rPr/>
          </w:rPrChange>
        </w:rPr>
        <w:t>78.</w:t>
      </w:r>
      <w:r w:rsidRPr="00F02909">
        <w:rPr>
          <w:lang w:val="en-US"/>
          <w:rPrChange w:id="679" w:author="Virginia Anne Nichols" w:date="2025-05-14T09:52:00Z" w16du:dateUtc="2025-05-14T07:52:00Z">
            <w:rPr/>
          </w:rPrChange>
        </w:rPr>
        <w:tab/>
        <w:t xml:space="preserve">Jordan, N. </w:t>
      </w:r>
      <w:r w:rsidRPr="00F02909">
        <w:rPr>
          <w:i/>
          <w:iCs/>
          <w:lang w:val="en-US"/>
          <w:rPrChange w:id="680" w:author="Virginia Anne Nichols" w:date="2025-05-14T09:52:00Z" w16du:dateUtc="2025-05-14T07:52:00Z">
            <w:rPr>
              <w:i/>
              <w:iCs/>
            </w:rPr>
          </w:rPrChange>
        </w:rPr>
        <w:t>et al.</w:t>
      </w:r>
      <w:r w:rsidRPr="00F02909">
        <w:rPr>
          <w:lang w:val="en-US"/>
          <w:rPrChange w:id="681" w:author="Virginia Anne Nichols" w:date="2025-05-14T09:52:00Z" w16du:dateUtc="2025-05-14T07:52:00Z">
            <w:rPr/>
          </w:rPrChange>
        </w:rPr>
        <w:t xml:space="preserve"> To meet grand challenges, agricultural scientists must engage in the politics of constructive collective action. </w:t>
      </w:r>
      <w:r w:rsidRPr="00F02909">
        <w:rPr>
          <w:i/>
          <w:iCs/>
          <w:lang w:val="en-US"/>
          <w:rPrChange w:id="682" w:author="Virginia Anne Nichols" w:date="2025-05-14T09:52:00Z" w16du:dateUtc="2025-05-14T07:52:00Z">
            <w:rPr>
              <w:i/>
              <w:iCs/>
            </w:rPr>
          </w:rPrChange>
        </w:rPr>
        <w:t>Crop Sci.</w:t>
      </w:r>
      <w:r w:rsidRPr="00F02909">
        <w:rPr>
          <w:lang w:val="en-US"/>
          <w:rPrChange w:id="683" w:author="Virginia Anne Nichols" w:date="2025-05-14T09:52:00Z" w16du:dateUtc="2025-05-14T07:52:00Z">
            <w:rPr/>
          </w:rPrChange>
        </w:rPr>
        <w:t xml:space="preserve"> </w:t>
      </w:r>
      <w:r w:rsidRPr="00F02909">
        <w:rPr>
          <w:b/>
          <w:bCs/>
          <w:lang w:val="en-US"/>
          <w:rPrChange w:id="684" w:author="Virginia Anne Nichols" w:date="2025-05-14T09:52:00Z" w16du:dateUtc="2025-05-14T07:52:00Z">
            <w:rPr>
              <w:b/>
              <w:bCs/>
            </w:rPr>
          </w:rPrChange>
        </w:rPr>
        <w:t>61</w:t>
      </w:r>
      <w:r w:rsidRPr="00F02909">
        <w:rPr>
          <w:lang w:val="en-US"/>
          <w:rPrChange w:id="685" w:author="Virginia Anne Nichols" w:date="2025-05-14T09:52:00Z" w16du:dateUtc="2025-05-14T07:52:00Z">
            <w:rPr/>
          </w:rPrChange>
        </w:rPr>
        <w:t>, 24–31 (2021).</w:t>
      </w:r>
    </w:p>
    <w:p w14:paraId="4F02275A" w14:textId="77777777" w:rsidR="00F02909" w:rsidRPr="00F02909" w:rsidRDefault="00F02909" w:rsidP="00F02909">
      <w:pPr>
        <w:pStyle w:val="Bibliography"/>
        <w:rPr>
          <w:lang w:val="en-US"/>
          <w:rPrChange w:id="686" w:author="Virginia Anne Nichols" w:date="2025-05-14T09:52:00Z" w16du:dateUtc="2025-05-14T07:52:00Z">
            <w:rPr/>
          </w:rPrChange>
        </w:rPr>
      </w:pPr>
      <w:r w:rsidRPr="00F02909">
        <w:rPr>
          <w:lang w:val="en-US"/>
          <w:rPrChange w:id="687" w:author="Virginia Anne Nichols" w:date="2025-05-14T09:52:00Z" w16du:dateUtc="2025-05-14T07:52:00Z">
            <w:rPr/>
          </w:rPrChange>
        </w:rPr>
        <w:t>79.</w:t>
      </w:r>
      <w:r w:rsidRPr="00F02909">
        <w:rPr>
          <w:lang w:val="en-US"/>
          <w:rPrChange w:id="688" w:author="Virginia Anne Nichols" w:date="2025-05-14T09:52:00Z" w16du:dateUtc="2025-05-14T07:52:00Z">
            <w:rPr/>
          </w:rPrChange>
        </w:rPr>
        <w:tab/>
        <w:t xml:space="preserve">Hill, J. The sobering truth about corn ethanol. </w:t>
      </w:r>
      <w:r w:rsidRPr="00F02909">
        <w:rPr>
          <w:i/>
          <w:iCs/>
          <w:lang w:val="en-US"/>
          <w:rPrChange w:id="689" w:author="Virginia Anne Nichols" w:date="2025-05-14T09:52:00Z" w16du:dateUtc="2025-05-14T07:52:00Z">
            <w:rPr>
              <w:i/>
              <w:iCs/>
            </w:rPr>
          </w:rPrChange>
        </w:rPr>
        <w:t>Proc. Natl. Acad. Sci.</w:t>
      </w:r>
      <w:r w:rsidRPr="00F02909">
        <w:rPr>
          <w:lang w:val="en-US"/>
          <w:rPrChange w:id="690" w:author="Virginia Anne Nichols" w:date="2025-05-14T09:52:00Z" w16du:dateUtc="2025-05-14T07:52:00Z">
            <w:rPr/>
          </w:rPrChange>
        </w:rPr>
        <w:t xml:space="preserve"> </w:t>
      </w:r>
      <w:r w:rsidRPr="00F02909">
        <w:rPr>
          <w:b/>
          <w:bCs/>
          <w:lang w:val="en-US"/>
          <w:rPrChange w:id="691" w:author="Virginia Anne Nichols" w:date="2025-05-14T09:52:00Z" w16du:dateUtc="2025-05-14T07:52:00Z">
            <w:rPr>
              <w:b/>
              <w:bCs/>
            </w:rPr>
          </w:rPrChange>
        </w:rPr>
        <w:t>119</w:t>
      </w:r>
      <w:r w:rsidRPr="00F02909">
        <w:rPr>
          <w:lang w:val="en-US"/>
          <w:rPrChange w:id="692" w:author="Virginia Anne Nichols" w:date="2025-05-14T09:52:00Z" w16du:dateUtc="2025-05-14T07:52:00Z">
            <w:rPr/>
          </w:rPrChange>
        </w:rPr>
        <w:t>, e2200997119 (2022).</w:t>
      </w:r>
    </w:p>
    <w:p w14:paraId="20AC7BD8" w14:textId="77777777" w:rsidR="00F02909" w:rsidRPr="00F02909" w:rsidRDefault="00F02909" w:rsidP="00F02909">
      <w:pPr>
        <w:pStyle w:val="Bibliography"/>
        <w:rPr>
          <w:lang w:val="en-US"/>
          <w:rPrChange w:id="693" w:author="Virginia Anne Nichols" w:date="2025-05-14T09:52:00Z" w16du:dateUtc="2025-05-14T07:52:00Z">
            <w:rPr/>
          </w:rPrChange>
        </w:rPr>
      </w:pPr>
      <w:r w:rsidRPr="00F02909">
        <w:rPr>
          <w:lang w:val="en-US"/>
          <w:rPrChange w:id="694" w:author="Virginia Anne Nichols" w:date="2025-05-14T09:52:00Z" w16du:dateUtc="2025-05-14T07:52:00Z">
            <w:rPr/>
          </w:rPrChange>
        </w:rPr>
        <w:t>80.</w:t>
      </w:r>
      <w:r w:rsidRPr="00F02909">
        <w:rPr>
          <w:lang w:val="en-US"/>
          <w:rPrChange w:id="695" w:author="Virginia Anne Nichols" w:date="2025-05-14T09:52:00Z" w16du:dateUtc="2025-05-14T07:52:00Z">
            <w:rPr/>
          </w:rPrChange>
        </w:rPr>
        <w:tab/>
        <w:t xml:space="preserve">Kniss, A. Have genetically engineered herbicide-resistant crops increased or decreased herbicide use? </w:t>
      </w:r>
      <w:r w:rsidRPr="00F02909">
        <w:rPr>
          <w:i/>
          <w:iCs/>
          <w:lang w:val="en-US"/>
          <w:rPrChange w:id="696" w:author="Virginia Anne Nichols" w:date="2025-05-14T09:52:00Z" w16du:dateUtc="2025-05-14T07:52:00Z">
            <w:rPr>
              <w:i/>
              <w:iCs/>
            </w:rPr>
          </w:rPrChange>
        </w:rPr>
        <w:t>A Plant Out of Place</w:t>
      </w:r>
      <w:r w:rsidRPr="00F02909">
        <w:rPr>
          <w:lang w:val="en-US"/>
          <w:rPrChange w:id="697" w:author="Virginia Anne Nichols" w:date="2025-05-14T09:52:00Z" w16du:dateUtc="2025-05-14T07:52:00Z">
            <w:rPr/>
          </w:rPrChange>
        </w:rPr>
        <w:t xml:space="preserve"> https://plantoutofplace.com/2018/12/have-genetically-engineered-herbicide-resistant-crops-increased-or-decreased-herbicide-use/ (2018).</w:t>
      </w:r>
    </w:p>
    <w:p w14:paraId="1417C046" w14:textId="77777777" w:rsidR="00F02909" w:rsidRPr="00F02909" w:rsidRDefault="00F02909" w:rsidP="00F02909">
      <w:pPr>
        <w:pStyle w:val="Bibliography"/>
        <w:rPr>
          <w:lang w:val="en-US"/>
          <w:rPrChange w:id="698" w:author="Virginia Anne Nichols" w:date="2025-05-14T09:52:00Z" w16du:dateUtc="2025-05-14T07:52:00Z">
            <w:rPr/>
          </w:rPrChange>
        </w:rPr>
      </w:pPr>
      <w:r w:rsidRPr="00F02909">
        <w:rPr>
          <w:lang w:val="en-US"/>
          <w:rPrChange w:id="699" w:author="Virginia Anne Nichols" w:date="2025-05-14T09:52:00Z" w16du:dateUtc="2025-05-14T07:52:00Z">
            <w:rPr/>
          </w:rPrChange>
        </w:rPr>
        <w:t>81.</w:t>
      </w:r>
      <w:r w:rsidRPr="00F02909">
        <w:rPr>
          <w:lang w:val="en-US"/>
          <w:rPrChange w:id="700" w:author="Virginia Anne Nichols" w:date="2025-05-14T09:52:00Z" w16du:dateUtc="2025-05-14T07:52:00Z">
            <w:rPr/>
          </w:rPrChange>
        </w:rPr>
        <w:tab/>
        <w:t xml:space="preserve">Weisberger, D., Ray, M. A., Basinger, N. T. &amp; Thompson, J. J. Chemical, Ecological, Other? Identifying Weed Management Typologies Within Industrialized Cropping Systems in Georgia (U.S.). </w:t>
      </w:r>
      <w:r w:rsidRPr="00F02909">
        <w:rPr>
          <w:i/>
          <w:iCs/>
          <w:lang w:val="en-US"/>
          <w:rPrChange w:id="701" w:author="Virginia Anne Nichols" w:date="2025-05-14T09:52:00Z" w16du:dateUtc="2025-05-14T07:52:00Z">
            <w:rPr>
              <w:i/>
              <w:iCs/>
            </w:rPr>
          </w:rPrChange>
        </w:rPr>
        <w:t>Agric. Hum. Values</w:t>
      </w:r>
      <w:r w:rsidRPr="00F02909">
        <w:rPr>
          <w:lang w:val="en-US"/>
          <w:rPrChange w:id="702" w:author="Virginia Anne Nichols" w:date="2025-05-14T09:52:00Z" w16du:dateUtc="2025-05-14T07:52:00Z">
            <w:rPr/>
          </w:rPrChange>
        </w:rPr>
        <w:t xml:space="preserve"> 1–19 doi:10.1007/s10460-023-10530-7.</w:t>
      </w:r>
    </w:p>
    <w:p w14:paraId="6E37F6BF" w14:textId="77777777" w:rsidR="00F02909" w:rsidRPr="00F02909" w:rsidRDefault="00F02909" w:rsidP="00F02909">
      <w:pPr>
        <w:pStyle w:val="Bibliography"/>
        <w:rPr>
          <w:lang w:val="en-US"/>
          <w:rPrChange w:id="703" w:author="Virginia Anne Nichols" w:date="2025-05-14T09:52:00Z" w16du:dateUtc="2025-05-14T07:52:00Z">
            <w:rPr/>
          </w:rPrChange>
        </w:rPr>
      </w:pPr>
      <w:r w:rsidRPr="00F02909">
        <w:rPr>
          <w:lang w:val="en-US"/>
          <w:rPrChange w:id="704" w:author="Virginia Anne Nichols" w:date="2025-05-14T09:52:00Z" w16du:dateUtc="2025-05-14T07:52:00Z">
            <w:rPr/>
          </w:rPrChange>
        </w:rPr>
        <w:t>82.</w:t>
      </w:r>
      <w:r w:rsidRPr="00F02909">
        <w:rPr>
          <w:lang w:val="en-US"/>
          <w:rPrChange w:id="705" w:author="Virginia Anne Nichols" w:date="2025-05-14T09:52:00Z" w16du:dateUtc="2025-05-14T07:52:00Z">
            <w:rPr/>
          </w:rPrChange>
        </w:rPr>
        <w:tab/>
        <w:t xml:space="preserve">The Man Who Tried </w:t>
      </w:r>
      <w:proofErr w:type="gramStart"/>
      <w:r w:rsidRPr="00F02909">
        <w:rPr>
          <w:lang w:val="en-US"/>
          <w:rPrChange w:id="706" w:author="Virginia Anne Nichols" w:date="2025-05-14T09:52:00Z" w16du:dateUtc="2025-05-14T07:52:00Z">
            <w:rPr/>
          </w:rPrChange>
        </w:rPr>
        <w:t>To</w:t>
      </w:r>
      <w:proofErr w:type="gramEnd"/>
      <w:r w:rsidRPr="00F02909">
        <w:rPr>
          <w:lang w:val="en-US"/>
          <w:rPrChange w:id="707" w:author="Virginia Anne Nichols" w:date="2025-05-14T09:52:00Z" w16du:dateUtc="2025-05-14T07:52:00Z">
            <w:rPr/>
          </w:rPrChange>
        </w:rPr>
        <w:t xml:space="preserve"> Feed </w:t>
      </w:r>
      <w:proofErr w:type="gramStart"/>
      <w:r w:rsidRPr="00F02909">
        <w:rPr>
          <w:lang w:val="en-US"/>
          <w:rPrChange w:id="708" w:author="Virginia Anne Nichols" w:date="2025-05-14T09:52:00Z" w16du:dateUtc="2025-05-14T07:52:00Z">
            <w:rPr/>
          </w:rPrChange>
        </w:rPr>
        <w:t>The</w:t>
      </w:r>
      <w:proofErr w:type="gramEnd"/>
      <w:r w:rsidRPr="00F02909">
        <w:rPr>
          <w:lang w:val="en-US"/>
          <w:rPrChange w:id="709" w:author="Virginia Anne Nichols" w:date="2025-05-14T09:52:00Z" w16du:dateUtc="2025-05-14T07:52:00Z">
            <w:rPr/>
          </w:rPrChange>
        </w:rPr>
        <w:t xml:space="preserve"> World | American Experience | PBS. https://www.pbs.org/wgbh/americanexperience/films/man-who-tried-to-feed-the-world/.</w:t>
      </w:r>
    </w:p>
    <w:p w14:paraId="7401FBDD" w14:textId="77777777" w:rsidR="00F02909" w:rsidRPr="00F02909" w:rsidRDefault="00F02909" w:rsidP="00F02909">
      <w:pPr>
        <w:pStyle w:val="Bibliography"/>
        <w:rPr>
          <w:lang w:val="en-US"/>
          <w:rPrChange w:id="710" w:author="Virginia Anne Nichols" w:date="2025-05-14T09:52:00Z" w16du:dateUtc="2025-05-14T07:52:00Z">
            <w:rPr/>
          </w:rPrChange>
        </w:rPr>
      </w:pPr>
      <w:r w:rsidRPr="00F02909">
        <w:rPr>
          <w:lang w:val="en-US"/>
          <w:rPrChange w:id="711" w:author="Virginia Anne Nichols" w:date="2025-05-14T09:52:00Z" w16du:dateUtc="2025-05-14T07:52:00Z">
            <w:rPr/>
          </w:rPrChange>
        </w:rPr>
        <w:t>83.</w:t>
      </w:r>
      <w:r w:rsidRPr="00F02909">
        <w:rPr>
          <w:lang w:val="en-US"/>
          <w:rPrChange w:id="712" w:author="Virginia Anne Nichols" w:date="2025-05-14T09:52:00Z" w16du:dateUtc="2025-05-14T07:52:00Z">
            <w:rPr/>
          </w:rPrChange>
        </w:rPr>
        <w:tab/>
        <w:t xml:space="preserve">van Ostaijen, M. &amp; </w:t>
      </w:r>
      <w:proofErr w:type="spellStart"/>
      <w:r w:rsidRPr="00F02909">
        <w:rPr>
          <w:lang w:val="en-US"/>
          <w:rPrChange w:id="713" w:author="Virginia Anne Nichols" w:date="2025-05-14T09:52:00Z" w16du:dateUtc="2025-05-14T07:52:00Z">
            <w:rPr/>
          </w:rPrChange>
        </w:rPr>
        <w:t>Jhagroe</w:t>
      </w:r>
      <w:proofErr w:type="spellEnd"/>
      <w:r w:rsidRPr="00F02909">
        <w:rPr>
          <w:lang w:val="en-US"/>
          <w:rPrChange w:id="714" w:author="Virginia Anne Nichols" w:date="2025-05-14T09:52:00Z" w16du:dateUtc="2025-05-14T07:52:00Z">
            <w:rPr/>
          </w:rPrChange>
        </w:rPr>
        <w:t xml:space="preserve">, S. “Get those voices at the table!”: Interview with Deborah Stone. </w:t>
      </w:r>
      <w:r w:rsidRPr="00F02909">
        <w:rPr>
          <w:i/>
          <w:iCs/>
          <w:lang w:val="en-US"/>
          <w:rPrChange w:id="715" w:author="Virginia Anne Nichols" w:date="2025-05-14T09:52:00Z" w16du:dateUtc="2025-05-14T07:52:00Z">
            <w:rPr>
              <w:i/>
              <w:iCs/>
            </w:rPr>
          </w:rPrChange>
        </w:rPr>
        <w:t>Policy Sci.</w:t>
      </w:r>
      <w:r w:rsidRPr="00F02909">
        <w:rPr>
          <w:lang w:val="en-US"/>
          <w:rPrChange w:id="716" w:author="Virginia Anne Nichols" w:date="2025-05-14T09:52:00Z" w16du:dateUtc="2025-05-14T07:52:00Z">
            <w:rPr/>
          </w:rPrChange>
        </w:rPr>
        <w:t xml:space="preserve"> </w:t>
      </w:r>
      <w:r w:rsidRPr="00F02909">
        <w:rPr>
          <w:b/>
          <w:bCs/>
          <w:lang w:val="en-US"/>
          <w:rPrChange w:id="717" w:author="Virginia Anne Nichols" w:date="2025-05-14T09:52:00Z" w16du:dateUtc="2025-05-14T07:52:00Z">
            <w:rPr>
              <w:b/>
              <w:bCs/>
            </w:rPr>
          </w:rPrChange>
        </w:rPr>
        <w:t>48</w:t>
      </w:r>
      <w:r w:rsidRPr="00F02909">
        <w:rPr>
          <w:lang w:val="en-US"/>
          <w:rPrChange w:id="718" w:author="Virginia Anne Nichols" w:date="2025-05-14T09:52:00Z" w16du:dateUtc="2025-05-14T07:52:00Z">
            <w:rPr/>
          </w:rPrChange>
        </w:rPr>
        <w:t>, 127–133 (2015).</w:t>
      </w:r>
    </w:p>
    <w:p w14:paraId="0B283E81" w14:textId="77777777" w:rsidR="00F02909" w:rsidRDefault="00F02909" w:rsidP="00F02909">
      <w:pPr>
        <w:pStyle w:val="Bibliography"/>
      </w:pPr>
      <w:r w:rsidRPr="00F02909">
        <w:rPr>
          <w:lang w:val="en-US"/>
          <w:rPrChange w:id="719" w:author="Virginia Anne Nichols" w:date="2025-05-14T09:52:00Z" w16du:dateUtc="2025-05-14T07:52:00Z">
            <w:rPr/>
          </w:rPrChange>
        </w:rPr>
        <w:t>84.</w:t>
      </w:r>
      <w:r w:rsidRPr="00F02909">
        <w:rPr>
          <w:lang w:val="en-US"/>
          <w:rPrChange w:id="720" w:author="Virginia Anne Nichols" w:date="2025-05-14T09:52:00Z" w16du:dateUtc="2025-05-14T07:52:00Z">
            <w:rPr/>
          </w:rPrChange>
        </w:rPr>
        <w:tab/>
        <w:t xml:space="preserve">Demery, A.-J. C. &amp; Pipkin, M. A. Safe fieldwork strategies for at-risk individuals, their supervisors and institutions. </w:t>
      </w:r>
      <w:r>
        <w:rPr>
          <w:i/>
          <w:iCs/>
        </w:rPr>
        <w:t xml:space="preserve">Nat. </w:t>
      </w:r>
      <w:proofErr w:type="spellStart"/>
      <w:r>
        <w:rPr>
          <w:i/>
          <w:iCs/>
        </w:rPr>
        <w:t>Ecol</w:t>
      </w:r>
      <w:proofErr w:type="spellEnd"/>
      <w:r>
        <w:rPr>
          <w:i/>
          <w:iCs/>
        </w:rPr>
        <w:t xml:space="preserve">. </w:t>
      </w:r>
      <w:proofErr w:type="spellStart"/>
      <w:r>
        <w:rPr>
          <w:i/>
          <w:iCs/>
        </w:rPr>
        <w:t>Evol</w:t>
      </w:r>
      <w:proofErr w:type="spellEnd"/>
      <w:r>
        <w:rPr>
          <w:i/>
          <w:iCs/>
        </w:rPr>
        <w:t>.</w:t>
      </w:r>
      <w:r>
        <w:t xml:space="preserve"> </w:t>
      </w:r>
      <w:r>
        <w:rPr>
          <w:b/>
          <w:bCs/>
        </w:rPr>
        <w:t>5</w:t>
      </w:r>
      <w:r>
        <w:t>, 5–9 (2021).</w:t>
      </w:r>
    </w:p>
    <w:p w14:paraId="4BC0F550" w14:textId="1F2F2862"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07606"/>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47C"/>
    <w:rsid w:val="00CC6847"/>
    <w:rsid w:val="00CC6DD8"/>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28725</Words>
  <Characters>172925</Characters>
  <Application>Microsoft Office Word</Application>
  <DocSecurity>0</DocSecurity>
  <Lines>3033</Lines>
  <Paragraphs>993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200657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5</cp:revision>
  <cp:lastPrinted>2024-10-17T08:30:00Z</cp:lastPrinted>
  <dcterms:created xsi:type="dcterms:W3CDTF">2025-05-14T07:53:00Z</dcterms:created>
  <dcterms:modified xsi:type="dcterms:W3CDTF">2025-05-14T08:03:00Z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id="UM2jT465"/&gt;&lt;style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