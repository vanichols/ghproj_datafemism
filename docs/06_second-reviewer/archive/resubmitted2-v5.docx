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D8F10" w14:textId="07740DC9" w:rsidR="0012423C" w:rsidRPr="00A427BC" w:rsidRDefault="007D4D9E" w:rsidP="0000621C">
      <w:pPr>
        <w:pStyle w:val="Title"/>
        <w:rPr>
          <w:lang w:val="en-US"/>
        </w:rPr>
      </w:pPr>
      <w:r w:rsidRPr="00A427BC">
        <w:rPr>
          <w:lang w:val="en-US"/>
        </w:rPr>
        <w:t>Data Feminism as a guide for agricultural research</w:t>
      </w:r>
    </w:p>
    <w:p w14:paraId="6D6E084B" w14:textId="78A85B5D" w:rsidR="00B46472" w:rsidRPr="00A427BC" w:rsidRDefault="00B46472" w:rsidP="00B46472">
      <w:pPr>
        <w:rPr>
          <w:lang w:val="en-US"/>
        </w:rPr>
      </w:pPr>
      <w:r w:rsidRPr="00A427BC">
        <w:rPr>
          <w:lang w:val="en-US"/>
        </w:rPr>
        <w:t>Virginia Nichols</w:t>
      </w:r>
      <w:r w:rsidRPr="00A427BC">
        <w:rPr>
          <w:vertAlign w:val="superscript"/>
          <w:lang w:val="en-US"/>
        </w:rPr>
        <w:t>1</w:t>
      </w:r>
      <w:r w:rsidR="00E5368A" w:rsidRPr="00A427BC">
        <w:rPr>
          <w:vertAlign w:val="superscript"/>
          <w:lang w:val="en-US"/>
        </w:rPr>
        <w:t>*</w:t>
      </w:r>
      <w:r w:rsidRPr="00A427BC">
        <w:rPr>
          <w:lang w:val="en-US"/>
        </w:rPr>
        <w:t>, Angie Carter</w:t>
      </w:r>
      <w:r w:rsidRPr="00A427BC">
        <w:rPr>
          <w:vertAlign w:val="superscript"/>
          <w:lang w:val="en-US"/>
        </w:rPr>
        <w:t>2</w:t>
      </w:r>
      <w:r w:rsidRPr="00A427BC">
        <w:rPr>
          <w:lang w:val="en-US"/>
        </w:rPr>
        <w:t>, Stefan Gailans</w:t>
      </w:r>
      <w:r w:rsidRPr="00A427BC">
        <w:rPr>
          <w:vertAlign w:val="superscript"/>
          <w:lang w:val="en-US"/>
        </w:rPr>
        <w:t>3</w:t>
      </w:r>
      <w:r w:rsidRPr="00A427BC">
        <w:rPr>
          <w:lang w:val="en-US"/>
        </w:rPr>
        <w:t>, Andrea Basche</w:t>
      </w:r>
      <w:r w:rsidRPr="00A427BC">
        <w:rPr>
          <w:vertAlign w:val="superscript"/>
          <w:lang w:val="en-US"/>
        </w:rPr>
        <w:t>4</w:t>
      </w:r>
      <w:r w:rsidRPr="00A427BC">
        <w:rPr>
          <w:lang w:val="en-US"/>
        </w:rPr>
        <w:t>, David Weisberger</w:t>
      </w:r>
      <w:r w:rsidRPr="00A427BC">
        <w:rPr>
          <w:vertAlign w:val="superscript"/>
          <w:lang w:val="en-US"/>
        </w:rPr>
        <w:t>5</w:t>
      </w:r>
    </w:p>
    <w:p w14:paraId="4418CC4C" w14:textId="77777777" w:rsidR="00DA077E" w:rsidRPr="00A427BC" w:rsidRDefault="00DA077E" w:rsidP="00B46472">
      <w:pPr>
        <w:rPr>
          <w:lang w:val="en-US"/>
        </w:rPr>
      </w:pPr>
    </w:p>
    <w:p w14:paraId="5FD39271" w14:textId="3462145E" w:rsidR="00B46472" w:rsidRPr="00A427BC" w:rsidRDefault="00B46472" w:rsidP="00B46472">
      <w:pPr>
        <w:rPr>
          <w:lang w:val="en-US"/>
        </w:rPr>
      </w:pPr>
      <w:r w:rsidRPr="00A427BC">
        <w:rPr>
          <w:vertAlign w:val="superscript"/>
          <w:lang w:val="en-US"/>
        </w:rPr>
        <w:t>1</w:t>
      </w:r>
      <w:r w:rsidR="00DA077E" w:rsidRPr="00A427BC">
        <w:rPr>
          <w:lang w:val="en-US"/>
        </w:rPr>
        <w:t>Aarhus University, Denmark</w:t>
      </w:r>
    </w:p>
    <w:p w14:paraId="7BB9D8FB" w14:textId="446E4238" w:rsidR="00DA077E" w:rsidRPr="00A427BC" w:rsidRDefault="00DA077E" w:rsidP="00B46472">
      <w:pPr>
        <w:rPr>
          <w:lang w:val="en-US"/>
        </w:rPr>
      </w:pPr>
      <w:r w:rsidRPr="00A427BC">
        <w:rPr>
          <w:vertAlign w:val="superscript"/>
          <w:lang w:val="en-US"/>
        </w:rPr>
        <w:t>2</w:t>
      </w:r>
      <w:r w:rsidRPr="00A427BC">
        <w:rPr>
          <w:lang w:val="en-US"/>
        </w:rPr>
        <w:t>Michigan Technological University, Michigan USA</w:t>
      </w:r>
    </w:p>
    <w:p w14:paraId="39AD7852" w14:textId="479EDB9F" w:rsidR="00DA077E" w:rsidRPr="00A427BC" w:rsidRDefault="00DA077E" w:rsidP="00B46472">
      <w:pPr>
        <w:rPr>
          <w:lang w:val="en-US"/>
        </w:rPr>
      </w:pPr>
      <w:r w:rsidRPr="00A427BC">
        <w:rPr>
          <w:vertAlign w:val="superscript"/>
          <w:lang w:val="en-US"/>
        </w:rPr>
        <w:t>3</w:t>
      </w:r>
      <w:r w:rsidRPr="00A427BC">
        <w:rPr>
          <w:lang w:val="en-US"/>
        </w:rPr>
        <w:t>Practical Farmers of Iowa,</w:t>
      </w:r>
      <w:r w:rsidR="005167FB" w:rsidRPr="00A427BC">
        <w:rPr>
          <w:lang w:val="en-US"/>
        </w:rPr>
        <w:t xml:space="preserve"> </w:t>
      </w:r>
      <w:r w:rsidRPr="00A427BC">
        <w:rPr>
          <w:lang w:val="en-US"/>
        </w:rPr>
        <w:t>Iowa USA</w:t>
      </w:r>
    </w:p>
    <w:p w14:paraId="368D7C1E" w14:textId="46830C7D" w:rsidR="00DA077E" w:rsidRPr="00A427BC" w:rsidRDefault="00DA077E" w:rsidP="00B46472">
      <w:pPr>
        <w:rPr>
          <w:lang w:val="en-US"/>
        </w:rPr>
      </w:pPr>
      <w:r w:rsidRPr="00A427BC">
        <w:rPr>
          <w:vertAlign w:val="superscript"/>
          <w:lang w:val="en-US"/>
        </w:rPr>
        <w:t>4</w:t>
      </w:r>
      <w:r w:rsidRPr="00A427BC">
        <w:rPr>
          <w:lang w:val="en-US"/>
        </w:rPr>
        <w:t>University of Nebraska-Lincoln, Nebraska USA</w:t>
      </w:r>
    </w:p>
    <w:p w14:paraId="2A6023E2" w14:textId="7EC270CC" w:rsidR="00DA077E" w:rsidRPr="00A427BC" w:rsidRDefault="00DA077E" w:rsidP="00B46472">
      <w:pPr>
        <w:rPr>
          <w:lang w:val="en-US"/>
        </w:rPr>
      </w:pPr>
      <w:r w:rsidRPr="00A427BC">
        <w:rPr>
          <w:vertAlign w:val="superscript"/>
          <w:lang w:val="en-US"/>
        </w:rPr>
        <w:t>5</w:t>
      </w:r>
      <w:r w:rsidRPr="00A427BC">
        <w:rPr>
          <w:lang w:val="en-US"/>
        </w:rPr>
        <w:t>University of Rhode Island, Rhode Island USA</w:t>
      </w:r>
    </w:p>
    <w:p w14:paraId="3397CE44" w14:textId="49DDC02A" w:rsidR="00E5368A" w:rsidRPr="00A427BC" w:rsidRDefault="00E5368A" w:rsidP="00B46472">
      <w:pPr>
        <w:rPr>
          <w:lang w:val="en-US"/>
        </w:rPr>
      </w:pPr>
      <w:r w:rsidRPr="00A427BC">
        <w:rPr>
          <w:lang w:val="en-US"/>
        </w:rPr>
        <w:t>*gina.nichols@agro.au.dk</w:t>
      </w:r>
    </w:p>
    <w:p w14:paraId="12EAC8DB" w14:textId="2E74EDF5" w:rsidR="009C7EA9" w:rsidRPr="00A427BC" w:rsidRDefault="009C7EA9" w:rsidP="009C7EA9">
      <w:pPr>
        <w:pStyle w:val="Heading1"/>
        <w:rPr>
          <w:color w:val="auto"/>
          <w:lang w:val="en-US"/>
        </w:rPr>
      </w:pPr>
      <w:r w:rsidRPr="00A427BC">
        <w:rPr>
          <w:color w:val="auto"/>
          <w:lang w:val="en-US"/>
        </w:rPr>
        <w:t>Abstract</w:t>
      </w:r>
    </w:p>
    <w:p w14:paraId="7E487EAE" w14:textId="77777777" w:rsidR="000E7DB5" w:rsidRPr="00A427BC" w:rsidRDefault="000E7DB5" w:rsidP="009C7EA9">
      <w:pPr>
        <w:rPr>
          <w:lang w:val="en-US"/>
        </w:rPr>
      </w:pPr>
    </w:p>
    <w:p w14:paraId="27A0D1B7" w14:textId="13B7F8B2" w:rsidR="00D86529" w:rsidRPr="00A427BC" w:rsidRDefault="007F10CD" w:rsidP="00D86529">
      <w:pPr>
        <w:rPr>
          <w:lang w:val="en-US"/>
        </w:rPr>
      </w:pPr>
      <w:r w:rsidRPr="00A427BC">
        <w:rPr>
          <w:shd w:val="clear" w:color="auto" w:fill="FFFFFF"/>
          <w:lang w:val="en-US"/>
        </w:rPr>
        <w:t xml:space="preserve">Agricultural research reflects complex institutional </w:t>
      </w:r>
      <w:r w:rsidR="00EE392E" w:rsidRPr="00A427BC">
        <w:rPr>
          <w:shd w:val="clear" w:color="auto" w:fill="FFFFFF"/>
          <w:lang w:val="en-US"/>
        </w:rPr>
        <w:t xml:space="preserve">and interpersonal relationships that </w:t>
      </w:r>
      <w:r w:rsidRPr="00A427BC">
        <w:rPr>
          <w:shd w:val="clear" w:color="auto" w:fill="FFFFFF"/>
          <w:lang w:val="en-US"/>
        </w:rPr>
        <w:t>have historically been, and continue to be, subject to power</w:t>
      </w:r>
      <w:r w:rsidR="0058694A" w:rsidRPr="00A427BC">
        <w:rPr>
          <w:shd w:val="clear" w:color="auto" w:fill="FFFFFF"/>
          <w:lang w:val="en-US"/>
        </w:rPr>
        <w:t xml:space="preserve"> imbalances. </w:t>
      </w:r>
      <w:r w:rsidR="00E339C6" w:rsidRPr="00A427BC">
        <w:rPr>
          <w:shd w:val="clear" w:color="auto" w:fill="FFFFFF"/>
          <w:lang w:val="en-US"/>
        </w:rPr>
        <w:t xml:space="preserve"> </w:t>
      </w:r>
      <w:r w:rsidR="00EE392E" w:rsidRPr="00A427BC">
        <w:rPr>
          <w:shd w:val="clear" w:color="auto" w:fill="FFFFFF"/>
          <w:lang w:val="en-US"/>
        </w:rPr>
        <w:t xml:space="preserve">Recently, </w:t>
      </w:r>
      <w:r w:rsidR="00E339C6" w:rsidRPr="00A427BC">
        <w:rPr>
          <w:shd w:val="clear" w:color="auto" w:fill="FFFFFF"/>
          <w:lang w:val="en-US"/>
        </w:rPr>
        <w:t xml:space="preserve">interdisciplinary scholars developed </w:t>
      </w:r>
      <w:r w:rsidR="00EE392E" w:rsidRPr="00A427BC">
        <w:rPr>
          <w:shd w:val="clear" w:color="auto" w:fill="FFFFFF"/>
          <w:lang w:val="en-US"/>
        </w:rPr>
        <w:t xml:space="preserve">the </w:t>
      </w:r>
      <w:r w:rsidR="008A4A87" w:rsidRPr="00A427BC">
        <w:rPr>
          <w:shd w:val="clear" w:color="auto" w:fill="FFFFFF"/>
          <w:lang w:val="en-US"/>
        </w:rPr>
        <w:t>D</w:t>
      </w:r>
      <w:r w:rsidRPr="00A427BC">
        <w:rPr>
          <w:shd w:val="clear" w:color="auto" w:fill="FFFFFF"/>
          <w:lang w:val="en-US"/>
        </w:rPr>
        <w:t xml:space="preserve">ata </w:t>
      </w:r>
      <w:r w:rsidR="008A4A87" w:rsidRPr="00A427BC">
        <w:rPr>
          <w:shd w:val="clear" w:color="auto" w:fill="FFFFFF"/>
          <w:lang w:val="en-US"/>
        </w:rPr>
        <w:t>F</w:t>
      </w:r>
      <w:r w:rsidRPr="00A427BC">
        <w:rPr>
          <w:shd w:val="clear" w:color="auto" w:fill="FFFFFF"/>
          <w:lang w:val="en-US"/>
        </w:rPr>
        <w:t xml:space="preserve">eminism </w:t>
      </w:r>
      <w:r w:rsidR="00EE392E" w:rsidRPr="00A427BC">
        <w:rPr>
          <w:shd w:val="clear" w:color="auto" w:fill="FFFFFF"/>
          <w:lang w:val="en-US"/>
        </w:rPr>
        <w:t xml:space="preserve">framework </w:t>
      </w:r>
      <w:r w:rsidRPr="00A427BC">
        <w:rPr>
          <w:shd w:val="clear" w:color="auto" w:fill="FFFFFF"/>
          <w:lang w:val="en-US"/>
        </w:rPr>
        <w:t xml:space="preserve">to aid scientists in understanding and addressing </w:t>
      </w:r>
      <w:r w:rsidR="00E339C6" w:rsidRPr="00A427BC">
        <w:rPr>
          <w:shd w:val="clear" w:color="auto" w:fill="FFFFFF"/>
          <w:lang w:val="en-US"/>
        </w:rPr>
        <w:t>power in research</w:t>
      </w:r>
      <w:r w:rsidRPr="00A427BC">
        <w:rPr>
          <w:shd w:val="clear" w:color="auto" w:fill="FFFFFF"/>
          <w:lang w:val="en-US"/>
        </w:rPr>
        <w:t>. </w:t>
      </w:r>
      <w:ins w:id="0" w:author="Virginia Anne Nichols" w:date="2025-05-14T09:32:00Z" w16du:dateUtc="2025-05-14T07:32:00Z">
        <w:r w:rsidR="00A508AF">
          <w:rPr>
            <w:shd w:val="clear" w:color="auto" w:fill="FFFFFF"/>
            <w:lang w:val="en-US"/>
          </w:rPr>
          <w:t xml:space="preserve">In this Perspective </w:t>
        </w:r>
      </w:ins>
      <w:del w:id="1" w:author="Virginia Anne Nichols" w:date="2025-05-14T09:32:00Z" w16du:dateUtc="2025-05-14T07:32:00Z">
        <w:r w:rsidR="00E339C6" w:rsidRPr="00A427BC" w:rsidDel="00A508AF">
          <w:rPr>
            <w:shd w:val="clear" w:color="auto" w:fill="FFFFFF"/>
            <w:lang w:val="en-US"/>
          </w:rPr>
          <w:delText xml:space="preserve">Here, </w:delText>
        </w:r>
      </w:del>
      <w:r w:rsidR="00B46472" w:rsidRPr="00A427BC">
        <w:rPr>
          <w:shd w:val="clear" w:color="auto" w:fill="FFFFFF"/>
          <w:lang w:val="en-US"/>
        </w:rPr>
        <w:t xml:space="preserve">we </w:t>
      </w:r>
      <w:r w:rsidR="00D86529" w:rsidRPr="00A427BC">
        <w:rPr>
          <w:shd w:val="clear" w:color="auto" w:fill="FFFFFF"/>
          <w:lang w:val="en-US"/>
        </w:rPr>
        <w:t xml:space="preserve">demonstrate </w:t>
      </w:r>
      <w:r w:rsidR="00426C62" w:rsidRPr="00A427BC">
        <w:rPr>
          <w:shd w:val="clear" w:color="auto" w:fill="FFFFFF"/>
          <w:lang w:val="en-US"/>
        </w:rPr>
        <w:t>the framework’s</w:t>
      </w:r>
      <w:r w:rsidR="00D86529" w:rsidRPr="00A427BC">
        <w:rPr>
          <w:shd w:val="clear" w:color="auto" w:fill="FFFFFF"/>
          <w:lang w:val="en-US"/>
        </w:rPr>
        <w:t xml:space="preserve"> utility in agricultur</w:t>
      </w:r>
      <w:r w:rsidR="00E339C6" w:rsidRPr="00A427BC">
        <w:rPr>
          <w:shd w:val="clear" w:color="auto" w:fill="FFFFFF"/>
          <w:lang w:val="en-US"/>
        </w:rPr>
        <w:t>al research</w:t>
      </w:r>
      <w:r w:rsidR="00D86529" w:rsidRPr="00A427BC">
        <w:rPr>
          <w:shd w:val="clear" w:color="auto" w:fill="FFFFFF"/>
          <w:lang w:val="en-US"/>
        </w:rPr>
        <w:t xml:space="preserve"> and </w:t>
      </w:r>
      <w:r w:rsidR="007F57C7" w:rsidRPr="00A427BC">
        <w:rPr>
          <w:shd w:val="clear" w:color="auto" w:fill="FFFFFF"/>
          <w:lang w:val="en-US"/>
        </w:rPr>
        <w:t xml:space="preserve">present evidence that </w:t>
      </w:r>
      <w:r w:rsidR="00F34E68" w:rsidRPr="00A427BC">
        <w:rPr>
          <w:shd w:val="clear" w:color="auto" w:fill="FFFFFF"/>
          <w:lang w:val="en-US"/>
        </w:rPr>
        <w:t xml:space="preserve">explicit </w:t>
      </w:r>
      <w:r w:rsidR="00D86529" w:rsidRPr="00A427BC">
        <w:rPr>
          <w:shd w:val="clear" w:color="auto" w:fill="FFFFFF"/>
          <w:lang w:val="en-US"/>
        </w:rPr>
        <w:t>attention to power</w:t>
      </w:r>
      <w:ins w:id="2" w:author="Virginia Anne Nichols" w:date="2025-05-14T09:33:00Z" w16du:dateUtc="2025-05-14T07:33:00Z">
        <w:r w:rsidR="00A508AF">
          <w:rPr>
            <w:shd w:val="clear" w:color="auto" w:fill="FFFFFF"/>
            <w:lang w:val="en-US"/>
          </w:rPr>
          <w:t>, reciprocity</w:t>
        </w:r>
      </w:ins>
      <w:r w:rsidR="00D86529" w:rsidRPr="00A427BC">
        <w:rPr>
          <w:shd w:val="clear" w:color="auto" w:fill="FFFFFF"/>
          <w:lang w:val="en-US"/>
        </w:rPr>
        <w:t xml:space="preserve"> </w:t>
      </w:r>
      <w:r w:rsidR="00551F22" w:rsidRPr="00A427BC">
        <w:rPr>
          <w:shd w:val="clear" w:color="auto" w:fill="FFFFFF"/>
          <w:lang w:val="en-US"/>
        </w:rPr>
        <w:t xml:space="preserve">and values </w:t>
      </w:r>
      <w:del w:id="3" w:author="Virginia Anne Nichols" w:date="2025-05-14T09:32:00Z" w16du:dateUtc="2025-05-14T07:32:00Z">
        <w:r w:rsidR="00D86529" w:rsidRPr="00A427BC" w:rsidDel="00A508AF">
          <w:rPr>
            <w:shd w:val="clear" w:color="auto" w:fill="FFFFFF"/>
            <w:lang w:val="en-US"/>
          </w:rPr>
          <w:delText xml:space="preserve">concomitantly </w:delText>
        </w:r>
      </w:del>
      <w:r w:rsidR="00D86529" w:rsidRPr="00A427BC">
        <w:rPr>
          <w:shd w:val="clear" w:color="auto" w:fill="FFFFFF"/>
          <w:lang w:val="en-US"/>
        </w:rPr>
        <w:t xml:space="preserve">fosters </w:t>
      </w:r>
      <w:ins w:id="4" w:author="Virginia Anne Nichols" w:date="2025-05-14T09:32:00Z" w16du:dateUtc="2025-05-14T07:32:00Z">
        <w:r w:rsidR="00A508AF">
          <w:rPr>
            <w:shd w:val="clear" w:color="auto" w:fill="FFFFFF"/>
            <w:lang w:val="en-US"/>
          </w:rPr>
          <w:t xml:space="preserve">both </w:t>
        </w:r>
      </w:ins>
      <w:r w:rsidR="00F34E68" w:rsidRPr="00A427BC">
        <w:rPr>
          <w:shd w:val="clear" w:color="auto" w:fill="FFFFFF"/>
          <w:lang w:val="en-US"/>
        </w:rPr>
        <w:t xml:space="preserve">research </w:t>
      </w:r>
      <w:r w:rsidR="00D86529" w:rsidRPr="00A427BC">
        <w:rPr>
          <w:shd w:val="clear" w:color="auto" w:fill="FFFFFF"/>
          <w:lang w:val="en-US"/>
        </w:rPr>
        <w:t xml:space="preserve">creativity and </w:t>
      </w:r>
      <w:del w:id="5" w:author="Virginia Anne Nichols" w:date="2025-05-14T09:32:00Z" w16du:dateUtc="2025-05-14T07:32:00Z">
        <w:r w:rsidR="00D86529" w:rsidRPr="00A427BC" w:rsidDel="00A508AF">
          <w:rPr>
            <w:shd w:val="clear" w:color="auto" w:fill="FFFFFF"/>
            <w:lang w:val="en-US"/>
          </w:rPr>
          <w:delText>lead</w:delText>
        </w:r>
        <w:r w:rsidR="00F50C8B" w:rsidRPr="00A427BC" w:rsidDel="00A508AF">
          <w:rPr>
            <w:shd w:val="clear" w:color="auto" w:fill="FFFFFF"/>
            <w:lang w:val="en-US"/>
          </w:rPr>
          <w:delText xml:space="preserve">s </w:delText>
        </w:r>
        <w:r w:rsidR="007F57C7" w:rsidRPr="00A427BC" w:rsidDel="00A508AF">
          <w:rPr>
            <w:shd w:val="clear" w:color="auto" w:fill="FFFFFF"/>
            <w:lang w:val="en-US"/>
          </w:rPr>
          <w:delText xml:space="preserve">to </w:delText>
        </w:r>
      </w:del>
      <w:r w:rsidR="00F50C8B" w:rsidRPr="00A427BC">
        <w:rPr>
          <w:shd w:val="clear" w:color="auto" w:fill="FFFFFF"/>
          <w:lang w:val="en-US"/>
        </w:rPr>
        <w:t xml:space="preserve">positive </w:t>
      </w:r>
      <w:r w:rsidR="00F34E68" w:rsidRPr="00A427BC">
        <w:rPr>
          <w:shd w:val="clear" w:color="auto" w:fill="FFFFFF"/>
          <w:lang w:val="en-US"/>
        </w:rPr>
        <w:t xml:space="preserve">societal </w:t>
      </w:r>
      <w:r w:rsidR="007F57C7" w:rsidRPr="00A427BC">
        <w:rPr>
          <w:shd w:val="clear" w:color="auto" w:fill="FFFFFF"/>
          <w:lang w:val="en-US"/>
        </w:rPr>
        <w:t>outcomes</w:t>
      </w:r>
      <w:r w:rsidR="00D86529" w:rsidRPr="00A427BC">
        <w:rPr>
          <w:shd w:val="clear" w:color="auto" w:fill="FFFFFF"/>
          <w:lang w:val="en-US"/>
        </w:rPr>
        <w:t xml:space="preserve">. </w:t>
      </w:r>
    </w:p>
    <w:p w14:paraId="59F76605" w14:textId="667F2908" w:rsidR="008D2ECE" w:rsidRPr="00A427BC" w:rsidRDefault="008D2ECE" w:rsidP="002E2390">
      <w:pPr>
        <w:pStyle w:val="Heading1"/>
        <w:numPr>
          <w:ilvl w:val="0"/>
          <w:numId w:val="15"/>
        </w:numPr>
        <w:rPr>
          <w:color w:val="auto"/>
          <w:lang w:val="en-US"/>
        </w:rPr>
      </w:pPr>
      <w:r w:rsidRPr="00A427BC">
        <w:rPr>
          <w:color w:val="auto"/>
          <w:lang w:val="en-US"/>
        </w:rPr>
        <w:t>Introduction</w:t>
      </w:r>
    </w:p>
    <w:p w14:paraId="0E43A3F0" w14:textId="77777777" w:rsidR="00EE392E" w:rsidRPr="00A427BC" w:rsidRDefault="00EE392E" w:rsidP="00FC41A2">
      <w:pPr>
        <w:rPr>
          <w:shd w:val="clear" w:color="auto" w:fill="FFFFFF"/>
          <w:lang w:val="en-US"/>
        </w:rPr>
      </w:pPr>
    </w:p>
    <w:p w14:paraId="6547DBE0" w14:textId="15E962D2" w:rsidR="00926CF0" w:rsidRPr="00A427BC" w:rsidRDefault="00D33AAF" w:rsidP="00926CF0">
      <w:pPr>
        <w:rPr>
          <w:lang w:val="en-US"/>
        </w:rPr>
      </w:pPr>
      <w:r w:rsidRPr="00A427BC">
        <w:rPr>
          <w:lang w:val="en-US"/>
        </w:rPr>
        <w:t>A</w:t>
      </w:r>
      <w:r w:rsidR="00864973" w:rsidRPr="00A427BC">
        <w:rPr>
          <w:lang w:val="en-US"/>
        </w:rPr>
        <w:t>griculture involves the cultivation of land to produce food</w:t>
      </w:r>
      <w:r w:rsidR="00F34E68" w:rsidRPr="00A427BC">
        <w:rPr>
          <w:lang w:val="en-US"/>
        </w:rPr>
        <w:t>, an arrangement</w:t>
      </w:r>
      <w:r w:rsidR="00426C62" w:rsidRPr="00A427BC">
        <w:rPr>
          <w:lang w:val="en-US"/>
        </w:rPr>
        <w:t xml:space="preserve"> inherently</w:t>
      </w:r>
      <w:r w:rsidR="00F34E68" w:rsidRPr="00A427BC">
        <w:rPr>
          <w:lang w:val="en-US"/>
        </w:rPr>
        <w:t xml:space="preserve"> </w:t>
      </w:r>
      <w:r w:rsidR="0044469E" w:rsidRPr="00A427BC">
        <w:rPr>
          <w:lang w:val="en-US"/>
        </w:rPr>
        <w:t>primed for power</w:t>
      </w:r>
      <w:r w:rsidR="00F34E68" w:rsidRPr="00A427BC">
        <w:rPr>
          <w:lang w:val="en-US"/>
        </w:rPr>
        <w:t xml:space="preserve"> disparities</w:t>
      </w:r>
      <w:r w:rsidR="0044469E" w:rsidRPr="00A427BC">
        <w:rPr>
          <w:lang w:val="en-US"/>
        </w:rPr>
        <w:t xml:space="preserve">. </w:t>
      </w:r>
      <w:r w:rsidR="00864973" w:rsidRPr="00A427BC">
        <w:rPr>
          <w:lang w:val="en-US"/>
        </w:rPr>
        <w:t xml:space="preserve">Indeed, over thousands of years and across civilizations, agriculture has </w:t>
      </w:r>
      <w:r w:rsidR="00426C62" w:rsidRPr="00A427BC">
        <w:rPr>
          <w:lang w:val="en-US"/>
        </w:rPr>
        <w:t xml:space="preserve">reflected, </w:t>
      </w:r>
      <w:r w:rsidR="00EC204E" w:rsidRPr="00A427BC">
        <w:rPr>
          <w:lang w:val="en-US"/>
        </w:rPr>
        <w:t xml:space="preserve">enabled, </w:t>
      </w:r>
      <w:r w:rsidR="00426C62" w:rsidRPr="00A427BC">
        <w:rPr>
          <w:lang w:val="en-US"/>
        </w:rPr>
        <w:t>and leveraged</w:t>
      </w:r>
      <w:r w:rsidR="00864973" w:rsidRPr="00A427BC">
        <w:rPr>
          <w:lang w:val="en-US"/>
        </w:rPr>
        <w:t xml:space="preserve"> power hierarchi</w:t>
      </w:r>
      <w:r w:rsidR="006D2EA8" w:rsidRPr="00A427BC">
        <w:rPr>
          <w:lang w:val="en-US"/>
        </w:rPr>
        <w:t>es</w:t>
      </w:r>
      <w:r w:rsidR="006D2EA8" w:rsidRPr="00A427BC">
        <w:rPr>
          <w:lang w:val="en-US"/>
        </w:rPr>
        <w:fldChar w:fldCharType="begin"/>
      </w:r>
      <w:r w:rsidR="0013498C" w:rsidRPr="00A427BC">
        <w:rPr>
          <w:lang w:val="en-US"/>
        </w:rPr>
        <w:instrText xml:space="preserve"> ADDIN ZOTERO_ITEM CSL_CITATION {"citationID":"pnhdMExP","properties":{"formattedCitation":"\\super 1,2\\nosupersub{}","plainCitation":"1,2","noteIndex":0},"citationItems":[{"id":413,"uris":["http://zotero.org/users/3599437/items/DQ54GPR6"],"itemData":{"id":413,"type":"book","abstract":"This innovative text provides a compelling narrative world history through the lens of food and farmers. Tracing the history of agriculture from earliest times to the present, Christopher Isett and Stephen Miller argue that people, rather than markets, have been the primary agents of agricultural change. Exploring the actions taken by individuals and groups over time and analyzing their activities in the wider contexts of markets, states, wars, the environment, population increase, and similar factors, the authors emphasize how larger social and political forces inform decisions and lead to different technological outcomes. Both farmers and elites responded in ways that impeded economic development. Farmers, when able to trade with towns, used the revenue to gain more land and security. Elites used commercial opportunities to accumulate military power and slaves. The book explores these tendencies through rich case studies of ancient China; precolonial South America; early-modern France, England, and Japan; New World slavery; colonial Taiwan; socialist Cuba; and many other periods and places. Readers will understand how the promises and problems of contemporary agriculture are not simply technologically derived but are the outcomes of decisions and choices people have made and continue to make.","ISBN":"978-1-4422-0968-8","language":"en","number-of-pages":"423","publisher":"Rowman &amp; Littlefield","source":"Google Books","title":"The Social History of Agriculture: From the Origins to the Current Crisis","title-short":"The Social History of Agriculture","author":[{"family":"Isett","given":"Christopher"},{"family":"Miller","given":"Stephen"}],"issued":{"date-parts":[["2016",11,9]]}}},{"id":417,"uris":["http://zotero.org/users/3599437/items/877J8BPI"],"itemData":{"id":417,"type":"book","abstract":"An Economist Best History Book 2017“History as it should be written.”—Barry Cunliffe, Guardian“Scott hits the nail squarely on the head by exposing the staggering price our ancestors paid for civilization and political order.”—Walter Scheidel, Financial TimesWhy did humans abandon hunting and gathering for sedentary communities dependent on livestock and cereal grains, and governed by precursors of today’s states? Most people believe that plant and animal domestication allowed humans, finally, to settle down and form agricultural villages, towns, and states, which made possible civilization, law, public order, and a presumably secure way of living. But archaeological and historical evidence challenges this narrative. The first agrarian states, says James C. Scott, were born of accumulations of domestications: first fire, then plants, livestock, subjects of the state, captives, and finally women in the patriarchal family—all of which can be viewed as a way of gaining control over reproduction.Scott explores why we avoided sedentism and plow agriculture, the advantages of mobile subsistence, the unforeseeable disease epidemics arising from crowding plants, animals, and grain, and why all early states are based on millets and cereal grains and unfree labor. He also discusses the “barbarians” who long evaded state control, as a way of understanding continuing tension between states and nonsubject peoples.","ISBN":"978-0-300-23168-7","language":"en","note":"Google-Books-ID: UjYuDwAAQBAJ","number-of-pages":"335","publisher":"Yale University Press","source":"Google Books","title":"Against the Grain: A Deep History of the Earliest States","title-short":"Against the Grain","author":[{"family":"Scott","given":"James C."}],"issued":{"date-parts":[["2017",8,22]]}}}],"schema":"https://github.com/citation-style-language/schema/raw/master/csl-citation.json"} </w:instrText>
      </w:r>
      <w:r w:rsidR="006D2EA8" w:rsidRPr="00A427BC">
        <w:rPr>
          <w:lang w:val="en-US"/>
        </w:rPr>
        <w:fldChar w:fldCharType="separate"/>
      </w:r>
      <w:r w:rsidR="00677699" w:rsidRPr="00A427BC">
        <w:rPr>
          <w:vertAlign w:val="superscript"/>
          <w:lang w:val="en-US"/>
        </w:rPr>
        <w:t>1,2</w:t>
      </w:r>
      <w:r w:rsidR="006D2EA8" w:rsidRPr="00A427BC">
        <w:rPr>
          <w:lang w:val="en-US"/>
        </w:rPr>
        <w:fldChar w:fldCharType="end"/>
      </w:r>
      <w:r w:rsidR="00864973" w:rsidRPr="00A427BC">
        <w:rPr>
          <w:lang w:val="en-US"/>
        </w:rPr>
        <w:t xml:space="preserve">. It follows that </w:t>
      </w:r>
      <w:r w:rsidR="00C55944" w:rsidRPr="00A427BC">
        <w:rPr>
          <w:lang w:val="en-US"/>
        </w:rPr>
        <w:t xml:space="preserve">the interpersonal and institutional </w:t>
      </w:r>
      <w:r w:rsidR="00864973" w:rsidRPr="00A427BC">
        <w:rPr>
          <w:lang w:val="en-US"/>
        </w:rPr>
        <w:t xml:space="preserve">relationships </w:t>
      </w:r>
      <w:r w:rsidR="00C55944" w:rsidRPr="00A427BC">
        <w:rPr>
          <w:lang w:val="en-US"/>
        </w:rPr>
        <w:t xml:space="preserve">upon which </w:t>
      </w:r>
      <w:r w:rsidR="00426C62" w:rsidRPr="00A427BC">
        <w:rPr>
          <w:lang w:val="en-US"/>
        </w:rPr>
        <w:t xml:space="preserve">modern </w:t>
      </w:r>
      <w:r w:rsidR="00864973" w:rsidRPr="00A427BC">
        <w:rPr>
          <w:lang w:val="en-US"/>
        </w:rPr>
        <w:t xml:space="preserve">agricultural research </w:t>
      </w:r>
      <w:r w:rsidR="00C55944" w:rsidRPr="00A427BC">
        <w:rPr>
          <w:lang w:val="en-US"/>
        </w:rPr>
        <w:t xml:space="preserve">is built </w:t>
      </w:r>
      <w:r w:rsidR="00CA66D9" w:rsidRPr="00A427BC">
        <w:rPr>
          <w:lang w:val="en-US"/>
        </w:rPr>
        <w:t xml:space="preserve">continues to </w:t>
      </w:r>
      <w:r w:rsidR="00864973" w:rsidRPr="00A427BC">
        <w:rPr>
          <w:lang w:val="en-US"/>
        </w:rPr>
        <w:t xml:space="preserve">mirror those </w:t>
      </w:r>
      <w:r w:rsidR="00C55944" w:rsidRPr="00A427BC">
        <w:rPr>
          <w:lang w:val="en-US"/>
        </w:rPr>
        <w:t>artifacts, with profound ethical and social consequences. This is not unique to agricultural research</w:t>
      </w:r>
      <w:r w:rsidR="00EC204E" w:rsidRPr="00A427BC">
        <w:rPr>
          <w:lang w:val="en-US"/>
        </w:rPr>
        <w:t xml:space="preserve">; global </w:t>
      </w:r>
      <w:r w:rsidR="00C55944" w:rsidRPr="00A427BC">
        <w:rPr>
          <w:lang w:val="en-US"/>
        </w:rPr>
        <w:t xml:space="preserve">recognition </w:t>
      </w:r>
      <w:r w:rsidR="00EC204E" w:rsidRPr="00A427BC">
        <w:rPr>
          <w:lang w:val="en-US"/>
        </w:rPr>
        <w:t xml:space="preserve">of the need to </w:t>
      </w:r>
      <w:r w:rsidR="00C55944" w:rsidRPr="00A427BC">
        <w:rPr>
          <w:lang w:val="en-US"/>
        </w:rPr>
        <w:t>intentional</w:t>
      </w:r>
      <w:r w:rsidR="00EC204E" w:rsidRPr="00A427BC">
        <w:rPr>
          <w:lang w:val="en-US"/>
        </w:rPr>
        <w:t>ly</w:t>
      </w:r>
      <w:r w:rsidR="00C55944" w:rsidRPr="00A427BC">
        <w:rPr>
          <w:lang w:val="en-US"/>
        </w:rPr>
        <w:t xml:space="preserve"> examin</w:t>
      </w:r>
      <w:r w:rsidR="00EC204E" w:rsidRPr="00A427BC">
        <w:rPr>
          <w:lang w:val="en-US"/>
        </w:rPr>
        <w:t>e how power interacts with science</w:t>
      </w:r>
      <w:r w:rsidR="00C55944" w:rsidRPr="00A427BC">
        <w:rPr>
          <w:lang w:val="en-US"/>
        </w:rPr>
        <w:t xml:space="preserve"> has spurred the creation of new academic fields</w:t>
      </w:r>
      <w:r w:rsidR="001227C2" w:rsidRPr="00A427BC">
        <w:rPr>
          <w:lang w:val="en-US"/>
        </w:rPr>
        <w:t xml:space="preserve">, particularly relating to </w:t>
      </w:r>
      <w:r w:rsidR="00EB3457" w:rsidRPr="00A427BC">
        <w:rPr>
          <w:lang w:val="en-US"/>
        </w:rPr>
        <w:t>data generation and use</w:t>
      </w:r>
      <w:r w:rsidR="006D2EA8" w:rsidRPr="00A427BC">
        <w:rPr>
          <w:lang w:val="en-US"/>
        </w:rPr>
        <w:fldChar w:fldCharType="begin"/>
      </w:r>
      <w:r w:rsidR="00D87240">
        <w:rPr>
          <w:lang w:val="en-US"/>
        </w:rPr>
        <w:instrText xml:space="preserve"> ADDIN ZOTERO_ITEM CSL_CITATION {"citationID":"zCtd0VAz","properties":{"formattedCitation":"\\super 3\\uc0\\u8211{}6\\nosupersub{}","plainCitation":"3–6","noteIndex":0},"citationItems":[{"id":37,"uris":["http://zotero.org/users/3599437/items/EPS3IEFU"],"itemData":{"id":37,"type":"article-journal","container-title":"Information, Communication &amp; Society","DOI":"10.1080/1369118X.2019.1606268","ISSN":"1369-118X","issue":"7","note":"publisher: Routledge\n_eprint: https://doi.org/10.1080/1369118X.2019.1606268","page":"873-881","source":"Taylor and Francis+NEJM","title":"Exploring Data Justice: Conceptions, Applications and Directions","title-short":"Exploring Data Justice","volume":"22","author":[{"family":"Dencik","given":"Lina"},{"family":"Hintz","given":"Arne"},{"family":"Redden","given":"Joanna"},{"family":"Treré","given":"Emiliano"}],"issued":{"date-parts":[["2019",6,7]]}},"label":"page"},{"id":"VjJCyykt/uNrxPLWg","uris":["http://zotero.org/users/3599437/items/K3F8QBVP"],"itemData":{"id":1435,"type":"article-journal","abstract":"Critical Data Studies (CDS) explore the unique cultural, ethical, and critical challenges posed by Big Data. Rather than treat Big Data as only scientifically empirical and therefore largely neutral phenomena, CDS advocates the view that Big Data should be seen as always-already constituted within wider data assemblages. Assemblages is a concept that helps capture the multitude of ways that already-composed data structures inflect and interact with society, its organization and functioning, and the resulting impact on individuals’ daily lives. CDS questions the many assumptions about Big Data that permeate contemporary literature on information and society by locating instances where Big Data may be naively taken to denote objective and transparent informational entities. In this introduction to the Big Data &amp; Society CDS special theme, we briefly describe CDS work, its orientations, and principles.","container-title":"Big Data &amp; Society","DOI":"10.1177/2053951716674238","ISSN":"2053-9517","issue":"2","language":"en","note":"publisher: SAGE Publications Ltd","page":"2053951716674238","source":"SAGE Journals","title":"Critical data studies: An introduction","title-short":"Critical data studies","volume":"3","author":[{"family":"Iliadis","given":"Andrew"},{"family":"Russo","given":"Federica"}],"issued":{"date-parts":[["2016",12,1]]}},"label":"page"},{"id":"VjJCyykt/E1ulXB8t","uris":["http://zotero.org/users/3599437/items/Z5R6KLDU"],"itemData":{"id":1433,"type":"article-journal","abstract":"Every day automated algorithms make decisions that can amplify the power of businesses and governments. Yet as algorithms come to regulate more aspects of our lives, the contours of their power can remain difficult to grasp. This paper studies the notion of algorithmic accountability reporting as a mechanism for elucidating and articulating the power structures, biases, and influences that computational artifacts exercise in society. A framework for algorithmic power based on autonomous decision-making is proffered and motivates specific questions about algorithmic influence. Five cases of algorithmic accountability reporting involving the use of reverse engineering methods in journalism are then studied and analyzed to provide insight into the method and its application in a journalism context. The applicability of transparency policies for algorithms is discussed alongside challenges to implementing algorithmic accountability as a broadly viable investigative method.","container-title":"Digital Journalism","DOI":"10.1080/21670811.2014.976411","ISSN":"2167-0811","issue":"3","note":"publisher: Routledge\n_eprint: https://doi.org/10.1080/21670811.2014.976411","page":"398–415","source":"Taylor and Francis+NEJM","title":"Algorithmic Accountability: Journalistic investigation of computational power structures","title-short":"Algorithmic Accountability","volume":"3","author":[{"family":"Diakopoulos","given":"Nicholas"}],"issued":{"date-parts":[["2015",5,4]]}},"label":"page"},{"id":"VjJCyykt/pYiUYN2y","uris":["http://zotero.org/users/3599437/items/69RUYGV3"],"itemData":{"id":1542,"type":"article-journal","abstract":"This article traces the emergence of a ‘decolonial turn’ in critical technology and data studies that analyzes the transformation of society through data extraction for profit. First, we offer a genealogy of concepts over the last decade from different fields related to this decolonial turn, including work that explores the connection between racism and data. Second, we discuss the commonalities and differences between these approaches and our own proposal, the data colonialism thesis (Couldry &amp; Mejias, 2018, 2019) to clarify how, together, they provide a distinctive take on data and technology. Third, we summarize the most important advantages of the decolonial turn as a transhistorical tool to understand the continuities between colonialism and capitalism. Finally, some wider implications of a decolonial approach to data are explored, and broad theoretical and practical opportunities for resistance are identified.","container-title":"Information, Communication &amp; Society","DOI":"10.1080/1369118X.2021.1986102","ISSN":"1369-118X","issue":"4","note":"publisher: Routledge\n_eprint: https://doi.org/10.1080/1369118X.2021.1986102","page":"786–802","source":"Taylor and Francis+NEJM","title":"The decolonial turn in data and technology research: what is at stake and where is it heading?","title-short":"The decolonial turn in data and technology research","volume":"26","author":[{"family":"Couldry","given":"Nick"},{"family":"Mejias","given":"Ulises Ali"}],"issued":{"date-parts":[["2023",3,12]]}}}],"schema":"https://github.com/citation-style-language/schema/raw/master/csl-citation.json"} </w:instrText>
      </w:r>
      <w:r w:rsidR="006D2EA8" w:rsidRPr="00A427BC">
        <w:rPr>
          <w:lang w:val="en-US"/>
        </w:rPr>
        <w:fldChar w:fldCharType="separate"/>
      </w:r>
      <w:r w:rsidR="00677699" w:rsidRPr="00A427BC">
        <w:rPr>
          <w:vertAlign w:val="superscript"/>
          <w:lang w:val="en-US"/>
        </w:rPr>
        <w:t>3–6</w:t>
      </w:r>
      <w:r w:rsidR="006D2EA8" w:rsidRPr="00A427BC">
        <w:rPr>
          <w:lang w:val="en-US"/>
        </w:rPr>
        <w:fldChar w:fldCharType="end"/>
      </w:r>
      <w:r w:rsidR="00EC204E" w:rsidRPr="00A427BC">
        <w:rPr>
          <w:lang w:val="en-US"/>
        </w:rPr>
        <w:t xml:space="preserve">. While </w:t>
      </w:r>
      <w:r w:rsidR="00C55944" w:rsidRPr="00A427BC">
        <w:rPr>
          <w:lang w:val="en-US"/>
        </w:rPr>
        <w:t>social scientists have long recognized the</w:t>
      </w:r>
      <w:r w:rsidR="0014002B" w:rsidRPr="00A427BC">
        <w:rPr>
          <w:lang w:val="en-US"/>
        </w:rPr>
        <w:t xml:space="preserve">se </w:t>
      </w:r>
      <w:r w:rsidR="00EC204E" w:rsidRPr="00A427BC">
        <w:rPr>
          <w:lang w:val="en-US"/>
        </w:rPr>
        <w:t>interactions</w:t>
      </w:r>
      <w:r w:rsidR="00D253C3" w:rsidRPr="00A427BC">
        <w:rPr>
          <w:lang w:val="en-US"/>
        </w:rPr>
        <w:fldChar w:fldCharType="begin"/>
      </w:r>
      <w:r w:rsidR="00D87240">
        <w:rPr>
          <w:lang w:val="en-US"/>
        </w:rPr>
        <w:instrText xml:space="preserve"> ADDIN ZOTERO_ITEM CSL_CITATION {"citationID":"SX0L1dzS","properties":{"formattedCitation":"\\super 7\\nosupersub{}","plainCitation":"7","noteIndex":0},"citationItems":[{"id":"VjJCyykt/CFez6lJj","uris":["http://zotero.org/users/3599437/items/3CYIBW5F"],"itemData":{"id":1371,"type":"chapter","abstract":"This chapter outlines the philosophical thinking behind this book. Take your time reading it and don't be put off if you encounter words and terms that are unfamiliar to you. These terms will become clearer as you read on. The chapter outlines the background and assumptions for many of the techniques and suggestions put forward in later chapters. Without some knowledge of philosophy or context, technique can become an empty process. Philosophy provides principles that can act as a guide when procedural advice does not address a particular issue. You might like to read this chapter at the start of your thesis process, But it is likely that you will dip into it from time to time, as certain questions arise out of the process of researching and writing the thesis.\nIn this chapter, we briefly examine positivist ideas about research: what they are, where they come from, why they dominate the general view of research and why there is a need to move beyond their limitations. We go on to discuss the alternatives that exists for doing social research, which are associated with the post-positivist stance.","container-title":"Researching and Writing your Thesis: a guide for postgraduate students","language":"en","page":"12-26","publisher":"MACE: Maynooth Adult and Community Education","source":"mural.maynoothuniversity.ie","title":"Post-Positivist Approaches to Research","URL":"https://mural.maynoothuniversity.ie/874/","author":[{"family":"Ryan","given":"Anne B."}],"editor":[{"family":"Antonesa","given":"M."},{"family":"Fallon","given":"H."},{"family":"Ryan","given":"Anne B."},{"family":"Ryan","given":"A."},{"family":"Walsh","given":"T."},{"family":"Borys","given":"L."}],"accessed":{"date-parts":[["2024",5,4]]},"issued":{"date-parts":[["2006"]]}}}],"schema":"https://github.com/citation-style-language/schema/raw/master/csl-citation.json"} </w:instrText>
      </w:r>
      <w:r w:rsidR="00D253C3" w:rsidRPr="00A427BC">
        <w:rPr>
          <w:lang w:val="en-US"/>
        </w:rPr>
        <w:fldChar w:fldCharType="separate"/>
      </w:r>
      <w:r w:rsidR="00677699" w:rsidRPr="00A427BC">
        <w:rPr>
          <w:vertAlign w:val="superscript"/>
          <w:lang w:val="en-US"/>
        </w:rPr>
        <w:t>7</w:t>
      </w:r>
      <w:r w:rsidR="00D253C3" w:rsidRPr="00A427BC">
        <w:rPr>
          <w:lang w:val="en-US"/>
        </w:rPr>
        <w:fldChar w:fldCharType="end"/>
      </w:r>
      <w:r w:rsidR="0014002B" w:rsidRPr="00A427BC">
        <w:rPr>
          <w:lang w:val="en-US"/>
        </w:rPr>
        <w:t xml:space="preserve">, </w:t>
      </w:r>
      <w:r w:rsidR="00E339C6" w:rsidRPr="00A427BC">
        <w:rPr>
          <w:lang w:val="en-US"/>
        </w:rPr>
        <w:t>biophysical</w:t>
      </w:r>
      <w:r w:rsidR="0014002B" w:rsidRPr="00A427BC">
        <w:rPr>
          <w:lang w:val="en-US"/>
        </w:rPr>
        <w:t xml:space="preserve"> </w:t>
      </w:r>
      <w:r w:rsidR="00C55944" w:rsidRPr="00A427BC">
        <w:rPr>
          <w:lang w:val="en-US"/>
        </w:rPr>
        <w:t>scientists are increasingly</w:t>
      </w:r>
      <w:r w:rsidR="003079CB" w:rsidRPr="00A427BC">
        <w:rPr>
          <w:lang w:val="en-US"/>
        </w:rPr>
        <w:t xml:space="preserve"> being asked to consider the context of their work. </w:t>
      </w:r>
      <w:r w:rsidR="00EC204E" w:rsidRPr="00A427BC">
        <w:rPr>
          <w:lang w:val="en-US"/>
        </w:rPr>
        <w:t>There have been c</w:t>
      </w:r>
      <w:r w:rsidR="00520667" w:rsidRPr="00A427BC">
        <w:rPr>
          <w:lang w:val="en-US"/>
        </w:rPr>
        <w:t>alls for</w:t>
      </w:r>
      <w:r w:rsidR="00EC204E" w:rsidRPr="00A427BC">
        <w:rPr>
          <w:lang w:val="en-US"/>
        </w:rPr>
        <w:t xml:space="preserve"> and </w:t>
      </w:r>
      <w:r w:rsidR="00520667" w:rsidRPr="00A427BC">
        <w:rPr>
          <w:lang w:val="en-US"/>
        </w:rPr>
        <w:t>a</w:t>
      </w:r>
      <w:r w:rsidR="001D6797" w:rsidRPr="00A427BC">
        <w:rPr>
          <w:lang w:val="en-US"/>
        </w:rPr>
        <w:t xml:space="preserve">ttempts to codify reflexivity in the fields of </w:t>
      </w:r>
      <w:r w:rsidR="00520667" w:rsidRPr="00A427BC">
        <w:rPr>
          <w:lang w:val="en-US"/>
        </w:rPr>
        <w:t xml:space="preserve">food studies and </w:t>
      </w:r>
      <w:r w:rsidR="001D6797" w:rsidRPr="00A427BC">
        <w:rPr>
          <w:lang w:val="en-US"/>
        </w:rPr>
        <w:t>agroecology</w:t>
      </w:r>
      <w:r w:rsidR="00D51DD6" w:rsidRPr="00A427BC">
        <w:rPr>
          <w:lang w:val="en-US"/>
        </w:rPr>
        <w:fldChar w:fldCharType="begin"/>
      </w:r>
      <w:r w:rsidR="00D87240">
        <w:rPr>
          <w:lang w:val="en-US"/>
        </w:rPr>
        <w:instrText xml:space="preserve"> ADDIN ZOTERO_ITEM CSL_CITATION {"citationID":"uDZbGlNT","properties":{"formattedCitation":"\\super 8\\uc0\\u8211{}10\\nosupersub{}","plainCitation":"8–10","noteIndex":0},"citationItems":[{"id":387,"uris":["http://zotero.org/users/3599437/items/4IAWCQ7E"],"itemData":{"id":387,"type":"article-journal","abstract":"Scholar-activism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Jahi"}],"issued":{"date-parts":[["2021",2,11]]}}},{"id":"VjJCyykt/7HtMkhoI","uris":["http://zotero.org/users/3599437/items/SR3UN3LB"],"itemData":{"id":1469,"type":"article-journal","abstract":"(1991). The social side of sustainability: Class, gender and race. Science as Culture: Vol. 2, No. 4, pp. 569-590.","archive_location":"world","container-title":"Science as Culture","DOI":"10.1080/09505439109526328","language":"EN","license":"Copyright Taylor and Francis Group, LLC","note":"publisher: Taylor &amp; Francis Group","source":"www.tandfonline.com","title":"The social side of sustainability: Class, gender and race","title-short":"The social side of sustainability","URL":"https://www.tandfonline.com/doi/abs/10.1080/09505439109526328","author":[{"family":"Allen","given":"Patricia L."},{"family":"Sachs","given":"Carolyn E."}],"accessed":{"date-parts":[["2024",6,6]]},"issued":{"date-parts":[["1991",1,1]]}}},{"id":"VjJCyykt/vtSFY61Y","uris":["http://zotero.org/users/3599437/items/ISG53YXF"],"itemData":{"id":1344,"type":"article-journal","abstract":"Agroecology has multiple beginnings in diverse knowledge systems, growing practices, and social movements which, as a whole, seek systemic transformation to build just food system futures. As graduate students, we have been inspired by agroecological movements and practitioners and endeavored to build our knowledge and capacities as agroecologists. Over the course of seven years, we have worked collectively with an evolving cohort to build relationships, understand critical lineages, and practice participatory processes that we found necessary for our development as agroecologists at the University of Minnesota - Twin Cities. Building on this work, we sought to refine an emergent understanding of the necessary components of an agroecological pedagogy. We thus hosted a series of workshops in summer 2019 to facilitate collective reflection and development of a pedagogy, which we further refined through collective autoethnography. The resulting model contains five key components: a cohort at the heart of the model to facilitate collective learning; critical inquiry as the foundation of knowledge production; relational centering as the basis for building and maintaining care-based relationships with self and others; participatory practice as a space for taking action through and within relationships; and situated knowledge to recognize the unique and incomplete knowledge that each individual brings to their work. We imagine this model as the basis for a dedicated agroecology graduate program, and we close by sharing ongoing implementation efforts, key areas for further development, and our hopes for continued integration with broader movements. Ultimately, we have experienced this process as a transformational agroecological space and hope others are inspired to adapt, imagine, and enact the process, model, and principles in their own places and communities.","container-title":"Frontiers in Sustainable Food Systems","DOI":"10.3389/fsufs.2023.770862","ISSN":"2571-581X","journalAbbreviation":"Front. Sustain. Food Syst.","language":"English","note":"publisher: Frontiers","source":"Frontiers","title":"Becoming agroecologists: A pedagogical model to support graduate student learning and practice","title-short":"Becoming agroecologists","URL":"https://www.frontiersin.org/articles/10.3389/fsufs.2023.770862","volume":"7","author":[{"family":"Nicklay","given":"Jennifer A."},{"family":"Perrone","given":"Sharon V."},{"family":"Wauters","given":"Vivian M."}],"accessed":{"date-parts":[["2024",4,29]]},"issued":{"date-parts":[["2023",2,9]]}}}],"schema":"https://github.com/citation-style-language/schema/raw/master/csl-citation.json"} </w:instrText>
      </w:r>
      <w:r w:rsidR="00D51DD6" w:rsidRPr="00A427BC">
        <w:rPr>
          <w:lang w:val="en-US"/>
        </w:rPr>
        <w:fldChar w:fldCharType="separate"/>
      </w:r>
      <w:r w:rsidR="00692048" w:rsidRPr="00A427BC">
        <w:rPr>
          <w:vertAlign w:val="superscript"/>
          <w:lang w:val="en-US"/>
        </w:rPr>
        <w:t>8–10</w:t>
      </w:r>
      <w:r w:rsidR="00D51DD6" w:rsidRPr="00A427BC">
        <w:rPr>
          <w:lang w:val="en-US"/>
        </w:rPr>
        <w:fldChar w:fldCharType="end"/>
      </w:r>
      <w:r w:rsidR="00520667" w:rsidRPr="00A427BC">
        <w:rPr>
          <w:lang w:val="en-US"/>
        </w:rPr>
        <w:t>,</w:t>
      </w:r>
      <w:r w:rsidR="00FD24F9" w:rsidRPr="00A427BC">
        <w:rPr>
          <w:lang w:val="en-US"/>
        </w:rPr>
        <w:t xml:space="preserve"> </w:t>
      </w:r>
      <w:r w:rsidR="008F0E55" w:rsidRPr="00A427BC">
        <w:rPr>
          <w:lang w:val="en-US"/>
        </w:rPr>
        <w:t xml:space="preserve">reflecting both fields’ inclusion of </w:t>
      </w:r>
      <w:r w:rsidR="00D90B14" w:rsidRPr="00A427BC">
        <w:rPr>
          <w:lang w:val="en-US"/>
        </w:rPr>
        <w:t xml:space="preserve">the human experience in their </w:t>
      </w:r>
      <w:r w:rsidR="00F10AC4" w:rsidRPr="00A427BC">
        <w:rPr>
          <w:lang w:val="en-US"/>
        </w:rPr>
        <w:t>scope</w:t>
      </w:r>
      <w:r w:rsidR="00692048" w:rsidRPr="00A427BC">
        <w:rPr>
          <w:lang w:val="en-US"/>
        </w:rPr>
        <w:fldChar w:fldCharType="begin"/>
      </w:r>
      <w:r w:rsidR="00A66F26" w:rsidRPr="00A427BC">
        <w:rPr>
          <w:lang w:val="en-US"/>
        </w:rPr>
        <w:instrText xml:space="preserve"> ADDIN ZOTERO_ITEM CSL_CITATION {"citationID":"u4we3OJv","properties":{"formattedCitation":"\\super 11,12\\nosupersub{}","plainCitation":"11,12","noteIndex":0},"citationItems":[{"id":41,"uris":["http://zotero.org/users/3599437/items/9BEXPEC5"],"itemData":{"id":41,"type":"article-journal","abstract":"Agroecology involves various approaches to solve actual challenges of agricultural production. Though agroecology initially dealt primarily with crop production and protection aspects, in recent decades new dimensions such as environmental, social, economic, ethical and development issues are becoming relevant. Today, the term ‘agroecology’ means either a scientiﬁc discipline, agricultural practice, or political or social movement. Here we study the diﬀerent meanings of agroecology. For that we analyse the historical development of agroecology. We present examples from USA, Brazil, Germany, and France. We study and discuss the evolution of diﬀerent meanings agroecology. The use of the term agroecology can be traced back to the 1930s. Until the 1960s agroecology referred only as a purely scientiﬁc discipline. Then, diﬀerent branches of agroecology developed. Following environmental movements in the 1960s that went against industrial agriculture, agroecology evolved and fostered agroecological movements in the 1990s. Agroecology as an agricultural practice emerged in the 1980s, and was often intertwined with movements. Further, the scales and dimensions of agroecological investigations changed over the past 80 years from the plot and ﬁeld scales to the farm and agroecosystem scales. Actually three approaches persist: (1) investigations at plot and ﬁeld scales, (2) investigations at the agroecosystem and farm scales, and (3) investigations covering the whole food system. These diﬀerent approaches of agroecological science can be explained by the history of nations. In France, agroecology was mainly understood as a farming practice and to certain extent as a movement, whereas the corresponding scientiﬁc discipline was agronomy. In Germany, agroecology has a long tradition as a scientiﬁc discipline. In the USA and in Brazil all three interpretations of agroecology occur, albeit with a predominance of agroecology as a science in the USA and a stronger emphasis on movement and agricultural practice in Brazil. These varied meanings of the term agroecology cause confusion among scientists and the public, and we recommend that those who publish using this term be explicit in their interpretation.","container-title":"Agronomy for Sustainable Development","DOI":"10.1051/agro/2009004","ISSN":"1774-0746, 1773-0155","issue":"4","journalAbbreviation":"Agron. Sustain. Dev.","language":"en","page":"503-515","source":"DOI.org (Crossref)","title":"Agroecology as a science, a movement and a practice. A review","volume":"29","author":[{"family":"Wezel","given":"A."},{"family":"Bellon","given":"S."},{"family":"Doré","given":"T."},{"family":"Francis","given":"C."},{"family":"Vallod","given":"D."},{"family":"David","given":"C."}],"issued":{"date-parts":[["2009",12]]}}},{"id":1136,"uris":["http://zotero.org/users/3599437/items/445XCJ3V"],"itemData":{"id":1136,"type":"article-journal","container-title":"Journal of International Business and Cultural Studies","issue":"1","language":"en","source":"Zotero","title":"Food and identity: Food studies, cultural, and personal identity","volume":"8","author":[{"family":"Almerico","given":"Gina M"}],"issued":{"date-parts":[["2014"]]}}}],"schema":"https://github.com/citation-style-language/schema/raw/master/csl-citation.json"} </w:instrText>
      </w:r>
      <w:r w:rsidR="00692048" w:rsidRPr="00A427BC">
        <w:rPr>
          <w:lang w:val="en-US"/>
        </w:rPr>
        <w:fldChar w:fldCharType="separate"/>
      </w:r>
      <w:r w:rsidR="00A66F26" w:rsidRPr="00A427BC">
        <w:rPr>
          <w:vertAlign w:val="superscript"/>
          <w:lang w:val="en-US"/>
        </w:rPr>
        <w:t>11,12</w:t>
      </w:r>
      <w:r w:rsidR="00692048" w:rsidRPr="00A427BC">
        <w:rPr>
          <w:lang w:val="en-US"/>
        </w:rPr>
        <w:fldChar w:fldCharType="end"/>
      </w:r>
      <w:r w:rsidR="00F10AC4" w:rsidRPr="00A427BC">
        <w:rPr>
          <w:lang w:val="en-US"/>
        </w:rPr>
        <w:t xml:space="preserve">. </w:t>
      </w:r>
      <w:r w:rsidR="00E339C6" w:rsidRPr="00A427BC">
        <w:rPr>
          <w:lang w:val="en-US"/>
        </w:rPr>
        <w:t xml:space="preserve"> However, carving out space for reflexivity remains a formidable task for those in </w:t>
      </w:r>
      <w:r w:rsidR="00C46EB1" w:rsidRPr="00A427BC">
        <w:rPr>
          <w:lang w:val="en-US"/>
        </w:rPr>
        <w:t xml:space="preserve">the </w:t>
      </w:r>
      <w:r w:rsidR="00E339C6" w:rsidRPr="00A427BC">
        <w:rPr>
          <w:lang w:val="en-US"/>
        </w:rPr>
        <w:t>technical fields falling under the umbrella of agricultural science</w:t>
      </w:r>
      <w:r w:rsidR="00C46EB1" w:rsidRPr="00A427BC">
        <w:rPr>
          <w:lang w:val="en-US"/>
        </w:rPr>
        <w:t xml:space="preserve">. </w:t>
      </w:r>
      <w:r w:rsidR="00F56FBD" w:rsidRPr="00A427BC">
        <w:rPr>
          <w:lang w:val="en-US"/>
        </w:rPr>
        <w:t>T</w:t>
      </w:r>
      <w:r w:rsidR="00926CF0" w:rsidRPr="00A427BC">
        <w:rPr>
          <w:lang w:val="en-US"/>
        </w:rPr>
        <w:t xml:space="preserve">he recently developed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 framework</w:t>
      </w:r>
      <w:r w:rsidR="00D51DD6" w:rsidRPr="00A427BC">
        <w:rPr>
          <w:lang w:val="en-US"/>
        </w:rPr>
        <w:fldChar w:fldCharType="begin"/>
      </w:r>
      <w:r w:rsidR="00D87240">
        <w:rPr>
          <w:lang w:val="en-US"/>
        </w:rPr>
        <w:instrText xml:space="preserve"> ADDIN ZOTERO_ITEM CSL_CITATION {"citationID":"qexWiYuL","properties":{"formattedCitation":"\\super 13\\nosupersub{}","plainCitation":"13","noteIndex":0},"citationItems":[{"id":"VjJCyykt/7iu2NTgP","uris":["http://zotero.org/users/3599437/items/3664CACM"],"itemData":{"id":1466,"type":"book","ISBN":"978-0-262-54718-5","language":"en","note":"Google-Books-ID: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F."}],"issued":{"date-parts":[["2020"]]}}}],"schema":"https://github.com/citation-style-language/schema/raw/master/csl-citation.json"} </w:instrText>
      </w:r>
      <w:r w:rsidR="00D51DD6" w:rsidRPr="00A427BC">
        <w:rPr>
          <w:lang w:val="en-US"/>
        </w:rPr>
        <w:fldChar w:fldCharType="separate"/>
      </w:r>
      <w:r w:rsidR="00A66F26" w:rsidRPr="00A427BC">
        <w:rPr>
          <w:vertAlign w:val="superscript"/>
          <w:lang w:val="en-US"/>
        </w:rPr>
        <w:t>13</w:t>
      </w:r>
      <w:r w:rsidR="00D51DD6" w:rsidRPr="00A427BC">
        <w:rPr>
          <w:lang w:val="en-US"/>
        </w:rPr>
        <w:fldChar w:fldCharType="end"/>
      </w:r>
      <w:r w:rsidR="008A4A87" w:rsidRPr="00A427BC">
        <w:rPr>
          <w:lang w:val="en-US"/>
        </w:rPr>
        <w:t xml:space="preserve"> </w:t>
      </w:r>
      <w:r w:rsidR="00926CF0" w:rsidRPr="00A427BC">
        <w:rPr>
          <w:lang w:val="en-US"/>
        </w:rPr>
        <w:t>is particularly well-suited to support agricultural researchers in</w:t>
      </w:r>
      <w:r w:rsidR="00C94FC4" w:rsidRPr="00A427BC">
        <w:rPr>
          <w:lang w:val="en-US"/>
        </w:rPr>
        <w:t xml:space="preserve"> </w:t>
      </w:r>
      <w:r w:rsidR="00243455" w:rsidRPr="00A427BC">
        <w:rPr>
          <w:lang w:val="en-US"/>
        </w:rPr>
        <w:t>interrogating their research context</w:t>
      </w:r>
      <w:r w:rsidR="00926CF0" w:rsidRPr="00A427BC">
        <w:rPr>
          <w:lang w:val="en-US"/>
        </w:rPr>
        <w:t>. The framework</w:t>
      </w:r>
      <w:r w:rsidR="008A4A87" w:rsidRPr="00A427BC">
        <w:rPr>
          <w:lang w:val="en-US"/>
        </w:rPr>
        <w:t xml:space="preserve"> is</w:t>
      </w:r>
      <w:r w:rsidR="00926CF0" w:rsidRPr="00A427BC">
        <w:rPr>
          <w:lang w:val="en-US"/>
        </w:rPr>
        <w:t xml:space="preserve"> rooted in empirical stud</w:t>
      </w:r>
      <w:r w:rsidR="008A4A87" w:rsidRPr="00A427BC">
        <w:rPr>
          <w:lang w:val="en-US"/>
        </w:rPr>
        <w:t>ies</w:t>
      </w:r>
      <w:r w:rsidR="00926CF0" w:rsidRPr="00A427BC">
        <w:rPr>
          <w:lang w:val="en-US"/>
        </w:rPr>
        <w:t xml:space="preserve"> of power</w:t>
      </w:r>
      <w:r w:rsidR="00551F22" w:rsidRPr="00A427BC">
        <w:rPr>
          <w:lang w:val="en-US"/>
        </w:rPr>
        <w:t xml:space="preserve"> (the reader is directed to </w:t>
      </w:r>
      <w:proofErr w:type="spellStart"/>
      <w:r w:rsidR="00551F22" w:rsidRPr="00A427BC">
        <w:rPr>
          <w:lang w:val="en-US"/>
        </w:rPr>
        <w:t>D’Ignazio</w:t>
      </w:r>
      <w:proofErr w:type="spellEnd"/>
      <w:r w:rsidR="00551F22" w:rsidRPr="00A427BC">
        <w:rPr>
          <w:lang w:val="en-US"/>
        </w:rPr>
        <w:t xml:space="preserve"> and Klein 2020 for discussion of these studies)</w:t>
      </w:r>
      <w:r w:rsidR="00926CF0" w:rsidRPr="00A427BC">
        <w:rPr>
          <w:lang w:val="en-US"/>
        </w:rPr>
        <w:t xml:space="preserve"> and </w:t>
      </w:r>
      <w:r w:rsidR="00551F22" w:rsidRPr="00A427BC">
        <w:rPr>
          <w:lang w:val="en-US"/>
        </w:rPr>
        <w:t xml:space="preserve">while the term Data Feminism may invoke an assumption of gender focus, Data Feminism </w:t>
      </w:r>
      <w:r w:rsidR="00926CF0" w:rsidRPr="00A427BC">
        <w:rPr>
          <w:lang w:val="en-US"/>
        </w:rPr>
        <w:t>emphasizes intersectionality, or the</w:t>
      </w:r>
      <w:r w:rsidR="00F56FBD" w:rsidRPr="00A427BC">
        <w:rPr>
          <w:lang w:val="en-US"/>
        </w:rPr>
        <w:t xml:space="preserve"> need to </w:t>
      </w:r>
      <w:r w:rsidR="00926CF0" w:rsidRPr="00A427BC">
        <w:rPr>
          <w:lang w:val="en-US"/>
        </w:rPr>
        <w:t xml:space="preserve">study </w:t>
      </w:r>
      <w:r w:rsidR="00F56FBD" w:rsidRPr="00A427BC">
        <w:rPr>
          <w:lang w:val="en-US"/>
        </w:rPr>
        <w:t xml:space="preserve">multiple </w:t>
      </w:r>
      <w:r w:rsidR="00926CF0" w:rsidRPr="00A427BC">
        <w:rPr>
          <w:lang w:val="en-US"/>
        </w:rPr>
        <w:t>dimensions of power</w:t>
      </w:r>
      <w:r w:rsidR="00D51DD6" w:rsidRPr="00A427BC">
        <w:rPr>
          <w:lang w:val="en-US"/>
        </w:rPr>
        <w:fldChar w:fldCharType="begin"/>
      </w:r>
      <w:r w:rsidR="00D87240">
        <w:rPr>
          <w:lang w:val="en-US"/>
        </w:rPr>
        <w:instrText xml:space="preserve"> ADDIN ZOTERO_ITEM CSL_CITATION {"citationID":"BZABTTwk","properties":{"formattedCitation":"\\super 14\\nosupersub{}","plainCitation":"14","noteIndex":0},"citationItems":[{"id":"VjJCyykt/n3uxPpuf","uris":["http://zotero.org/users/3599437/items/DS8YB79Y"],"itemData":{"id":1468,"type":"article-journal","container-title":"Stanford Law Review","DOI":"10.2307/1229039","ISSN":"0038-9765","issue":"6","note":"publisher: Stanford Law Review","page":"1241-1299","source":"JSTOR","title":"Mapping the Margins: Intersectionality, Identity Politics, and Violence against Women of Color","title-short":"Mapping the Margins","volume":"43","author":[{"family":"Crenshaw","given":"Kimberle"}],"issued":{"date-parts":[["1991"]]}}}],"schema":"https://github.com/citation-style-language/schema/raw/master/csl-citation.json"} </w:instrText>
      </w:r>
      <w:r w:rsidR="00D51DD6" w:rsidRPr="00A427BC">
        <w:rPr>
          <w:lang w:val="en-US"/>
        </w:rPr>
        <w:fldChar w:fldCharType="separate"/>
      </w:r>
      <w:r w:rsidR="00A66F26" w:rsidRPr="00A427BC">
        <w:rPr>
          <w:vertAlign w:val="superscript"/>
          <w:lang w:val="en-US"/>
        </w:rPr>
        <w:t>14</w:t>
      </w:r>
      <w:r w:rsidR="00D51DD6" w:rsidRPr="00A427BC">
        <w:rPr>
          <w:lang w:val="en-US"/>
        </w:rPr>
        <w:fldChar w:fldCharType="end"/>
      </w:r>
      <w:r w:rsidR="00926CF0" w:rsidRPr="00A427BC">
        <w:rPr>
          <w:lang w:val="en-US"/>
        </w:rPr>
        <w:t xml:space="preserve">. </w:t>
      </w:r>
      <w:r w:rsidR="00F56FBD" w:rsidRPr="00A427BC">
        <w:rPr>
          <w:lang w:val="en-US"/>
        </w:rPr>
        <w:t xml:space="preserve">Because it </w:t>
      </w:r>
      <w:r w:rsidR="006A3F10" w:rsidRPr="00A427BC">
        <w:rPr>
          <w:lang w:val="en-US"/>
        </w:rPr>
        <w:t xml:space="preserve">is </w:t>
      </w:r>
      <w:r w:rsidR="00926CF0" w:rsidRPr="00A427BC">
        <w:rPr>
          <w:lang w:val="en-US"/>
        </w:rPr>
        <w:t xml:space="preserve">action-oriented and domain-agnostic, </w:t>
      </w:r>
      <w:proofErr w:type="spellStart"/>
      <w:r w:rsidR="00926CF0" w:rsidRPr="00A427BC">
        <w:rPr>
          <w:lang w:val="en-US"/>
        </w:rPr>
        <w:t>D’Ignazio</w:t>
      </w:r>
      <w:proofErr w:type="spellEnd"/>
      <w:r w:rsidR="00926CF0" w:rsidRPr="00A427BC">
        <w:rPr>
          <w:lang w:val="en-US"/>
        </w:rPr>
        <w:t xml:space="preserve"> and Klein’s (2020) work has been highly cited </w:t>
      </w:r>
      <w:r w:rsidR="008A4A87" w:rsidRPr="00A427BC">
        <w:rPr>
          <w:lang w:val="en-US"/>
        </w:rPr>
        <w:t>in</w:t>
      </w:r>
      <w:r w:rsidR="00926CF0" w:rsidRPr="00A427BC">
        <w:rPr>
          <w:lang w:val="en-US"/>
        </w:rPr>
        <w:t xml:space="preserve"> numerous disciplinary contexts. To our knowledge, it has had limited interpretation in the context of agriculture, though a recent study evaluated the National Agricultural Statistics Service (NASS) agency of the United States Department of Agriculture (USDA) on their data reporting practices through the lens of </w:t>
      </w:r>
      <w:r w:rsidR="008A4A87" w:rsidRPr="00A427BC">
        <w:rPr>
          <w:lang w:val="en-US"/>
        </w:rPr>
        <w:t>D</w:t>
      </w:r>
      <w:r w:rsidR="00926CF0" w:rsidRPr="00A427BC">
        <w:rPr>
          <w:lang w:val="en-US"/>
        </w:rPr>
        <w:t xml:space="preserve">ata </w:t>
      </w:r>
      <w:r w:rsidR="008A4A87" w:rsidRPr="00A427BC">
        <w:rPr>
          <w:lang w:val="en-US"/>
        </w:rPr>
        <w:t>F</w:t>
      </w:r>
      <w:r w:rsidR="00926CF0" w:rsidRPr="00A427BC">
        <w:rPr>
          <w:lang w:val="en-US"/>
        </w:rPr>
        <w:t>eminism</w:t>
      </w:r>
      <w:r w:rsidR="00D51DD6" w:rsidRPr="00A427BC">
        <w:rPr>
          <w:lang w:val="en-US"/>
        </w:rPr>
        <w:fldChar w:fldCharType="begin"/>
      </w:r>
      <w:r w:rsidR="00D87240">
        <w:rPr>
          <w:lang w:val="en-US"/>
        </w:rPr>
        <w:instrText xml:space="preserve"> ADDIN ZOTERO_ITEM CSL_CITATION {"citationID":"rZcR7QPT","properties":{"formattedCitation":"\\super 15\\nosupersub{}","plainCitation":"15","noteIndex":0},"citationItems":[{"id":"VjJCyykt/iRgs9f3X","uris":["http://zotero.org/users/3599437/items/TAJD9K9N"],"itemData":{"id":67,"type":"article-journal","abstract":"Using the tenets of data feminism, we analyse the National Agricultural Statistics Service Quick Stats database — the primary repository of United States agricultural data. We identify unstated assumptions built into the database’s scaffolding through data collection, aggregation and dissemination practices, revealing how they facilitate granular analyses of agricultural topics historically judged as national priorities while leaving unilluminated many others of vital importance for contemporary sustainability needs. We argue that this entrenches an inequitable and unsustainable food systems status quo, and we offer recommendations for data providers and users based on principles of reflexivity, context and pluralism.","container-title":"Nature Food","DOI":"10.1038/s43016-023-00711-2","ISSN":"2662-1355","journalAbbreviation":"Nat Food","language":"en","license":"2023 Springer Nature Limited","note":"publisher: Nature Publishing Group","page":"1-5","source":"www.nature.com","title":"Implications of US agricultural data practices for sustainable food systems research","author":[{"family":"Rissing","given":"Andrea"},{"family":"Burchfield","given":"Emily K."},{"family":"Spangler","given":"Kaitlyn A."},{"family":"Schumacher","given":"Britta L."}],"issued":{"date-parts":[["2023",3,9]]}}}],"schema":"https://github.com/citation-style-language/schema/raw/master/csl-citation.json"} </w:instrText>
      </w:r>
      <w:r w:rsidR="00D51DD6" w:rsidRPr="00A427BC">
        <w:rPr>
          <w:lang w:val="en-US"/>
        </w:rPr>
        <w:fldChar w:fldCharType="separate"/>
      </w:r>
      <w:r w:rsidR="00A66F26" w:rsidRPr="00A427BC">
        <w:rPr>
          <w:vertAlign w:val="superscript"/>
          <w:lang w:val="en-US"/>
        </w:rPr>
        <w:t>15</w:t>
      </w:r>
      <w:r w:rsidR="00D51DD6" w:rsidRPr="00A427BC">
        <w:rPr>
          <w:lang w:val="en-US"/>
        </w:rPr>
        <w:fldChar w:fldCharType="end"/>
      </w:r>
      <w:r w:rsidR="00926CF0" w:rsidRPr="00A427BC">
        <w:rPr>
          <w:lang w:val="en-US"/>
        </w:rPr>
        <w:t xml:space="preserve">. </w:t>
      </w:r>
    </w:p>
    <w:p w14:paraId="65F9240A" w14:textId="10CB1D0F" w:rsidR="00926CF0" w:rsidRPr="00A427BC" w:rsidRDefault="00926CF0" w:rsidP="00926CF0">
      <w:pPr>
        <w:rPr>
          <w:lang w:val="en-US"/>
        </w:rPr>
      </w:pPr>
    </w:p>
    <w:p w14:paraId="55FDDA41" w14:textId="3A321C21" w:rsidR="001D6797" w:rsidRPr="00A427BC" w:rsidRDefault="00EC204E" w:rsidP="001D6797">
      <w:pPr>
        <w:rPr>
          <w:shd w:val="clear" w:color="auto" w:fill="FFFFFF"/>
          <w:lang w:val="en-US"/>
        </w:rPr>
      </w:pPr>
      <w:r w:rsidRPr="00A427BC">
        <w:rPr>
          <w:lang w:val="en-US"/>
        </w:rPr>
        <w:lastRenderedPageBreak/>
        <w:t xml:space="preserve">We posit that </w:t>
      </w:r>
      <w:r w:rsidR="00926CF0" w:rsidRPr="00A427BC">
        <w:rPr>
          <w:lang w:val="en-US"/>
        </w:rPr>
        <w:t xml:space="preserve">explicit application of the </w:t>
      </w:r>
      <w:r w:rsidR="003F03F5" w:rsidRPr="00A427BC">
        <w:rPr>
          <w:lang w:val="en-US"/>
        </w:rPr>
        <w:t>D</w:t>
      </w:r>
      <w:r w:rsidR="00926CF0" w:rsidRPr="00A427BC">
        <w:rPr>
          <w:lang w:val="en-US"/>
        </w:rPr>
        <w:t xml:space="preserve">ata </w:t>
      </w:r>
      <w:r w:rsidR="003F03F5" w:rsidRPr="00A427BC">
        <w:rPr>
          <w:lang w:val="en-US"/>
        </w:rPr>
        <w:t>F</w:t>
      </w:r>
      <w:r w:rsidR="00926CF0" w:rsidRPr="00A427BC">
        <w:rPr>
          <w:lang w:val="en-US"/>
        </w:rPr>
        <w:t xml:space="preserve">eminism framework </w:t>
      </w:r>
      <w:del w:id="6" w:author="Virginia Anne Nichols" w:date="2025-05-14T09:34:00Z" w16du:dateUtc="2025-05-14T07:34:00Z">
        <w:r w:rsidRPr="00A427BC" w:rsidDel="00370CC5">
          <w:rPr>
            <w:lang w:val="en-US"/>
          </w:rPr>
          <w:delText xml:space="preserve">would </w:delText>
        </w:r>
      </w:del>
      <w:r w:rsidR="001D6797" w:rsidRPr="00A427BC">
        <w:rPr>
          <w:lang w:val="en-US"/>
        </w:rPr>
        <w:t>positively contribute</w:t>
      </w:r>
      <w:ins w:id="7" w:author="Virginia Anne Nichols" w:date="2025-05-14T09:34:00Z" w16du:dateUtc="2025-05-14T07:34:00Z">
        <w:r w:rsidR="00370CC5">
          <w:rPr>
            <w:lang w:val="en-US"/>
          </w:rPr>
          <w:t>s</w:t>
        </w:r>
      </w:ins>
      <w:r w:rsidR="001D6797" w:rsidRPr="00A427BC">
        <w:rPr>
          <w:lang w:val="en-US"/>
        </w:rPr>
        <w:t xml:space="preserve"> to </w:t>
      </w:r>
      <w:r w:rsidR="001D6797" w:rsidRPr="00A427BC">
        <w:rPr>
          <w:shd w:val="clear" w:color="auto" w:fill="FFFFFF"/>
          <w:lang w:val="en-US"/>
        </w:rPr>
        <w:t xml:space="preserve">research creativity, stakeholder participation, and agricultural sustainability </w:t>
      </w:r>
      <w:r w:rsidR="0044469E" w:rsidRPr="00A427BC">
        <w:rPr>
          <w:shd w:val="clear" w:color="auto" w:fill="FFFFFF"/>
          <w:lang w:val="en-US"/>
        </w:rPr>
        <w:t>overall</w:t>
      </w:r>
      <w:r w:rsidR="001D6797" w:rsidRPr="00A427BC">
        <w:rPr>
          <w:shd w:val="clear" w:color="auto" w:fill="FFFFFF"/>
          <w:lang w:val="en-US"/>
        </w:rPr>
        <w:t>. </w:t>
      </w:r>
      <w:r w:rsidRPr="00A427BC">
        <w:rPr>
          <w:shd w:val="clear" w:color="auto" w:fill="FFFFFF"/>
          <w:lang w:val="en-US"/>
        </w:rPr>
        <w:t>To support this</w:t>
      </w:r>
      <w:r w:rsidR="00D33AAF" w:rsidRPr="00A427BC">
        <w:rPr>
          <w:shd w:val="clear" w:color="auto" w:fill="FFFFFF"/>
          <w:lang w:val="en-US"/>
        </w:rPr>
        <w:t xml:space="preserve"> thesis</w:t>
      </w:r>
      <w:r w:rsidRPr="00A427BC">
        <w:rPr>
          <w:shd w:val="clear" w:color="auto" w:fill="FFFFFF"/>
          <w:lang w:val="en-US"/>
        </w:rPr>
        <w:t>, w</w:t>
      </w:r>
      <w:r w:rsidR="001D6797" w:rsidRPr="00A427BC">
        <w:rPr>
          <w:shd w:val="clear" w:color="auto" w:fill="FFFFFF"/>
          <w:lang w:val="en-US"/>
        </w:rPr>
        <w:t xml:space="preserve">e discuss the application of </w:t>
      </w:r>
      <w:r w:rsidR="00F161F0" w:rsidRPr="00A427BC">
        <w:rPr>
          <w:shd w:val="clear" w:color="auto" w:fill="FFFFFF"/>
          <w:lang w:val="en-US"/>
        </w:rPr>
        <w:t xml:space="preserve">three </w:t>
      </w:r>
      <w:r w:rsidR="005327F4" w:rsidRPr="00A427BC">
        <w:rPr>
          <w:shd w:val="clear" w:color="auto" w:fill="FFFFFF"/>
          <w:lang w:val="en-US"/>
        </w:rPr>
        <w:t xml:space="preserve">select </w:t>
      </w:r>
      <w:r w:rsidR="00D33AAF" w:rsidRPr="00A427BC">
        <w:rPr>
          <w:shd w:val="clear" w:color="auto" w:fill="FFFFFF"/>
          <w:lang w:val="en-US"/>
        </w:rPr>
        <w:t>D</w:t>
      </w:r>
      <w:r w:rsidR="001D6797" w:rsidRPr="00A427BC">
        <w:rPr>
          <w:shd w:val="clear" w:color="auto" w:fill="FFFFFF"/>
          <w:lang w:val="en-US"/>
        </w:rPr>
        <w:t xml:space="preserve">ata </w:t>
      </w:r>
      <w:r w:rsidR="00D33AAF" w:rsidRPr="00A427BC">
        <w:rPr>
          <w:shd w:val="clear" w:color="auto" w:fill="FFFFFF"/>
          <w:lang w:val="en-US"/>
        </w:rPr>
        <w:t>F</w:t>
      </w:r>
      <w:r w:rsidR="001D6797" w:rsidRPr="00A427BC">
        <w:rPr>
          <w:shd w:val="clear" w:color="auto" w:fill="FFFFFF"/>
          <w:lang w:val="en-US"/>
        </w:rPr>
        <w:t>eminism theme</w:t>
      </w:r>
      <w:r w:rsidR="0009558F" w:rsidRPr="00A427BC">
        <w:rPr>
          <w:shd w:val="clear" w:color="auto" w:fill="FFFFFF"/>
          <w:lang w:val="en-US"/>
        </w:rPr>
        <w:t>s (power</w:t>
      </w:r>
      <w:r w:rsidR="00C46EB1" w:rsidRPr="00A427BC">
        <w:rPr>
          <w:shd w:val="clear" w:color="auto" w:fill="FFFFFF"/>
          <w:lang w:val="en-US"/>
        </w:rPr>
        <w:t xml:space="preserve"> awareness</w:t>
      </w:r>
      <w:r w:rsidR="0009558F" w:rsidRPr="00A427BC">
        <w:rPr>
          <w:shd w:val="clear" w:color="auto" w:fill="FFFFFF"/>
          <w:lang w:val="en-US"/>
        </w:rPr>
        <w:t>, reciprocity, and framing)</w:t>
      </w:r>
      <w:r w:rsidR="001D6797" w:rsidRPr="00A427BC">
        <w:rPr>
          <w:shd w:val="clear" w:color="auto" w:fill="FFFFFF"/>
          <w:lang w:val="en-US"/>
        </w:rPr>
        <w:t xml:space="preserve"> </w:t>
      </w:r>
      <w:r w:rsidR="0009558F" w:rsidRPr="00A427BC">
        <w:rPr>
          <w:shd w:val="clear" w:color="auto" w:fill="FFFFFF"/>
          <w:lang w:val="en-US"/>
        </w:rPr>
        <w:t xml:space="preserve">in </w:t>
      </w:r>
      <w:r w:rsidRPr="00A427BC">
        <w:rPr>
          <w:shd w:val="clear" w:color="auto" w:fill="FFFFFF"/>
          <w:lang w:val="en-US"/>
        </w:rPr>
        <w:t>the research process</w:t>
      </w:r>
      <w:r w:rsidR="00D33AAF" w:rsidRPr="00A427BC">
        <w:rPr>
          <w:shd w:val="clear" w:color="auto" w:fill="FFFFFF"/>
          <w:lang w:val="en-US"/>
        </w:rPr>
        <w:t>,</w:t>
      </w:r>
      <w:r w:rsidRPr="00A427BC">
        <w:rPr>
          <w:shd w:val="clear" w:color="auto" w:fill="FFFFFF"/>
          <w:lang w:val="en-US"/>
        </w:rPr>
        <w:t xml:space="preserve"> with accompanying</w:t>
      </w:r>
      <w:r w:rsidR="001E03F4" w:rsidRPr="00A427BC">
        <w:rPr>
          <w:shd w:val="clear" w:color="auto" w:fill="FFFFFF"/>
          <w:lang w:val="en-US"/>
        </w:rPr>
        <w:t xml:space="preserve"> reflections, </w:t>
      </w:r>
      <w:r w:rsidR="0009558F" w:rsidRPr="00A427BC">
        <w:rPr>
          <w:shd w:val="clear" w:color="auto" w:fill="FFFFFF"/>
          <w:lang w:val="en-US"/>
        </w:rPr>
        <w:t>activities</w:t>
      </w:r>
      <w:r w:rsidR="006A3F10" w:rsidRPr="00A427BC">
        <w:rPr>
          <w:shd w:val="clear" w:color="auto" w:fill="FFFFFF"/>
          <w:lang w:val="en-US"/>
        </w:rPr>
        <w:t xml:space="preserve"> </w:t>
      </w:r>
      <w:r w:rsidR="00D33AAF" w:rsidRPr="00A427BC">
        <w:rPr>
          <w:shd w:val="clear" w:color="auto" w:fill="FFFFFF"/>
          <w:lang w:val="en-US"/>
        </w:rPr>
        <w:t>and</w:t>
      </w:r>
      <w:r w:rsidRPr="00A427BC">
        <w:rPr>
          <w:shd w:val="clear" w:color="auto" w:fill="FFFFFF"/>
          <w:lang w:val="en-US"/>
        </w:rPr>
        <w:t xml:space="preserve"> </w:t>
      </w:r>
      <w:r w:rsidR="005327F4" w:rsidRPr="00A427BC">
        <w:rPr>
          <w:shd w:val="clear" w:color="auto" w:fill="FFFFFF"/>
          <w:lang w:val="en-US"/>
        </w:rPr>
        <w:t>outcomes</w:t>
      </w:r>
      <w:r w:rsidRPr="00A427BC">
        <w:rPr>
          <w:shd w:val="clear" w:color="auto" w:fill="FFFFFF"/>
          <w:lang w:val="en-US"/>
        </w:rPr>
        <w:t xml:space="preserve"> </w:t>
      </w:r>
      <w:r w:rsidR="001D6797" w:rsidRPr="00A427BC">
        <w:rPr>
          <w:shd w:val="clear" w:color="auto" w:fill="FFFFFF"/>
          <w:lang w:val="en-US"/>
        </w:rPr>
        <w:t>(Table 1).</w:t>
      </w:r>
      <w:r w:rsidR="00D45E93" w:rsidRPr="00A427BC">
        <w:rPr>
          <w:shd w:val="clear" w:color="auto" w:fill="FFFFFF"/>
          <w:lang w:val="en-US"/>
        </w:rPr>
        <w:t xml:space="preserve"> We chose these </w:t>
      </w:r>
      <w:r w:rsidR="00A244D7" w:rsidRPr="00A427BC">
        <w:rPr>
          <w:shd w:val="clear" w:color="auto" w:fill="FFFFFF"/>
          <w:lang w:val="en-US"/>
        </w:rPr>
        <w:t xml:space="preserve">three </w:t>
      </w:r>
      <w:r w:rsidR="00D45E93" w:rsidRPr="00A427BC">
        <w:rPr>
          <w:shd w:val="clear" w:color="auto" w:fill="FFFFFF"/>
          <w:lang w:val="en-US"/>
        </w:rPr>
        <w:t>themes due to the</w:t>
      </w:r>
      <w:r w:rsidR="00383CA4" w:rsidRPr="00A427BC">
        <w:rPr>
          <w:shd w:val="clear" w:color="auto" w:fill="FFFFFF"/>
          <w:lang w:val="en-US"/>
        </w:rPr>
        <w:t xml:space="preserve">ir </w:t>
      </w:r>
      <w:r w:rsidR="00FC3258" w:rsidRPr="00A427BC">
        <w:rPr>
          <w:shd w:val="clear" w:color="auto" w:fill="FFFFFF"/>
          <w:lang w:val="en-US"/>
        </w:rPr>
        <w:t xml:space="preserve">broad implications and </w:t>
      </w:r>
      <w:r w:rsidR="009A2AE3" w:rsidRPr="00A427BC">
        <w:rPr>
          <w:shd w:val="clear" w:color="auto" w:fill="FFFFFF"/>
          <w:lang w:val="en-US"/>
        </w:rPr>
        <w:t>ability to be addressed in the typical agricultural research context</w:t>
      </w:r>
      <w:r w:rsidR="00D12DC8" w:rsidRPr="00A427BC">
        <w:rPr>
          <w:shd w:val="clear" w:color="auto" w:fill="FFFFFF"/>
          <w:lang w:val="en-US"/>
        </w:rPr>
        <w:t xml:space="preserve">. </w:t>
      </w:r>
    </w:p>
    <w:p w14:paraId="7046269B" w14:textId="1133A95B" w:rsidR="008834DD" w:rsidRPr="00A427BC" w:rsidRDefault="008834DD" w:rsidP="008834DD">
      <w:pPr>
        <w:pStyle w:val="Heading3"/>
        <w:rPr>
          <w:rStyle w:val="Emphasis"/>
          <w:color w:val="auto"/>
          <w:lang w:val="en-US"/>
        </w:rPr>
      </w:pPr>
      <w:r w:rsidRPr="00A427BC">
        <w:rPr>
          <w:rStyle w:val="Emphasis"/>
          <w:color w:val="auto"/>
          <w:lang w:val="en-US"/>
        </w:rPr>
        <w:t>Table 1. Summary of paper structure</w:t>
      </w:r>
    </w:p>
    <w:p w14:paraId="5F44304D" w14:textId="77777777" w:rsidR="001D6797" w:rsidRPr="00A427BC" w:rsidRDefault="001D6797" w:rsidP="001D6797">
      <w:pPr>
        <w:rPr>
          <w:shd w:val="clear" w:color="auto" w:fill="FFFFFF"/>
          <w:lang w:val="en-US"/>
        </w:rPr>
      </w:pPr>
    </w:p>
    <w:tbl>
      <w:tblPr>
        <w:tblStyle w:val="TableGridLight"/>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4"/>
        <w:gridCol w:w="2353"/>
        <w:gridCol w:w="2470"/>
        <w:gridCol w:w="2979"/>
      </w:tblGrid>
      <w:tr w:rsidR="00A427BC" w:rsidRPr="00A427BC" w14:paraId="092B05BE" w14:textId="77777777" w:rsidTr="00DC1226">
        <w:tc>
          <w:tcPr>
            <w:tcW w:w="988" w:type="dxa"/>
          </w:tcPr>
          <w:p w14:paraId="379A3323" w14:textId="35C9E232" w:rsidR="00503079" w:rsidRPr="00A427BC" w:rsidRDefault="00C61B53" w:rsidP="00BF015D">
            <w:pPr>
              <w:jc w:val="center"/>
              <w:rPr>
                <w:b/>
                <w:bCs/>
                <w:shd w:val="clear" w:color="auto" w:fill="FFFFFF"/>
                <w:lang w:val="en-US"/>
              </w:rPr>
            </w:pPr>
            <w:r w:rsidRPr="00A427BC">
              <w:rPr>
                <w:b/>
                <w:bCs/>
                <w:shd w:val="clear" w:color="auto" w:fill="FFFFFF"/>
                <w:lang w:val="en-US"/>
              </w:rPr>
              <w:t>Theme</w:t>
            </w:r>
          </w:p>
        </w:tc>
        <w:tc>
          <w:tcPr>
            <w:tcW w:w="2409" w:type="dxa"/>
            <w:vAlign w:val="center"/>
          </w:tcPr>
          <w:p w14:paraId="54A5C0AE" w14:textId="49575D11" w:rsidR="00503079" w:rsidRPr="00A427BC" w:rsidRDefault="00503079" w:rsidP="00BF015D">
            <w:pPr>
              <w:jc w:val="center"/>
              <w:rPr>
                <w:b/>
                <w:bCs/>
                <w:shd w:val="clear" w:color="auto" w:fill="FFFFFF"/>
                <w:lang w:val="en-US"/>
              </w:rPr>
            </w:pPr>
            <w:r w:rsidRPr="00A427BC">
              <w:rPr>
                <w:b/>
                <w:bCs/>
                <w:shd w:val="clear" w:color="auto" w:fill="FFFFFF"/>
                <w:lang w:val="en-US"/>
              </w:rPr>
              <w:t>Research phase(s) for application</w:t>
            </w:r>
          </w:p>
        </w:tc>
        <w:tc>
          <w:tcPr>
            <w:tcW w:w="2552" w:type="dxa"/>
            <w:vAlign w:val="center"/>
          </w:tcPr>
          <w:p w14:paraId="46BBAF5A" w14:textId="0AC78EAA" w:rsidR="00503079" w:rsidRPr="00A427BC" w:rsidRDefault="00503079" w:rsidP="00BF015D">
            <w:pPr>
              <w:jc w:val="center"/>
              <w:rPr>
                <w:b/>
                <w:bCs/>
                <w:shd w:val="clear" w:color="auto" w:fill="FFFFFF"/>
              </w:rPr>
            </w:pPr>
            <w:r w:rsidRPr="00A427BC">
              <w:rPr>
                <w:b/>
                <w:bCs/>
                <w:shd w:val="clear" w:color="auto" w:fill="FFFFFF"/>
              </w:rPr>
              <w:t xml:space="preserve">Data </w:t>
            </w:r>
            <w:proofErr w:type="spellStart"/>
            <w:r w:rsidRPr="00A427BC">
              <w:rPr>
                <w:b/>
                <w:bCs/>
                <w:shd w:val="clear" w:color="auto" w:fill="FFFFFF"/>
              </w:rPr>
              <w:t>Feminism-derived</w:t>
            </w:r>
            <w:proofErr w:type="spellEnd"/>
            <w:r w:rsidRPr="00A427BC">
              <w:rPr>
                <w:b/>
                <w:bCs/>
                <w:shd w:val="clear" w:color="auto" w:fill="FFFFFF"/>
              </w:rPr>
              <w:t xml:space="preserve"> </w:t>
            </w:r>
            <w:proofErr w:type="spellStart"/>
            <w:r w:rsidR="00C61B53" w:rsidRPr="00A427BC">
              <w:rPr>
                <w:b/>
                <w:bCs/>
                <w:shd w:val="clear" w:color="auto" w:fill="FFFFFF"/>
              </w:rPr>
              <w:t>reflection</w:t>
            </w:r>
            <w:proofErr w:type="spellEnd"/>
          </w:p>
        </w:tc>
        <w:tc>
          <w:tcPr>
            <w:tcW w:w="3067" w:type="dxa"/>
            <w:vAlign w:val="center"/>
          </w:tcPr>
          <w:p w14:paraId="2942F7D9" w14:textId="14CE67CD" w:rsidR="00503079" w:rsidRPr="00A427BC" w:rsidRDefault="0047798B" w:rsidP="00BF015D">
            <w:pPr>
              <w:jc w:val="center"/>
              <w:rPr>
                <w:b/>
                <w:bCs/>
                <w:shd w:val="clear" w:color="auto" w:fill="FFFFFF"/>
              </w:rPr>
            </w:pPr>
            <w:proofErr w:type="spellStart"/>
            <w:r w:rsidRPr="00A427BC">
              <w:rPr>
                <w:b/>
                <w:bCs/>
                <w:shd w:val="clear" w:color="auto" w:fill="FFFFFF"/>
              </w:rPr>
              <w:t>Reflection-motivated</w:t>
            </w:r>
            <w:proofErr w:type="spellEnd"/>
            <w:r w:rsidR="00503079" w:rsidRPr="00A427BC">
              <w:rPr>
                <w:b/>
                <w:bCs/>
                <w:shd w:val="clear" w:color="auto" w:fill="FFFFFF"/>
              </w:rPr>
              <w:t xml:space="preserve"> </w:t>
            </w:r>
            <w:proofErr w:type="spellStart"/>
            <w:r w:rsidR="00503079" w:rsidRPr="00A427BC">
              <w:rPr>
                <w:b/>
                <w:bCs/>
                <w:shd w:val="clear" w:color="auto" w:fill="FFFFFF"/>
              </w:rPr>
              <w:t>activities</w:t>
            </w:r>
            <w:proofErr w:type="spellEnd"/>
          </w:p>
        </w:tc>
      </w:tr>
      <w:tr w:rsidR="00A427BC" w:rsidRPr="00952819" w14:paraId="3C38AFF8" w14:textId="77777777" w:rsidTr="007F3335">
        <w:tc>
          <w:tcPr>
            <w:tcW w:w="988" w:type="dxa"/>
            <w:vAlign w:val="center"/>
          </w:tcPr>
          <w:p w14:paraId="3D2D9242" w14:textId="6C4A642D" w:rsidR="00503079" w:rsidRPr="00A427BC" w:rsidRDefault="00E60638" w:rsidP="007F3335">
            <w:pPr>
              <w:jc w:val="center"/>
              <w:rPr>
                <w:shd w:val="clear" w:color="auto" w:fill="FFFFFF"/>
                <w:lang w:val="en-US"/>
              </w:rPr>
            </w:pPr>
            <w:r w:rsidRPr="00A427BC">
              <w:rPr>
                <w:shd w:val="clear" w:color="auto" w:fill="FFFFFF"/>
                <w:lang w:val="en-US"/>
              </w:rPr>
              <w:t xml:space="preserve">Awareness of </w:t>
            </w:r>
            <w:r w:rsidR="00C61B53" w:rsidRPr="00A427BC">
              <w:rPr>
                <w:shd w:val="clear" w:color="auto" w:fill="FFFFFF"/>
                <w:lang w:val="en-US"/>
              </w:rPr>
              <w:t>Power</w:t>
            </w:r>
          </w:p>
        </w:tc>
        <w:tc>
          <w:tcPr>
            <w:tcW w:w="2409" w:type="dxa"/>
            <w:vAlign w:val="center"/>
          </w:tcPr>
          <w:p w14:paraId="1BBE3DD1" w14:textId="069C81D6" w:rsidR="00503079" w:rsidRPr="00A427BC" w:rsidRDefault="00503079" w:rsidP="00BF015D">
            <w:pPr>
              <w:jc w:val="center"/>
              <w:rPr>
                <w:shd w:val="clear" w:color="auto" w:fill="FFFFFF"/>
                <w:lang w:val="en-US"/>
              </w:rPr>
            </w:pPr>
            <w:r w:rsidRPr="00A427BC">
              <w:rPr>
                <w:shd w:val="clear" w:color="auto" w:fill="FFFFFF"/>
                <w:lang w:val="en-US"/>
              </w:rPr>
              <w:t>Hypothesis generation and study design</w:t>
            </w:r>
          </w:p>
        </w:tc>
        <w:tc>
          <w:tcPr>
            <w:tcW w:w="2552" w:type="dxa"/>
            <w:vAlign w:val="center"/>
          </w:tcPr>
          <w:p w14:paraId="48C9AA01" w14:textId="3BC2CC23" w:rsidR="00503079" w:rsidRPr="00A427BC" w:rsidRDefault="00503079" w:rsidP="00BF015D">
            <w:pPr>
              <w:jc w:val="center"/>
              <w:rPr>
                <w:shd w:val="clear" w:color="auto" w:fill="FFFFFF"/>
                <w:lang w:val="en-US"/>
              </w:rPr>
            </w:pPr>
            <w:r w:rsidRPr="00A427BC">
              <w:rPr>
                <w:shd w:val="clear" w:color="auto" w:fill="FFFFFF"/>
                <w:lang w:val="en-US"/>
              </w:rPr>
              <w:t>Research for the public good should seek to equalize power</w:t>
            </w:r>
          </w:p>
        </w:tc>
        <w:tc>
          <w:tcPr>
            <w:tcW w:w="3067" w:type="dxa"/>
            <w:vAlign w:val="center"/>
          </w:tcPr>
          <w:p w14:paraId="7B8BC605" w14:textId="0512B8D2" w:rsidR="00503079" w:rsidRPr="00A427BC" w:rsidRDefault="00503079" w:rsidP="00BF015D">
            <w:pPr>
              <w:jc w:val="center"/>
              <w:rPr>
                <w:shd w:val="clear" w:color="auto" w:fill="FFFFFF"/>
                <w:lang w:val="en-US"/>
              </w:rPr>
            </w:pPr>
            <w:r w:rsidRPr="00A427BC">
              <w:rPr>
                <w:shd w:val="clear" w:color="auto" w:fill="FFFFFF"/>
                <w:lang w:val="en-US"/>
              </w:rPr>
              <w:t xml:space="preserve">Serving the margins, </w:t>
            </w:r>
            <w:r w:rsidR="00EE5623" w:rsidRPr="00A427BC">
              <w:rPr>
                <w:shd w:val="clear" w:color="auto" w:fill="FFFFFF"/>
                <w:lang w:val="en-US"/>
              </w:rPr>
              <w:t>leveraging science, expanding the concept of scien</w:t>
            </w:r>
            <w:r w:rsidR="00551F22" w:rsidRPr="00A427BC">
              <w:rPr>
                <w:shd w:val="clear" w:color="auto" w:fill="FFFFFF"/>
                <w:lang w:val="en-US"/>
              </w:rPr>
              <w:t>tific measurements</w:t>
            </w:r>
          </w:p>
        </w:tc>
      </w:tr>
      <w:tr w:rsidR="00A427BC" w:rsidRPr="00952819" w14:paraId="03609395" w14:textId="77777777" w:rsidTr="007F3335">
        <w:tc>
          <w:tcPr>
            <w:tcW w:w="988" w:type="dxa"/>
            <w:vAlign w:val="center"/>
          </w:tcPr>
          <w:p w14:paraId="0E0714E6" w14:textId="02E59F3D" w:rsidR="00503079" w:rsidRPr="00A427BC" w:rsidRDefault="00C61B53" w:rsidP="007F3335">
            <w:pPr>
              <w:jc w:val="center"/>
              <w:rPr>
                <w:shd w:val="clear" w:color="auto" w:fill="FFFFFF"/>
              </w:rPr>
            </w:pPr>
            <w:proofErr w:type="spellStart"/>
            <w:r w:rsidRPr="00A427BC">
              <w:rPr>
                <w:shd w:val="clear" w:color="auto" w:fill="FFFFFF"/>
              </w:rPr>
              <w:t>Reciprocity</w:t>
            </w:r>
            <w:proofErr w:type="spellEnd"/>
          </w:p>
        </w:tc>
        <w:tc>
          <w:tcPr>
            <w:tcW w:w="2409" w:type="dxa"/>
            <w:vAlign w:val="center"/>
          </w:tcPr>
          <w:p w14:paraId="2F8710D0" w14:textId="44766B81" w:rsidR="00503079" w:rsidRPr="00A427BC" w:rsidRDefault="00503079" w:rsidP="00BF015D">
            <w:pPr>
              <w:jc w:val="center"/>
              <w:rPr>
                <w:shd w:val="clear" w:color="auto" w:fill="FFFFFF"/>
                <w:lang w:val="en-US"/>
              </w:rPr>
            </w:pPr>
            <w:proofErr w:type="spellStart"/>
            <w:r w:rsidRPr="00A427BC">
              <w:rPr>
                <w:shd w:val="clear" w:color="auto" w:fill="FFFFFF"/>
              </w:rPr>
              <w:t>Conducting</w:t>
            </w:r>
            <w:proofErr w:type="spellEnd"/>
            <w:r w:rsidRPr="00A427BC">
              <w:rPr>
                <w:shd w:val="clear" w:color="auto" w:fill="FFFFFF"/>
              </w:rPr>
              <w:t xml:space="preserve"> and </w:t>
            </w:r>
            <w:proofErr w:type="spellStart"/>
            <w:r w:rsidRPr="00A427BC">
              <w:rPr>
                <w:shd w:val="clear" w:color="auto" w:fill="FFFFFF"/>
              </w:rPr>
              <w:t>implementing</w:t>
            </w:r>
            <w:proofErr w:type="spellEnd"/>
            <w:r w:rsidRPr="00A427BC">
              <w:rPr>
                <w:shd w:val="clear" w:color="auto" w:fill="FFFFFF"/>
              </w:rPr>
              <w:t xml:space="preserve"> research</w:t>
            </w:r>
          </w:p>
        </w:tc>
        <w:tc>
          <w:tcPr>
            <w:tcW w:w="2552" w:type="dxa"/>
            <w:vAlign w:val="center"/>
          </w:tcPr>
          <w:p w14:paraId="18B380D5" w14:textId="46AE1601" w:rsidR="00503079" w:rsidRPr="00A427BC" w:rsidRDefault="00503079" w:rsidP="00BF015D">
            <w:pPr>
              <w:jc w:val="center"/>
              <w:rPr>
                <w:shd w:val="clear" w:color="auto" w:fill="FFFFFF"/>
                <w:lang w:val="en-US"/>
              </w:rPr>
            </w:pPr>
            <w:r w:rsidRPr="00A427BC">
              <w:rPr>
                <w:shd w:val="clear" w:color="auto" w:fill="FFFFFF"/>
                <w:lang w:val="en-US"/>
              </w:rPr>
              <w:t>Farmer-researcher relations should be reciprocal</w:t>
            </w:r>
          </w:p>
        </w:tc>
        <w:tc>
          <w:tcPr>
            <w:tcW w:w="3067" w:type="dxa"/>
            <w:vAlign w:val="center"/>
          </w:tcPr>
          <w:p w14:paraId="396218DC" w14:textId="6BCACF3D" w:rsidR="00503079" w:rsidRPr="00A427BC" w:rsidRDefault="00551F22" w:rsidP="00BF015D">
            <w:pPr>
              <w:jc w:val="center"/>
              <w:rPr>
                <w:shd w:val="clear" w:color="auto" w:fill="FFFFFF"/>
                <w:lang w:val="en-US"/>
              </w:rPr>
            </w:pPr>
            <w:r w:rsidRPr="00A427BC">
              <w:rPr>
                <w:shd w:val="clear" w:color="auto" w:fill="FFFFFF"/>
                <w:lang w:val="en-US"/>
              </w:rPr>
              <w:t>Multi-dimensional c</w:t>
            </w:r>
            <w:r w:rsidR="00503079" w:rsidRPr="00A427BC">
              <w:rPr>
                <w:shd w:val="clear" w:color="auto" w:fill="FFFFFF"/>
                <w:lang w:val="en-US"/>
              </w:rPr>
              <w:t>ompensation, metrics for success</w:t>
            </w:r>
          </w:p>
        </w:tc>
      </w:tr>
      <w:tr w:rsidR="00A427BC" w:rsidRPr="00952819" w14:paraId="7FC0713B" w14:textId="77777777" w:rsidTr="007F3335">
        <w:tc>
          <w:tcPr>
            <w:tcW w:w="988" w:type="dxa"/>
            <w:vAlign w:val="center"/>
          </w:tcPr>
          <w:p w14:paraId="576AAE13" w14:textId="0BF05319" w:rsidR="00503079" w:rsidRPr="00A427BC" w:rsidRDefault="00C61B53" w:rsidP="007F3335">
            <w:pPr>
              <w:jc w:val="center"/>
              <w:rPr>
                <w:shd w:val="clear" w:color="auto" w:fill="FFFFFF"/>
              </w:rPr>
            </w:pPr>
            <w:r w:rsidRPr="00A427BC">
              <w:rPr>
                <w:shd w:val="clear" w:color="auto" w:fill="FFFFFF"/>
              </w:rPr>
              <w:t>Framing</w:t>
            </w:r>
          </w:p>
        </w:tc>
        <w:tc>
          <w:tcPr>
            <w:tcW w:w="2409" w:type="dxa"/>
            <w:vAlign w:val="center"/>
          </w:tcPr>
          <w:p w14:paraId="59712ABE" w14:textId="7953C6D8" w:rsidR="00503079" w:rsidRPr="00A427BC" w:rsidRDefault="00503079" w:rsidP="00BF015D">
            <w:pPr>
              <w:jc w:val="center"/>
              <w:rPr>
                <w:shd w:val="clear" w:color="auto" w:fill="FFFFFF"/>
                <w:lang w:val="en-US"/>
              </w:rPr>
            </w:pPr>
            <w:r w:rsidRPr="00A427BC">
              <w:rPr>
                <w:shd w:val="clear" w:color="auto" w:fill="FFFFFF"/>
              </w:rPr>
              <w:t>Analysis and di</w:t>
            </w:r>
            <w:r w:rsidR="00481C7D" w:rsidRPr="00A427BC">
              <w:rPr>
                <w:shd w:val="clear" w:color="auto" w:fill="FFFFFF"/>
              </w:rPr>
              <w:t>stribution</w:t>
            </w:r>
          </w:p>
        </w:tc>
        <w:tc>
          <w:tcPr>
            <w:tcW w:w="2552" w:type="dxa"/>
            <w:vAlign w:val="center"/>
          </w:tcPr>
          <w:p w14:paraId="47DADDA8" w14:textId="27E61ABF" w:rsidR="00503079" w:rsidRPr="00A427BC" w:rsidRDefault="00503079" w:rsidP="00BF015D">
            <w:pPr>
              <w:jc w:val="center"/>
              <w:rPr>
                <w:shd w:val="clear" w:color="auto" w:fill="FFFFFF"/>
                <w:lang w:val="en-US"/>
              </w:rPr>
            </w:pPr>
            <w:r w:rsidRPr="00A427BC">
              <w:rPr>
                <w:shd w:val="clear" w:color="auto" w:fill="FFFFFF"/>
                <w:lang w:val="en-US"/>
              </w:rPr>
              <w:t>All research is values-informed</w:t>
            </w:r>
          </w:p>
        </w:tc>
        <w:tc>
          <w:tcPr>
            <w:tcW w:w="3067" w:type="dxa"/>
            <w:vAlign w:val="center"/>
          </w:tcPr>
          <w:p w14:paraId="32764EF9" w14:textId="35FB4598" w:rsidR="00503079" w:rsidRPr="00A427BC" w:rsidRDefault="00503079" w:rsidP="00BF015D">
            <w:pPr>
              <w:jc w:val="center"/>
              <w:rPr>
                <w:shd w:val="clear" w:color="auto" w:fill="FFFFFF"/>
                <w:lang w:val="en-US"/>
              </w:rPr>
            </w:pPr>
            <w:r w:rsidRPr="00A427BC">
              <w:rPr>
                <w:shd w:val="clear" w:color="auto" w:fill="FFFFFF"/>
                <w:lang w:val="en-US"/>
              </w:rPr>
              <w:t xml:space="preserve">Acknowledging </w:t>
            </w:r>
            <w:r w:rsidR="00764860" w:rsidRPr="00A427BC">
              <w:rPr>
                <w:shd w:val="clear" w:color="auto" w:fill="FFFFFF"/>
                <w:lang w:val="en-US"/>
              </w:rPr>
              <w:t>the presence of values in research</w:t>
            </w:r>
            <w:r w:rsidRPr="00A427BC">
              <w:rPr>
                <w:shd w:val="clear" w:color="auto" w:fill="FFFFFF"/>
                <w:lang w:val="en-US"/>
              </w:rPr>
              <w:t>, supporting diverse framings</w:t>
            </w:r>
          </w:p>
        </w:tc>
      </w:tr>
    </w:tbl>
    <w:p w14:paraId="11F45CA2" w14:textId="77777777" w:rsidR="001D6797" w:rsidRPr="00A427BC" w:rsidRDefault="001D6797" w:rsidP="001D6797">
      <w:pPr>
        <w:rPr>
          <w:lang w:val="en-US"/>
        </w:rPr>
      </w:pPr>
    </w:p>
    <w:p w14:paraId="04E66756" w14:textId="48F35ECC" w:rsidR="005F7F3F" w:rsidRPr="00A427BC" w:rsidRDefault="00EC204E" w:rsidP="005F7F3F">
      <w:pPr>
        <w:rPr>
          <w:lang w:val="en-US"/>
        </w:rPr>
      </w:pPr>
      <w:r w:rsidRPr="00A427BC">
        <w:rPr>
          <w:lang w:val="en-US"/>
        </w:rPr>
        <w:t>T</w:t>
      </w:r>
      <w:r w:rsidR="00D33AAF" w:rsidRPr="00A427BC">
        <w:rPr>
          <w:lang w:val="en-US"/>
        </w:rPr>
        <w:t>he</w:t>
      </w:r>
      <w:r w:rsidRPr="00A427BC">
        <w:rPr>
          <w:lang w:val="en-US"/>
        </w:rPr>
        <w:t xml:space="preserve"> goal of this paper is to</w:t>
      </w:r>
      <w:r w:rsidR="004918CE" w:rsidRPr="00A427BC">
        <w:rPr>
          <w:lang w:val="en-US"/>
        </w:rPr>
        <w:t xml:space="preserve"> </w:t>
      </w:r>
      <w:del w:id="8" w:author="Virginia Anne Nichols" w:date="2025-05-14T09:36:00Z" w16du:dateUtc="2025-05-14T07:36:00Z">
        <w:r w:rsidR="00AF58A9" w:rsidRPr="00A427BC" w:rsidDel="00370CC5">
          <w:rPr>
            <w:lang w:val="en-US"/>
          </w:rPr>
          <w:delText xml:space="preserve">interpret select themes from </w:delText>
        </w:r>
        <w:r w:rsidR="004918CE" w:rsidRPr="00A427BC" w:rsidDel="00370CC5">
          <w:rPr>
            <w:lang w:val="en-US"/>
          </w:rPr>
          <w:delText>the Data Feminism framework in an agricultural setting</w:delText>
        </w:r>
        <w:r w:rsidR="00AF58A9" w:rsidRPr="00A427BC" w:rsidDel="00370CC5">
          <w:rPr>
            <w:lang w:val="en-US"/>
          </w:rPr>
          <w:delText xml:space="preserve"> </w:delText>
        </w:r>
        <w:r w:rsidR="004918CE" w:rsidRPr="00A427BC" w:rsidDel="00370CC5">
          <w:rPr>
            <w:lang w:val="en-US"/>
          </w:rPr>
          <w:delText xml:space="preserve">and </w:delText>
        </w:r>
      </w:del>
      <w:r w:rsidR="004918CE" w:rsidRPr="00A427BC">
        <w:rPr>
          <w:lang w:val="en-US"/>
        </w:rPr>
        <w:t>serve as a</w:t>
      </w:r>
      <w:r w:rsidR="00AF58A9" w:rsidRPr="00A427BC">
        <w:rPr>
          <w:lang w:val="en-US"/>
        </w:rPr>
        <w:t>n encouraging</w:t>
      </w:r>
      <w:r w:rsidR="004918CE" w:rsidRPr="00A427BC">
        <w:rPr>
          <w:lang w:val="en-US"/>
        </w:rPr>
        <w:t xml:space="preserve"> resource for more intentional work in this area. </w:t>
      </w:r>
      <w:r w:rsidR="005E13CB" w:rsidRPr="00A427BC">
        <w:rPr>
          <w:lang w:val="en-US"/>
        </w:rPr>
        <w:t>Our perspectives are strongly framed by our collective</w:t>
      </w:r>
      <w:r w:rsidR="002A52C1" w:rsidRPr="00A427BC">
        <w:rPr>
          <w:lang w:val="en-US"/>
        </w:rPr>
        <w:t xml:space="preserve"> personal,</w:t>
      </w:r>
      <w:r w:rsidR="005E13CB" w:rsidRPr="00A427BC">
        <w:rPr>
          <w:lang w:val="en-US"/>
        </w:rPr>
        <w:t xml:space="preserve"> </w:t>
      </w:r>
      <w:r w:rsidR="00070DA5" w:rsidRPr="00A427BC">
        <w:rPr>
          <w:lang w:val="en-US"/>
        </w:rPr>
        <w:t>academic</w:t>
      </w:r>
      <w:r w:rsidR="002A52C1" w:rsidRPr="00A427BC">
        <w:rPr>
          <w:lang w:val="en-US"/>
        </w:rPr>
        <w:t xml:space="preserve"> and professional</w:t>
      </w:r>
      <w:r w:rsidR="00070DA5" w:rsidRPr="00A427BC">
        <w:rPr>
          <w:lang w:val="en-US"/>
        </w:rPr>
        <w:t xml:space="preserve"> </w:t>
      </w:r>
      <w:r w:rsidR="005E13CB" w:rsidRPr="00A427BC">
        <w:rPr>
          <w:lang w:val="en-US"/>
        </w:rPr>
        <w:t xml:space="preserve">experiences in the </w:t>
      </w:r>
      <w:r w:rsidR="00070DA5" w:rsidRPr="00A427BC">
        <w:rPr>
          <w:lang w:val="en-US"/>
        </w:rPr>
        <w:t xml:space="preserve">industrialized </w:t>
      </w:r>
      <w:r w:rsidR="005E13CB" w:rsidRPr="00A427BC">
        <w:rPr>
          <w:lang w:val="en-US"/>
        </w:rPr>
        <w:t xml:space="preserve">agricultural systems of the United States (US), and specifically of those in the maize-producing areas of the Midwest. However, while the specifics of a given system vary, </w:t>
      </w:r>
      <w:r w:rsidR="00D33AAF" w:rsidRPr="00A427BC">
        <w:rPr>
          <w:lang w:val="en-US"/>
        </w:rPr>
        <w:t xml:space="preserve">we believe </w:t>
      </w:r>
      <w:r w:rsidR="005E13CB" w:rsidRPr="00A427BC">
        <w:rPr>
          <w:lang w:val="en-US"/>
        </w:rPr>
        <w:t>the topics are universal.</w:t>
      </w:r>
      <w:r w:rsidR="005F7F3F" w:rsidRPr="00A427BC">
        <w:rPr>
          <w:lang w:val="en-US"/>
        </w:rPr>
        <w:t xml:space="preserve"> This is not meant to be a comprehensive review of power issues in agriculture, nor a thorough documentation of efforts to address those issues. Rather, our hope is that this </w:t>
      </w:r>
      <w:del w:id="9" w:author="Virginia Anne Nichols" w:date="2025-05-14T09:37:00Z" w16du:dateUtc="2025-05-14T07:37:00Z">
        <w:r w:rsidR="00F41BA4" w:rsidRPr="00A427BC" w:rsidDel="00370CC5">
          <w:rPr>
            <w:lang w:val="en-US"/>
          </w:rPr>
          <w:delText>p</w:delText>
        </w:r>
      </w:del>
      <w:ins w:id="10" w:author="Virginia Anne Nichols" w:date="2025-05-14T09:37:00Z" w16du:dateUtc="2025-05-14T07:37:00Z">
        <w:r w:rsidR="00370CC5">
          <w:rPr>
            <w:lang w:val="en-US"/>
          </w:rPr>
          <w:t>P</w:t>
        </w:r>
      </w:ins>
      <w:r w:rsidR="005F7F3F" w:rsidRPr="00A427BC">
        <w:rPr>
          <w:lang w:val="en-US"/>
        </w:rPr>
        <w:t xml:space="preserve">erspective </w:t>
      </w:r>
      <w:r w:rsidR="00093B2C" w:rsidRPr="00A427BC">
        <w:rPr>
          <w:lang w:val="en-US"/>
        </w:rPr>
        <w:t>empowers</w:t>
      </w:r>
      <w:r w:rsidR="005F7F3F" w:rsidRPr="00A427BC">
        <w:rPr>
          <w:lang w:val="en-US"/>
        </w:rPr>
        <w:t xml:space="preserve"> technically trained agricultural scientists</w:t>
      </w:r>
      <w:r w:rsidR="002A52C1" w:rsidRPr="00A427BC">
        <w:rPr>
          <w:lang w:val="en-US"/>
        </w:rPr>
        <w:t xml:space="preserve"> to reflect</w:t>
      </w:r>
      <w:r w:rsidR="0057732D" w:rsidRPr="00A427BC">
        <w:rPr>
          <w:lang w:val="en-US"/>
        </w:rPr>
        <w:t xml:space="preserve"> on their </w:t>
      </w:r>
      <w:r w:rsidR="005F7F3F" w:rsidRPr="00A427BC">
        <w:rPr>
          <w:lang w:val="en-US"/>
        </w:rPr>
        <w:t>work</w:t>
      </w:r>
      <w:r w:rsidR="0057732D" w:rsidRPr="00A427BC">
        <w:rPr>
          <w:lang w:val="en-US"/>
        </w:rPr>
        <w:t>’s</w:t>
      </w:r>
      <w:r w:rsidR="005F7F3F" w:rsidRPr="00A427BC">
        <w:rPr>
          <w:lang w:val="en-US"/>
        </w:rPr>
        <w:t xml:space="preserve"> broader societal implications</w:t>
      </w:r>
      <w:r w:rsidR="0057732D" w:rsidRPr="00A427BC">
        <w:rPr>
          <w:lang w:val="en-US"/>
        </w:rPr>
        <w:t xml:space="preserve">. </w:t>
      </w:r>
      <w:r w:rsidR="00F42C3C" w:rsidRPr="00A427BC">
        <w:rPr>
          <w:lang w:val="en-US"/>
        </w:rPr>
        <w:t xml:space="preserve">In this </w:t>
      </w:r>
      <w:ins w:id="11" w:author="Virginia Anne Nichols" w:date="2025-05-14T09:37:00Z" w16du:dateUtc="2025-05-14T07:37:00Z">
        <w:r w:rsidR="00370CC5">
          <w:rPr>
            <w:lang w:val="en-US"/>
          </w:rPr>
          <w:t>Perspective</w:t>
        </w:r>
      </w:ins>
      <w:del w:id="12" w:author="Virginia Anne Nichols" w:date="2025-05-14T09:37:00Z" w16du:dateUtc="2025-05-14T07:37:00Z">
        <w:r w:rsidR="00F42C3C" w:rsidRPr="00A427BC" w:rsidDel="00370CC5">
          <w:rPr>
            <w:lang w:val="en-US"/>
          </w:rPr>
          <w:delText>piece</w:delText>
        </w:r>
      </w:del>
      <w:r w:rsidR="00F42C3C" w:rsidRPr="00A427BC">
        <w:rPr>
          <w:lang w:val="en-US"/>
        </w:rPr>
        <w:t xml:space="preserve"> we use the term ‘imbalance’ to collectively refer to both power inequities (which result from contextual situations) and inequalities (resulting from laws). </w:t>
      </w:r>
    </w:p>
    <w:p w14:paraId="10500F18" w14:textId="412E8C2C" w:rsidR="00B15954" w:rsidRPr="00A427BC" w:rsidRDefault="00E60638" w:rsidP="002E2390">
      <w:pPr>
        <w:pStyle w:val="Heading1"/>
        <w:numPr>
          <w:ilvl w:val="0"/>
          <w:numId w:val="15"/>
        </w:numPr>
        <w:rPr>
          <w:color w:val="auto"/>
          <w:lang w:val="en-US"/>
        </w:rPr>
      </w:pPr>
      <w:r w:rsidRPr="00A427BC">
        <w:rPr>
          <w:color w:val="auto"/>
          <w:lang w:val="en-US"/>
        </w:rPr>
        <w:t>Awareness of Power</w:t>
      </w:r>
    </w:p>
    <w:p w14:paraId="50F09C51" w14:textId="147CAE5B" w:rsidR="00520667" w:rsidRPr="00A07606" w:rsidDel="00A07606" w:rsidRDefault="00A07606" w:rsidP="00A07606">
      <w:pPr>
        <w:rPr>
          <w:del w:id="13" w:author="Virginia Anne Nichols" w:date="2025-05-14T09:41:00Z" w16du:dateUtc="2025-05-14T07:41:00Z"/>
          <w:shd w:val="clear" w:color="auto" w:fill="FFFFFF"/>
          <w:lang w:val="en-US"/>
          <w:rPrChange w:id="14" w:author="Virginia Anne Nichols" w:date="2025-05-14T09:40:00Z" w16du:dateUtc="2025-05-14T07:40:00Z">
            <w:rPr>
              <w:del w:id="15" w:author="Virginia Anne Nichols" w:date="2025-05-14T09:41:00Z" w16du:dateUtc="2025-05-14T07:41:00Z"/>
              <w:i/>
              <w:iCs/>
              <w:shd w:val="clear" w:color="auto" w:fill="FFFFFF"/>
              <w:lang w:val="en-US"/>
            </w:rPr>
          </w:rPrChange>
        </w:rPr>
      </w:pPr>
      <w:ins w:id="16" w:author="Virginia Anne Nichols" w:date="2025-05-14T09:40:00Z" w16du:dateUtc="2025-05-14T07:40:00Z">
        <w:r>
          <w:rPr>
            <w:shd w:val="clear" w:color="auto" w:fill="FFFFFF"/>
            <w:lang w:val="en-US"/>
          </w:rPr>
          <w:t>The ability to obtain one’s will despite objections from others</w:t>
        </w:r>
      </w:ins>
      <w:ins w:id="17" w:author="Virginia Anne Nichols" w:date="2025-05-14T09:41:00Z" w16du:dateUtc="2025-05-14T07:41:00Z">
        <w:r>
          <w:rPr>
            <w:shd w:val="clear" w:color="auto" w:fill="FFFFFF"/>
            <w:lang w:val="en-US"/>
          </w:rPr>
          <w:t xml:space="preserve"> is an expression of power</w:t>
        </w:r>
      </w:ins>
    </w:p>
    <w:p w14:paraId="3026E5E0" w14:textId="7A4373B0" w:rsidR="00FA191B" w:rsidRPr="00A427BC" w:rsidRDefault="00830C57" w:rsidP="00A07606">
      <w:pPr>
        <w:rPr>
          <w:lang w:val="en-US"/>
        </w:rPr>
      </w:pPr>
      <w:del w:id="18" w:author="Virginia Anne Nichols" w:date="2025-05-14T09:41:00Z" w16du:dateUtc="2025-05-14T07:41:00Z">
        <w:r w:rsidRPr="00A427BC" w:rsidDel="00A07606">
          <w:rPr>
            <w:lang w:val="en-US"/>
          </w:rPr>
          <w:delText>Obtaining one’s will</w:delText>
        </w:r>
        <w:r w:rsidR="00014184" w:rsidRPr="00A427BC" w:rsidDel="00A07606">
          <w:rPr>
            <w:lang w:val="en-US"/>
          </w:rPr>
          <w:delText xml:space="preserve"> despite</w:delText>
        </w:r>
        <w:r w:rsidR="00F56FBD" w:rsidRPr="00A427BC" w:rsidDel="00A07606">
          <w:rPr>
            <w:lang w:val="en-US"/>
          </w:rPr>
          <w:delText xml:space="preserve"> resistance from others</w:delText>
        </w:r>
        <w:r w:rsidR="00014184" w:rsidRPr="00A427BC" w:rsidDel="00A07606">
          <w:rPr>
            <w:lang w:val="en-US"/>
          </w:rPr>
          <w:delText xml:space="preserve"> is an expression of </w:delText>
        </w:r>
        <w:r w:rsidR="00F56FBD" w:rsidRPr="00A427BC" w:rsidDel="00A07606">
          <w:rPr>
            <w:lang w:val="en-US"/>
          </w:rPr>
          <w:delText>power</w:delText>
        </w:r>
      </w:del>
      <w:r w:rsidR="00F56FBD" w:rsidRPr="00A427BC">
        <w:rPr>
          <w:lang w:val="en-US"/>
        </w:rPr>
        <w:fldChar w:fldCharType="begin"/>
      </w:r>
      <w:r w:rsidR="00D87240">
        <w:rPr>
          <w:lang w:val="en-US"/>
        </w:rPr>
        <w:instrText xml:space="preserve"> ADDIN ZOTERO_ITEM CSL_CITATION {"citationID":"EMhM43Cl","properties":{"formattedCitation":"\\super 16\\nosupersub{}","plainCitation":"16","noteIndex":0},"citationItems":[{"id":"VjJCyykt/tnr4Vc6L","uris":["http://zotero.org/users/3599437/items/9ZVFEG24"],"itemData":{"id":1461,"type":"book","abstract":"English translation of the german-language empirical essay of interpretative sociology entitled Wirtschaft und gesellschaft, grundriss der verstehenden Soziologie - comprises a comparison of social structure and moral order in historical context, and covers social theory, political theory, the sociology of religion, legal aspects and economic implications thereof, economic structure, etc. Bibliographys and references.","language":"en","note":"Google-Books-ID: rvHtAAAAMAAJ","number-of-pages":"584","publisher":"Bedminster Press","source":"Google Books","title":"Economy and Society: An Outline of Interpretive Sociology","title-short":"Economy and Society","author":[{"family":"Weber","given":"Max"}],"issued":{"date-parts":[["1968"]]}}}],"schema":"https://github.com/citation-style-language/schema/raw/master/csl-citation.json"} </w:instrText>
      </w:r>
      <w:r w:rsidR="00F56FBD" w:rsidRPr="00A427BC">
        <w:rPr>
          <w:lang w:val="en-US"/>
        </w:rPr>
        <w:fldChar w:fldCharType="separate"/>
      </w:r>
      <w:r w:rsidR="00A66F26" w:rsidRPr="00A427BC">
        <w:rPr>
          <w:vertAlign w:val="superscript"/>
          <w:lang w:val="en-US"/>
        </w:rPr>
        <w:t>16</w:t>
      </w:r>
      <w:r w:rsidR="00F56FBD" w:rsidRPr="00A427BC">
        <w:rPr>
          <w:lang w:val="en-US"/>
        </w:rPr>
        <w:fldChar w:fldCharType="end"/>
      </w:r>
      <w:r w:rsidR="00F56FBD" w:rsidRPr="00A427BC">
        <w:rPr>
          <w:lang w:val="en-US"/>
        </w:rPr>
        <w:t xml:space="preserve">. </w:t>
      </w:r>
      <w:r w:rsidR="00D33AAF" w:rsidRPr="00A427BC">
        <w:rPr>
          <w:shd w:val="clear" w:color="auto" w:fill="FFFFFF"/>
          <w:lang w:val="en-US"/>
        </w:rPr>
        <w:t>Central to Data Feminism is the fact that p</w:t>
      </w:r>
      <w:r w:rsidR="00B51666" w:rsidRPr="00A427BC">
        <w:rPr>
          <w:shd w:val="clear" w:color="auto" w:fill="FFFFFF"/>
          <w:lang w:val="en-US"/>
        </w:rPr>
        <w:t>ower is unevenly distributed and experienced in this world</w:t>
      </w:r>
      <w:r w:rsidR="004918CE" w:rsidRPr="00A427BC">
        <w:rPr>
          <w:shd w:val="clear" w:color="auto" w:fill="FFFFFF"/>
          <w:lang w:val="en-US"/>
        </w:rPr>
        <w:t xml:space="preserve"> and </w:t>
      </w:r>
      <w:r w:rsidR="002A52C1" w:rsidRPr="00A427BC">
        <w:rPr>
          <w:shd w:val="clear" w:color="auto" w:fill="FFFFFF"/>
          <w:lang w:val="en-US"/>
        </w:rPr>
        <w:t xml:space="preserve">equitable </w:t>
      </w:r>
      <w:r w:rsidR="00F46535" w:rsidRPr="00A427BC">
        <w:rPr>
          <w:shd w:val="clear" w:color="auto" w:fill="FFFFFF"/>
          <w:lang w:val="en-US"/>
        </w:rPr>
        <w:t>re</w:t>
      </w:r>
      <w:r w:rsidR="00F34E68" w:rsidRPr="00A427BC">
        <w:rPr>
          <w:shd w:val="clear" w:color="auto" w:fill="FFFFFF"/>
          <w:lang w:val="en-US"/>
        </w:rPr>
        <w:t>distribution</w:t>
      </w:r>
      <w:r w:rsidR="00F46535" w:rsidRPr="00A427BC">
        <w:rPr>
          <w:shd w:val="clear" w:color="auto" w:fill="FFFFFF"/>
          <w:lang w:val="en-US"/>
        </w:rPr>
        <w:t xml:space="preserve"> requires </w:t>
      </w:r>
      <w:r w:rsidR="004918CE" w:rsidRPr="00A427BC">
        <w:rPr>
          <w:shd w:val="clear" w:color="auto" w:fill="FFFFFF"/>
          <w:lang w:val="en-US"/>
        </w:rPr>
        <w:t>intentional examination and intervention</w:t>
      </w:r>
      <w:r w:rsidR="00B51666" w:rsidRPr="00A427BC">
        <w:rPr>
          <w:shd w:val="clear" w:color="auto" w:fill="FFFFFF"/>
          <w:lang w:val="en-US"/>
        </w:rPr>
        <w:t>.</w:t>
      </w:r>
      <w:r w:rsidR="00B51666" w:rsidRPr="00A427BC">
        <w:rPr>
          <w:i/>
          <w:iCs/>
          <w:shd w:val="clear" w:color="auto" w:fill="FFFFFF"/>
          <w:lang w:val="en-US"/>
        </w:rPr>
        <w:t xml:space="preserve"> </w:t>
      </w:r>
      <w:r w:rsidR="008834DD" w:rsidRPr="00A427BC">
        <w:rPr>
          <w:shd w:val="clear" w:color="auto" w:fill="FFFFFF"/>
          <w:lang w:val="en-US"/>
        </w:rPr>
        <w:t xml:space="preserve">This </w:t>
      </w:r>
      <w:r w:rsidR="004918CE" w:rsidRPr="00A427BC">
        <w:rPr>
          <w:shd w:val="clear" w:color="auto" w:fill="FFFFFF"/>
          <w:lang w:val="en-US"/>
        </w:rPr>
        <w:t>foundation</w:t>
      </w:r>
      <w:r w:rsidR="008A4A87" w:rsidRPr="00A427BC">
        <w:rPr>
          <w:shd w:val="clear" w:color="auto" w:fill="FFFFFF"/>
          <w:lang w:val="en-US"/>
        </w:rPr>
        <w:t xml:space="preserve"> </w:t>
      </w:r>
      <w:r w:rsidR="008834DD" w:rsidRPr="00A427BC">
        <w:rPr>
          <w:shd w:val="clear" w:color="auto" w:fill="FFFFFF"/>
          <w:lang w:val="en-US"/>
        </w:rPr>
        <w:t xml:space="preserve">is particularly </w:t>
      </w:r>
      <w:r w:rsidR="004918CE" w:rsidRPr="00A427BC">
        <w:rPr>
          <w:shd w:val="clear" w:color="auto" w:fill="FFFFFF"/>
          <w:lang w:val="en-US"/>
        </w:rPr>
        <w:t>relevant</w:t>
      </w:r>
      <w:r w:rsidR="008A4A87" w:rsidRPr="00A427BC">
        <w:rPr>
          <w:shd w:val="clear" w:color="auto" w:fill="FFFFFF"/>
          <w:lang w:val="en-US"/>
        </w:rPr>
        <w:t xml:space="preserve"> </w:t>
      </w:r>
      <w:r w:rsidR="008834DD" w:rsidRPr="00A427BC">
        <w:rPr>
          <w:shd w:val="clear" w:color="auto" w:fill="FFFFFF"/>
          <w:lang w:val="en-US"/>
        </w:rPr>
        <w:t xml:space="preserve">in agriculture; </w:t>
      </w:r>
      <w:r w:rsidR="004918CE" w:rsidRPr="00A427BC">
        <w:rPr>
          <w:shd w:val="clear" w:color="auto" w:fill="FFFFFF"/>
          <w:lang w:val="en-US"/>
        </w:rPr>
        <w:t xml:space="preserve">overarching features </w:t>
      </w:r>
      <w:r w:rsidR="00BF0DD2" w:rsidRPr="00A427BC">
        <w:rPr>
          <w:shd w:val="clear" w:color="auto" w:fill="FFFFFF"/>
          <w:lang w:val="en-US"/>
        </w:rPr>
        <w:t xml:space="preserve">of agriculture (both historical and contemporary) </w:t>
      </w:r>
      <w:r w:rsidR="004918CE" w:rsidRPr="00A427BC">
        <w:rPr>
          <w:shd w:val="clear" w:color="auto" w:fill="FFFFFF"/>
          <w:lang w:val="en-US"/>
        </w:rPr>
        <w:t xml:space="preserve">such as </w:t>
      </w:r>
      <w:r w:rsidR="00B51666" w:rsidRPr="00A427BC">
        <w:rPr>
          <w:shd w:val="clear" w:color="auto" w:fill="FFFFFF"/>
          <w:lang w:val="en-US"/>
        </w:rPr>
        <w:t>l</w:t>
      </w:r>
      <w:r w:rsidR="00B51666" w:rsidRPr="00A427BC">
        <w:rPr>
          <w:lang w:val="en-US"/>
        </w:rPr>
        <w:t>abor exploitation</w:t>
      </w:r>
      <w:r w:rsidR="00C42FD0" w:rsidRPr="00A427BC">
        <w:rPr>
          <w:lang w:val="en-US"/>
        </w:rPr>
        <w:fldChar w:fldCharType="begin"/>
      </w:r>
      <w:r w:rsidR="00D87240">
        <w:rPr>
          <w:lang w:val="en-US"/>
        </w:rPr>
        <w:instrText xml:space="preserve"> ADDIN ZOTERO_ITEM CSL_CITATION {"citationID":"ISSQNw5N","properties":{"formattedCitation":"\\super 17\\nosupersub{}","plainCitation":"17","noteIndex":0},"citationItems":[{"id":"VjJCyykt/JV1LLOd3","uris":["http://zotero.org/users/3599437/items/645VEX2E"],"itemData":{"id":1473,"type":"article-journal","container-title":"Animal Law","issue":"1","journalAbbreviation":"Animal L.","language":"eng","page":"103-138","source":"HeinOnline","title":"Exploited: The Unexpected Victims of Animal Agriculture","title-short":"Exploited","volume":"30","author":[{"family":"Kelly","given":"Caitlin"}],"issued":{"date-parts":[["2024"]]}},"label":"page"}],"schema":"https://github.com/citation-style-language/schema/raw/master/csl-citation.json"} </w:instrText>
      </w:r>
      <w:r w:rsidR="00C42FD0" w:rsidRPr="00A427BC">
        <w:rPr>
          <w:lang w:val="en-US"/>
        </w:rPr>
        <w:fldChar w:fldCharType="separate"/>
      </w:r>
      <w:r w:rsidR="00A66F26" w:rsidRPr="00A427BC">
        <w:rPr>
          <w:vertAlign w:val="superscript"/>
          <w:lang w:val="en-US"/>
        </w:rPr>
        <w:t>17</w:t>
      </w:r>
      <w:r w:rsidR="00C42FD0" w:rsidRPr="00A427BC">
        <w:rPr>
          <w:lang w:val="en-US"/>
        </w:rPr>
        <w:fldChar w:fldCharType="end"/>
      </w:r>
      <w:r w:rsidR="004918CE" w:rsidRPr="00A427BC">
        <w:rPr>
          <w:lang w:val="en-US"/>
        </w:rPr>
        <w:t xml:space="preserve">, </w:t>
      </w:r>
      <w:r w:rsidR="00B51666" w:rsidRPr="00A427BC">
        <w:rPr>
          <w:lang w:val="en-US"/>
        </w:rPr>
        <w:t>Native land dispossession</w:t>
      </w:r>
      <w:r w:rsidR="0072260F" w:rsidRPr="00A427BC">
        <w:rPr>
          <w:lang w:val="en-US"/>
        </w:rPr>
        <w:fldChar w:fldCharType="begin"/>
      </w:r>
      <w:r w:rsidR="00D87240">
        <w:rPr>
          <w:lang w:val="en-US"/>
        </w:rPr>
        <w:instrText xml:space="preserve"> ADDIN ZOTERO_ITEM CSL_CITATION {"citationID":"Xu48sDJp","properties":{"formattedCitation":"\\super 18,19\\nosupersub{}","plainCitation":"18,19","noteIndex":0},"citationItems":[{"id":"VjJCyykt/M2k7gAwQ","uris":["http://zotero.org/users/3599437/items/PS35EMQT"],"itemData":{"id":1475,"type":"article-journal","container-title":"Native American and Indigenous Studies","ISSN":"2332-127X","issue":"1","note":"publisher: University of Minnesota Press","page":"139-144","source":"Project MUSE","title":"Myths, Erasure, and Violence: The Immoral Triad of the Morrill Act","title-short":"Myths, Erasure, and Violence","volume":"8","author":[{"family":"Brayboy","given":"Bryan McKinley Jones"},{"family":"Tachine","given":"Amanda R."}],"issued":{"date-parts":[["2021"]]}}},{"id":"VjJCyykt/kI4MvyRQ","uris":["http://zotero.org/users/3599437/items/XM9D2D4C"],"itemData":{"id":1302,"type":"article-journal","abstract":"Land-grant colleges were created in the mid-nineteenth century when the federal government sold off public lands and allowed states to use that money to create colleges. The land that was sold to support colleges was available because of a deliberate project to dispossess American Indians of land they inhabited. By encouraging westward migration, touting the “civilizing” influence of education, emphasizing agricultural and scientific education to establish international strength, and erasing Native rights and history, the land-grant colleges can be seen as an element of settler colonialism. Native American dispossession was not merely an unfortunate by-product of the establishment of land-grant colleges; rather, the colleges exist only because of a state-sponsored system of Native dispossession.","container-title":"History of Education Quarterly","DOI":"10.1017/heq.2019.31","ISSN":"0018-2680, 1748-5959","issue":"4","language":"en","page":"437-467","source":"Cambridge University Press","title":"Entangled Pasts: Land-Grant Colleges and American Indian Dispossession","title-short":"Entangled Pasts","volume":"59","author":[{"family":"Nash","given":"Margaret A."}],"issued":{"date-parts":[["2019",11]]}}}],"schema":"https://github.com/citation-style-language/schema/raw/master/csl-citation.json"} </w:instrText>
      </w:r>
      <w:r w:rsidR="0072260F" w:rsidRPr="00A427BC">
        <w:rPr>
          <w:lang w:val="en-US"/>
        </w:rPr>
        <w:fldChar w:fldCharType="separate"/>
      </w:r>
      <w:r w:rsidR="00A66F26" w:rsidRPr="00A427BC">
        <w:rPr>
          <w:vertAlign w:val="superscript"/>
        </w:rPr>
        <w:t>18,19</w:t>
      </w:r>
      <w:r w:rsidR="0072260F" w:rsidRPr="00A427BC">
        <w:rPr>
          <w:lang w:val="en-US"/>
        </w:rPr>
        <w:fldChar w:fldCharType="end"/>
      </w:r>
      <w:r w:rsidR="004918CE" w:rsidRPr="00A427BC">
        <w:rPr>
          <w:lang w:val="en-US"/>
        </w:rPr>
        <w:t xml:space="preserve">, and </w:t>
      </w:r>
      <w:r w:rsidR="00F46535" w:rsidRPr="00A427BC">
        <w:rPr>
          <w:lang w:val="en-US"/>
        </w:rPr>
        <w:t xml:space="preserve">selective </w:t>
      </w:r>
      <w:r w:rsidR="004918CE" w:rsidRPr="00A427BC">
        <w:rPr>
          <w:lang w:val="en-US"/>
        </w:rPr>
        <w:t>land ownership</w:t>
      </w:r>
      <w:r w:rsidR="00F46535" w:rsidRPr="00A427BC">
        <w:rPr>
          <w:lang w:val="en-US"/>
        </w:rPr>
        <w:t xml:space="preserve"> rights</w:t>
      </w:r>
      <w:r w:rsidR="0072260F" w:rsidRPr="00A427BC">
        <w:rPr>
          <w:lang w:val="en-US"/>
        </w:rPr>
        <w:fldChar w:fldCharType="begin"/>
      </w:r>
      <w:r w:rsidR="00D87240">
        <w:rPr>
          <w:lang w:val="en-US"/>
        </w:rPr>
        <w:instrText xml:space="preserve"> ADDIN ZOTERO_ITEM CSL_CITATION {"citationID":"i1QHVaAh","properties":{"formattedCitation":"\\super 20\\uc0\\u8211{}22\\nosupersub{}","plainCitation":"20–22","noteIndex":0},"citationItems":[{"id":"VjJCyykt/RYZk9We4","uris":["http://zotero.org/users/3599437/items/ET6KAEWC"],"itemData":{"id":1476,"type":"article-journal","abstract":"Of all private U.S. agricultural land, Whites account for 96 percent of the owners, 97 percent of the value, and 98 percent of the acres. Nonetheless, four minority groups (Blacks, American Indians, Asians, and Hispanics) own over 25 million acres of agricultural land, valued at over $44 billion, which has wide-ranging consequences for the social, economic, cultural, and political life of minority communities in rural America. This article presents the most recent national data available on the racial and ethnic dimensions of agricultural land ownership in the United States, based largely on USDA’s Agricultural Economics and Land Ownership Survey of 1999","container-title":"Rural America/ Rural Development Perspectives","DOI":"10.22004/ag.econ.289693","language":"eng","source":"AgEcon Search","title":"Who Owns the Land? Agricultural Land Ownership by Race/Ethnicity","title-short":"Who Owns the Land?","editor":[{"family":"Gilbert","given":"Jess"},{"family":"Wood","given":"Spencer D."},{"family":"Sharp","given":"Gwen"}],"issued":{"date-parts":[["2002"]]}},"label":"page"},{"id":"VjJCyykt/WlHir3eQ","uris":["http://zotero.org/users/3599437/items/7LMXKVSR"],"itemData":{"id":1477,"type":"article-journal","abstract":"The quest for real property ownership by African Americans began immediately after emancipation. Even though free people of color were able to purchase real property in the South, their numbers were few and many states erected barriers that either prohibited land ownership by African Americans or imposed strict limitations on their ability to purchase real property. In the absence of de jure restrictions, there were de facto impediments that came in the form of violence against African Americans who either made land purchases or attempted to make such purchases and the outright refusal by Whites to sell land to them. Despite the many barriers and challenges faced by those who sought to own land, African Americans saw land ownership as a pathway to independence, and a confirmation of their freedom. The Civil War period brought many legislative enactments that ostensibly provided recently enslaved African Americans with opportunities for the acquisition of real property. These efforts served as the primary basis for the belief that African Americans would receive “forty acres and a mule” at the conclusion of the Civil War. Opponents to African American’s quest for land ownership were vehement in their efforts. This article reviews the African American drive for land ownership, barriers to their aspirations, and how congressional land reform efforts provided hopes for land ownership that were soon shattered by a president who was sympathetic to the former confederates and intent on dismantling legislative enactments that benefited the newly freed African Americans.","container-title":"Journal of Black Studies","DOI":"10.1177/0021934713506010","ISSN":"0021-9347","issue":"6","language":"en","note":"publisher: SAGE Publications Inc","page":"646-664","source":"SAGE Journals","title":"In the Beginning: Origins of African American Real Property Ownership in the United States","title-short":"In the Beginning","volume":"44","author":[{"family":"Copeland","given":"Roy W."}],"issued":{"date-parts":[["2013",9,1]]}}},{"id":"VjJCyykt/lMNZlteV","uris":["http://zotero.org/users/3599437/items/L7LZ4A8P"],"itemData":{"id":1479,"type":"article-journal","container-title":"Boston College Third World Law Journal","issue":"1","journalAbbreviation":"B. C. Third World L. J.","language":"eng","page":"37-72","source":"HeinOnline","title":"No Right to Own: The Early Twentieth-Century Alien Land Laws as a Prelude to Internment Symposium: The Long Shadow of Korematsu","title-short":"No Right to Own","volume":"19","author":[{"family":"Aoki","given":"Keith"}],"issued":{"date-parts":[["1998"]],"season":"1999"}},"label":"page"}],"schema":"https://github.com/citation-style-language/schema/raw/master/csl-citation.json"} </w:instrText>
      </w:r>
      <w:r w:rsidR="0072260F" w:rsidRPr="00A427BC">
        <w:rPr>
          <w:lang w:val="en-US"/>
        </w:rPr>
        <w:fldChar w:fldCharType="separate"/>
      </w:r>
      <w:r w:rsidR="00A66F26" w:rsidRPr="00A427BC">
        <w:rPr>
          <w:vertAlign w:val="superscript"/>
          <w:lang w:val="en-US"/>
        </w:rPr>
        <w:t>20–22</w:t>
      </w:r>
      <w:r w:rsidR="0072260F" w:rsidRPr="00A427BC">
        <w:rPr>
          <w:lang w:val="en-US"/>
        </w:rPr>
        <w:fldChar w:fldCharType="end"/>
      </w:r>
      <w:r w:rsidR="00B51666" w:rsidRPr="00A427BC">
        <w:rPr>
          <w:lang w:val="en-US"/>
        </w:rPr>
        <w:t xml:space="preserve"> </w:t>
      </w:r>
      <w:r w:rsidR="0058694A" w:rsidRPr="00A427BC">
        <w:rPr>
          <w:lang w:val="en-US"/>
        </w:rPr>
        <w:t>intentionally embed</w:t>
      </w:r>
      <w:r w:rsidR="008834DD" w:rsidRPr="00A427BC">
        <w:rPr>
          <w:lang w:val="en-US"/>
        </w:rPr>
        <w:t xml:space="preserve"> power </w:t>
      </w:r>
      <w:r w:rsidR="008A4A87" w:rsidRPr="00A427BC">
        <w:rPr>
          <w:lang w:val="en-US"/>
        </w:rPr>
        <w:t>inequ</w:t>
      </w:r>
      <w:r w:rsidR="0058694A" w:rsidRPr="00A427BC">
        <w:rPr>
          <w:lang w:val="en-US"/>
        </w:rPr>
        <w:t>al</w:t>
      </w:r>
      <w:r w:rsidR="008A4A87" w:rsidRPr="00A427BC">
        <w:rPr>
          <w:lang w:val="en-US"/>
        </w:rPr>
        <w:t>ities</w:t>
      </w:r>
      <w:r w:rsidR="008834DD" w:rsidRPr="00A427BC">
        <w:rPr>
          <w:lang w:val="en-US"/>
        </w:rPr>
        <w:t xml:space="preserve"> </w:t>
      </w:r>
      <w:r w:rsidR="00F46535" w:rsidRPr="00A427BC">
        <w:rPr>
          <w:lang w:val="en-US"/>
        </w:rPr>
        <w:t>in agricultural systems</w:t>
      </w:r>
      <w:r w:rsidR="008834DD" w:rsidRPr="00A427BC">
        <w:rPr>
          <w:lang w:val="en-US"/>
        </w:rPr>
        <w:t xml:space="preserve">. </w:t>
      </w:r>
      <w:r w:rsidR="00B51666" w:rsidRPr="00A427BC">
        <w:rPr>
          <w:lang w:val="en-US"/>
        </w:rPr>
        <w:t>Research seeking to support public good</w:t>
      </w:r>
      <w:r w:rsidR="00776860" w:rsidRPr="00A427BC">
        <w:rPr>
          <w:lang w:val="en-US"/>
        </w:rPr>
        <w:t xml:space="preserve"> therefore</w:t>
      </w:r>
      <w:r w:rsidR="00B51666" w:rsidRPr="00A427BC">
        <w:rPr>
          <w:lang w:val="en-US"/>
        </w:rPr>
        <w:t xml:space="preserve"> requires an understanding of how research </w:t>
      </w:r>
      <w:r w:rsidR="00F46535" w:rsidRPr="00A427BC">
        <w:rPr>
          <w:lang w:val="en-US"/>
        </w:rPr>
        <w:t xml:space="preserve">passively endorses </w:t>
      </w:r>
      <w:r w:rsidR="00B51666" w:rsidRPr="00A427BC">
        <w:rPr>
          <w:lang w:val="en-US"/>
        </w:rPr>
        <w:t xml:space="preserve">or challenges power artifacts. However, </w:t>
      </w:r>
      <w:r w:rsidR="003F03F5" w:rsidRPr="00A427BC">
        <w:rPr>
          <w:lang w:val="en-US"/>
        </w:rPr>
        <w:t xml:space="preserve">because </w:t>
      </w:r>
      <w:r w:rsidR="004918CE" w:rsidRPr="00A427BC">
        <w:rPr>
          <w:lang w:val="en-US"/>
        </w:rPr>
        <w:t xml:space="preserve">power is a </w:t>
      </w:r>
      <w:r w:rsidR="008834DD" w:rsidRPr="00A427BC">
        <w:rPr>
          <w:lang w:val="en-US"/>
        </w:rPr>
        <w:t>complex topic</w:t>
      </w:r>
      <w:r w:rsidR="005F7F3F" w:rsidRPr="00A427BC">
        <w:rPr>
          <w:lang w:val="en-US"/>
        </w:rPr>
        <w:t xml:space="preserve"> with dedicated scholars</w:t>
      </w:r>
      <w:r w:rsidR="008834DD" w:rsidRPr="00A427BC">
        <w:rPr>
          <w:lang w:val="en-US"/>
        </w:rPr>
        <w:t xml:space="preserve">, </w:t>
      </w:r>
      <w:r w:rsidR="00F46535" w:rsidRPr="00A427BC">
        <w:rPr>
          <w:lang w:val="en-US"/>
        </w:rPr>
        <w:t xml:space="preserve">this pursuit may feel daunting to the average </w:t>
      </w:r>
      <w:r w:rsidR="00FE3A42" w:rsidRPr="00A427BC">
        <w:rPr>
          <w:lang w:val="en-US"/>
        </w:rPr>
        <w:t xml:space="preserve">agricultural </w:t>
      </w:r>
      <w:r w:rsidR="00F46535" w:rsidRPr="00A427BC">
        <w:rPr>
          <w:lang w:val="en-US"/>
        </w:rPr>
        <w:t>scientist</w:t>
      </w:r>
      <w:r w:rsidR="00B51666" w:rsidRPr="00A427BC">
        <w:rPr>
          <w:lang w:val="en-US"/>
        </w:rPr>
        <w:t>.</w:t>
      </w:r>
      <w:r w:rsidR="00F46535" w:rsidRPr="00A427BC">
        <w:rPr>
          <w:lang w:val="en-US"/>
        </w:rPr>
        <w:t xml:space="preserve"> </w:t>
      </w:r>
      <w:r w:rsidR="00B51666" w:rsidRPr="00A427BC">
        <w:rPr>
          <w:lang w:val="en-US"/>
        </w:rPr>
        <w:t xml:space="preserve">To aid non-experts in contextualizing their work, </w:t>
      </w:r>
      <w:r w:rsidR="008A4A87" w:rsidRPr="00A427BC">
        <w:rPr>
          <w:lang w:val="en-US"/>
        </w:rPr>
        <w:t>D</w:t>
      </w:r>
      <w:r w:rsidR="00B51666" w:rsidRPr="00A427BC">
        <w:rPr>
          <w:lang w:val="en-US"/>
        </w:rPr>
        <w:t xml:space="preserve">ata </w:t>
      </w:r>
      <w:r w:rsidR="008A4A87" w:rsidRPr="00A427BC">
        <w:rPr>
          <w:lang w:val="en-US"/>
        </w:rPr>
        <w:t>F</w:t>
      </w:r>
      <w:r w:rsidR="00B51666" w:rsidRPr="00A427BC">
        <w:rPr>
          <w:lang w:val="en-US"/>
        </w:rPr>
        <w:t>eminism applies Collins’ (1990) matrix of domination</w:t>
      </w:r>
      <w:r w:rsidR="005622C2" w:rsidRPr="00A427BC">
        <w:rPr>
          <w:lang w:val="en-US"/>
        </w:rPr>
        <w:fldChar w:fldCharType="begin"/>
      </w:r>
      <w:r w:rsidR="00D87240">
        <w:rPr>
          <w:lang w:val="en-US"/>
        </w:rPr>
        <w:instrText xml:space="preserve"> ADDIN ZOTERO_ITEM CSL_CITATION {"citationID":"8AoD7s1P","properties":{"formattedCitation":"\\super 23\\nosupersub{}","plainCitation":"23","noteIndex":0},"citationItems":[{"id":"VjJCyykt/Sf737siI","uris":["http://zotero.org/users/3599437/items/PTFRW4YS"],"itemData":{"id":1298,"type":"chapter","container-title":"Black feminist thought: Knowledge, consciousness, and the politics of empowerment","page":"221-238","title":"Black Feminist Thought in the Matrix of Domination","volume":"138","author":[{"family":"Collins","given":"Patricia Hill"}],"accessed":{"date-parts":[["2024",4,27]]},"issued":{"date-parts":[["1990"]]}}}],"schema":"https://github.com/citation-style-language/schema/raw/master/csl-citation.json"} </w:instrText>
      </w:r>
      <w:r w:rsidR="005622C2" w:rsidRPr="00A427BC">
        <w:rPr>
          <w:lang w:val="en-US"/>
        </w:rPr>
        <w:fldChar w:fldCharType="separate"/>
      </w:r>
      <w:r w:rsidR="00A66F26" w:rsidRPr="00A427BC">
        <w:rPr>
          <w:vertAlign w:val="superscript"/>
          <w:lang w:val="en-US"/>
        </w:rPr>
        <w:t>23</w:t>
      </w:r>
      <w:r w:rsidR="005622C2" w:rsidRPr="00A427BC">
        <w:rPr>
          <w:lang w:val="en-US"/>
        </w:rPr>
        <w:fldChar w:fldCharType="end"/>
      </w:r>
      <w:r w:rsidR="00B51666" w:rsidRPr="00A427BC">
        <w:rPr>
          <w:lang w:val="en-US"/>
        </w:rPr>
        <w:t xml:space="preserve"> to elucidate where and how </w:t>
      </w:r>
      <w:r w:rsidR="00F42C3C" w:rsidRPr="00A427BC">
        <w:rPr>
          <w:lang w:val="en-US"/>
        </w:rPr>
        <w:t xml:space="preserve">both </w:t>
      </w:r>
      <w:r w:rsidR="00B51666" w:rsidRPr="00A427BC">
        <w:rPr>
          <w:lang w:val="en-US"/>
        </w:rPr>
        <w:t>power inequities</w:t>
      </w:r>
      <w:r w:rsidR="00F42C3C" w:rsidRPr="00A427BC">
        <w:rPr>
          <w:lang w:val="en-US"/>
        </w:rPr>
        <w:t xml:space="preserve"> (contextual) and inequalities (structural)</w:t>
      </w:r>
      <w:r w:rsidR="002F68BE" w:rsidRPr="00A427BC">
        <w:rPr>
          <w:lang w:val="en-US"/>
        </w:rPr>
        <w:t xml:space="preserve"> </w:t>
      </w:r>
      <w:r w:rsidR="00B51666" w:rsidRPr="00A427BC">
        <w:rPr>
          <w:lang w:val="en-US"/>
        </w:rPr>
        <w:t xml:space="preserve">may manifest, and therefore clarify </w:t>
      </w:r>
      <w:r w:rsidR="002C0F72" w:rsidRPr="00A427BC">
        <w:rPr>
          <w:lang w:val="en-US"/>
        </w:rPr>
        <w:t xml:space="preserve">both their existence and </w:t>
      </w:r>
      <w:r w:rsidR="00B51666" w:rsidRPr="00A427BC">
        <w:rPr>
          <w:lang w:val="en-US"/>
        </w:rPr>
        <w:t xml:space="preserve">how they may be challenged. To demonstrate </w:t>
      </w:r>
      <w:r w:rsidR="00F46535" w:rsidRPr="00A427BC">
        <w:rPr>
          <w:lang w:val="en-US"/>
        </w:rPr>
        <w:t>its application</w:t>
      </w:r>
      <w:r w:rsidR="00B51666" w:rsidRPr="00A427BC">
        <w:rPr>
          <w:lang w:val="en-US"/>
        </w:rPr>
        <w:t xml:space="preserve">, </w:t>
      </w:r>
      <w:r w:rsidR="00343A9F" w:rsidRPr="00A427BC">
        <w:rPr>
          <w:lang w:val="en-US"/>
        </w:rPr>
        <w:t xml:space="preserve">here we present </w:t>
      </w:r>
      <w:r w:rsidR="005A665D" w:rsidRPr="00A427BC">
        <w:rPr>
          <w:lang w:val="en-US"/>
        </w:rPr>
        <w:t>a</w:t>
      </w:r>
      <w:r w:rsidR="005C4F43" w:rsidRPr="00A427BC">
        <w:rPr>
          <w:lang w:val="en-US"/>
        </w:rPr>
        <w:t xml:space="preserve"> demonstrative (e.g., non-comprehensive) </w:t>
      </w:r>
      <w:r w:rsidR="005A665D" w:rsidRPr="00A427BC">
        <w:rPr>
          <w:lang w:val="en-US"/>
        </w:rPr>
        <w:t xml:space="preserve">adaptation of the matrix </w:t>
      </w:r>
      <w:r w:rsidR="001B71CF" w:rsidRPr="00A427BC">
        <w:rPr>
          <w:lang w:val="en-US"/>
        </w:rPr>
        <w:t>applied</w:t>
      </w:r>
      <w:r w:rsidR="00B36200" w:rsidRPr="00A427BC">
        <w:rPr>
          <w:lang w:val="en-US"/>
        </w:rPr>
        <w:t xml:space="preserve"> to </w:t>
      </w:r>
      <w:r w:rsidR="00F36F60" w:rsidRPr="00A427BC">
        <w:rPr>
          <w:lang w:val="en-US"/>
        </w:rPr>
        <w:t>a woman farmer</w:t>
      </w:r>
      <w:r w:rsidR="00EE2872" w:rsidRPr="00A427BC">
        <w:rPr>
          <w:lang w:val="en-US"/>
        </w:rPr>
        <w:t xml:space="preserve">/farm </w:t>
      </w:r>
      <w:r w:rsidR="00EE2872" w:rsidRPr="00A427BC">
        <w:rPr>
          <w:lang w:val="en-US"/>
        </w:rPr>
        <w:lastRenderedPageBreak/>
        <w:t>landowner</w:t>
      </w:r>
      <w:r w:rsidR="00B94D29" w:rsidRPr="00A427BC">
        <w:rPr>
          <w:lang w:val="en-US"/>
        </w:rPr>
        <w:t xml:space="preserve"> in the US</w:t>
      </w:r>
      <w:r w:rsidR="001B71CF" w:rsidRPr="00A427BC">
        <w:rPr>
          <w:lang w:val="en-US"/>
        </w:rPr>
        <w:t xml:space="preserve"> </w:t>
      </w:r>
      <w:r w:rsidR="00D62C82" w:rsidRPr="00A427BC">
        <w:rPr>
          <w:lang w:val="en-US"/>
        </w:rPr>
        <w:t>(Table 2)</w:t>
      </w:r>
      <w:r w:rsidR="00F36F60" w:rsidRPr="00A427BC">
        <w:rPr>
          <w:lang w:val="en-US"/>
        </w:rPr>
        <w:t>.</w:t>
      </w:r>
      <w:r w:rsidR="00FA191B" w:rsidRPr="00A427BC">
        <w:rPr>
          <w:lang w:val="en-US"/>
        </w:rPr>
        <w:t xml:space="preserve"> </w:t>
      </w:r>
      <w:r w:rsidR="00DE4AD9" w:rsidRPr="00A427BC">
        <w:rPr>
          <w:lang w:val="en-US"/>
        </w:rPr>
        <w:t>The reader is directed to Sachs 1983 for a more thorough documentation of the history of women, power, and US agriculture.</w:t>
      </w:r>
    </w:p>
    <w:p w14:paraId="744A6BD9" w14:textId="5C15C1CE" w:rsidR="00BE00FE" w:rsidRPr="00A427BC" w:rsidRDefault="00200CAF" w:rsidP="00B43A00">
      <w:pPr>
        <w:rPr>
          <w:lang w:val="en-US"/>
        </w:rPr>
      </w:pPr>
      <w:r w:rsidRPr="00A427BC">
        <w:rPr>
          <w:lang w:val="en-US"/>
        </w:rPr>
        <w:t xml:space="preserve"> </w:t>
      </w:r>
    </w:p>
    <w:p w14:paraId="104F8D7E" w14:textId="063CBA4F" w:rsidR="00CA0D55" w:rsidRPr="00A427BC" w:rsidRDefault="00CA0D55" w:rsidP="00455FB9">
      <w:pPr>
        <w:pStyle w:val="Heading3"/>
        <w:rPr>
          <w:rStyle w:val="Emphasis"/>
          <w:i w:val="0"/>
          <w:iCs w:val="0"/>
          <w:color w:val="auto"/>
          <w:lang w:val="en-US"/>
        </w:rPr>
      </w:pPr>
      <w:r w:rsidRPr="00A427BC">
        <w:rPr>
          <w:rStyle w:val="Emphasis"/>
          <w:i w:val="0"/>
          <w:iCs w:val="0"/>
          <w:color w:val="auto"/>
          <w:lang w:val="en-US"/>
        </w:rPr>
        <w:t>Table 2. Domains through which power may be experienced as a woman farmer</w:t>
      </w:r>
      <w:r w:rsidR="00EE2872" w:rsidRPr="00A427BC">
        <w:rPr>
          <w:rStyle w:val="Emphasis"/>
          <w:i w:val="0"/>
          <w:iCs w:val="0"/>
          <w:color w:val="auto"/>
          <w:lang w:val="en-US"/>
        </w:rPr>
        <w:t>/landowner</w:t>
      </w:r>
      <w:r w:rsidRPr="00A427BC">
        <w:rPr>
          <w:rStyle w:val="Emphasis"/>
          <w:i w:val="0"/>
          <w:iCs w:val="0"/>
          <w:color w:val="auto"/>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A427BC" w:rsidRPr="00A427BC"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A427BC" w:rsidRDefault="00CA0D55" w:rsidP="00CA0D55">
            <w:pPr>
              <w:rPr>
                <w:b/>
                <w:bCs/>
              </w:rPr>
            </w:pPr>
            <w:r w:rsidRPr="00A427BC">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A427BC" w:rsidRDefault="00CA0D55" w:rsidP="00CA0D55">
            <w:pPr>
              <w:rPr>
                <w:b/>
                <w:bCs/>
                <w:lang w:val="en-US"/>
              </w:rPr>
            </w:pPr>
            <w:r w:rsidRPr="00A427BC">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A427BC" w:rsidRDefault="00CA0D55" w:rsidP="00CA0D55">
            <w:pPr>
              <w:rPr>
                <w:b/>
                <w:bCs/>
                <w:lang w:val="en-US"/>
              </w:rPr>
            </w:pPr>
            <w:r w:rsidRPr="00A427BC">
              <w:rPr>
                <w:b/>
                <w:bCs/>
                <w:lang w:val="en-US"/>
              </w:rPr>
              <w:t>Example power disparity</w:t>
            </w:r>
          </w:p>
        </w:tc>
      </w:tr>
      <w:tr w:rsidR="00A427BC" w:rsidRPr="00A427BC"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A427BC" w:rsidRDefault="00CA0D55" w:rsidP="00CA0D55">
            <w:pPr>
              <w:rPr>
                <w:b/>
                <w:bCs/>
                <w:lang w:val="en-US"/>
              </w:rPr>
            </w:pPr>
            <w:r w:rsidRPr="00A427BC">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35794BAF" w:rsidR="00CA0D55" w:rsidRPr="00A427BC" w:rsidRDefault="00CA0D55" w:rsidP="00CA0D55">
            <w:pPr>
              <w:rPr>
                <w:lang w:val="en-US"/>
              </w:rPr>
            </w:pPr>
            <w:r w:rsidRPr="00A427BC">
              <w:rPr>
                <w:lang w:val="en-US"/>
              </w:rPr>
              <w:t>Laws and policies that distribute power</w:t>
            </w:r>
            <w:r w:rsidR="002F68BE" w:rsidRPr="00A427BC">
              <w:rPr>
                <w:lang w:val="en-US"/>
              </w:rPr>
              <w:t xml:space="preserve"> in inequitable ways</w:t>
            </w:r>
          </w:p>
        </w:tc>
        <w:tc>
          <w:tcPr>
            <w:tcW w:w="5193" w:type="dxa"/>
            <w:tcBorders>
              <w:top w:val="single" w:sz="4" w:space="0" w:color="auto"/>
              <w:left w:val="single" w:sz="4" w:space="0" w:color="auto"/>
              <w:bottom w:val="single" w:sz="4" w:space="0" w:color="auto"/>
              <w:right w:val="single" w:sz="4" w:space="0" w:color="auto"/>
            </w:tcBorders>
            <w:hideMark/>
          </w:tcPr>
          <w:p w14:paraId="70A27094" w14:textId="4630A815" w:rsidR="00AD6FB8" w:rsidRPr="00A427BC" w:rsidRDefault="00D77373" w:rsidP="00EE2872">
            <w:pPr>
              <w:rPr>
                <w:lang w:val="en-US"/>
              </w:rPr>
            </w:pPr>
            <w:r w:rsidRPr="00A427BC">
              <w:rPr>
                <w:lang w:val="en-US"/>
              </w:rPr>
              <w:t>The US Government distributed land</w:t>
            </w:r>
            <w:r w:rsidR="00EE2872" w:rsidRPr="00A427BC">
              <w:rPr>
                <w:lang w:val="en-US"/>
              </w:rPr>
              <w:t xml:space="preserve"> with a gender (and racial) bias under p</w:t>
            </w:r>
            <w:r w:rsidRPr="00A427BC">
              <w:rPr>
                <w:lang w:val="en-US"/>
              </w:rPr>
              <w:t>atrilineal inheritance, thus privileging</w:t>
            </w:r>
            <w:r w:rsidR="00CA0D55" w:rsidRPr="00A427BC">
              <w:rPr>
                <w:lang w:val="en-US"/>
              </w:rPr>
              <w:t xml:space="preserve"> </w:t>
            </w:r>
            <w:r w:rsidRPr="00A427BC">
              <w:rPr>
                <w:lang w:val="en-US"/>
              </w:rPr>
              <w:t xml:space="preserve">male </w:t>
            </w:r>
            <w:r w:rsidR="00CA0D55" w:rsidRPr="00A427BC">
              <w:rPr>
                <w:lang w:val="en-US"/>
              </w:rPr>
              <w:t>white settlers</w:t>
            </w:r>
            <w:r w:rsidR="00EE2872" w:rsidRPr="00A427BC">
              <w:rPr>
                <w:lang w:val="en-US"/>
              </w:rPr>
              <w:fldChar w:fldCharType="begin"/>
            </w:r>
            <w:r w:rsidR="00EE2872" w:rsidRPr="00A427BC">
              <w:rPr>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A427BC">
              <w:rPr>
                <w:lang w:val="en-US"/>
              </w:rPr>
              <w:fldChar w:fldCharType="separate"/>
            </w:r>
            <w:r w:rsidR="00EE2872" w:rsidRPr="00A427BC">
              <w:rPr>
                <w:vertAlign w:val="superscript"/>
                <w:lang w:val="en-US"/>
              </w:rPr>
              <w:t>24</w:t>
            </w:r>
            <w:r w:rsidR="00EE2872" w:rsidRPr="00A427BC">
              <w:rPr>
                <w:lang w:val="en-US"/>
              </w:rPr>
              <w:fldChar w:fldCharType="end"/>
            </w:r>
            <w:r w:rsidR="00DE4AD9" w:rsidRPr="00A427BC">
              <w:rPr>
                <w:lang w:val="en-US"/>
              </w:rPr>
              <w:t xml:space="preserve">. </w:t>
            </w:r>
            <w:r w:rsidR="00AD6FB8" w:rsidRPr="00A427BC">
              <w:rPr>
                <w:lang w:val="en-US"/>
              </w:rPr>
              <w:t>Subsequent laws granted limited rights to white women married to white men</w:t>
            </w:r>
            <w:r w:rsidR="00EE5936" w:rsidRPr="00A427BC">
              <w:rPr>
                <w:lang w:val="en-US"/>
              </w:rPr>
              <w:fldChar w:fldCharType="begin"/>
            </w:r>
            <w:r w:rsidR="00EE5936" w:rsidRPr="00A427BC">
              <w:rPr>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A427BC">
              <w:rPr>
                <w:lang w:val="en-US"/>
              </w:rPr>
              <w:fldChar w:fldCharType="separate"/>
            </w:r>
            <w:r w:rsidR="00EE5936" w:rsidRPr="00A427BC">
              <w:rPr>
                <w:vertAlign w:val="superscript"/>
                <w:lang w:val="en-US"/>
              </w:rPr>
              <w:t>25</w:t>
            </w:r>
            <w:r w:rsidR="00EE5936" w:rsidRPr="00A427BC">
              <w:rPr>
                <w:lang w:val="en-US"/>
              </w:rPr>
              <w:fldChar w:fldCharType="end"/>
            </w:r>
            <w:r w:rsidR="00AD6FB8" w:rsidRPr="00A427BC">
              <w:rPr>
                <w:lang w:val="en-US"/>
              </w:rPr>
              <w:t>, yet t</w:t>
            </w:r>
            <w:r w:rsidR="00492421" w:rsidRPr="00A427BC">
              <w:rPr>
                <w:lang w:val="en-US"/>
              </w:rPr>
              <w:t>hrough</w:t>
            </w:r>
            <w:r w:rsidR="00AD6FB8" w:rsidRPr="00A427BC">
              <w:rPr>
                <w:lang w:val="en-US"/>
              </w:rPr>
              <w:t xml:space="preserve"> the mid-20</w:t>
            </w:r>
            <w:r w:rsidR="00AD6FB8" w:rsidRPr="00A427BC">
              <w:rPr>
                <w:vertAlign w:val="superscript"/>
                <w:lang w:val="en-US"/>
              </w:rPr>
              <w:t>th</w:t>
            </w:r>
            <w:r w:rsidR="00AD6FB8" w:rsidRPr="00A427BC">
              <w:rPr>
                <w:lang w:val="en-US"/>
              </w:rPr>
              <w:t xml:space="preserve"> century numerous laws prevented women from independently owning and operating farms and accessing credit</w:t>
            </w:r>
            <w:r w:rsidR="00AD6FB8" w:rsidRPr="00A427BC">
              <w:fldChar w:fldCharType="begin"/>
            </w:r>
            <w:r w:rsidR="00AD6FB8" w:rsidRPr="00A427BC">
              <w:rPr>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A427BC">
              <w:fldChar w:fldCharType="separate"/>
            </w:r>
            <w:r w:rsidR="00AD6FB8" w:rsidRPr="00A427BC">
              <w:rPr>
                <w:vertAlign w:val="superscript"/>
                <w:lang w:val="en-US"/>
              </w:rPr>
              <w:t>24</w:t>
            </w:r>
            <w:r w:rsidR="00AD6FB8" w:rsidRPr="00A427BC">
              <w:fldChar w:fldCharType="end"/>
            </w:r>
            <w:r w:rsidR="00AD6FB8" w:rsidRPr="00A427BC">
              <w:rPr>
                <w:lang w:val="en-US"/>
              </w:rPr>
              <w:t>. As recently as 1974 women were not permitted to</w:t>
            </w:r>
            <w:r w:rsidR="00481C7D" w:rsidRPr="00A427BC">
              <w:rPr>
                <w:lang w:val="en-US"/>
              </w:rPr>
              <w:t xml:space="preserve"> apply for</w:t>
            </w:r>
            <w:r w:rsidR="00AD6FB8" w:rsidRPr="00A427BC">
              <w:rPr>
                <w:lang w:val="en-US"/>
              </w:rPr>
              <w:t xml:space="preserve"> a credit card </w:t>
            </w:r>
            <w:r w:rsidR="00F42C3C" w:rsidRPr="00A427BC">
              <w:rPr>
                <w:lang w:val="en-US"/>
              </w:rPr>
              <w:t>without a male co-applicant</w:t>
            </w:r>
            <w:r w:rsidR="00AD6FB8" w:rsidRPr="00A427BC">
              <w:rPr>
                <w:lang w:val="en-US"/>
              </w:rPr>
              <w:fldChar w:fldCharType="begin"/>
            </w:r>
            <w:r w:rsidR="00EE5936" w:rsidRPr="00A427BC">
              <w:rPr>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A427BC">
              <w:rPr>
                <w:lang w:val="en-US"/>
              </w:rPr>
              <w:fldChar w:fldCharType="separate"/>
            </w:r>
            <w:r w:rsidR="00EE5936" w:rsidRPr="00A427BC">
              <w:rPr>
                <w:vertAlign w:val="superscript"/>
                <w:lang w:val="en-US"/>
              </w:rPr>
              <w:t>26</w:t>
            </w:r>
            <w:r w:rsidR="00AD6FB8" w:rsidRPr="00A427BC">
              <w:rPr>
                <w:lang w:val="en-US"/>
              </w:rPr>
              <w:fldChar w:fldCharType="end"/>
            </w:r>
            <w:r w:rsidR="00AD6FB8" w:rsidRPr="00A427BC">
              <w:rPr>
                <w:lang w:val="en-US"/>
              </w:rPr>
              <w:t xml:space="preserve">. </w:t>
            </w:r>
            <w:r w:rsidR="00DE0AE3" w:rsidRPr="00A427BC">
              <w:rPr>
                <w:lang w:val="en-US"/>
              </w:rPr>
              <w:t xml:space="preserve">Laws such as these also </w:t>
            </w:r>
            <w:r w:rsidR="00AD6FB8" w:rsidRPr="00A427BC">
              <w:rPr>
                <w:lang w:val="en-US"/>
              </w:rPr>
              <w:t>shap</w:t>
            </w:r>
            <w:r w:rsidR="00DE0AE3" w:rsidRPr="00A427BC">
              <w:rPr>
                <w:lang w:val="en-US"/>
              </w:rPr>
              <w:t>ed hegemonic and interpersonal inequities in power that continue today</w:t>
            </w:r>
            <w:r w:rsidR="00DE0AE3" w:rsidRPr="00A427BC">
              <w:rPr>
                <w:lang w:val="en-US"/>
              </w:rPr>
              <w:fldChar w:fldCharType="begin"/>
            </w:r>
            <w:r w:rsidR="00D87240">
              <w:rPr>
                <w:lang w:val="en-US"/>
              </w:rPr>
              <w:instrText xml:space="preserve"> ADDIN ZOTERO_ITEM CSL_CITATION {"citationID":"FePF5SHr","properties":{"formattedCitation":"\\super 27\\nosupersub{}","plainCitation":"27","noteIndex":0},"citationItems":[{"id":"VjJCyykt/5lUcrdIA","uris":["http://zotero.org/users/3599437/items/IH4PI5AX"],"itemData":{"id":"n89wydcT/8wF2Resn","type":"article-journal","abstract":"Although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A427BC">
              <w:rPr>
                <w:lang w:val="en-US"/>
              </w:rPr>
              <w:fldChar w:fldCharType="separate"/>
            </w:r>
            <w:r w:rsidR="00EE5936" w:rsidRPr="00A427BC">
              <w:rPr>
                <w:vertAlign w:val="superscript"/>
              </w:rPr>
              <w:t>27</w:t>
            </w:r>
            <w:r w:rsidR="00DE0AE3" w:rsidRPr="00A427BC">
              <w:rPr>
                <w:lang w:val="en-US"/>
              </w:rPr>
              <w:fldChar w:fldCharType="end"/>
            </w:r>
            <w:r w:rsidR="00DE0AE3" w:rsidRPr="00A427BC">
              <w:rPr>
                <w:lang w:val="en-US"/>
              </w:rPr>
              <w:t xml:space="preserve">. </w:t>
            </w:r>
          </w:p>
          <w:p w14:paraId="3F13CE93" w14:textId="77777777" w:rsidR="00AD6FB8" w:rsidRPr="00A427BC" w:rsidRDefault="00AD6FB8" w:rsidP="00EE2872">
            <w:pPr>
              <w:rPr>
                <w:lang w:val="en-US"/>
              </w:rPr>
            </w:pPr>
          </w:p>
          <w:p w14:paraId="195E8648" w14:textId="77777777" w:rsidR="00AD6FB8" w:rsidRPr="00A427BC" w:rsidRDefault="00AD6FB8" w:rsidP="00EE2872">
            <w:pPr>
              <w:rPr>
                <w:lang w:val="en-US"/>
              </w:rPr>
            </w:pPr>
          </w:p>
          <w:p w14:paraId="05FC8B85" w14:textId="3D06E324" w:rsidR="00CA0D55" w:rsidRPr="00A427BC" w:rsidRDefault="00DE4AD9" w:rsidP="00EE2872">
            <w:pPr>
              <w:rPr>
                <w:lang w:val="en-US"/>
              </w:rPr>
            </w:pPr>
            <w:r w:rsidRPr="00A427BC">
              <w:rPr>
                <w:lang w:val="en-US"/>
              </w:rPr>
              <w:t xml:space="preserve"> </w:t>
            </w:r>
          </w:p>
        </w:tc>
      </w:tr>
      <w:tr w:rsidR="00A427BC" w:rsidRPr="00952819"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A427BC" w:rsidRDefault="00CA0D55" w:rsidP="00CA0D55">
            <w:pPr>
              <w:rPr>
                <w:lang w:val="en-US"/>
              </w:rPr>
            </w:pPr>
            <w:r w:rsidRPr="00A427BC">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A427BC" w:rsidRDefault="00CA0D55" w:rsidP="00CA0D55">
            <w:pPr>
              <w:rPr>
                <w:lang w:val="en-US"/>
              </w:rPr>
            </w:pPr>
            <w:r w:rsidRPr="00A427BC">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33D105C5" w:rsidR="007922B7" w:rsidRPr="00A427BC" w:rsidRDefault="00CA0D55" w:rsidP="007922B7">
            <w:pPr>
              <w:rPr>
                <w:lang w:val="en-US"/>
              </w:rPr>
            </w:pPr>
            <w:r w:rsidRPr="00A427BC">
              <w:rPr>
                <w:lang w:val="en-US"/>
              </w:rPr>
              <w:t>The USDA has discriminated based on gender when granting credit</w:t>
            </w:r>
            <w:r w:rsidRPr="00A427BC">
              <w:rPr>
                <w:lang w:val="en-US"/>
              </w:rPr>
              <w:fldChar w:fldCharType="begin"/>
            </w:r>
            <w:r w:rsidR="00D87240">
              <w:rPr>
                <w:lang w:val="en-US"/>
              </w:rPr>
              <w:instrText xml:space="preserve"> ADDIN ZOTERO_ITEM CSL_CITATION {"citationID":"up0UtM97","properties":{"formattedCitation":"\\super 28\\nosupersub{}","plainCitation":"28","noteIndex":0},"citationItems":[{"id":"VjJCyykt/eYnIFwJF","uris":["http://zotero.org/users/3599437/items/L2KU5WSR"],"itemData":{"id":1311,"type":"article-journal","container-title":"Drake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A427BC">
              <w:rPr>
                <w:lang w:val="en-US"/>
              </w:rPr>
              <w:fldChar w:fldCharType="separate"/>
            </w:r>
            <w:r w:rsidR="00EE5936" w:rsidRPr="00A427BC">
              <w:rPr>
                <w:vertAlign w:val="superscript"/>
                <w:lang w:val="en-US"/>
              </w:rPr>
              <w:t>28</w:t>
            </w:r>
            <w:r w:rsidRPr="00A427BC">
              <w:rPr>
                <w:lang w:val="en-US"/>
              </w:rPr>
              <w:fldChar w:fldCharType="end"/>
            </w:r>
            <w:r w:rsidR="00F76776" w:rsidRPr="00A427BC">
              <w:rPr>
                <w:lang w:val="en-US"/>
              </w:rPr>
              <w:t xml:space="preserve">. Effects of such discrimination (e.g., wealth accumulation, type of agricultural production) continue; </w:t>
            </w:r>
            <w:r w:rsidR="007922B7" w:rsidRPr="00A427BC">
              <w:rPr>
                <w:lang w:val="en-US"/>
              </w:rPr>
              <w:t>after controlling for farm size and type</w:t>
            </w:r>
            <w:r w:rsidR="00F76776" w:rsidRPr="00A427BC">
              <w:rPr>
                <w:lang w:val="en-US"/>
              </w:rPr>
              <w:t>,</w:t>
            </w:r>
            <w:r w:rsidR="007922B7" w:rsidRPr="00A427BC">
              <w:rPr>
                <w:lang w:val="en-US"/>
              </w:rPr>
              <w:t xml:space="preserve"> </w:t>
            </w:r>
            <w:r w:rsidR="00405547" w:rsidRPr="00A427BC">
              <w:rPr>
                <w:lang w:val="en-US"/>
              </w:rPr>
              <w:t xml:space="preserve">farming </w:t>
            </w:r>
            <w:r w:rsidR="007922B7" w:rsidRPr="00A427BC">
              <w:rPr>
                <w:lang w:val="en-US"/>
              </w:rPr>
              <w:t xml:space="preserve">still </w:t>
            </w:r>
            <w:r w:rsidR="00405547" w:rsidRPr="00A427BC">
              <w:rPr>
                <w:lang w:val="en-US"/>
              </w:rPr>
              <w:t>has one of the largest</w:t>
            </w:r>
            <w:r w:rsidR="007922B7" w:rsidRPr="00A427BC">
              <w:rPr>
                <w:lang w:val="en-US"/>
              </w:rPr>
              <w:t xml:space="preserve"> (40%)</w:t>
            </w:r>
            <w:r w:rsidR="00405547" w:rsidRPr="00A427BC">
              <w:rPr>
                <w:lang w:val="en-US"/>
              </w:rPr>
              <w:t xml:space="preserve"> gender-wage gaps </w:t>
            </w:r>
            <w:r w:rsidR="00F76776" w:rsidRPr="00A427BC">
              <w:rPr>
                <w:lang w:val="en-US"/>
              </w:rPr>
              <w:t>of US professions</w:t>
            </w:r>
            <w:r w:rsidR="007922B7" w:rsidRPr="00A427BC">
              <w:rPr>
                <w:lang w:val="en-US"/>
              </w:rPr>
              <w:fldChar w:fldCharType="begin"/>
            </w:r>
            <w:r w:rsidR="00D87240">
              <w:rPr>
                <w:lang w:val="en-US"/>
              </w:rPr>
              <w:instrText xml:space="preserve"> ADDIN ZOTERO_ITEM CSL_CITATION {"citationID":"ponhpQUv","properties":{"formattedCitation":"\\super 29\\nosupersub{}","plainCitation":"29","noteIndex":0},"citationItems":[{"id":"VjJCyykt/FB4CIXyv","uris":["http://zotero.org/users/3599437/items/MIGQEPIC"],"itemData":{"id":1157,"type":"article-journal","abstract":"This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A427BC">
              <w:rPr>
                <w:lang w:val="en-US"/>
              </w:rPr>
              <w:fldChar w:fldCharType="separate"/>
            </w:r>
            <w:r w:rsidR="00EE5936" w:rsidRPr="00A427BC">
              <w:rPr>
                <w:vertAlign w:val="superscript"/>
                <w:lang w:val="en-US"/>
              </w:rPr>
              <w:t>29</w:t>
            </w:r>
            <w:r w:rsidR="007922B7" w:rsidRPr="00A427BC">
              <w:rPr>
                <w:lang w:val="en-US"/>
              </w:rPr>
              <w:fldChar w:fldCharType="end"/>
            </w:r>
          </w:p>
          <w:p w14:paraId="0D3CA754" w14:textId="03ABE372" w:rsidR="00B43CF3" w:rsidRPr="00A427BC" w:rsidRDefault="00B43CF3" w:rsidP="00F76776">
            <w:pPr>
              <w:rPr>
                <w:lang w:val="en-US"/>
              </w:rPr>
            </w:pPr>
          </w:p>
        </w:tc>
      </w:tr>
      <w:tr w:rsidR="00A427BC" w:rsidRPr="00A427BC"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A427BC" w:rsidRDefault="00CA0D55" w:rsidP="00CA0D55">
            <w:pPr>
              <w:rPr>
                <w:b/>
                <w:bCs/>
                <w:lang w:val="en-US"/>
              </w:rPr>
            </w:pPr>
            <w:r w:rsidRPr="00A427BC">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A427BC" w:rsidRDefault="00CA0D55" w:rsidP="00CA0D55">
            <w:pPr>
              <w:rPr>
                <w:b/>
                <w:bCs/>
                <w:lang w:val="en-US"/>
              </w:rPr>
            </w:pPr>
            <w:r w:rsidRPr="00A427BC">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1B6CFC3C" w14:textId="32DB9AF3" w:rsidR="0003497B" w:rsidRPr="00A427BC" w:rsidRDefault="00D27980" w:rsidP="00F42C3C">
            <w:pPr>
              <w:rPr>
                <w:lang w:val="en-US"/>
              </w:rPr>
            </w:pPr>
            <w:r w:rsidRPr="00A427BC">
              <w:rPr>
                <w:lang w:val="en-US"/>
              </w:rPr>
              <w:t xml:space="preserve">Until 2017, </w:t>
            </w:r>
            <w:r w:rsidR="00CA0D55" w:rsidRPr="00A427BC">
              <w:rPr>
                <w:lang w:val="en-US"/>
              </w:rPr>
              <w:t>USDA NASS census collection formats allowed for only one farm operator</w:t>
            </w:r>
            <w:r w:rsidR="009D28FA" w:rsidRPr="00A427BC">
              <w:rPr>
                <w:lang w:val="en-US"/>
              </w:rPr>
              <w:t xml:space="preserve">. This </w:t>
            </w:r>
            <w:r w:rsidR="00CA0D55" w:rsidRPr="00A427BC">
              <w:rPr>
                <w:lang w:val="en-US"/>
              </w:rPr>
              <w:t>exclud</w:t>
            </w:r>
            <w:r w:rsidR="001D1FFB" w:rsidRPr="00A427BC">
              <w:rPr>
                <w:lang w:val="en-US"/>
              </w:rPr>
              <w:t>ed</w:t>
            </w:r>
            <w:r w:rsidR="00CA0D55" w:rsidRPr="00A427BC">
              <w:rPr>
                <w:lang w:val="en-US"/>
              </w:rPr>
              <w:t xml:space="preserve"> many women from identifying as farm operators</w:t>
            </w:r>
            <w:r w:rsidR="00CA0D55" w:rsidRPr="00A427BC">
              <w:rPr>
                <w:lang w:val="en-US"/>
              </w:rPr>
              <w:fldChar w:fldCharType="begin"/>
            </w:r>
            <w:r w:rsidR="00AF6B7D" w:rsidRPr="00A427BC">
              <w:rPr>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A427BC">
              <w:rPr>
                <w:lang w:val="en-US"/>
              </w:rPr>
              <w:fldChar w:fldCharType="separate"/>
            </w:r>
            <w:r w:rsidR="00AF6B7D" w:rsidRPr="00A427BC">
              <w:rPr>
                <w:vertAlign w:val="superscript"/>
                <w:lang w:val="en-US"/>
              </w:rPr>
              <w:t>30</w:t>
            </w:r>
            <w:r w:rsidR="00CA0D55" w:rsidRPr="00A427BC">
              <w:rPr>
                <w:lang w:val="en-US"/>
              </w:rPr>
              <w:fldChar w:fldCharType="end"/>
            </w:r>
            <w:r w:rsidR="009D28FA" w:rsidRPr="00A427BC">
              <w:rPr>
                <w:lang w:val="en-US"/>
              </w:rPr>
              <w:t xml:space="preserve">. Forcing a farm to identify a single operator also </w:t>
            </w:r>
            <w:r w:rsidR="001D1FFB" w:rsidRPr="00A427BC">
              <w:rPr>
                <w:lang w:val="en-US"/>
              </w:rPr>
              <w:t xml:space="preserve">reinforced </w:t>
            </w:r>
            <w:r w:rsidR="003D520B" w:rsidRPr="00A427BC">
              <w:rPr>
                <w:lang w:val="en-US"/>
              </w:rPr>
              <w:t xml:space="preserve">patriarchal </w:t>
            </w:r>
            <w:r w:rsidR="001D1FFB" w:rsidRPr="00A427BC">
              <w:rPr>
                <w:lang w:val="en-US"/>
              </w:rPr>
              <w:t xml:space="preserve">stereotypes about </w:t>
            </w:r>
            <w:r w:rsidR="003D520B" w:rsidRPr="00A427BC">
              <w:rPr>
                <w:lang w:val="en-US"/>
              </w:rPr>
              <w:t xml:space="preserve">exclusive and unilateral </w:t>
            </w:r>
            <w:r w:rsidR="00B43CF3" w:rsidRPr="00A427BC">
              <w:rPr>
                <w:lang w:val="en-US"/>
              </w:rPr>
              <w:t>(</w:t>
            </w:r>
            <w:r w:rsidR="003D520B" w:rsidRPr="00A427BC">
              <w:rPr>
                <w:lang w:val="en-US"/>
              </w:rPr>
              <w:t>rather than joint</w:t>
            </w:r>
            <w:r w:rsidR="00B43CF3" w:rsidRPr="00A427BC">
              <w:rPr>
                <w:lang w:val="en-US"/>
              </w:rPr>
              <w:t>)</w:t>
            </w:r>
            <w:r w:rsidR="003D520B" w:rsidRPr="00A427BC">
              <w:rPr>
                <w:lang w:val="en-US"/>
              </w:rPr>
              <w:t xml:space="preserve"> d</w:t>
            </w:r>
            <w:r w:rsidR="001D1FFB" w:rsidRPr="00A427BC">
              <w:rPr>
                <w:lang w:val="en-US"/>
              </w:rPr>
              <w:t>ecision-making power</w:t>
            </w:r>
            <w:r w:rsidR="00B43CF3" w:rsidRPr="00A427BC">
              <w:rPr>
                <w:lang w:val="en-US"/>
              </w:rPr>
              <w:fldChar w:fldCharType="begin"/>
            </w:r>
            <w:r w:rsidR="00AF6B7D" w:rsidRPr="00A427BC">
              <w:rPr>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A427BC">
              <w:rPr>
                <w:lang w:val="en-US"/>
              </w:rPr>
              <w:fldChar w:fldCharType="separate"/>
            </w:r>
            <w:r w:rsidR="00AF6B7D" w:rsidRPr="00A427BC">
              <w:rPr>
                <w:vertAlign w:val="superscript"/>
                <w:lang w:val="en-US"/>
              </w:rPr>
              <w:t>31</w:t>
            </w:r>
            <w:r w:rsidR="00B43CF3" w:rsidRPr="00A427BC">
              <w:rPr>
                <w:lang w:val="en-US"/>
              </w:rPr>
              <w:fldChar w:fldCharType="end"/>
            </w:r>
            <w:r w:rsidR="00492421" w:rsidRPr="00A427BC">
              <w:rPr>
                <w:lang w:val="en-US"/>
              </w:rPr>
              <w:t xml:space="preserve">. </w:t>
            </w:r>
            <w:r w:rsidR="00AF6B7D" w:rsidRPr="00A427BC">
              <w:rPr>
                <w:lang w:val="en-US"/>
              </w:rPr>
              <w:t>A</w:t>
            </w:r>
            <w:r w:rsidRPr="00A427BC">
              <w:rPr>
                <w:lang w:val="en-US"/>
              </w:rPr>
              <w:t xml:space="preserve"> study completed in </w:t>
            </w:r>
            <w:r w:rsidR="00CA0D55" w:rsidRPr="00A427BC">
              <w:rPr>
                <w:lang w:val="en-US"/>
              </w:rPr>
              <w:t>2024</w:t>
            </w:r>
            <w:r w:rsidRPr="00A427BC">
              <w:rPr>
                <w:lang w:val="en-US"/>
              </w:rPr>
              <w:t xml:space="preserve"> </w:t>
            </w:r>
            <w:r w:rsidR="00B43CF3" w:rsidRPr="00A427BC">
              <w:rPr>
                <w:lang w:val="en-US"/>
              </w:rPr>
              <w:t>found</w:t>
            </w:r>
            <w:r w:rsidRPr="00A427BC">
              <w:rPr>
                <w:lang w:val="en-US"/>
              </w:rPr>
              <w:t xml:space="preserve"> </w:t>
            </w:r>
            <w:r w:rsidR="00C42725" w:rsidRPr="00A427BC">
              <w:rPr>
                <w:lang w:val="en-US"/>
              </w:rPr>
              <w:t xml:space="preserve">that </w:t>
            </w:r>
            <w:r w:rsidR="00CA0D55" w:rsidRPr="00A427BC">
              <w:rPr>
                <w:lang w:val="en-US"/>
              </w:rPr>
              <w:t>online image searches in the US for ‘farmer’ preferentially return images of men</w:t>
            </w:r>
            <w:r w:rsidR="001D1FFB" w:rsidRPr="00A427BC">
              <w:rPr>
                <w:lang w:val="en-US"/>
              </w:rPr>
              <w:t xml:space="preserve"> at a rate disproportional</w:t>
            </w:r>
            <w:r w:rsidR="00B43CF3" w:rsidRPr="00A427BC">
              <w:rPr>
                <w:lang w:val="en-US"/>
              </w:rPr>
              <w:t xml:space="preserve">ly higher </w:t>
            </w:r>
            <w:r w:rsidR="00EE5936" w:rsidRPr="00A427BC">
              <w:rPr>
                <w:lang w:val="en-US"/>
              </w:rPr>
              <w:t xml:space="preserve">than expected even using the </w:t>
            </w:r>
            <w:r w:rsidR="00AF6B7D" w:rsidRPr="00A427BC">
              <w:rPr>
                <w:lang w:val="en-US"/>
              </w:rPr>
              <w:t xml:space="preserve">pre-2017 </w:t>
            </w:r>
            <w:r w:rsidR="00EE5936" w:rsidRPr="00A427BC">
              <w:rPr>
                <w:lang w:val="en-US"/>
              </w:rPr>
              <w:t>census values</w:t>
            </w:r>
            <w:r w:rsidR="00CA0D55" w:rsidRPr="00A427BC">
              <w:rPr>
                <w:lang w:val="en-US"/>
              </w:rPr>
              <w:fldChar w:fldCharType="begin"/>
            </w:r>
            <w:r w:rsidR="00AF6B7D" w:rsidRPr="00A427BC">
              <w:rPr>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A427BC">
              <w:rPr>
                <w:lang w:val="en-US"/>
              </w:rPr>
              <w:fldChar w:fldCharType="separate"/>
            </w:r>
            <w:r w:rsidR="00AF6B7D" w:rsidRPr="00A427BC">
              <w:rPr>
                <w:vertAlign w:val="superscript"/>
                <w:lang w:val="en-US"/>
              </w:rPr>
              <w:t>32</w:t>
            </w:r>
            <w:r w:rsidR="00CA0D55" w:rsidRPr="00A427BC">
              <w:rPr>
                <w:lang w:val="en-US"/>
              </w:rPr>
              <w:fldChar w:fldCharType="end"/>
            </w:r>
            <w:r w:rsidR="00B43CF3" w:rsidRPr="00A427BC">
              <w:rPr>
                <w:lang w:val="en-US"/>
              </w:rPr>
              <w:t>, meaning women</w:t>
            </w:r>
            <w:r w:rsidR="00EE5936" w:rsidRPr="00A427BC">
              <w:rPr>
                <w:lang w:val="en-US"/>
              </w:rPr>
              <w:t xml:space="preserve"> farmers</w:t>
            </w:r>
            <w:r w:rsidR="00B43CF3" w:rsidRPr="00A427BC">
              <w:rPr>
                <w:lang w:val="en-US"/>
              </w:rPr>
              <w:t>, even by conservative estimates, are under-represented in visual media.</w:t>
            </w:r>
            <w:r w:rsidR="00F42C3C" w:rsidRPr="00A427BC">
              <w:rPr>
                <w:lang w:val="en-US"/>
              </w:rPr>
              <w:t xml:space="preserve"> Additionally, w</w:t>
            </w:r>
            <w:r w:rsidR="0003497B" w:rsidRPr="00A427BC">
              <w:rPr>
                <w:lang w:val="en-US"/>
              </w:rPr>
              <w:t xml:space="preserve">omen landowners are </w:t>
            </w:r>
            <w:r w:rsidR="00004848" w:rsidRPr="00A427BC">
              <w:rPr>
                <w:lang w:val="en-US"/>
              </w:rPr>
              <w:t xml:space="preserve">‘not on the radar’ of </w:t>
            </w:r>
            <w:r w:rsidR="0003497B" w:rsidRPr="00A427BC">
              <w:rPr>
                <w:lang w:val="en-US"/>
              </w:rPr>
              <w:t>agricultural professionals who distribute funds and technical assistance</w:t>
            </w:r>
            <w:r w:rsidR="0003497B" w:rsidRPr="00A427BC">
              <w:rPr>
                <w:lang w:val="en-US"/>
              </w:rPr>
              <w:fldChar w:fldCharType="begin"/>
            </w:r>
            <w:r w:rsidR="00AF6B7D" w:rsidRPr="00A427BC">
              <w:rPr>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0003497B" w:rsidRPr="00A427BC">
              <w:rPr>
                <w:lang w:val="en-US"/>
              </w:rPr>
              <w:fldChar w:fldCharType="separate"/>
            </w:r>
            <w:r w:rsidR="00AF6B7D" w:rsidRPr="00A427BC">
              <w:rPr>
                <w:vertAlign w:val="superscript"/>
                <w:lang w:val="en-US"/>
              </w:rPr>
              <w:t>33</w:t>
            </w:r>
            <w:r w:rsidR="0003497B" w:rsidRPr="00A427BC">
              <w:rPr>
                <w:lang w:val="en-US"/>
              </w:rPr>
              <w:fldChar w:fldCharType="end"/>
            </w:r>
            <w:r w:rsidR="0003497B" w:rsidRPr="00A427BC">
              <w:rPr>
                <w:lang w:val="en-US"/>
              </w:rPr>
              <w:t xml:space="preserve"> which limits their access to needed resources</w:t>
            </w:r>
            <w:r w:rsidR="0003497B" w:rsidRPr="00A427BC">
              <w:rPr>
                <w:lang w:val="en-US"/>
              </w:rPr>
              <w:fldChar w:fldCharType="begin"/>
            </w:r>
            <w:r w:rsidR="00AF6B7D" w:rsidRPr="00A427BC">
              <w:rPr>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0003497B" w:rsidRPr="00A427BC">
              <w:rPr>
                <w:lang w:val="en-US"/>
              </w:rPr>
              <w:fldChar w:fldCharType="separate"/>
            </w:r>
            <w:r w:rsidR="00AF6B7D" w:rsidRPr="00A427BC">
              <w:rPr>
                <w:vertAlign w:val="superscript"/>
                <w:lang w:val="en-US"/>
              </w:rPr>
              <w:t>34</w:t>
            </w:r>
            <w:r w:rsidR="0003497B" w:rsidRPr="00A427BC">
              <w:rPr>
                <w:lang w:val="en-US"/>
              </w:rPr>
              <w:fldChar w:fldCharType="end"/>
            </w:r>
            <w:r w:rsidR="0003497B" w:rsidRPr="00A427BC">
              <w:rPr>
                <w:lang w:val="en-US"/>
              </w:rPr>
              <w:t xml:space="preserve">. </w:t>
            </w:r>
            <w:r w:rsidR="00004848" w:rsidRPr="00A427BC">
              <w:rPr>
                <w:lang w:val="en-US"/>
              </w:rPr>
              <w:t>Even f</w:t>
            </w:r>
            <w:r w:rsidR="0003497B" w:rsidRPr="00A427BC">
              <w:rPr>
                <w:lang w:val="en-US"/>
              </w:rPr>
              <w:t>uture agricultural professionals undervalue the experiences and knowledge of women landowners</w:t>
            </w:r>
            <w:r w:rsidR="00004848" w:rsidRPr="00A427BC">
              <w:rPr>
                <w:lang w:val="en-US"/>
              </w:rPr>
              <w:fldChar w:fldCharType="begin"/>
            </w:r>
            <w:r w:rsidR="00AF6B7D" w:rsidRPr="00A427BC">
              <w:rPr>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A427BC">
              <w:rPr>
                <w:lang w:val="en-US"/>
              </w:rPr>
              <w:fldChar w:fldCharType="separate"/>
            </w:r>
            <w:r w:rsidR="00AF6B7D" w:rsidRPr="00A427BC">
              <w:rPr>
                <w:vertAlign w:val="superscript"/>
              </w:rPr>
              <w:t>35</w:t>
            </w:r>
            <w:r w:rsidR="00004848" w:rsidRPr="00A427BC">
              <w:rPr>
                <w:lang w:val="en-US"/>
              </w:rPr>
              <w:fldChar w:fldCharType="end"/>
            </w:r>
            <w:r w:rsidR="00004848" w:rsidRPr="00A427BC">
              <w:rPr>
                <w:lang w:val="en-US"/>
              </w:rPr>
              <w:t>.</w:t>
            </w:r>
          </w:p>
        </w:tc>
      </w:tr>
      <w:tr w:rsidR="00A427BC" w:rsidRPr="00D87240"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A427BC" w:rsidRDefault="00CA0D55" w:rsidP="00CA0D55">
            <w:pPr>
              <w:rPr>
                <w:b/>
                <w:bCs/>
                <w:lang w:val="en-US"/>
              </w:rPr>
            </w:pPr>
            <w:r w:rsidRPr="00A427BC">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A427BC" w:rsidRDefault="00CA0D55" w:rsidP="00CA0D55">
            <w:pPr>
              <w:rPr>
                <w:b/>
                <w:bCs/>
                <w:lang w:val="en-US"/>
              </w:rPr>
            </w:pPr>
            <w:r w:rsidRPr="00A427BC">
              <w:rPr>
                <w:lang w:val="en-US"/>
              </w:rPr>
              <w:t>Individual experiences, expression,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21E1938C" w:rsidR="00CA0D55" w:rsidRPr="00A427BC" w:rsidRDefault="00CA0D55" w:rsidP="00CA0D55">
            <w:pPr>
              <w:rPr>
                <w:lang w:val="en-US"/>
              </w:rPr>
            </w:pPr>
            <w:r w:rsidRPr="00A427BC">
              <w:rPr>
                <w:lang w:val="en-US"/>
              </w:rPr>
              <w:t>Women farmers and landowners are</w:t>
            </w:r>
            <w:r w:rsidR="00C42725" w:rsidRPr="00A427BC">
              <w:rPr>
                <w:lang w:val="en-US"/>
              </w:rPr>
              <w:t xml:space="preserve"> rendered invisible by </w:t>
            </w:r>
            <w:r w:rsidR="00E2211F" w:rsidRPr="00A427BC">
              <w:rPr>
                <w:lang w:val="en-US"/>
              </w:rPr>
              <w:t xml:space="preserve">male-centric </w:t>
            </w:r>
            <w:r w:rsidR="00370775" w:rsidRPr="00A427BC">
              <w:rPr>
                <w:lang w:val="en-US"/>
              </w:rPr>
              <w:t>material in popular media</w:t>
            </w:r>
            <w:r w:rsidR="00E1392E" w:rsidRPr="00A427BC">
              <w:rPr>
                <w:lang w:val="en-US"/>
              </w:rPr>
              <w:fldChar w:fldCharType="begin"/>
            </w:r>
            <w:r w:rsidR="00E1392E" w:rsidRPr="00A427BC">
              <w:rPr>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sidRPr="00A427BC">
              <w:rPr>
                <w:lang w:val="en-US"/>
              </w:rPr>
              <w:fldChar w:fldCharType="separate"/>
            </w:r>
            <w:r w:rsidR="00E1392E" w:rsidRPr="00A427BC">
              <w:rPr>
                <w:vertAlign w:val="superscript"/>
                <w:lang w:val="en-US"/>
              </w:rPr>
              <w:t>36</w:t>
            </w:r>
            <w:r w:rsidR="00E1392E" w:rsidRPr="00A427BC">
              <w:rPr>
                <w:lang w:val="en-US"/>
              </w:rPr>
              <w:fldChar w:fldCharType="end"/>
            </w:r>
            <w:r w:rsidR="00370775" w:rsidRPr="00A427BC">
              <w:rPr>
                <w:lang w:val="en-US"/>
              </w:rPr>
              <w:t xml:space="preserve"> and by the abundant use of male </w:t>
            </w:r>
            <w:r w:rsidR="00E2211F" w:rsidRPr="00A427BC">
              <w:rPr>
                <w:lang w:val="en-US"/>
              </w:rPr>
              <w:t>pronoun</w:t>
            </w:r>
            <w:r w:rsidR="00370775" w:rsidRPr="00A427BC">
              <w:rPr>
                <w:lang w:val="en-US"/>
              </w:rPr>
              <w:t>s</w:t>
            </w:r>
            <w:r w:rsidR="00E2211F" w:rsidRPr="00A427BC">
              <w:rPr>
                <w:lang w:val="en-US"/>
              </w:rPr>
              <w:t xml:space="preserve"> </w:t>
            </w:r>
            <w:r w:rsidR="00E1392E" w:rsidRPr="00A427BC">
              <w:rPr>
                <w:lang w:val="en-US"/>
              </w:rPr>
              <w:t xml:space="preserve">used in agricultural settings </w:t>
            </w:r>
            <w:r w:rsidR="00370775" w:rsidRPr="00A427BC">
              <w:rPr>
                <w:lang w:val="en-US"/>
              </w:rPr>
              <w:t>when referring to a generic farmer</w:t>
            </w:r>
            <w:r w:rsidR="00C42725" w:rsidRPr="00A427BC">
              <w:rPr>
                <w:lang w:val="en-US"/>
              </w:rPr>
              <w:fldChar w:fldCharType="begin"/>
            </w:r>
            <w:r w:rsidR="00E1392E" w:rsidRPr="00A427BC">
              <w:rPr>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sidRPr="00A427BC">
              <w:rPr>
                <w:lang w:val="en-US"/>
              </w:rPr>
              <w:fldChar w:fldCharType="separate"/>
            </w:r>
            <w:r w:rsidR="00E1392E" w:rsidRPr="00A427BC">
              <w:rPr>
                <w:vertAlign w:val="superscript"/>
                <w:lang w:val="en-US"/>
              </w:rPr>
              <w:t>37</w:t>
            </w:r>
            <w:r w:rsidR="00C42725" w:rsidRPr="00A427BC">
              <w:rPr>
                <w:lang w:val="en-US"/>
              </w:rPr>
              <w:fldChar w:fldCharType="end"/>
            </w:r>
            <w:r w:rsidR="00C42725" w:rsidRPr="00A427BC">
              <w:rPr>
                <w:lang w:val="en-US"/>
              </w:rPr>
              <w:t>. Women are</w:t>
            </w:r>
            <w:r w:rsidRPr="00A427BC">
              <w:rPr>
                <w:lang w:val="en-US"/>
              </w:rPr>
              <w:t xml:space="preserve"> not perceived as having decision-making authority</w:t>
            </w:r>
            <w:r w:rsidR="00004848" w:rsidRPr="00A427BC">
              <w:rPr>
                <w:lang w:val="en-US"/>
              </w:rPr>
              <w:t xml:space="preserve"> and experience gender-based discrimination from </w:t>
            </w:r>
            <w:r w:rsidR="00004848" w:rsidRPr="00A427BC">
              <w:rPr>
                <w:lang w:val="en-US"/>
              </w:rPr>
              <w:lastRenderedPageBreak/>
              <w:t>tenants, neighbors, lenders, and service providers preventing them from equitable access to agricultural programs, information, and networks</w:t>
            </w:r>
            <w:r w:rsidR="00AF6B7D" w:rsidRPr="00A427BC">
              <w:rPr>
                <w:lang w:val="en-US"/>
              </w:rPr>
              <w:fldChar w:fldCharType="begin"/>
            </w:r>
            <w:r w:rsidR="00D87240">
              <w:rPr>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VjJCyykt/w1wGaQnD","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VjJCyykt/dXdnEjP9","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A427BC">
              <w:rPr>
                <w:lang w:val="en-US"/>
              </w:rPr>
              <w:fldChar w:fldCharType="separate"/>
            </w:r>
            <w:r w:rsidR="00E1392E" w:rsidRPr="00A427BC">
              <w:rPr>
                <w:vertAlign w:val="superscript"/>
                <w:lang w:val="en-US"/>
              </w:rPr>
              <w:t>34,38,39</w:t>
            </w:r>
            <w:r w:rsidR="00AF6B7D" w:rsidRPr="00A427BC">
              <w:rPr>
                <w:lang w:val="en-US"/>
              </w:rPr>
              <w:fldChar w:fldCharType="end"/>
            </w:r>
          </w:p>
        </w:tc>
      </w:tr>
      <w:tr w:rsidR="00A427BC" w:rsidRPr="00952819"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A427BC" w:rsidRDefault="00CA0D55" w:rsidP="00CA0D55">
            <w:pPr>
              <w:rPr>
                <w:lang w:val="en-US"/>
              </w:rPr>
            </w:pPr>
            <w:r w:rsidRPr="00A427BC">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A427BC" w:rsidRDefault="00CA0D55" w:rsidP="00CA0D55">
            <w:pPr>
              <w:rPr>
                <w:lang w:val="en-US"/>
              </w:rPr>
            </w:pPr>
          </w:p>
        </w:tc>
      </w:tr>
    </w:tbl>
    <w:p w14:paraId="2F441AE3" w14:textId="77777777" w:rsidR="00CA0D55" w:rsidRPr="00A427BC" w:rsidRDefault="00CA0D55" w:rsidP="00CA0D55">
      <w:pPr>
        <w:rPr>
          <w:b/>
          <w:bCs/>
          <w:lang w:val="en-US"/>
        </w:rPr>
      </w:pPr>
    </w:p>
    <w:p w14:paraId="16C0E2EA" w14:textId="657E1524" w:rsidR="00B15954" w:rsidRPr="00A427BC" w:rsidRDefault="00FA02E9" w:rsidP="005E13CB">
      <w:pPr>
        <w:rPr>
          <w:lang w:val="en-US"/>
        </w:rPr>
      </w:pPr>
      <w:r w:rsidRPr="00A427BC">
        <w:rPr>
          <w:lang w:val="en-US"/>
        </w:rPr>
        <w:t>For biophysical scientists, traditional training does not</w:t>
      </w:r>
      <w:r w:rsidR="002F0E37" w:rsidRPr="00A427BC">
        <w:rPr>
          <w:lang w:val="en-US"/>
        </w:rPr>
        <w:t xml:space="preserve"> often</w:t>
      </w:r>
      <w:r w:rsidRPr="00A427BC">
        <w:rPr>
          <w:lang w:val="en-US"/>
        </w:rPr>
        <w:t xml:space="preserve"> include space nor resources for building awareness of power </w:t>
      </w:r>
      <w:r w:rsidR="00F42C3C" w:rsidRPr="00A427BC">
        <w:rPr>
          <w:lang w:val="en-US"/>
        </w:rPr>
        <w:t>imbalances</w:t>
      </w:r>
      <w:r w:rsidRPr="00A427BC">
        <w:rPr>
          <w:lang w:val="en-US"/>
        </w:rPr>
        <w:t xml:space="preserve">, and it will </w:t>
      </w:r>
      <w:ins w:id="19" w:author="Virginia Anne Nichols" w:date="2025-05-14T10:36:00Z" w16du:dateUtc="2025-05-14T08:36:00Z">
        <w:r w:rsidR="00B9365A">
          <w:rPr>
            <w:lang w:val="en-US"/>
          </w:rPr>
          <w:t xml:space="preserve">likely </w:t>
        </w:r>
      </w:ins>
      <w:del w:id="20" w:author="Virginia Anne Nichols" w:date="2025-05-14T10:36:00Z" w16du:dateUtc="2025-05-14T08:36:00Z">
        <w:r w:rsidRPr="00A427BC" w:rsidDel="00B9365A">
          <w:rPr>
            <w:lang w:val="en-US"/>
          </w:rPr>
          <w:delText xml:space="preserve">therefore </w:delText>
        </w:r>
      </w:del>
      <w:ins w:id="21" w:author="Virginia Anne Nichols" w:date="2025-05-14T09:43:00Z" w16du:dateUtc="2025-05-14T07:43:00Z">
        <w:r w:rsidR="00A07606">
          <w:rPr>
            <w:lang w:val="en-US"/>
          </w:rPr>
          <w:t>require self-</w:t>
        </w:r>
      </w:ins>
      <w:ins w:id="22" w:author="Virginia Anne Nichols" w:date="2025-05-14T10:36:00Z" w16du:dateUtc="2025-05-14T08:36:00Z">
        <w:r w:rsidR="00B9365A">
          <w:rPr>
            <w:lang w:val="en-US"/>
          </w:rPr>
          <w:t>guided</w:t>
        </w:r>
      </w:ins>
      <w:ins w:id="23" w:author="Virginia Anne Nichols" w:date="2025-05-14T09:43:00Z" w16du:dateUtc="2025-05-14T07:43:00Z">
        <w:r w:rsidR="00A07606">
          <w:rPr>
            <w:lang w:val="en-US"/>
          </w:rPr>
          <w:t xml:space="preserve"> reflection</w:t>
        </w:r>
      </w:ins>
      <w:del w:id="24" w:author="Virginia Anne Nichols" w:date="2025-05-14T09:43:00Z" w16du:dateUtc="2025-05-14T07:43:00Z">
        <w:r w:rsidRPr="00A427BC" w:rsidDel="00A07606">
          <w:rPr>
            <w:lang w:val="en-US"/>
          </w:rPr>
          <w:delText>take time and effort</w:delText>
        </w:r>
      </w:del>
      <w:r w:rsidRPr="00A427BC">
        <w:rPr>
          <w:lang w:val="en-US"/>
        </w:rPr>
        <w:t xml:space="preserve">. Actively questioning why certain groups seem over- or under-represented in agricultural </w:t>
      </w:r>
      <w:r w:rsidR="000A286F" w:rsidRPr="00A427BC">
        <w:rPr>
          <w:lang w:val="en-US"/>
        </w:rPr>
        <w:t xml:space="preserve">language or </w:t>
      </w:r>
      <w:r w:rsidRPr="00A427BC">
        <w:rPr>
          <w:lang w:val="en-US"/>
        </w:rPr>
        <w:t>contexts you encounter is a powerful starting point</w:t>
      </w:r>
      <w:r w:rsidR="000A286F" w:rsidRPr="00A427BC">
        <w:rPr>
          <w:lang w:val="en-US"/>
        </w:rPr>
        <w:t>, and the matrix of domination can aid in parsing out the various drivers involved</w:t>
      </w:r>
      <w:r w:rsidRPr="00A427BC">
        <w:rPr>
          <w:lang w:val="en-US"/>
        </w:rPr>
        <w:t xml:space="preserve">. </w:t>
      </w:r>
      <w:r w:rsidR="000A286F" w:rsidRPr="00A427BC">
        <w:rPr>
          <w:lang w:val="en-US"/>
        </w:rPr>
        <w:t>Once the foundation of awareness has been built, as scientists</w:t>
      </w:r>
      <w:ins w:id="25" w:author="Virginia Anne Nichols" w:date="2025-05-14T09:44:00Z" w16du:dateUtc="2025-05-14T07:44:00Z">
        <w:r w:rsidR="00AE0B72">
          <w:rPr>
            <w:lang w:val="en-US"/>
          </w:rPr>
          <w:t>,</w:t>
        </w:r>
      </w:ins>
      <w:r w:rsidR="000A286F" w:rsidRPr="00A427BC">
        <w:rPr>
          <w:lang w:val="en-US"/>
        </w:rPr>
        <w:t xml:space="preserve"> it is important to reflect on our roles in passively endorsing</w:t>
      </w:r>
      <w:del w:id="26" w:author="Virginia Anne Nichols" w:date="2025-05-14T09:44:00Z" w16du:dateUtc="2025-05-14T07:44:00Z">
        <w:r w:rsidR="000A286F" w:rsidRPr="00A427BC" w:rsidDel="00AE0B72">
          <w:rPr>
            <w:lang w:val="en-US"/>
          </w:rPr>
          <w:delText>,</w:delText>
        </w:r>
      </w:del>
      <w:r w:rsidR="000A286F" w:rsidRPr="00A427BC">
        <w:rPr>
          <w:lang w:val="en-US"/>
        </w:rPr>
        <w:t xml:space="preserve"> or challenging inequities. </w:t>
      </w:r>
      <w:r w:rsidR="005E13CB" w:rsidRPr="00A427BC">
        <w:rPr>
          <w:lang w:val="en-US"/>
        </w:rPr>
        <w:t xml:space="preserve">To help agricultural researchers envision how their work may integrate into a larger effort to rebalance power in one or more domains, we present three </w:t>
      </w:r>
      <w:r w:rsidR="009A1F4F" w:rsidRPr="00A427BC">
        <w:rPr>
          <w:lang w:val="en-US"/>
        </w:rPr>
        <w:t>research activities</w:t>
      </w:r>
      <w:r w:rsidR="005E13CB" w:rsidRPr="00A427BC">
        <w:rPr>
          <w:lang w:val="en-US"/>
        </w:rPr>
        <w:t xml:space="preserve"> with </w:t>
      </w:r>
      <w:r w:rsidR="0072381E" w:rsidRPr="00A427BC">
        <w:rPr>
          <w:lang w:val="en-US"/>
        </w:rPr>
        <w:t xml:space="preserve">attendant </w:t>
      </w:r>
      <w:r w:rsidR="009A1F4F" w:rsidRPr="00A427BC">
        <w:rPr>
          <w:lang w:val="en-US"/>
        </w:rPr>
        <w:t xml:space="preserve">examples of </w:t>
      </w:r>
      <w:r w:rsidR="00BC2FCD" w:rsidRPr="00A427BC">
        <w:rPr>
          <w:lang w:val="en-US"/>
        </w:rPr>
        <w:t xml:space="preserve">positive </w:t>
      </w:r>
      <w:ins w:id="27" w:author="Virginia Anne Nichols" w:date="2025-05-14T09:44:00Z" w16du:dateUtc="2025-05-14T07:44:00Z">
        <w:r w:rsidR="00AE0B72">
          <w:rPr>
            <w:lang w:val="en-US"/>
          </w:rPr>
          <w:t>outcomes</w:t>
        </w:r>
      </w:ins>
      <w:del w:id="28" w:author="Virginia Anne Nichols" w:date="2025-05-14T09:44:00Z" w16du:dateUtc="2025-05-14T07:44:00Z">
        <w:r w:rsidR="00BC2FCD" w:rsidRPr="00A427BC" w:rsidDel="00AE0B72">
          <w:rPr>
            <w:lang w:val="en-US"/>
          </w:rPr>
          <w:delText>experiences</w:delText>
        </w:r>
      </w:del>
      <w:r w:rsidR="00991FE8" w:rsidRPr="00A427BC">
        <w:rPr>
          <w:lang w:val="en-US"/>
        </w:rPr>
        <w:t>: serving the margins, leveraging science, and expanding the concept of scientific measurements</w:t>
      </w:r>
      <w:r w:rsidR="005E13CB" w:rsidRPr="00A427BC">
        <w:rPr>
          <w:lang w:val="en-US"/>
        </w:rPr>
        <w:t>.</w:t>
      </w:r>
    </w:p>
    <w:p w14:paraId="40AA282C" w14:textId="77777777" w:rsidR="00BC2FCD" w:rsidRPr="00A427BC" w:rsidRDefault="00BC2FCD" w:rsidP="005E13CB">
      <w:pPr>
        <w:rPr>
          <w:rStyle w:val="Heading3Char"/>
          <w:color w:val="auto"/>
          <w:lang w:val="en-US"/>
        </w:rPr>
      </w:pPr>
    </w:p>
    <w:p w14:paraId="4CF2DB32" w14:textId="2AE4045B" w:rsidR="00C83D16" w:rsidRPr="00A427BC" w:rsidRDefault="002E2390" w:rsidP="008A4A87">
      <w:pPr>
        <w:pStyle w:val="Heading2"/>
        <w:rPr>
          <w:color w:val="auto"/>
          <w:lang w:val="en-US"/>
        </w:rPr>
      </w:pPr>
      <w:r w:rsidRPr="00A427BC">
        <w:rPr>
          <w:color w:val="auto"/>
          <w:lang w:val="en-US"/>
        </w:rPr>
        <w:t>2.</w:t>
      </w:r>
      <w:r w:rsidR="00A30E15" w:rsidRPr="00A427BC">
        <w:rPr>
          <w:color w:val="auto"/>
          <w:lang w:val="en-US"/>
        </w:rPr>
        <w:t>1</w:t>
      </w:r>
      <w:r w:rsidRPr="00A427BC">
        <w:rPr>
          <w:color w:val="auto"/>
          <w:lang w:val="en-US"/>
        </w:rPr>
        <w:t xml:space="preserve"> </w:t>
      </w:r>
      <w:r w:rsidR="005E063C" w:rsidRPr="00A427BC">
        <w:rPr>
          <w:color w:val="auto"/>
          <w:lang w:val="en-US"/>
        </w:rPr>
        <w:t>S</w:t>
      </w:r>
      <w:r w:rsidR="00BE2EB1" w:rsidRPr="00A427BC">
        <w:rPr>
          <w:color w:val="auto"/>
          <w:lang w:val="en-US"/>
        </w:rPr>
        <w:t>erving the margins</w:t>
      </w:r>
    </w:p>
    <w:p w14:paraId="2C1575E8" w14:textId="5ACFF2F8" w:rsidR="00ED49D1" w:rsidRPr="00A427BC" w:rsidRDefault="00F75AAB" w:rsidP="00ED49D1">
      <w:pPr>
        <w:rPr>
          <w:lang w:val="en-US"/>
        </w:rPr>
      </w:pPr>
      <w:r w:rsidRPr="00A427BC">
        <w:rPr>
          <w:lang w:val="en-US"/>
        </w:rPr>
        <w:t>In agricultur</w:t>
      </w:r>
      <w:r w:rsidR="00257261" w:rsidRPr="00A427BC">
        <w:rPr>
          <w:lang w:val="en-US"/>
        </w:rPr>
        <w:t>al production</w:t>
      </w:r>
      <w:r w:rsidRPr="00A427BC">
        <w:rPr>
          <w:lang w:val="en-US"/>
        </w:rPr>
        <w:t xml:space="preserve">, exclusion can </w:t>
      </w:r>
      <w:r w:rsidR="00960F74" w:rsidRPr="00A427BC">
        <w:rPr>
          <w:lang w:val="en-US"/>
        </w:rPr>
        <w:t xml:space="preserve">occur due to </w:t>
      </w:r>
      <w:r w:rsidRPr="00A427BC">
        <w:rPr>
          <w:lang w:val="en-US"/>
        </w:rPr>
        <w:t>individual characteristics</w:t>
      </w:r>
      <w:r w:rsidR="000A286F" w:rsidRPr="00A427BC">
        <w:rPr>
          <w:lang w:val="en-US"/>
        </w:rPr>
        <w:t xml:space="preserve"> (e.g., Table 2)</w:t>
      </w:r>
      <w:r w:rsidRPr="00A427BC">
        <w:rPr>
          <w:lang w:val="en-US"/>
        </w:rPr>
        <w:t xml:space="preserve"> as well as farm-level features (e.g., production system, degree of farm mechanization). This systemic and</w:t>
      </w:r>
      <w:r w:rsidR="00257261" w:rsidRPr="00A427BC">
        <w:rPr>
          <w:lang w:val="en-US"/>
        </w:rPr>
        <w:t>/or</w:t>
      </w:r>
      <w:r w:rsidRPr="00A427BC">
        <w:rPr>
          <w:lang w:val="en-US"/>
        </w:rPr>
        <w:t xml:space="preserve"> cultural exclusion often translates to </w:t>
      </w:r>
      <w:r w:rsidR="009D6A2D" w:rsidRPr="00A427BC">
        <w:rPr>
          <w:lang w:val="en-US"/>
        </w:rPr>
        <w:t>omission</w:t>
      </w:r>
      <w:r w:rsidRPr="00A427BC">
        <w:rPr>
          <w:lang w:val="en-US"/>
        </w:rPr>
        <w:t xml:space="preserve"> from agricultural research activities</w:t>
      </w:r>
      <w:r w:rsidRPr="00A427BC">
        <w:rPr>
          <w:lang w:val="en-US"/>
        </w:rPr>
        <w:fldChar w:fldCharType="begin"/>
      </w:r>
      <w:r w:rsidR="00D87240">
        <w:rPr>
          <w:lang w:val="en-US"/>
        </w:rPr>
        <w:instrText xml:space="preserve"> ADDIN ZOTERO_ITEM CSL_CITATION {"citationID":"3l1uZqvZ","properties":{"formattedCitation":"\\super 27,40\\nosupersub{}","plainCitation":"27,40","noteIndex":0},"citationItems":[{"id":"VjJCyykt/5lUcrdIA","uris":["http://zotero.org/users/3599437/items/IH4PI5AX"],"itemData":{"id":1314,"type":"article-journal","abstract":"Although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Mayerfeld"}],"issued":{"date-parts":[["2019",8,3]]}}},{"id":"VjJCyykt/urUORGm2","uris":["http://zotero.org/users/3599437/items/KLK2UTJD"],"itemData":{"id":1283,"type":"article-journal","abstract":"Organic agriculture is a farming system that is considered by some to have beneficial impacts on the future sustainability of agriculture. Although some research has studied the attitudes of consumers and farmers, in particular what factors influence the willingness of consumers to pay organic premiums and what factors influence farmers to adopt organic farming, no studies have considered what influences the attitudes of agricultural professionals (extension officers, scientists, academics and researchers). Given the key role that agricultural professionals play in influencing farmer adoption of agricultural innovations and conducting research, their views on farming systems may be critical for overall adoption. This study reports the results of a telephone survey conducted in 2004, with 185 agricultural professionals surveyed for their views towards organic farming. A particular aim was to study how increased knowledge and experience influenced attitudes towards organic agriculture. Using an ordered probit regression framework, some of the significant key influences on attitudes towards organic farming were: knowledge; experience; education; informational; occupational effects; and attitudes on the individual aspects of organic agriculture. The study finds support for the hypothesis that professionals with increased organic knowledge and experience are more likely to think favourably about organic agriculture.","container-title":"Ecological Economics","DOI":"10.1016/j.ecolecon.2007.05.014","ISSN":"0921-8009","issue":"1","journalAbbreviation":"Ecological Economics","page":"145-154","source":"ScienceDirect","title":"What influences agricultural professionals' views towards organic agriculture?","volume":"65","author":[{"family":"Wheeler","given":"Sarah Ann"}],"issued":{"date-parts":[["2008",3,15]]}}}],"schema":"https://github.com/citation-style-language/schema/raw/master/csl-citation.json"} </w:instrText>
      </w:r>
      <w:r w:rsidRPr="00A427BC">
        <w:rPr>
          <w:lang w:val="en-US"/>
        </w:rPr>
        <w:fldChar w:fldCharType="separate"/>
      </w:r>
      <w:r w:rsidR="00E1392E" w:rsidRPr="00A427BC">
        <w:rPr>
          <w:vertAlign w:val="superscript"/>
          <w:lang w:val="en-US"/>
        </w:rPr>
        <w:t>27,40</w:t>
      </w:r>
      <w:r w:rsidRPr="00A427BC">
        <w:rPr>
          <w:lang w:val="en-US"/>
        </w:rPr>
        <w:fldChar w:fldCharType="end"/>
      </w:r>
      <w:r w:rsidRPr="00A427BC">
        <w:rPr>
          <w:lang w:val="en-US"/>
        </w:rPr>
        <w:t xml:space="preserve">. </w:t>
      </w:r>
      <w:r w:rsidR="002934D1" w:rsidRPr="00A427BC">
        <w:rPr>
          <w:lang w:val="en-US"/>
        </w:rPr>
        <w:t xml:space="preserve">One method for addressing this power </w:t>
      </w:r>
      <w:r w:rsidR="007E6D0D" w:rsidRPr="00A427BC">
        <w:rPr>
          <w:lang w:val="en-US"/>
        </w:rPr>
        <w:t>inequity</w:t>
      </w:r>
      <w:r w:rsidR="002934D1" w:rsidRPr="00A427BC">
        <w:rPr>
          <w:lang w:val="en-US"/>
        </w:rPr>
        <w:t xml:space="preserve"> is</w:t>
      </w:r>
      <w:r w:rsidR="00AF349F" w:rsidRPr="00A427BC">
        <w:rPr>
          <w:lang w:val="en-US"/>
        </w:rPr>
        <w:t xml:space="preserve"> to conduct research with institutionally excluded groups. Beyond the direct benefits, this also </w:t>
      </w:r>
      <w:r w:rsidR="001D4831" w:rsidRPr="00A427BC">
        <w:rPr>
          <w:lang w:val="en-US"/>
        </w:rPr>
        <w:t xml:space="preserve">leverages a researcher’s </w:t>
      </w:r>
      <w:r w:rsidR="00E1221A" w:rsidRPr="00A427BC">
        <w:rPr>
          <w:lang w:val="en-US"/>
        </w:rPr>
        <w:t xml:space="preserve">hegemonic </w:t>
      </w:r>
      <w:r w:rsidR="001D4831" w:rsidRPr="00A427BC">
        <w:rPr>
          <w:lang w:val="en-US"/>
        </w:rPr>
        <w:t xml:space="preserve">power to </w:t>
      </w:r>
      <w:r w:rsidR="007C0BF0" w:rsidRPr="00A427BC">
        <w:rPr>
          <w:lang w:val="en-US"/>
        </w:rPr>
        <w:t>culturally label</w:t>
      </w:r>
      <w:r w:rsidRPr="00A427BC">
        <w:rPr>
          <w:lang w:val="en-US"/>
        </w:rPr>
        <w:t xml:space="preserve"> the </w:t>
      </w:r>
      <w:r w:rsidR="007C0BF0" w:rsidRPr="00A427BC">
        <w:rPr>
          <w:lang w:val="en-US"/>
        </w:rPr>
        <w:t xml:space="preserve">needs, </w:t>
      </w:r>
      <w:r w:rsidRPr="00A427BC">
        <w:rPr>
          <w:lang w:val="en-US"/>
        </w:rPr>
        <w:t>experiences</w:t>
      </w:r>
      <w:r w:rsidR="007C0BF0" w:rsidRPr="00A427BC">
        <w:rPr>
          <w:lang w:val="en-US"/>
        </w:rPr>
        <w:t>,</w:t>
      </w:r>
      <w:r w:rsidRPr="00A427BC">
        <w:rPr>
          <w:lang w:val="en-US"/>
        </w:rPr>
        <w:t xml:space="preserve"> and knowledge </w:t>
      </w:r>
      <w:r w:rsidR="00E8770F" w:rsidRPr="00A427BC">
        <w:rPr>
          <w:lang w:val="en-US"/>
        </w:rPr>
        <w:t xml:space="preserve">of the marginalized </w:t>
      </w:r>
      <w:r w:rsidRPr="00A427BC">
        <w:rPr>
          <w:lang w:val="en-US"/>
        </w:rPr>
        <w:t>as equa</w:t>
      </w:r>
      <w:r w:rsidR="00E03974" w:rsidRPr="00A427BC">
        <w:rPr>
          <w:lang w:val="en-US"/>
        </w:rPr>
        <w:t>l</w:t>
      </w:r>
      <w:r w:rsidRPr="00A427BC">
        <w:rPr>
          <w:lang w:val="en-US"/>
        </w:rPr>
        <w:t>l</w:t>
      </w:r>
      <w:r w:rsidR="00E03974" w:rsidRPr="00A427BC">
        <w:rPr>
          <w:lang w:val="en-US"/>
        </w:rPr>
        <w:t>y valuable</w:t>
      </w:r>
      <w:r w:rsidRPr="00A427BC">
        <w:rPr>
          <w:lang w:val="en-US"/>
        </w:rPr>
        <w:fldChar w:fldCharType="begin"/>
      </w:r>
      <w:r w:rsidR="00D87240">
        <w:rPr>
          <w:lang w:val="en-US"/>
        </w:rPr>
        <w:instrText xml:space="preserve"> ADDIN ZOTERO_ITEM CSL_CITATION {"citationID":"lhTvqFh4","properties":{"formattedCitation":"\\super 41\\nosupersub{}","plainCitation":"41","noteIndex":0},"citationItems":[{"id":"VjJCyykt/CG3a30sz","uris":["http://zotero.org/users/3599437/items/86KSMEUX"],"itemData":{"id":1346,"type":"article-journal","abstract":"Legitimacy is at the heart of knowledge politics surrounding agriculture and food. When people accept industrial food practices as credible and authoritative, they are consenting to their use and existence. With their thick legitimacy, industrial food systems paralyze the growth of alternative agricultures, including agroecology. Questions of how alternative agricultures can attain their own thick legitimacy in order to compete with, and displace, that of industrial food have not yet attracted much scrutiny. We show that both agroecological and scientific legitimacy grow out of a web of legitimation processes in the scientific, policy, political, legal, practice, and civic arenas. Crucially, legitimation often comes through meeting what we call ‘credibility tests’. Agroecologists can learn to navigate these co-constituted, multiple bases of legitimacy by paying attention to how credibility tests are currently being set in each arena, and beginning to recalibrate these tests to open more room for agroecology. Using a schematic of three non-exclusive pathways, we explore some possible practical interventions that agroecologists and other advocates of alternative agricultures could take. These pathways include: leveraging, while also reshaping, the existing standards and practices of science; extending influence into policy, legal, practical, and civic arenas; and centering attention on the ethical legitimacy of food systems. We conclude that agroecologists can benefit from considering how to build legitimacy for their work.","container-title":"Elementa: Science of the Anthropocene","DOI":"10.12952/journal.elementa.000115","ISSN":"2325-1026","journalAbbreviation":"Elementa: Science of the Anthropocene","page":"000115","source":"Silverchair","title":"Toward thick legitimacy: Creating a web of legitimacy for agroecology","title-short":"Toward thick legitimacy","volume":"4","author":[{"family":"Montenegro de Wit","given":"Maywa"},{"family":"Iles","given":"Alastair"}],"editor":[{"family":"Kapuscinski","given":"Anne R."},{"family":"Méndez","given":"Ernesto"}],"issued":{"date-parts":[["2016",7,20]]}}}],"schema":"https://github.com/citation-style-language/schema/raw/master/csl-citation.json"} </w:instrText>
      </w:r>
      <w:r w:rsidRPr="00A427BC">
        <w:rPr>
          <w:lang w:val="en-US"/>
        </w:rPr>
        <w:fldChar w:fldCharType="separate"/>
      </w:r>
      <w:r w:rsidR="00E1392E" w:rsidRPr="00A427BC">
        <w:rPr>
          <w:vertAlign w:val="superscript"/>
          <w:lang w:val="en-US"/>
        </w:rPr>
        <w:t>41</w:t>
      </w:r>
      <w:r w:rsidRPr="00A427BC">
        <w:rPr>
          <w:lang w:val="en-US"/>
        </w:rPr>
        <w:fldChar w:fldCharType="end"/>
      </w:r>
      <w:r w:rsidRPr="00A427BC">
        <w:rPr>
          <w:lang w:val="en-US"/>
        </w:rPr>
        <w:t xml:space="preserve">. It can also inspire solutions that benefit everyone. </w:t>
      </w:r>
      <w:r w:rsidR="002C5D33" w:rsidRPr="00A427BC">
        <w:rPr>
          <w:lang w:val="en-US"/>
        </w:rPr>
        <w:t xml:space="preserve">For example, </w:t>
      </w:r>
      <w:r w:rsidR="0072381E" w:rsidRPr="00A427BC">
        <w:rPr>
          <w:lang w:val="en-US"/>
        </w:rPr>
        <w:t xml:space="preserve">in 1987 </w:t>
      </w:r>
      <w:r w:rsidR="0039604B" w:rsidRPr="00A427BC">
        <w:rPr>
          <w:lang w:val="en-US"/>
        </w:rPr>
        <w:t>a group of farmers formed Practical Farmers of Iowa</w:t>
      </w:r>
      <w:r w:rsidR="005E063C" w:rsidRPr="00A427BC">
        <w:rPr>
          <w:lang w:val="en-US"/>
        </w:rPr>
        <w:fldChar w:fldCharType="begin"/>
      </w:r>
      <w:r w:rsidR="00D87240">
        <w:rPr>
          <w:lang w:val="en-US"/>
        </w:rPr>
        <w:instrText xml:space="preserve"> ADDIN ZOTERO_ITEM CSL_CITATION {"citationID":"jEAzhwOr","properties":{"formattedCitation":"\\super 42\\nosupersub{}","plainCitation":"42","noteIndex":0},"citationItems":[{"id":"VjJCyykt/BLqQhuQ8","uris":["http://zotero.org/users/3599437/items/QNQ3FDN4"],"itemData":{"id":1530,"type":"webpage","container-title":"Practical Farmers of Iowa","language":"en-US","title":"Home page","URL":"https://practicalfarmers.org/","accessed":{"date-parts":[["2024",6,6]]}}}],"schema":"https://github.com/citation-style-language/schema/raw/master/csl-citation.json"} </w:instrText>
      </w:r>
      <w:r w:rsidR="005E063C" w:rsidRPr="00A427BC">
        <w:rPr>
          <w:lang w:val="en-US"/>
        </w:rPr>
        <w:fldChar w:fldCharType="separate"/>
      </w:r>
      <w:r w:rsidR="00E1392E" w:rsidRPr="00A427BC">
        <w:rPr>
          <w:vertAlign w:val="superscript"/>
          <w:lang w:val="en-US"/>
        </w:rPr>
        <w:t>42</w:t>
      </w:r>
      <w:r w:rsidR="005E063C" w:rsidRPr="00A427BC">
        <w:rPr>
          <w:lang w:val="en-US"/>
        </w:rPr>
        <w:fldChar w:fldCharType="end"/>
      </w:r>
      <w:r w:rsidR="0072381E" w:rsidRPr="00A427BC">
        <w:rPr>
          <w:lang w:val="en-US"/>
        </w:rPr>
        <w:t xml:space="preserve"> </w:t>
      </w:r>
      <w:r w:rsidRPr="00A427BC">
        <w:rPr>
          <w:lang w:val="en-US"/>
        </w:rPr>
        <w:t xml:space="preserve">(hereafter referred to as Practical Farmers) </w:t>
      </w:r>
      <w:r w:rsidR="0072381E" w:rsidRPr="00A427BC">
        <w:rPr>
          <w:lang w:val="en-US"/>
        </w:rPr>
        <w:t>as a peer-to-peer learning community</w:t>
      </w:r>
      <w:r w:rsidR="00650554" w:rsidRPr="00A427BC">
        <w:rPr>
          <w:lang w:val="en-US"/>
        </w:rPr>
        <w:fldChar w:fldCharType="begin"/>
      </w:r>
      <w:r w:rsidR="00D87240">
        <w:rPr>
          <w:lang w:val="en-US"/>
        </w:rPr>
        <w:instrText xml:space="preserve"> ADDIN ZOTERO_ITEM CSL_CITATION {"citationID":"BOUJYzwa","properties":{"formattedCitation":"\\super 43\\nosupersub{}","plainCitation":"43","noteIndex":0},"citationItems":[{"id":"VjJCyykt/FuPfTbh7","uris":["http://zotero.org/users/3599437/items/T4SVAZ8X"],"itemData":{"id":1555,"type":"article-journal","abstract":"Substantial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Belt","volume":"40","author":[{"family":"Asprooth","given":"L."},{"family":"Norton","given":"M."},{"family":"Galt","given":"R."}],"issued":{"date-parts":[["2023",12,1]]}}}],"schema":"https://github.com/citation-style-language/schema/raw/master/csl-citation.json"} </w:instrText>
      </w:r>
      <w:r w:rsidR="00650554" w:rsidRPr="00A427BC">
        <w:rPr>
          <w:lang w:val="en-US"/>
        </w:rPr>
        <w:fldChar w:fldCharType="separate"/>
      </w:r>
      <w:r w:rsidR="00E1392E" w:rsidRPr="00A427BC">
        <w:rPr>
          <w:vertAlign w:val="superscript"/>
          <w:lang w:val="en-US"/>
        </w:rPr>
        <w:t>43</w:t>
      </w:r>
      <w:r w:rsidR="00650554" w:rsidRPr="00A427BC">
        <w:rPr>
          <w:lang w:val="en-US"/>
        </w:rPr>
        <w:fldChar w:fldCharType="end"/>
      </w:r>
      <w:r w:rsidR="0072381E" w:rsidRPr="00A427BC">
        <w:rPr>
          <w:lang w:val="en-US"/>
        </w:rPr>
        <w:t xml:space="preserve">, </w:t>
      </w:r>
      <w:r w:rsidR="0039604B" w:rsidRPr="00A427BC">
        <w:rPr>
          <w:lang w:val="en-US"/>
        </w:rPr>
        <w:t xml:space="preserve">partially in response to </w:t>
      </w:r>
      <w:r w:rsidR="009619C9" w:rsidRPr="00A427BC">
        <w:rPr>
          <w:lang w:val="en-US"/>
        </w:rPr>
        <w:t>being</w:t>
      </w:r>
      <w:r w:rsidR="0039604B" w:rsidRPr="00A427BC">
        <w:rPr>
          <w:lang w:val="en-US"/>
        </w:rPr>
        <w:t xml:space="preserve"> </w:t>
      </w:r>
      <w:r w:rsidR="00AA0AAE" w:rsidRPr="00A427BC">
        <w:rPr>
          <w:lang w:val="en-US"/>
        </w:rPr>
        <w:t>excluded</w:t>
      </w:r>
      <w:r w:rsidR="0039604B" w:rsidRPr="00A427BC">
        <w:rPr>
          <w:lang w:val="en-US"/>
        </w:rPr>
        <w:t xml:space="preserve"> by the Land Grant</w:t>
      </w:r>
      <w:r w:rsidR="009147B2" w:rsidRPr="00A427BC">
        <w:rPr>
          <w:lang w:val="en-US"/>
        </w:rPr>
        <w:t>’s extension systems</w:t>
      </w:r>
      <w:r w:rsidR="00B41852" w:rsidRPr="00A427BC">
        <w:rPr>
          <w:lang w:val="en-US"/>
        </w:rPr>
        <w:fldChar w:fldCharType="begin"/>
      </w:r>
      <w:r w:rsidR="00E1392E" w:rsidRPr="00A427BC">
        <w:rPr>
          <w:lang w:val="en-US"/>
        </w:rPr>
        <w:instrText xml:space="preserve"> ADDIN ZOTERO_ITEM CSL_CITATION {"citationID":"MSKidoUc","properties":{"formattedCitation":"\\super 44\\nosupersub{}","plainCitation":"44","noteIndex":0},"citationItems":[{"id":562,"uris":["http://zotero.org/users/3599437/items/XMWBMV2K"],"itemData":{"id":562,"type":"article-journal","abstract":"Practical Farmers of Iowa is a grassroots organization whose members conduct research on profitable, environmentally sound alternative production methods on their own farms. The experimental design uses randomized, replicated side-by-side machine-harvested strips running the length of the field. Production techniques investigated include ridge tillage with and without herbicides, ridge tillage and conventional tillage without herbicides, with cover crops, and with late spring soil nitrate tests to determine efficient N application rates. This work has led to effective cooperation among farmers, extension personnel, and university researchers, and has inspired similar activities in other states.","container-title":"American Journal of Alternative Agriculture","DOI":"10.1017/S0889189300003611","ISSN":"1478-5498, 0889-1893","issue":"4","language":"en","page":"163-167","source":"Cambridge University Press","title":"The on-farm research program of Practical Farmers of Iowa","volume":"5","author":[{"family":"Richard","given":""},{"family":"Thompson","given":"Sharon"}],"issued":{"date-parts":[["1990",12]]}}}],"schema":"https://github.com/citation-style-language/schema/raw/master/csl-citation.json"} </w:instrText>
      </w:r>
      <w:r w:rsidR="00B41852" w:rsidRPr="00A427BC">
        <w:rPr>
          <w:lang w:val="en-US"/>
        </w:rPr>
        <w:fldChar w:fldCharType="separate"/>
      </w:r>
      <w:r w:rsidR="00E1392E" w:rsidRPr="00A427BC">
        <w:rPr>
          <w:vertAlign w:val="superscript"/>
          <w:lang w:val="en-US"/>
        </w:rPr>
        <w:t>44</w:t>
      </w:r>
      <w:r w:rsidR="00B41852" w:rsidRPr="00A427BC">
        <w:rPr>
          <w:lang w:val="en-US"/>
        </w:rPr>
        <w:fldChar w:fldCharType="end"/>
      </w:r>
      <w:r w:rsidR="0039604B" w:rsidRPr="00A427BC">
        <w:rPr>
          <w:lang w:val="en-US"/>
        </w:rPr>
        <w:t xml:space="preserve">. </w:t>
      </w:r>
      <w:r w:rsidR="0070647C" w:rsidRPr="00A427BC">
        <w:rPr>
          <w:lang w:val="en-US"/>
        </w:rPr>
        <w:t xml:space="preserve">By listening to these farmers, a researcher </w:t>
      </w:r>
      <w:r w:rsidR="004C5450" w:rsidRPr="00A427BC">
        <w:rPr>
          <w:lang w:val="en-US"/>
        </w:rPr>
        <w:t xml:space="preserve">was inspired to </w:t>
      </w:r>
      <w:r w:rsidR="001E45B6" w:rsidRPr="00A427BC">
        <w:rPr>
          <w:lang w:val="en-US"/>
        </w:rPr>
        <w:t>study</w:t>
      </w:r>
      <w:r w:rsidR="0070647C" w:rsidRPr="00A427BC">
        <w:rPr>
          <w:lang w:val="en-US"/>
        </w:rPr>
        <w:t xml:space="preserve"> </w:t>
      </w:r>
      <w:r w:rsidR="0039604B" w:rsidRPr="00A427BC">
        <w:rPr>
          <w:lang w:val="en-US"/>
        </w:rPr>
        <w:t>low-input system</w:t>
      </w:r>
      <w:r w:rsidR="00D60466" w:rsidRPr="00A427BC">
        <w:rPr>
          <w:lang w:val="en-US"/>
        </w:rPr>
        <w:t xml:space="preserve">s, implementing a </w:t>
      </w:r>
      <w:r w:rsidR="005E531C" w:rsidRPr="00A427BC">
        <w:rPr>
          <w:lang w:val="en-US"/>
        </w:rPr>
        <w:t>trial</w:t>
      </w:r>
      <w:r w:rsidR="004C5450" w:rsidRPr="00A427BC">
        <w:rPr>
          <w:lang w:val="en-US"/>
        </w:rPr>
        <w:t xml:space="preserve"> </w:t>
      </w:r>
      <w:r w:rsidR="001E45B6" w:rsidRPr="00A427BC">
        <w:rPr>
          <w:lang w:val="en-US"/>
        </w:rPr>
        <w:t xml:space="preserve">that became an </w:t>
      </w:r>
      <w:r w:rsidR="008E4F4B" w:rsidRPr="00A427BC">
        <w:rPr>
          <w:lang w:val="en-US"/>
        </w:rPr>
        <w:t>influential</w:t>
      </w:r>
      <w:r w:rsidR="005E531C" w:rsidRPr="00A427BC">
        <w:rPr>
          <w:lang w:val="en-US"/>
        </w:rPr>
        <w:t xml:space="preserve">, long-term </w:t>
      </w:r>
      <w:r w:rsidR="0039604B" w:rsidRPr="00A427BC">
        <w:rPr>
          <w:lang w:val="en-US"/>
        </w:rPr>
        <w:t xml:space="preserve">crop </w:t>
      </w:r>
      <w:r w:rsidR="002C5D33" w:rsidRPr="00A427BC">
        <w:rPr>
          <w:lang w:val="en-US"/>
        </w:rPr>
        <w:t>diversification experiment</w:t>
      </w:r>
      <w:r w:rsidR="00CC6DD8" w:rsidRPr="00A427BC">
        <w:rPr>
          <w:lang w:val="en-US"/>
        </w:rPr>
        <w:fldChar w:fldCharType="begin"/>
      </w:r>
      <w:r w:rsidR="00D87240">
        <w:rPr>
          <w:lang w:val="en-US"/>
        </w:rPr>
        <w:instrText xml:space="preserve"> ADDIN ZOTERO_ITEM CSL_CITATION {"citationID":"dam3zez5","properties":{"formattedCitation":"\\super 45\\nosupersub{}","plainCitation":"45","noteIndex":0},"citationItems":[{"id":"VjJCyykt/3M6Pzm7l","uris":["http://zotero.org/users/3599437/items/VDAAJM8W"],"itemData":{"id":1502,"type":"article-journal","abstract":"Balancing productivity, profitability, and environmental health is a key challenge for agricultural sustainability. Most crop production systems in the United States are characterized by low species and management diversity, high use of fossil energy and agrichemicals, and large negative impacts on the environment. We hypothesized that cropping system diversification would promote ecosystem services that would supplement, and eventually displace, synthetic external inputs used to maintain crop productivity. To test this, we conducted a field study from 2003–2011 in Iowa that included three contrasting systems varying in length of crop sequence and inputs. We compared a conventionally managed 2-yr rotation (maize-soybean) that received fertilizers and herbicides at rates comparable to those used on nearby farms with two more diverse cropping systems: a 3-yr rotation (maize-soybean-small grain + red clover) and a 4-yr rotation (maize-soybean-small grain + alfalfa-alfalfa) managed with lower synthetic N fertilizer and herbicide inputs and periodic applications of cattle manure. Grain yields, mass of harvested products, and profit in the more diverse systems were similar to, or greater than, those in the conventional system, despite reductions of agrichemical inputs. Weeds were suppressed effectively in all systems, but freshwater toxicity of the more diverse systems was two orders of magnitude lower than in the conventional system. Results of our study indicate that more diverse cropping systems can use small amounts of synthetic agrichemical inputs as powerful tools with which to tune, rather than drive, agroecosystem performance, while meeting or exceeding the performance of less diverse systems.","container-title":"PLOS ONE","DOI":"10.1371/journal.pone.0047149","ISSN":"1932-6203","issue":"10","journalAbbreviation":"PLOS ONE","language":"en","note":"publisher: Public Library of Science","page":"e47149","source":"PLoS Journals","title":"Increasing Cropping System Diversity Balances Productivity, Profitability and Environmental Health","volume":"7","author":[{"family":"Davis","given":"Adam S."},{"family":"Hill","given":"Jason D."},{"family":"Chase","given":"Craig A."},{"family":"Johanns","given":"Ann M."},{"family":"Liebman","given":"Matt"}],"issued":{"date-parts":[["2012",10,10]]}}}],"schema":"https://github.com/citation-style-language/schema/raw/master/csl-citation.json"} </w:instrText>
      </w:r>
      <w:r w:rsidR="00CC6DD8" w:rsidRPr="00A427BC">
        <w:rPr>
          <w:lang w:val="en-US"/>
        </w:rPr>
        <w:fldChar w:fldCharType="separate"/>
      </w:r>
      <w:r w:rsidR="00E1392E" w:rsidRPr="00A427BC">
        <w:rPr>
          <w:vertAlign w:val="superscript"/>
          <w:lang w:val="en-US"/>
        </w:rPr>
        <w:t>45</w:t>
      </w:r>
      <w:r w:rsidR="00CC6DD8" w:rsidRPr="00A427BC">
        <w:rPr>
          <w:lang w:val="en-US"/>
        </w:rPr>
        <w:fldChar w:fldCharType="end"/>
      </w:r>
      <w:r w:rsidR="002C5D33" w:rsidRPr="00A427BC">
        <w:rPr>
          <w:lang w:val="en-US"/>
        </w:rPr>
        <w:t xml:space="preserve">. </w:t>
      </w:r>
      <w:r w:rsidR="000C70FE" w:rsidRPr="00A427BC">
        <w:rPr>
          <w:lang w:val="en-US"/>
        </w:rPr>
        <w:t>Researcher participation in the Women</w:t>
      </w:r>
      <w:r w:rsidR="006402A5" w:rsidRPr="00A427BC">
        <w:rPr>
          <w:lang w:val="en-US"/>
        </w:rPr>
        <w:t>,</w:t>
      </w:r>
      <w:r w:rsidR="000C70FE" w:rsidRPr="00A427BC">
        <w:rPr>
          <w:lang w:val="en-US"/>
        </w:rPr>
        <w:t xml:space="preserve"> Food and Agricultural Network</w:t>
      </w:r>
      <w:r w:rsidR="000C70FE" w:rsidRPr="00A427BC">
        <w:rPr>
          <w:lang w:val="en-US"/>
        </w:rPr>
        <w:fldChar w:fldCharType="begin"/>
      </w:r>
      <w:r w:rsidR="00D87240">
        <w:rPr>
          <w:lang w:val="en-US"/>
        </w:rPr>
        <w:instrText xml:space="preserve"> ADDIN ZOTERO_ITEM CSL_CITATION {"citationID":"TP2rI0KT","properties":{"formattedCitation":"\\super 46\\nosupersub{}","plainCitation":"46","noteIndex":0},"citationItems":[{"id":"VjJCyykt/Jv9qQTEY","uris":["http://zotero.org/users/3599437/items/75VTQQ77"],"itemData":{"id":1508,"type":"webpage","container-title":"Women, Food and Agriculture Network","language":"en-US","title":"Women, Food and Agriculture Network","URL":"https://wfan.org","accessed":{"date-parts":[["2024",6,6]]}}}],"schema":"https://github.com/citation-style-language/schema/raw/master/csl-citation.json"} </w:instrText>
      </w:r>
      <w:r w:rsidR="000C70FE" w:rsidRPr="00A427BC">
        <w:rPr>
          <w:lang w:val="en-US"/>
        </w:rPr>
        <w:fldChar w:fldCharType="separate"/>
      </w:r>
      <w:r w:rsidR="00E1392E" w:rsidRPr="00A427BC">
        <w:rPr>
          <w:vertAlign w:val="superscript"/>
          <w:lang w:val="en-US"/>
        </w:rPr>
        <w:t>46</w:t>
      </w:r>
      <w:r w:rsidR="000C70FE" w:rsidRPr="00A427BC">
        <w:rPr>
          <w:lang w:val="en-US"/>
        </w:rPr>
        <w:fldChar w:fldCharType="end"/>
      </w:r>
      <w:r w:rsidR="000C70FE" w:rsidRPr="00A427BC">
        <w:rPr>
          <w:lang w:val="en-US"/>
        </w:rPr>
        <w:t xml:space="preserve"> similarly inspired </w:t>
      </w:r>
      <w:ins w:id="29" w:author="Virginia Anne Nichols" w:date="2025-05-14T09:46:00Z" w16du:dateUtc="2025-05-14T07:46:00Z">
        <w:r w:rsidR="00AE0B72">
          <w:rPr>
            <w:lang w:val="en-US"/>
          </w:rPr>
          <w:t>novel research</w:t>
        </w:r>
      </w:ins>
      <w:del w:id="30" w:author="Virginia Anne Nichols" w:date="2025-05-14T09:46:00Z" w16du:dateUtc="2025-05-14T07:46:00Z">
        <w:r w:rsidR="000C70FE" w:rsidRPr="00A427BC" w:rsidDel="00AE0B72">
          <w:rPr>
            <w:lang w:val="en-US"/>
          </w:rPr>
          <w:delText xml:space="preserve">scientifically </w:delText>
        </w:r>
        <w:r w:rsidR="001D1E24" w:rsidRPr="00A427BC" w:rsidDel="00AE0B72">
          <w:rPr>
            <w:lang w:val="en-US"/>
          </w:rPr>
          <w:delText>insightful</w:delText>
        </w:r>
      </w:del>
      <w:r w:rsidR="001D1E24" w:rsidRPr="00A427BC">
        <w:rPr>
          <w:lang w:val="en-US"/>
        </w:rPr>
        <w:t xml:space="preserve"> </w:t>
      </w:r>
      <w:r w:rsidR="000C70FE" w:rsidRPr="00A427BC">
        <w:rPr>
          <w:lang w:val="en-US"/>
        </w:rPr>
        <w:t>activities with women landowners</w:t>
      </w:r>
      <w:r w:rsidR="000C70FE" w:rsidRPr="00A427BC">
        <w:rPr>
          <w:lang w:val="en-US"/>
        </w:rPr>
        <w:fldChar w:fldCharType="begin"/>
      </w:r>
      <w:r w:rsidR="00D87240">
        <w:rPr>
          <w:lang w:val="en-US"/>
        </w:rPr>
        <w:instrText xml:space="preserve"> ADDIN ZOTERO_ITEM CSL_CITATION {"citationID":"CaZD1BBj","properties":{"formattedCitation":"\\super 38,39\\nosupersub{}","plainCitation":"38,39","noteIndex":0},"citationItems":[{"id":"VjJCyykt/dXdnEjP9","uris":["http://zotero.org/users/3599437/items/ZC7TFG29"],"itemData":{"id":1510,"type":"article-journal","abstract":"Excerpt\nThe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C."},{"family":"Soulis","given":"Jessica"}],"issued":{"date-parts":[["2013",9,1]]}}},{"id":"VjJCyykt/w1wGaQnD","uris":["http://zotero.org/users/3599437/items/LBC2XEVP"],"itemData":{"id":1285,"type":"article-journal","abstract":"Women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Man”","volume":"32","author":[{"family":"Carter","given":"Angie"}],"issued":{"date-parts":[["2019",8,3]]}}}],"schema":"https://github.com/citation-style-language/schema/raw/master/csl-citation.json"} </w:instrText>
      </w:r>
      <w:r w:rsidR="000C70FE" w:rsidRPr="00A427BC">
        <w:rPr>
          <w:lang w:val="en-US"/>
        </w:rPr>
        <w:fldChar w:fldCharType="separate"/>
      </w:r>
      <w:r w:rsidR="00E1392E" w:rsidRPr="00A427BC">
        <w:rPr>
          <w:vertAlign w:val="superscript"/>
          <w:lang w:val="en-US"/>
        </w:rPr>
        <w:t>38,39</w:t>
      </w:r>
      <w:r w:rsidR="000C70FE" w:rsidRPr="00A427BC">
        <w:rPr>
          <w:lang w:val="en-US"/>
        </w:rPr>
        <w:fldChar w:fldCharType="end"/>
      </w:r>
      <w:r w:rsidR="000C70FE" w:rsidRPr="00A427BC">
        <w:rPr>
          <w:lang w:val="en-US"/>
        </w:rPr>
        <w:t xml:space="preserve">. </w:t>
      </w:r>
      <w:r w:rsidR="008E4F4B" w:rsidRPr="00A427BC">
        <w:rPr>
          <w:lang w:val="en-US"/>
        </w:rPr>
        <w:t xml:space="preserve">More recently, </w:t>
      </w:r>
      <w:r w:rsidR="00A26087" w:rsidRPr="00A427BC">
        <w:rPr>
          <w:lang w:val="en-US"/>
        </w:rPr>
        <w:t xml:space="preserve">Latino farmers </w:t>
      </w:r>
      <w:r w:rsidR="008E4F4B" w:rsidRPr="00A427BC">
        <w:rPr>
          <w:lang w:val="en-US"/>
        </w:rPr>
        <w:t xml:space="preserve">in the Midwest </w:t>
      </w:r>
      <w:r w:rsidR="00A26087" w:rsidRPr="00A427BC">
        <w:rPr>
          <w:lang w:val="en-US"/>
        </w:rPr>
        <w:t xml:space="preserve">have little </w:t>
      </w:r>
      <w:r w:rsidR="00E119AA" w:rsidRPr="00A427BC">
        <w:rPr>
          <w:lang w:val="en-US"/>
        </w:rPr>
        <w:t>institutional support</w:t>
      </w:r>
      <w:r w:rsidR="00954CBC" w:rsidRPr="00A427BC">
        <w:rPr>
          <w:lang w:val="en-US"/>
        </w:rPr>
        <w:t>,</w:t>
      </w:r>
      <w:r w:rsidR="00A26087" w:rsidRPr="00A427BC">
        <w:rPr>
          <w:lang w:val="en-US"/>
        </w:rPr>
        <w:t xml:space="preserve"> and Practical Farmers launched a Latino Engagement program</w:t>
      </w:r>
      <w:r w:rsidR="00FE199B" w:rsidRPr="00A427BC">
        <w:rPr>
          <w:lang w:val="en-US"/>
        </w:rPr>
        <w:t xml:space="preserve"> (</w:t>
      </w:r>
      <w:r w:rsidR="00B736CD" w:rsidRPr="00A427BC">
        <w:rPr>
          <w:lang w:val="en-US"/>
        </w:rPr>
        <w:t>Supplemental Information</w:t>
      </w:r>
      <w:r w:rsidR="00FE199B" w:rsidRPr="00A427BC">
        <w:rPr>
          <w:lang w:val="en-US"/>
        </w:rPr>
        <w:t>)</w:t>
      </w:r>
      <w:ins w:id="31" w:author="Virginia Anne Nichols" w:date="2025-05-14T09:47:00Z" w16du:dateUtc="2025-05-14T07:47:00Z">
        <w:r w:rsidR="00AE0B72">
          <w:rPr>
            <w:lang w:val="en-US"/>
          </w:rPr>
          <w:t xml:space="preserve"> that inspired researchers to explore ‘</w:t>
        </w:r>
      </w:ins>
      <w:ins w:id="32" w:author="Virginia Anne Nichols" w:date="2025-05-14T09:50:00Z" w16du:dateUtc="2025-05-14T07:50:00Z">
        <w:r w:rsidR="00F02909">
          <w:rPr>
            <w:lang w:val="en-US"/>
          </w:rPr>
          <w:t>T</w:t>
        </w:r>
      </w:ins>
      <w:ins w:id="33" w:author="Virginia Anne Nichols" w:date="2025-05-14T09:48:00Z" w16du:dateUtc="2025-05-14T07:48:00Z">
        <w:r w:rsidR="00AE0B72">
          <w:rPr>
            <w:lang w:val="en-US"/>
          </w:rPr>
          <w:t>ree-</w:t>
        </w:r>
      </w:ins>
      <w:ins w:id="34" w:author="Virginia Anne Nichols" w:date="2025-05-14T09:50:00Z" w16du:dateUtc="2025-05-14T07:50:00Z">
        <w:r w:rsidR="00F02909">
          <w:rPr>
            <w:lang w:val="en-US"/>
          </w:rPr>
          <w:t>R</w:t>
        </w:r>
      </w:ins>
      <w:ins w:id="35" w:author="Virginia Anne Nichols" w:date="2025-05-14T09:48:00Z" w16du:dateUtc="2025-05-14T07:48:00Z">
        <w:r w:rsidR="00AE0B72">
          <w:rPr>
            <w:lang w:val="en-US"/>
          </w:rPr>
          <w:t>ange poultry’</w:t>
        </w:r>
      </w:ins>
      <w:r w:rsidR="00F02909">
        <w:rPr>
          <w:lang w:val="en-US"/>
        </w:rPr>
        <w:fldChar w:fldCharType="begin"/>
      </w:r>
      <w:r w:rsidR="00F02909">
        <w:rPr>
          <w:lang w:val="en-US"/>
        </w:rPr>
        <w:instrText xml:space="preserve"> ADDIN ZOTERO_ITEM CSL_CITATION {"citationID":"SBbZjFTQ","properties":{"formattedCitation":"\\super 47\\nosupersub{}","plainCitation":"47","noteIndex":0},"citationItems":[{"id":1683,"uris":["http://zotero.org/users/3599437/items/4EBJ99YR"],"itemData":{"id":1683,"type":"chapter","container-title":"Regenerative Farming and Sustainable Diets","page":"162–166","publisher":"Routledge","title":"Poultry-centred regenerative agriculture: Tree-Range® chicken farming","author":[{"family":"Haslett-Marroquin","given":"Reginaldo"}],"issued":{"date-parts":[["2024"]]}}}],"schema":"https://github.com/citation-style-language/schema/raw/master/csl-citation.json"} </w:instrText>
      </w:r>
      <w:r w:rsidR="00F02909">
        <w:rPr>
          <w:lang w:val="en-US"/>
        </w:rPr>
        <w:fldChar w:fldCharType="separate"/>
      </w:r>
      <w:r w:rsidR="00F02909" w:rsidRPr="00F02909">
        <w:rPr>
          <w:vertAlign w:val="superscript"/>
          <w:lang w:val="en-US"/>
        </w:rPr>
        <w:t>47</w:t>
      </w:r>
      <w:r w:rsidR="00F02909">
        <w:rPr>
          <w:lang w:val="en-US"/>
        </w:rPr>
        <w:fldChar w:fldCharType="end"/>
      </w:r>
      <w:r w:rsidR="00671B76" w:rsidRPr="00A427BC">
        <w:rPr>
          <w:lang w:val="en-US"/>
        </w:rPr>
        <w:t xml:space="preserve">. </w:t>
      </w:r>
      <w:r w:rsidR="000C70FE" w:rsidRPr="00A427BC">
        <w:rPr>
          <w:lang w:val="en-US"/>
        </w:rPr>
        <w:t xml:space="preserve">These are select examples, </w:t>
      </w:r>
      <w:r w:rsidR="00B22E5D" w:rsidRPr="00A427BC">
        <w:rPr>
          <w:lang w:val="en-US"/>
        </w:rPr>
        <w:t xml:space="preserve">and </w:t>
      </w:r>
      <w:r w:rsidR="00E51DDA" w:rsidRPr="00A427BC">
        <w:rPr>
          <w:lang w:val="en-US"/>
        </w:rPr>
        <w:t xml:space="preserve">in </w:t>
      </w:r>
      <w:r w:rsidR="00FD0378" w:rsidRPr="00A427BC">
        <w:rPr>
          <w:lang w:val="en-US"/>
        </w:rPr>
        <w:t>US</w:t>
      </w:r>
      <w:r w:rsidR="00E51DDA" w:rsidRPr="00A427BC">
        <w:rPr>
          <w:lang w:val="en-US"/>
        </w:rPr>
        <w:t xml:space="preserve"> </w:t>
      </w:r>
      <w:r w:rsidR="00B22E5D" w:rsidRPr="00A427BC">
        <w:rPr>
          <w:lang w:val="en-US"/>
        </w:rPr>
        <w:t xml:space="preserve">agriculture </w:t>
      </w:r>
      <w:r w:rsidR="00E51DDA" w:rsidRPr="00A427BC">
        <w:rPr>
          <w:lang w:val="en-US"/>
        </w:rPr>
        <w:t>excluded groups may</w:t>
      </w:r>
      <w:r w:rsidR="00763871" w:rsidRPr="00A427BC">
        <w:rPr>
          <w:lang w:val="en-US"/>
        </w:rPr>
        <w:t xml:space="preserve"> take many forms,</w:t>
      </w:r>
      <w:r w:rsidR="00E51DDA" w:rsidRPr="00A427BC">
        <w:rPr>
          <w:lang w:val="en-US"/>
        </w:rPr>
        <w:t xml:space="preserve"> </w:t>
      </w:r>
      <w:r w:rsidR="007759D7" w:rsidRPr="00A427BC">
        <w:rPr>
          <w:lang w:val="en-US"/>
        </w:rPr>
        <w:t xml:space="preserve">including but not limited to </w:t>
      </w:r>
      <w:r w:rsidR="00291DF9" w:rsidRPr="00A427BC">
        <w:rPr>
          <w:lang w:val="en-US"/>
        </w:rPr>
        <w:t xml:space="preserve">minority, </w:t>
      </w:r>
      <w:r w:rsidR="00FD0378" w:rsidRPr="00A427BC">
        <w:rPr>
          <w:lang w:val="en-US"/>
        </w:rPr>
        <w:t>tenant,</w:t>
      </w:r>
      <w:r w:rsidR="00F2696B" w:rsidRPr="00A427BC">
        <w:rPr>
          <w:lang w:val="en-US"/>
        </w:rPr>
        <w:t xml:space="preserve"> queer</w:t>
      </w:r>
      <w:r w:rsidR="008C4D81" w:rsidRPr="00A427BC">
        <w:rPr>
          <w:lang w:val="en-US"/>
        </w:rPr>
        <w:t xml:space="preserve">, or immigrant </w:t>
      </w:r>
      <w:r w:rsidR="00291DF9" w:rsidRPr="00A427BC">
        <w:rPr>
          <w:lang w:val="en-US"/>
        </w:rPr>
        <w:t>farmers</w:t>
      </w:r>
      <w:r w:rsidR="00F2696B" w:rsidRPr="00A427BC">
        <w:rPr>
          <w:lang w:val="en-US"/>
        </w:rPr>
        <w:t>;</w:t>
      </w:r>
      <w:r w:rsidR="003A030D" w:rsidRPr="00A427BC">
        <w:rPr>
          <w:lang w:val="en-US"/>
        </w:rPr>
        <w:t xml:space="preserve"> or </w:t>
      </w:r>
      <w:r w:rsidR="00430422" w:rsidRPr="00A427BC">
        <w:rPr>
          <w:lang w:val="en-US"/>
        </w:rPr>
        <w:t xml:space="preserve">organic, low-input, </w:t>
      </w:r>
      <w:r w:rsidR="00906334" w:rsidRPr="00A427BC">
        <w:rPr>
          <w:lang w:val="en-US"/>
        </w:rPr>
        <w:t>small,</w:t>
      </w:r>
      <w:r w:rsidR="003C3EE0" w:rsidRPr="00A427BC">
        <w:rPr>
          <w:lang w:val="en-US"/>
        </w:rPr>
        <w:t xml:space="preserve"> diversified,</w:t>
      </w:r>
      <w:r w:rsidR="00906334" w:rsidRPr="00A427BC">
        <w:rPr>
          <w:lang w:val="en-US"/>
        </w:rPr>
        <w:t xml:space="preserve"> or </w:t>
      </w:r>
      <w:r w:rsidR="00430422" w:rsidRPr="00A427BC">
        <w:rPr>
          <w:lang w:val="en-US"/>
        </w:rPr>
        <w:t>low-mechanization farms</w:t>
      </w:r>
      <w:r w:rsidR="00F2696B" w:rsidRPr="00A427BC">
        <w:rPr>
          <w:lang w:val="en-US"/>
        </w:rPr>
        <w:t>.</w:t>
      </w:r>
      <w:r w:rsidR="002F0E37" w:rsidRPr="00A427BC">
        <w:rPr>
          <w:lang w:val="en-US"/>
        </w:rPr>
        <w:t xml:space="preserve"> </w:t>
      </w:r>
      <w:r w:rsidR="007E6D0D" w:rsidRPr="00A427BC">
        <w:rPr>
          <w:lang w:val="en-US"/>
        </w:rPr>
        <w:t>Seeking to support</w:t>
      </w:r>
      <w:ins w:id="36" w:author="Virginia Anne Nichols" w:date="2025-05-14T09:51:00Z" w16du:dateUtc="2025-05-14T07:51:00Z">
        <w:r w:rsidR="00F02909">
          <w:rPr>
            <w:lang w:val="en-US"/>
          </w:rPr>
          <w:t xml:space="preserve">, serve, and listen to </w:t>
        </w:r>
      </w:ins>
      <w:del w:id="37" w:author="Virginia Anne Nichols" w:date="2025-05-14T09:51:00Z" w16du:dateUtc="2025-05-14T07:51:00Z">
        <w:r w:rsidR="007E6D0D" w:rsidRPr="00A427BC" w:rsidDel="00F02909">
          <w:rPr>
            <w:lang w:val="en-US"/>
          </w:rPr>
          <w:delText xml:space="preserve"> and serve </w:delText>
        </w:r>
      </w:del>
      <w:r w:rsidR="007E6D0D" w:rsidRPr="00A427BC">
        <w:rPr>
          <w:lang w:val="en-US"/>
        </w:rPr>
        <w:t xml:space="preserve">such groups is therefore a potentially impactful </w:t>
      </w:r>
      <w:ins w:id="38" w:author="Virginia Anne Nichols" w:date="2025-05-14T09:51:00Z" w16du:dateUtc="2025-05-14T07:51:00Z">
        <w:r w:rsidR="00F02909">
          <w:rPr>
            <w:lang w:val="en-US"/>
          </w:rPr>
          <w:t xml:space="preserve">avenue for </w:t>
        </w:r>
      </w:ins>
      <w:del w:id="39" w:author="Virginia Anne Nichols" w:date="2025-05-14T09:51:00Z" w16du:dateUtc="2025-05-14T07:51:00Z">
        <w:r w:rsidR="007E6D0D" w:rsidRPr="00A427BC" w:rsidDel="00F02909">
          <w:rPr>
            <w:lang w:val="en-US"/>
          </w:rPr>
          <w:delText xml:space="preserve">research activity that supports </w:delText>
        </w:r>
      </w:del>
      <w:r w:rsidR="007E6D0D" w:rsidRPr="00A427BC">
        <w:rPr>
          <w:lang w:val="en-US"/>
        </w:rPr>
        <w:t xml:space="preserve">rebalancing </w:t>
      </w:r>
      <w:del w:id="40" w:author="Virginia Anne Nichols" w:date="2025-05-14T09:51:00Z" w16du:dateUtc="2025-05-14T07:51:00Z">
        <w:r w:rsidR="007E6D0D" w:rsidRPr="00A427BC" w:rsidDel="00F02909">
          <w:rPr>
            <w:lang w:val="en-US"/>
          </w:rPr>
          <w:delText xml:space="preserve">of </w:delText>
        </w:r>
      </w:del>
      <w:r w:rsidR="007E6D0D" w:rsidRPr="00A427BC">
        <w:rPr>
          <w:lang w:val="en-US"/>
        </w:rPr>
        <w:t xml:space="preserve">power. </w:t>
      </w:r>
    </w:p>
    <w:p w14:paraId="2C8A2FB3" w14:textId="2208BB3E" w:rsidR="00A30E15" w:rsidRPr="00A427BC" w:rsidRDefault="00A30E15" w:rsidP="00A30E15">
      <w:pPr>
        <w:pStyle w:val="Heading2"/>
        <w:rPr>
          <w:rStyle w:val="Heading3Char"/>
          <w:color w:val="auto"/>
          <w:lang w:val="en-US"/>
        </w:rPr>
      </w:pPr>
      <w:r w:rsidRPr="00A427BC">
        <w:rPr>
          <w:rStyle w:val="Heading3Char"/>
          <w:color w:val="auto"/>
          <w:lang w:val="en-US"/>
        </w:rPr>
        <w:t xml:space="preserve">2.2 </w:t>
      </w:r>
      <w:r w:rsidR="00F1647C" w:rsidRPr="00A427BC">
        <w:rPr>
          <w:rStyle w:val="Heading3Char"/>
          <w:color w:val="auto"/>
          <w:lang w:val="en-US"/>
        </w:rPr>
        <w:t>Leveraging science</w:t>
      </w:r>
    </w:p>
    <w:p w14:paraId="292F82C1" w14:textId="0B8C9137" w:rsidR="00A30E15" w:rsidRPr="00A427BC" w:rsidRDefault="00A30E15" w:rsidP="00A30E15">
      <w:pPr>
        <w:rPr>
          <w:lang w:val="en-US"/>
        </w:rPr>
      </w:pPr>
      <w:r w:rsidRPr="00A427BC">
        <w:rPr>
          <w:lang w:val="en-US"/>
        </w:rPr>
        <w:t>By leveraging their scientific training, agricultural scientists have great potential to contribute to documentation of power imbalances</w:t>
      </w:r>
      <w:r w:rsidR="00EB4FDF" w:rsidRPr="00A427BC">
        <w:rPr>
          <w:lang w:val="en-US"/>
        </w:rPr>
        <w:t xml:space="preserve"> (Table 2)</w:t>
      </w:r>
      <w:r w:rsidRPr="00A427BC">
        <w:rPr>
          <w:lang w:val="en-US"/>
        </w:rPr>
        <w:t xml:space="preserve">, and therefore support their mitigation. For example, </w:t>
      </w:r>
      <w:ins w:id="41" w:author="Virginia Anne Nichols" w:date="2025-05-14T10:02:00Z" w16du:dateUtc="2025-05-14T08:02:00Z">
        <w:r w:rsidR="004A2324">
          <w:rPr>
            <w:lang w:val="en-US"/>
          </w:rPr>
          <w:t xml:space="preserve">inspired by farmers’ observations, </w:t>
        </w:r>
      </w:ins>
      <w:r w:rsidRPr="00A427BC">
        <w:rPr>
          <w:lang w:val="en-US"/>
        </w:rPr>
        <w:t>a series of studies documented significant</w:t>
      </w:r>
      <w:r w:rsidR="001263D3" w:rsidRPr="00A427BC">
        <w:rPr>
          <w:lang w:val="en-US"/>
        </w:rPr>
        <w:t>ly longer-term</w:t>
      </w:r>
      <w:r w:rsidRPr="00A427BC">
        <w:rPr>
          <w:lang w:val="en-US"/>
        </w:rPr>
        <w:t xml:space="preserve"> soil degradation and crop yield losses </w:t>
      </w:r>
      <w:ins w:id="42" w:author="Virginia Anne Nichols" w:date="2025-05-14T10:33:00Z" w16du:dateUtc="2025-05-14T08:33:00Z">
        <w:r w:rsidR="00CC1231">
          <w:rPr>
            <w:lang w:val="en-US"/>
          </w:rPr>
          <w:t xml:space="preserve">on farmers’ fields </w:t>
        </w:r>
      </w:ins>
      <w:r w:rsidR="001263D3" w:rsidRPr="00A427BC">
        <w:rPr>
          <w:lang w:val="en-US"/>
        </w:rPr>
        <w:t xml:space="preserve">than assumed by the </w:t>
      </w:r>
      <w:r w:rsidR="00EF4A52" w:rsidRPr="00A427BC">
        <w:rPr>
          <w:lang w:val="en-US"/>
        </w:rPr>
        <w:t xml:space="preserve">laws dictating </w:t>
      </w:r>
      <w:r w:rsidRPr="00A427BC">
        <w:rPr>
          <w:lang w:val="en-US"/>
        </w:rPr>
        <w:t xml:space="preserve">required remediation </w:t>
      </w:r>
      <w:r w:rsidR="001263D3" w:rsidRPr="00A427BC">
        <w:rPr>
          <w:lang w:val="en-US"/>
        </w:rPr>
        <w:t xml:space="preserve">periods </w:t>
      </w:r>
      <w:r w:rsidRPr="00A427BC">
        <w:rPr>
          <w:lang w:val="en-US"/>
        </w:rPr>
        <w:t xml:space="preserve">accompanying underground pipeline installation </w:t>
      </w:r>
      <w:r w:rsidRPr="00A427BC">
        <w:rPr>
          <w:lang w:val="en-US"/>
        </w:rPr>
        <w:fldChar w:fldCharType="begin"/>
      </w:r>
      <w:r w:rsidR="00D87240">
        <w:rPr>
          <w:lang w:val="en-US"/>
        </w:rPr>
        <w:instrText xml:space="preserve"> ADDIN ZOTERO_ITEM CSL_CITATION {"citationID":"nmTfnvQM","properties":{"formattedCitation":"\\super 48\\uc0\\u8211{}50\\nosupersub{}","plainCitation":"48–50","noteIndex":0},"citationItems":[{"id":"VjJCyykt/kBTtrDpV","uris":["http://zotero.org/users/3599437/items/6FB9NPWL"],"itemData":{"id":1351,"type":"article-journal","abstract":"Degradation of natural resources, including increased soil compaction, soil horizon mixing, and decreased crop yields have been common outcomes of underground pipeline installation. However, most of the research documenting the impacts of pipeline installation on soil and crops was conducted before contemporary best management practices were developed and implemented. The objective of this study was to evaluate the impact of pipeline installation on soils and field crops after a 4- to 5-year remediation period, coinciding with the end of landowner compensation and when sites are considered fully remediated by pipeline companies. We report soil properties and corn (Zea mays L.) and soybean [Glycine max (L.) Merr.] yields from three independently operated pipelines at 29 sites across 8 Ohio counties. We observed significant degradation in soil physical properties, such as surface penetration resistance (15.3% increase) and mean weight diameter of soil aggregates (13.6% decrease) in right-of-way (ROW) areas compared with adjacent (ADJ) areas, respectively. Soils in ROW showed evidence of soil horizon mixing, with 25.0 g kg−1 higher clay compared with ADJ areas. Soil degradation resulted in decreases of 23.8% and 19.5% in corn yields and 7.4% and 12.5% in soybean yields during 2020 and 2021, respectively. Widespread disturbance persisted 5 years following pipeline installation in soil physical, chemical, and biological properties. Current best management practices of pipeline installation and remediation employed by three companies were insufficient to combat widespread soil degradation and crop yield loss.","container-title":"Soil Science Society of America Journal","DOI":"10.1002/saj2.20506","ISSN":"1435-0661","issue":"2","language":"en","license":"© 2022 The Authors. Soil Science Society of America Journal published by Wiley Periodicals LLC on behalf of Soil Science Society of America.","note":"_eprint: https://onlinelibrary.wiley.com/doi/pdf/10.1002/saj2.20506","page":"350-364","source":"Wiley Online Library","title":"Soil degradation and crop yield declines persist 5 years after pipeline installations","volume":"87","author":[{"family":"Brehm","given":"Theresa"},{"family":"Culman","given":"Steve"}],"issued":{"date-parts":[["2023"]]}}},{"id":"VjJCyykt/xIQk0eIZ","uris":["http://zotero.org/users/3599437/items/DR3U2MRW"],"itemData":{"id":1489,"type":"article-journal","abstract":"Persistence of subsoil compaction in construction right-of-way (ROW) areas is a major cropland concern following installation of underground pipelines. Soil physical disturbance and remediation practices including removal of topsoil, subsoil tillage and replacement of topsoil were investigated in a soybean–corn rotation field, which was located within a pipeline ROW. The objectives of the study were to investigate the effectiveness of subsoil tillage (300 and 450 mm) applied shortly after the pipeline installation used to help restore soil physical properties and to recover crop yields. Soil bulk density, soil cone index and crop yields (soybean and corn) from three ROW trafficked zones (Z1, Z2 and Z3) and adjacent unaffected zones were compared at one year and two years after pipeline installation. Compared to 300 mm of subsoil tillage in the ROW zones, 450 mm of subsoil tillage did not significantly improve the soil bulk density and crop (soybean and corn) yields. Compared to 300 mm of subsoil tillage, 450 mm of subsoil tillage created significantly lower soil cone index values within the treated soil layer. Compared to yield data from the adjacent unaffected zones, the ROW zones (Z1, Z2 and Z3) had statistically significant (p &lt; .05) crop yield declines of 25% in soybean (2017) and 15% in corn (2018). The near-term soil physical properties and crop yield have been improved from the subsoil tillage applied in the affected zones; however, their recovery to normal conditions as in the unaffected areas has not been achieved within the 2-year period.","container-title":"Soil Use and Management","DOI":"10.1111/sum.12623","ISSN":"1475-2743","issue":"3","language":"en","license":"© 2020 British Society of Soil Science","note":"_eprint: https://onlinelibrary.wiley.com/doi/pdf/10.1111/sum.12623","page":"545-555","source":"Wiley Online Library","title":"Effect of subsoil tillage during pipeline construction activities on near-term soil physical properties and crop yields in the right-of-way","volume":"37","author":[{"family":"Tekeste","given":"Mehari Z."},{"family":"Ebrahimi","given":"Elnaz"},{"family":"Hanna","given":"Mark H."},{"family":"Neideigh","given":"Erica R."},{"family":"Horton","given":"Robert"}],"issued":{"date-parts":[["2021"]]}}},{"id":"VjJCyykt/GQXMZBn1","uris":["http://zotero.org/users/3599437/items/FXBWJTSU"],"itemData":{"id":1544,"type":"article-journal","abstract":"Oil and natural gas pipelines are essential to the transport of energy materials, but construction of these pipelines commonly causes disturbance to ecosystems. Due to variability in pipeline installation practices and environments, drawing consensus about how pipeline installations typically impact ecosystems is challenging. Here, we performed a systematic literature review to compile studies that have evaluated impacts of pipeline installation on soil and plant properties. We found 34 studies reporting pipeline impacts on agricultural and natural ecosystems from eight countries. We quantified and synthesized the magnitude of responses and found that the majority of studies found pipeline installation resulted in soil degradation via increased compaction and soil mixing, paired with decreased aggregate stability and soil carbon (C) relative to adjacent, undisturbed areas. Averaged across all studies, aggregate stability decreased 44.8%, water infiltration was reduced 85.6%, and compaction via penetration resistance increased 40.9% over pipeline areas relative to nondisturbed adjacent areas. This soil degradation led to general declines in plant productivity, with 15 out of 25 studies documenting declines in crop yields (6.2–45.6%) and six out of nine studies reporting decreased biomass from natural ecosystems (1.7–56.8%). We conclude from our quantitative synthesis that pipeline installation typically results in degraded soil and vegetation resources, and this can persist for many years following installation.","container-title":"Agrosystems, Geosciences &amp; Environment","DOI":"10.1002/agg2.20312","ISSN":"2639-6696","issue":"4","language":"en","license":"© 2022 The Authors. Agrosystems, Geosciences &amp; Environment published by Wiley Periodicals LLC on behalf of Crop Science Society of America and American Society of Agronomy.","note":"_eprint: https://onlinelibrary.wiley.com/doi/pdf/10.1002/agg2.20312","page":"e20312","source":"Wiley Online Library","title":"Pipeline installation effects on soils and plants: A review and quantitative synthesis","title-short":"Pipeline installation effects on soils and plants","volume":"5","author":[{"family":"Brehm","given":"Theresa"},{"family":"Culman","given":"Steve"}],"issued":{"date-parts":[["2022"]]}}}],"schema":"https://github.com/citation-style-language/schema/raw/master/csl-citation.json"} </w:instrText>
      </w:r>
      <w:r w:rsidRPr="00A427BC">
        <w:rPr>
          <w:lang w:val="en-US"/>
        </w:rPr>
        <w:fldChar w:fldCharType="separate"/>
      </w:r>
      <w:r w:rsidR="00F02909" w:rsidRPr="00F02909">
        <w:rPr>
          <w:vertAlign w:val="superscript"/>
          <w:lang w:val="en-US"/>
          <w:rPrChange w:id="43" w:author="Virginia Anne Nichols" w:date="2025-05-14T09:51:00Z" w16du:dateUtc="2025-05-14T07:51:00Z">
            <w:rPr>
              <w:vertAlign w:val="superscript"/>
            </w:rPr>
          </w:rPrChange>
        </w:rPr>
        <w:t>48–50</w:t>
      </w:r>
      <w:r w:rsidRPr="00A427BC">
        <w:rPr>
          <w:lang w:val="en-US"/>
        </w:rPr>
        <w:fldChar w:fldCharType="end"/>
      </w:r>
      <w:r w:rsidR="00EF4A52" w:rsidRPr="00A427BC">
        <w:rPr>
          <w:lang w:val="en-US"/>
        </w:rPr>
        <w:t>. This scientific effort t</w:t>
      </w:r>
      <w:r w:rsidR="001263D3" w:rsidRPr="00A427BC">
        <w:rPr>
          <w:lang w:val="en-US"/>
        </w:rPr>
        <w:t>hus document</w:t>
      </w:r>
      <w:r w:rsidR="00EF4A52" w:rsidRPr="00A427BC">
        <w:rPr>
          <w:lang w:val="en-US"/>
        </w:rPr>
        <w:t>ed</w:t>
      </w:r>
      <w:r w:rsidR="001263D3" w:rsidRPr="00A427BC">
        <w:rPr>
          <w:lang w:val="en-US"/>
        </w:rPr>
        <w:t xml:space="preserve"> a</w:t>
      </w:r>
      <w:r w:rsidR="00D25072" w:rsidRPr="00A427BC">
        <w:rPr>
          <w:lang w:val="en-US"/>
        </w:rPr>
        <w:t>n important</w:t>
      </w:r>
      <w:r w:rsidR="001263D3" w:rsidRPr="00A427BC">
        <w:rPr>
          <w:lang w:val="en-US"/>
        </w:rPr>
        <w:t xml:space="preserve"> structural </w:t>
      </w:r>
      <w:r w:rsidR="006402A5" w:rsidRPr="00A427BC">
        <w:rPr>
          <w:lang w:val="en-US"/>
        </w:rPr>
        <w:t>inequality</w:t>
      </w:r>
      <w:ins w:id="44" w:author="Virginia Anne Nichols" w:date="2025-05-14T10:32:00Z" w16du:dateUtc="2025-05-14T08:32:00Z">
        <w:r w:rsidR="00CC1231">
          <w:rPr>
            <w:lang w:val="en-US"/>
          </w:rPr>
          <w:t xml:space="preserve">, with balanced </w:t>
        </w:r>
      </w:ins>
      <w:ins w:id="45" w:author="Virginia Anne Nichols" w:date="2025-05-14T10:36:00Z" w16du:dateUtc="2025-05-14T08:36:00Z">
        <w:r w:rsidR="00B9365A">
          <w:rPr>
            <w:lang w:val="en-US"/>
          </w:rPr>
          <w:t>participation</w:t>
        </w:r>
      </w:ins>
      <w:ins w:id="46" w:author="Virginia Anne Nichols" w:date="2025-05-14T10:32:00Z" w16du:dateUtc="2025-05-14T08:32:00Z">
        <w:r w:rsidR="00CC1231">
          <w:rPr>
            <w:lang w:val="en-US"/>
          </w:rPr>
          <w:t xml:space="preserve"> from the science creators and users</w:t>
        </w:r>
      </w:ins>
      <w:r w:rsidR="001263D3" w:rsidRPr="00A427BC">
        <w:rPr>
          <w:lang w:val="en-US"/>
        </w:rPr>
        <w:t>.</w:t>
      </w:r>
      <w:r w:rsidR="00EF4A52" w:rsidRPr="00A427BC">
        <w:rPr>
          <w:lang w:val="en-US"/>
        </w:rPr>
        <w:t xml:space="preserve"> However, science can also be used to </w:t>
      </w:r>
      <w:r w:rsidR="008728E6" w:rsidRPr="00A427BC">
        <w:rPr>
          <w:lang w:val="en-US"/>
        </w:rPr>
        <w:t xml:space="preserve">passively implement </w:t>
      </w:r>
      <w:r w:rsidR="00EF4A52" w:rsidRPr="00A427BC">
        <w:rPr>
          <w:lang w:val="en-US"/>
        </w:rPr>
        <w:t>power</w:t>
      </w:r>
      <w:r w:rsidR="005A54F6" w:rsidRPr="00A427BC">
        <w:rPr>
          <w:lang w:val="en-US"/>
        </w:rPr>
        <w:t xml:space="preserve"> ineq</w:t>
      </w:r>
      <w:r w:rsidR="007E6D0D" w:rsidRPr="00A427BC">
        <w:rPr>
          <w:lang w:val="en-US"/>
        </w:rPr>
        <w:t>uities</w:t>
      </w:r>
      <w:r w:rsidR="00481C7D" w:rsidRPr="00A427BC">
        <w:rPr>
          <w:lang w:val="en-US"/>
        </w:rPr>
        <w:t xml:space="preserve"> </w:t>
      </w:r>
      <w:r w:rsidR="005A54F6" w:rsidRPr="00A427BC">
        <w:rPr>
          <w:lang w:val="en-US"/>
        </w:rPr>
        <w:t>between the creator and user.</w:t>
      </w:r>
      <w:r w:rsidR="00481C7D" w:rsidRPr="00A427BC">
        <w:rPr>
          <w:lang w:val="en-US"/>
        </w:rPr>
        <w:t xml:space="preserve"> </w:t>
      </w:r>
      <w:r w:rsidR="00EF4A52" w:rsidRPr="00A427BC">
        <w:rPr>
          <w:lang w:val="en-US"/>
        </w:rPr>
        <w:t xml:space="preserve">For example, US Land Grant </w:t>
      </w:r>
      <w:r w:rsidR="0019603D" w:rsidRPr="00A427BC">
        <w:rPr>
          <w:lang w:val="en-US"/>
        </w:rPr>
        <w:t>u</w:t>
      </w:r>
      <w:r w:rsidRPr="00A427BC">
        <w:rPr>
          <w:lang w:val="en-US"/>
        </w:rPr>
        <w:t>niversit</w:t>
      </w:r>
      <w:r w:rsidR="0019603D" w:rsidRPr="00A427BC">
        <w:rPr>
          <w:lang w:val="en-US"/>
        </w:rPr>
        <w:t xml:space="preserve">ies </w:t>
      </w:r>
      <w:r w:rsidR="00EF4A52" w:rsidRPr="00A427BC">
        <w:rPr>
          <w:lang w:val="en-US"/>
        </w:rPr>
        <w:t xml:space="preserve">traditionally </w:t>
      </w:r>
      <w:r w:rsidR="0019603D" w:rsidRPr="00A427BC">
        <w:rPr>
          <w:lang w:val="en-US"/>
        </w:rPr>
        <w:t xml:space="preserve">wield </w:t>
      </w:r>
      <w:r w:rsidR="00F0353C" w:rsidRPr="00A427BC">
        <w:rPr>
          <w:lang w:val="en-US"/>
        </w:rPr>
        <w:t>unique</w:t>
      </w:r>
      <w:r w:rsidR="0019603D" w:rsidRPr="00A427BC">
        <w:rPr>
          <w:lang w:val="en-US"/>
        </w:rPr>
        <w:t xml:space="preserve"> </w:t>
      </w:r>
      <w:r w:rsidR="0019603D" w:rsidRPr="00A427BC">
        <w:rPr>
          <w:lang w:val="en-US"/>
        </w:rPr>
        <w:lastRenderedPageBreak/>
        <w:t>power in generating</w:t>
      </w:r>
      <w:r w:rsidRPr="00A427BC">
        <w:rPr>
          <w:lang w:val="en-US"/>
        </w:rPr>
        <w:t xml:space="preserve"> nutrient </w:t>
      </w:r>
      <w:r w:rsidR="00270305" w:rsidRPr="00A427BC">
        <w:rPr>
          <w:lang w:val="en-US"/>
        </w:rPr>
        <w:t xml:space="preserve">application </w:t>
      </w:r>
      <w:r w:rsidRPr="00A427BC">
        <w:rPr>
          <w:lang w:val="en-US"/>
        </w:rPr>
        <w:t xml:space="preserve">recommendations </w:t>
      </w:r>
      <w:r w:rsidR="0024457A" w:rsidRPr="00A427BC">
        <w:rPr>
          <w:lang w:val="en-US"/>
        </w:rPr>
        <w:t xml:space="preserve">using </w:t>
      </w:r>
      <w:r w:rsidRPr="00A427BC">
        <w:rPr>
          <w:lang w:val="en-US"/>
        </w:rPr>
        <w:t>top-down,</w:t>
      </w:r>
      <w:r w:rsidR="00EF4A52" w:rsidRPr="00A427BC">
        <w:rPr>
          <w:lang w:val="en-US"/>
        </w:rPr>
        <w:t xml:space="preserve"> siloed experiments (that </w:t>
      </w:r>
      <w:r w:rsidR="00F21A0C" w:rsidRPr="00A427BC">
        <w:rPr>
          <w:lang w:val="en-US"/>
        </w:rPr>
        <w:t>often lack statistical power</w:t>
      </w:r>
      <w:r w:rsidRPr="00A427BC">
        <w:rPr>
          <w:lang w:val="en-US"/>
        </w:rPr>
        <w:fldChar w:fldCharType="begin"/>
      </w:r>
      <w:r w:rsidR="00D87240">
        <w:rPr>
          <w:lang w:val="en-US"/>
        </w:rPr>
        <w:instrText xml:space="preserve"> ADDIN ZOTERO_ITEM CSL_CITATION {"citationID":"U06N5Gez","properties":{"formattedCitation":"\\super 51\\nosupersub{}","plainCitation":"51","noteIndex":0},"citationItems":[{"id":"VjJCyykt/nHKgLUSq","uris":["http://zotero.org/users/3599437/items/RJ82J8BQ"],"itemData":{"id":1491,"type":"article-journal","abstract":"For decades, agronomists have invested time and resources to identify the optimum nitrogen (N) rates for cereal crops. The most common method for estimating the agronomic optimum N rate (AONR) is to design a field experiment with several N fertilizer rates and fit a regression model to the yield observations. Here, we concentrate on its accuracy and precision given choices of experimental design and statistical analysis. Our first finding is that the choice of functional form has a large agronomic effect on the estimate of the AONR, and this depends on the data-generating model. Our second finding is that improving the precision and accuracy of AONR estimates will demand an increase in the number of N rates and replications. Finally, we propose that using either the best-fitting model or a weighted model is preferable to always choosing either the linear-plateau (negative bias) or quadratic-plateau (positive bias) models.","container-title":"Agricultural &amp; Environmental Letters","DOI":"10.1002/ael2.20075","ISSN":"2471-9625","issue":"1","language":"en","license":"© 2022 The Authors. Agricultural &amp; Environmental Letters published by Wiley Periodicals LLC on behalf of American Society of Agronomy, Crop Science Society of America, and Soil Science Society of America.","note":"_eprint: https://onlinelibrary.wiley.com/doi/pdf/10.1002/ael2.20075","page":"e20075","source":"Wiley Online Library","title":"How can we estimate optimum fertilizer rates with accuracy and precision?","volume":"7","author":[{"family":"Miguez","given":"Fernando E."},{"family":"Poffenbarger","given":"Hanna"}],"issued":{"date-parts":[["2022"]]}}}],"schema":"https://github.com/citation-style-language/schema/raw/master/csl-citation.json"} </w:instrText>
      </w:r>
      <w:r w:rsidRPr="00A427BC">
        <w:rPr>
          <w:lang w:val="en-US"/>
        </w:rPr>
        <w:fldChar w:fldCharType="separate"/>
      </w:r>
      <w:r w:rsidR="00F02909" w:rsidRPr="00F02909">
        <w:rPr>
          <w:vertAlign w:val="superscript"/>
          <w:lang w:val="en-US"/>
          <w:rPrChange w:id="47" w:author="Virginia Anne Nichols" w:date="2025-05-14T09:51:00Z" w16du:dateUtc="2025-05-14T07:51:00Z">
            <w:rPr>
              <w:vertAlign w:val="superscript"/>
            </w:rPr>
          </w:rPrChange>
        </w:rPr>
        <w:t>51</w:t>
      </w:r>
      <w:r w:rsidRPr="00A427BC">
        <w:rPr>
          <w:lang w:val="en-US"/>
        </w:rPr>
        <w:fldChar w:fldCharType="end"/>
      </w:r>
      <w:r w:rsidR="00EF4A52" w:rsidRPr="00A427BC">
        <w:rPr>
          <w:lang w:val="en-US"/>
        </w:rPr>
        <w:t>)</w:t>
      </w:r>
      <w:r w:rsidRPr="00A427BC">
        <w:rPr>
          <w:lang w:val="en-US"/>
        </w:rPr>
        <w:t xml:space="preserve"> </w:t>
      </w:r>
      <w:r w:rsidR="00F21A0C" w:rsidRPr="00A427BC">
        <w:rPr>
          <w:lang w:val="en-US"/>
        </w:rPr>
        <w:t xml:space="preserve">using data that is not made publicly available and without </w:t>
      </w:r>
      <w:r w:rsidRPr="00A427BC">
        <w:rPr>
          <w:lang w:val="en-US"/>
        </w:rPr>
        <w:t xml:space="preserve">extensive input from the public, farmers, or </w:t>
      </w:r>
      <w:r w:rsidR="00DE55BE" w:rsidRPr="00A427BC">
        <w:rPr>
          <w:lang w:val="en-US"/>
        </w:rPr>
        <w:t>peer review</w:t>
      </w:r>
      <w:r w:rsidRPr="00A427BC">
        <w:rPr>
          <w:lang w:val="en-US"/>
        </w:rPr>
        <w:t xml:space="preserve">. </w:t>
      </w:r>
      <w:r w:rsidR="00F21A0C" w:rsidRPr="00A427BC">
        <w:rPr>
          <w:lang w:val="en-US"/>
        </w:rPr>
        <w:t xml:space="preserve">Driven largely by water quality concerns, the public has begun to demand more transparency </w:t>
      </w:r>
      <w:ins w:id="48" w:author="Virginia Anne Nichols" w:date="2025-05-14T10:37:00Z" w16du:dateUtc="2025-05-14T08:37:00Z">
        <w:r w:rsidR="00B9365A">
          <w:rPr>
            <w:lang w:val="en-US"/>
          </w:rPr>
          <w:t>in</w:t>
        </w:r>
      </w:ins>
      <w:del w:id="49" w:author="Virginia Anne Nichols" w:date="2025-05-14T10:37:00Z" w16du:dateUtc="2025-05-14T08:37:00Z">
        <w:r w:rsidR="00F21A0C" w:rsidRPr="00A427BC" w:rsidDel="00B9365A">
          <w:rPr>
            <w:lang w:val="en-US"/>
          </w:rPr>
          <w:delText>with regards to</w:delText>
        </w:r>
      </w:del>
      <w:r w:rsidR="00F21A0C" w:rsidRPr="00A427BC">
        <w:rPr>
          <w:lang w:val="en-US"/>
        </w:rPr>
        <w:t xml:space="preserve"> agricultural nutrient management</w:t>
      </w:r>
      <w:r w:rsidR="00136412" w:rsidRPr="00A427BC">
        <w:rPr>
          <w:lang w:val="en-US"/>
        </w:rPr>
        <w:t xml:space="preserve"> in the US</w:t>
      </w:r>
      <w:r w:rsidR="00F21A0C" w:rsidRPr="00A427BC">
        <w:rPr>
          <w:lang w:val="en-US"/>
        </w:rPr>
        <w:t xml:space="preserve">, prompting </w:t>
      </w:r>
      <w:r w:rsidRPr="00A427BC">
        <w:rPr>
          <w:lang w:val="en-US"/>
        </w:rPr>
        <w:t>farmer</w:t>
      </w:r>
      <w:r w:rsidR="008E4670" w:rsidRPr="00A427BC">
        <w:rPr>
          <w:lang w:val="en-US"/>
        </w:rPr>
        <w:t>s</w:t>
      </w:r>
      <w:r w:rsidRPr="00A427BC">
        <w:rPr>
          <w:lang w:val="en-US"/>
        </w:rPr>
        <w:t xml:space="preserve"> and universities </w:t>
      </w:r>
      <w:r w:rsidR="00F21A0C" w:rsidRPr="00A427BC">
        <w:rPr>
          <w:lang w:val="en-US"/>
        </w:rPr>
        <w:t xml:space="preserve">to </w:t>
      </w:r>
      <w:r w:rsidRPr="00A427BC">
        <w:rPr>
          <w:lang w:val="en-US"/>
        </w:rPr>
        <w:t xml:space="preserve">reimagine </w:t>
      </w:r>
      <w:r w:rsidR="00F21A0C" w:rsidRPr="00A427BC">
        <w:rPr>
          <w:lang w:val="en-US"/>
        </w:rPr>
        <w:t xml:space="preserve">how nutrient recommendations are created. New programs </w:t>
      </w:r>
      <w:r w:rsidRPr="00A427BC">
        <w:rPr>
          <w:lang w:val="en-US"/>
        </w:rPr>
        <w:t>democratiz</w:t>
      </w:r>
      <w:r w:rsidR="005A54F6" w:rsidRPr="00A427BC">
        <w:rPr>
          <w:lang w:val="en-US"/>
        </w:rPr>
        <w:t>e</w:t>
      </w:r>
      <w:r w:rsidRPr="00A427BC">
        <w:rPr>
          <w:lang w:val="en-US"/>
        </w:rPr>
        <w:t xml:space="preserve"> and contextualiz</w:t>
      </w:r>
      <w:r w:rsidR="005A54F6" w:rsidRPr="00A427BC">
        <w:rPr>
          <w:lang w:val="en-US"/>
        </w:rPr>
        <w:t>e</w:t>
      </w:r>
      <w:r w:rsidRPr="00A427BC">
        <w:rPr>
          <w:lang w:val="en-US"/>
        </w:rPr>
        <w:t xml:space="preserve"> recommendations</w:t>
      </w:r>
      <w:r w:rsidR="008F0247" w:rsidRPr="00A427BC">
        <w:rPr>
          <w:lang w:val="en-US"/>
        </w:rPr>
        <w:t xml:space="preserve"> using </w:t>
      </w:r>
      <w:r w:rsidR="00015B96" w:rsidRPr="00A427BC">
        <w:rPr>
          <w:lang w:val="en-US"/>
        </w:rPr>
        <w:t xml:space="preserve">open-source methodologies and </w:t>
      </w:r>
      <w:r w:rsidR="004F637D" w:rsidRPr="00A427BC">
        <w:rPr>
          <w:lang w:val="en-US"/>
        </w:rPr>
        <w:t>modern computing power</w:t>
      </w:r>
      <w:r w:rsidR="00AE296C" w:rsidRPr="00A427BC">
        <w:rPr>
          <w:lang w:val="en-US"/>
        </w:rPr>
        <w:t xml:space="preserve"> capabilities</w:t>
      </w:r>
      <w:r w:rsidRPr="00A427BC">
        <w:rPr>
          <w:lang w:val="en-US"/>
        </w:rPr>
        <w:t>,</w:t>
      </w:r>
      <w:r w:rsidR="00015B96" w:rsidRPr="00A427BC">
        <w:rPr>
          <w:lang w:val="en-US"/>
        </w:rPr>
        <w:t xml:space="preserve"> while also </w:t>
      </w:r>
      <w:r w:rsidRPr="00A427BC">
        <w:rPr>
          <w:lang w:val="en-US"/>
        </w:rPr>
        <w:t>supporting horizontal knowledge exchange</w:t>
      </w:r>
      <w:r w:rsidR="00B9365A">
        <w:rPr>
          <w:lang w:val="en-US"/>
        </w:rPr>
        <w:fldChar w:fldCharType="begin"/>
      </w:r>
      <w:r w:rsidR="00D87240">
        <w:rPr>
          <w:lang w:val="en-US"/>
        </w:rPr>
        <w:instrText xml:space="preserve"> ADDIN ZOTERO_ITEM CSL_CITATION {"citationID":"HKpNP1pg","properties":{"formattedCitation":"\\super 52\\nosupersub{}","plainCitation":"52","noteIndex":0},"citationItems":[{"id":"VjJCyykt/UCWucMhk","uris":["http://zotero.org/users/3599437/items/JECLV44P"],"itemData":{"id":"w1ebjM1v/yiJyzpTz","type":"article-journal","abstract":"The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J."},{"family":"Mieno","given":"Taro"}],"accessed":{"date-parts":[["2024",6,6]]},"issued":{"date-parts":[["2024",3,15]]}}}],"schema":"https://github.com/citation-style-language/schema/raw/master/csl-citation.json"} </w:instrText>
      </w:r>
      <w:r w:rsidR="00B9365A">
        <w:rPr>
          <w:lang w:val="en-US"/>
        </w:rPr>
        <w:fldChar w:fldCharType="separate"/>
      </w:r>
      <w:r w:rsidR="00B9365A" w:rsidRPr="00B9365A">
        <w:rPr>
          <w:vertAlign w:val="superscript"/>
          <w:lang w:val="en-US"/>
          <w:rPrChange w:id="50" w:author="Virginia Anne Nichols" w:date="2025-05-14T10:38:00Z" w16du:dateUtc="2025-05-14T08:38:00Z">
            <w:rPr>
              <w:vertAlign w:val="superscript"/>
            </w:rPr>
          </w:rPrChange>
        </w:rPr>
        <w:t>52</w:t>
      </w:r>
      <w:r w:rsidR="00B9365A">
        <w:rPr>
          <w:lang w:val="en-US"/>
        </w:rPr>
        <w:fldChar w:fldCharType="end"/>
      </w:r>
      <w:r w:rsidRPr="00A427BC">
        <w:rPr>
          <w:lang w:val="en-US"/>
        </w:rPr>
        <w:t xml:space="preserve">. </w:t>
      </w:r>
      <w:bookmarkStart w:id="51" w:name="_Hlk198195547"/>
      <w:r w:rsidRPr="00A427BC">
        <w:rPr>
          <w:lang w:val="en-US"/>
        </w:rPr>
        <w:t>Iowa State University recently launched an ambitious program</w:t>
      </w:r>
      <w:r w:rsidR="00883EF3" w:rsidRPr="00A427BC">
        <w:rPr>
          <w:lang w:val="en-US"/>
        </w:rPr>
        <w:t>, the Iowa Nitrogen Initiative,</w:t>
      </w:r>
      <w:r w:rsidRPr="00A427BC">
        <w:rPr>
          <w:lang w:val="en-US"/>
        </w:rPr>
        <w:t xml:space="preserve"> wherein farmers volunt</w:t>
      </w:r>
      <w:ins w:id="52" w:author="Virginia Anne Nichols" w:date="2025-05-14T10:38:00Z" w16du:dateUtc="2025-05-14T08:38:00Z">
        <w:r w:rsidR="00B9365A">
          <w:rPr>
            <w:lang w:val="en-US"/>
          </w:rPr>
          <w:t>arily</w:t>
        </w:r>
      </w:ins>
      <w:del w:id="53" w:author="Virginia Anne Nichols" w:date="2025-05-14T10:38:00Z" w16du:dateUtc="2025-05-14T08:38:00Z">
        <w:r w:rsidRPr="00A427BC" w:rsidDel="00B9365A">
          <w:rPr>
            <w:lang w:val="en-US"/>
          </w:rPr>
          <w:delText xml:space="preserve">eer to </w:delText>
        </w:r>
      </w:del>
      <w:ins w:id="54" w:author="Virginia Anne Nichols" w:date="2025-05-14T10:38:00Z" w16du:dateUtc="2025-05-14T08:38:00Z">
        <w:r w:rsidR="00B9365A">
          <w:rPr>
            <w:lang w:val="en-US"/>
          </w:rPr>
          <w:t xml:space="preserve"> </w:t>
        </w:r>
      </w:ins>
      <w:r w:rsidRPr="00A427BC">
        <w:rPr>
          <w:lang w:val="en-US"/>
        </w:rPr>
        <w:t xml:space="preserve">perform nitrogen rate trials in their </w:t>
      </w:r>
      <w:del w:id="55" w:author="Virginia Anne Nichols" w:date="2025-05-14T10:38:00Z" w16du:dateUtc="2025-05-14T08:38:00Z">
        <w:r w:rsidRPr="00A427BC" w:rsidDel="00B9365A">
          <w:rPr>
            <w:lang w:val="en-US"/>
          </w:rPr>
          <w:delText xml:space="preserve">own </w:delText>
        </w:r>
      </w:del>
      <w:r w:rsidRPr="00A427BC">
        <w:rPr>
          <w:lang w:val="en-US"/>
        </w:rPr>
        <w:t>production contexts</w:t>
      </w:r>
      <w:r w:rsidRPr="00A427BC">
        <w:rPr>
          <w:lang w:val="en-US"/>
        </w:rPr>
        <w:fldChar w:fldCharType="begin"/>
      </w:r>
      <w:r w:rsidR="00D87240">
        <w:rPr>
          <w:lang w:val="en-US"/>
        </w:rPr>
        <w:instrText xml:space="preserve"> ADDIN ZOTERO_ITEM CSL_CITATION {"citationID":"l25bAG4J","properties":{"formattedCitation":"\\super 53\\nosupersub{}","plainCitation":"53","noteIndex":0},"citationItems":[{"id":"VjJCyykt/xTRyQfEc","uris":["http://zotero.org/users/3599437/items/VZJ4DIIN"],"itemData":{"id":1495,"type":"webpage","abstract":"Recruiting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r w:rsidRPr="00A427BC">
        <w:rPr>
          <w:lang w:val="en-US"/>
        </w:rPr>
        <w:fldChar w:fldCharType="separate"/>
      </w:r>
      <w:r w:rsidR="00B9365A" w:rsidRPr="00B9365A">
        <w:rPr>
          <w:vertAlign w:val="superscript"/>
          <w:lang w:val="en-US"/>
          <w:rPrChange w:id="56" w:author="Virginia Anne Nichols" w:date="2025-05-14T10:38:00Z" w16du:dateUtc="2025-05-14T08:38:00Z">
            <w:rPr>
              <w:vertAlign w:val="superscript"/>
            </w:rPr>
          </w:rPrChange>
        </w:rPr>
        <w:t>53</w:t>
      </w:r>
      <w:r w:rsidRPr="00A427BC">
        <w:rPr>
          <w:lang w:val="en-US"/>
        </w:rPr>
        <w:fldChar w:fldCharType="end"/>
      </w:r>
      <w:ins w:id="57" w:author="Virginia Anne Nichols" w:date="2025-05-14T10:38:00Z" w16du:dateUtc="2025-05-14T08:38:00Z">
        <w:r w:rsidR="00B9365A">
          <w:rPr>
            <w:lang w:val="en-US"/>
          </w:rPr>
          <w:t xml:space="preserve">. This not only </w:t>
        </w:r>
      </w:ins>
      <w:del w:id="58" w:author="Virginia Anne Nichols" w:date="2025-05-14T10:38:00Z" w16du:dateUtc="2025-05-14T08:38:00Z">
        <w:r w:rsidR="00015B96" w:rsidRPr="00A427BC" w:rsidDel="00B9365A">
          <w:rPr>
            <w:lang w:val="en-US"/>
          </w:rPr>
          <w:delText xml:space="preserve">, </w:delText>
        </w:r>
      </w:del>
      <w:r w:rsidR="00015B96" w:rsidRPr="00A427BC">
        <w:rPr>
          <w:lang w:val="en-US"/>
        </w:rPr>
        <w:t>increas</w:t>
      </w:r>
      <w:ins w:id="59" w:author="Virginia Anne Nichols" w:date="2025-05-14T10:39:00Z" w16du:dateUtc="2025-05-14T08:39:00Z">
        <w:r w:rsidR="00B9365A">
          <w:rPr>
            <w:lang w:val="en-US"/>
          </w:rPr>
          <w:t>es</w:t>
        </w:r>
      </w:ins>
      <w:del w:id="60" w:author="Virginia Anne Nichols" w:date="2025-05-14T10:39:00Z" w16du:dateUtc="2025-05-14T08:39:00Z">
        <w:r w:rsidR="00015B96" w:rsidRPr="00A427BC" w:rsidDel="00B9365A">
          <w:rPr>
            <w:lang w:val="en-US"/>
          </w:rPr>
          <w:delText>ing</w:delText>
        </w:r>
      </w:del>
      <w:r w:rsidR="00015B96" w:rsidRPr="00A427BC">
        <w:rPr>
          <w:lang w:val="en-US"/>
        </w:rPr>
        <w:t xml:space="preserve"> the relevance of the data driving the recommendations</w:t>
      </w:r>
      <w:ins w:id="61" w:author="Virginia Anne Nichols" w:date="2025-05-14T10:39:00Z" w16du:dateUtc="2025-05-14T08:39:00Z">
        <w:r w:rsidR="00B9365A">
          <w:rPr>
            <w:lang w:val="en-US"/>
          </w:rPr>
          <w:t>, but also actively involves the users in creating the recommendations</w:t>
        </w:r>
      </w:ins>
      <w:r w:rsidR="00015B96" w:rsidRPr="00A427BC">
        <w:rPr>
          <w:lang w:val="en-US"/>
        </w:rPr>
        <w:t xml:space="preserve">. </w:t>
      </w:r>
      <w:ins w:id="62" w:author="Virginia Anne Nichols" w:date="2025-05-14T09:58:00Z" w16du:dateUtc="2025-05-14T07:58:00Z">
        <w:r w:rsidR="003540F2" w:rsidRPr="00A427BC">
          <w:rPr>
            <w:lang w:val="en-US"/>
          </w:rPr>
          <w:t xml:space="preserve">The data </w:t>
        </w:r>
      </w:ins>
      <w:ins w:id="63" w:author="Virginia Anne Nichols" w:date="2025-05-14T10:39:00Z" w16du:dateUtc="2025-05-14T08:39:00Z">
        <w:r w:rsidR="00B9365A">
          <w:rPr>
            <w:lang w:val="en-US"/>
          </w:rPr>
          <w:t>are</w:t>
        </w:r>
      </w:ins>
      <w:ins w:id="64" w:author="Virginia Anne Nichols" w:date="2025-05-14T09:58:00Z" w16du:dateUtc="2025-05-14T07:58:00Z">
        <w:r w:rsidR="003540F2" w:rsidRPr="00A427BC">
          <w:rPr>
            <w:lang w:val="en-US"/>
          </w:rPr>
          <w:t xml:space="preserve"> pooled and used to drive </w:t>
        </w:r>
      </w:ins>
      <w:ins w:id="65" w:author="Virginia Anne Nichols" w:date="2025-05-14T10:40:00Z" w16du:dateUtc="2025-05-14T08:40:00Z">
        <w:r w:rsidR="00B9365A">
          <w:rPr>
            <w:lang w:val="en-US"/>
          </w:rPr>
          <w:t xml:space="preserve">models that provide </w:t>
        </w:r>
      </w:ins>
      <w:ins w:id="66" w:author="Virginia Anne Nichols" w:date="2025-05-14T09:58:00Z" w16du:dateUtc="2025-05-14T07:58:00Z">
        <w:r w:rsidR="003540F2">
          <w:rPr>
            <w:lang w:val="en-US"/>
          </w:rPr>
          <w:t xml:space="preserve">drastically </w:t>
        </w:r>
        <w:r w:rsidR="003540F2" w:rsidRPr="00A427BC">
          <w:rPr>
            <w:lang w:val="en-US"/>
          </w:rPr>
          <w:t>more nuanced recommendations</w:t>
        </w:r>
        <w:r w:rsidR="003540F2">
          <w:rPr>
            <w:lang w:val="en-US"/>
          </w:rPr>
          <w:t>:</w:t>
        </w:r>
        <w:r w:rsidR="003540F2" w:rsidRPr="00A427BC">
          <w:rPr>
            <w:lang w:val="en-US"/>
          </w:rPr>
          <w:t xml:space="preserve"> </w:t>
        </w:r>
        <w:r w:rsidR="003540F2">
          <w:rPr>
            <w:lang w:val="en-US"/>
          </w:rPr>
          <w:t xml:space="preserve">in 2025 the program </w:t>
        </w:r>
      </w:ins>
      <w:ins w:id="67" w:author="Virginia Anne Nichols" w:date="2025-05-14T10:00:00Z" w16du:dateUtc="2025-05-14T08:00:00Z">
        <w:r w:rsidR="003540F2">
          <w:rPr>
            <w:lang w:val="en-US"/>
          </w:rPr>
          <w:t xml:space="preserve">supported </w:t>
        </w:r>
      </w:ins>
      <w:ins w:id="68" w:author="Virginia Anne Nichols" w:date="2025-05-14T09:58:00Z" w16du:dateUtc="2025-05-14T07:58:00Z">
        <w:r w:rsidR="003540F2">
          <w:rPr>
            <w:lang w:val="en-US"/>
          </w:rPr>
          <w:t xml:space="preserve">470 </w:t>
        </w:r>
      </w:ins>
      <w:ins w:id="69" w:author="Virginia Anne Nichols" w:date="2025-05-14T10:40:00Z" w16du:dateUtc="2025-05-14T08:40:00Z">
        <w:r w:rsidR="00BA3457">
          <w:rPr>
            <w:lang w:val="en-US"/>
          </w:rPr>
          <w:t>trials</w:t>
        </w:r>
      </w:ins>
      <w:ins w:id="70" w:author="Virginia Anne Nichols" w:date="2025-05-14T09:58:00Z" w16du:dateUtc="2025-05-14T07:58:00Z">
        <w:r w:rsidR="003540F2">
          <w:rPr>
            <w:lang w:val="en-US"/>
          </w:rPr>
          <w:t xml:space="preserve"> and </w:t>
        </w:r>
      </w:ins>
      <w:ins w:id="71" w:author="Virginia Anne Nichols" w:date="2025-05-14T10:00:00Z" w16du:dateUtc="2025-05-14T08:00:00Z">
        <w:r w:rsidR="003540F2">
          <w:rPr>
            <w:lang w:val="en-US"/>
          </w:rPr>
          <w:t xml:space="preserve">currently </w:t>
        </w:r>
      </w:ins>
      <w:ins w:id="72" w:author="Virginia Anne Nichols" w:date="2025-05-14T09:58:00Z" w16du:dateUtc="2025-05-14T07:58:00Z">
        <w:r w:rsidR="003540F2">
          <w:rPr>
            <w:lang w:val="en-US"/>
          </w:rPr>
          <w:t>provides recommendations for 21,384 scenarios (compared to the previous system</w:t>
        </w:r>
      </w:ins>
      <w:ins w:id="73" w:author="Virginia Anne Nichols" w:date="2025-05-14T10:41:00Z" w16du:dateUtc="2025-05-14T08:41:00Z">
        <w:r w:rsidR="00BA3457">
          <w:rPr>
            <w:lang w:val="en-US"/>
          </w:rPr>
          <w:t xml:space="preserve"> where</w:t>
        </w:r>
      </w:ins>
      <w:ins w:id="74" w:author="Virginia Anne Nichols" w:date="2025-05-14T09:58:00Z" w16du:dateUtc="2025-05-14T07:58:00Z">
        <w:r w:rsidR="003540F2">
          <w:rPr>
            <w:lang w:val="en-US"/>
          </w:rPr>
          <w:t xml:space="preserve"> 10 sites </w:t>
        </w:r>
      </w:ins>
      <w:ins w:id="75" w:author="Virginia Anne Nichols" w:date="2025-05-14T10:41:00Z" w16du:dateUtc="2025-05-14T08:41:00Z">
        <w:r w:rsidR="00BA3457">
          <w:rPr>
            <w:lang w:val="en-US"/>
          </w:rPr>
          <w:t xml:space="preserve">provided </w:t>
        </w:r>
      </w:ins>
      <w:ins w:id="76" w:author="Virginia Anne Nichols" w:date="2025-05-14T09:58:00Z" w16du:dateUtc="2025-05-14T07:58:00Z">
        <w:r w:rsidR="003540F2">
          <w:rPr>
            <w:lang w:val="en-US"/>
          </w:rPr>
          <w:t>recommendation</w:t>
        </w:r>
      </w:ins>
      <w:ins w:id="77" w:author="Virginia Anne Nichols" w:date="2025-05-14T10:00:00Z" w16du:dateUtc="2025-05-14T08:00:00Z">
        <w:r w:rsidR="003540F2">
          <w:rPr>
            <w:lang w:val="en-US"/>
          </w:rPr>
          <w:t>s</w:t>
        </w:r>
      </w:ins>
      <w:ins w:id="78" w:author="Virginia Anne Nichols" w:date="2025-05-14T09:58:00Z" w16du:dateUtc="2025-05-14T07:58:00Z">
        <w:r w:rsidR="003540F2">
          <w:rPr>
            <w:lang w:val="en-US"/>
          </w:rPr>
          <w:t xml:space="preserve"> </w:t>
        </w:r>
      </w:ins>
      <w:ins w:id="79" w:author="Virginia Anne Nichols" w:date="2025-05-14T10:00:00Z" w16du:dateUtc="2025-05-14T08:00:00Z">
        <w:r w:rsidR="003540F2">
          <w:rPr>
            <w:lang w:val="en-US"/>
          </w:rPr>
          <w:t>for</w:t>
        </w:r>
      </w:ins>
      <w:ins w:id="80" w:author="Virginia Anne Nichols" w:date="2025-05-14T09:58:00Z" w16du:dateUtc="2025-05-14T07:58:00Z">
        <w:r w:rsidR="003540F2">
          <w:rPr>
            <w:lang w:val="en-US"/>
          </w:rPr>
          <w:t xml:space="preserve"> four scenarios). The </w:t>
        </w:r>
      </w:ins>
      <w:ins w:id="81" w:author="Virginia Anne Nichols" w:date="2025-05-14T10:41:00Z" w16du:dateUtc="2025-05-14T08:41:00Z">
        <w:r w:rsidR="00BA3457">
          <w:rPr>
            <w:lang w:val="en-US"/>
          </w:rPr>
          <w:t xml:space="preserve">Initiative </w:t>
        </w:r>
      </w:ins>
      <w:ins w:id="82" w:author="Virginia Anne Nichols" w:date="2025-05-14T09:58:00Z" w16du:dateUtc="2025-05-14T07:58:00Z">
        <w:r w:rsidR="003540F2">
          <w:rPr>
            <w:lang w:val="en-US"/>
          </w:rPr>
          <w:t>has been accompanied by significant public engagement, with an average of 30 presentations and 60 popular press products per year and 3,000 unique users registered for the recently launched recommendation tool</w:t>
        </w:r>
        <w:r w:rsidR="003540F2">
          <w:rPr>
            <w:lang w:val="en-US"/>
          </w:rPr>
          <w:fldChar w:fldCharType="begin"/>
        </w:r>
      </w:ins>
      <w:r w:rsidR="00D87240">
        <w:rPr>
          <w:lang w:val="en-US"/>
        </w:rPr>
        <w:instrText xml:space="preserve"> ADDIN ZOTERO_ITEM CSL_CITATION {"citationID":"6yvtWLVx","properties":{"formattedCitation":"\\super 53\\nosupersub{}","plainCitation":"53","noteIndex":0},"citationItems":[{"id":"VjJCyykt/xTRyQfEc","uris":["http://zotero.org/users/3599437/items/VZJ4DIIN"],"itemData":{"id":"u12bhc3X/55LlgtCJ","type":"webpage","abstract":"Recruiting Farmer Collaborators for 2024 Would you like to better understand and predict the optimum nitrogen fertilizer rate within and across your fields? We’re looking for farmers to participate in […]","container-title":"Department of Agronomy","language":"en-US","title":"Iowa Nitrogen Initiative","URL":"https://www.agron.iastate.edu/portfolio/iowa-nitrogen-initiative/","accessed":{"date-parts":[["2024",6,6]]}}}],"schema":"https://github.com/citation-style-language/schema/raw/master/csl-citation.json"} </w:instrText>
      </w:r>
      <w:ins w:id="83" w:author="Virginia Anne Nichols" w:date="2025-05-14T09:58:00Z" w16du:dateUtc="2025-05-14T07:58:00Z">
        <w:r w:rsidR="003540F2">
          <w:rPr>
            <w:lang w:val="en-US"/>
          </w:rPr>
          <w:fldChar w:fldCharType="separate"/>
        </w:r>
      </w:ins>
      <w:r w:rsidR="00B9365A" w:rsidRPr="00B9365A">
        <w:rPr>
          <w:vertAlign w:val="superscript"/>
          <w:lang w:val="en-US"/>
          <w:rPrChange w:id="84" w:author="Virginia Anne Nichols" w:date="2025-05-14T10:38:00Z" w16du:dateUtc="2025-05-14T08:38:00Z">
            <w:rPr>
              <w:vertAlign w:val="superscript"/>
            </w:rPr>
          </w:rPrChange>
        </w:rPr>
        <w:t>53</w:t>
      </w:r>
      <w:ins w:id="85" w:author="Virginia Anne Nichols" w:date="2025-05-14T09:58:00Z" w16du:dateUtc="2025-05-14T07:58:00Z">
        <w:r w:rsidR="003540F2">
          <w:rPr>
            <w:lang w:val="en-US"/>
          </w:rPr>
          <w:fldChar w:fldCharType="end"/>
        </w:r>
        <w:r w:rsidR="003540F2">
          <w:rPr>
            <w:lang w:val="en-US"/>
          </w:rPr>
          <w:t>. Scientifically, th</w:t>
        </w:r>
      </w:ins>
      <w:ins w:id="86" w:author="Virginia Anne Nichols" w:date="2025-05-14T10:01:00Z" w16du:dateUtc="2025-05-14T08:01:00Z">
        <w:r w:rsidR="003540F2">
          <w:rPr>
            <w:lang w:val="en-US"/>
          </w:rPr>
          <w:t>is program’s data</w:t>
        </w:r>
      </w:ins>
      <w:ins w:id="87" w:author="Virginia Anne Nichols" w:date="2025-05-14T09:58:00Z" w16du:dateUtc="2025-05-14T07:58:00Z">
        <w:r w:rsidR="003540F2">
          <w:rPr>
            <w:lang w:val="en-US"/>
          </w:rPr>
          <w:t xml:space="preserve"> ha</w:t>
        </w:r>
      </w:ins>
      <w:ins w:id="88" w:author="Virginia Anne Nichols" w:date="2025-05-14T10:42:00Z" w16du:dateUtc="2025-05-14T08:42:00Z">
        <w:r w:rsidR="00BA3457">
          <w:rPr>
            <w:lang w:val="en-US"/>
          </w:rPr>
          <w:t>ve</w:t>
        </w:r>
      </w:ins>
      <w:ins w:id="89" w:author="Virginia Anne Nichols" w:date="2025-05-14T09:58:00Z" w16du:dateUtc="2025-05-14T07:58:00Z">
        <w:r w:rsidR="003540F2">
          <w:rPr>
            <w:lang w:val="en-US"/>
          </w:rPr>
          <w:t xml:space="preserve"> highlighted fall residual nitrogen as an important predictor of the subsequent year’s nitrogen needs, which has </w:t>
        </w:r>
      </w:ins>
      <w:ins w:id="90" w:author="Virginia Anne Nichols" w:date="2025-05-14T10:43:00Z" w16du:dateUtc="2025-05-14T08:43:00Z">
        <w:r w:rsidR="00BA3457">
          <w:rPr>
            <w:lang w:val="en-US"/>
          </w:rPr>
          <w:t xml:space="preserve">previously </w:t>
        </w:r>
      </w:ins>
      <w:ins w:id="91" w:author="Virginia Anne Nichols" w:date="2025-05-14T09:58:00Z" w16du:dateUtc="2025-05-14T07:58:00Z">
        <w:r w:rsidR="003540F2">
          <w:rPr>
            <w:lang w:val="en-US"/>
          </w:rPr>
          <w:t>been overlooked</w:t>
        </w:r>
        <w:bookmarkEnd w:id="51"/>
        <w:r w:rsidR="003540F2">
          <w:rPr>
            <w:lang w:val="en-US"/>
          </w:rPr>
          <w:fldChar w:fldCharType="begin"/>
        </w:r>
      </w:ins>
      <w:r w:rsidR="00B9365A">
        <w:rPr>
          <w:lang w:val="en-US"/>
        </w:rPr>
        <w:instrText xml:space="preserve"> ADDIN ZOTERO_ITEM CSL_CITATION {"citationID":"gjcoxqLR","properties":{"formattedCitation":"\\super 54\\nosupersub{}","plainCitation":"54","noteIndex":0},"citationItems":[{"id":1681,"uris":["http://zotero.org/users/3599437/items/EN29TQ4Z"],"itemData":{"id":1681,"type":"article-journal","abstract":"The application of nitrogen (N) fertilizer both underpins high productivity of agricultural systems and contributes to multiple environmental harms. The search for ways that farmers can optimize the N fertilizer applications to their crops is of global significance. A common concept in developing recommendations for N fertilizer applications is the “mass balance paradigm” – that is, bigger crops need more N, and smaller less – despite several studies showing that the crop yield at the optimum N rate (Nopt) is poorly related to Nopt. In this study we simulated two contrasting field experiments where crops were grown for 5 and 16 consecutive years under uniform management, but in which yield at Nopt was poorly correlated to Nopt. We found that N lost to the environment relative to yields (i.e., kg N t-1) varied +/- 124 and 164 % of the mean in the simulations of the experiments. Conversely, N exported in harvested produce (kg N t-1) was +/- 11 and 48 % of the mean. Given the experiments were uniformly managed across time, the variations result from crop-to-crop climatic differences. These results provide, for the first time, a quantitative example of the importance of climatic causes of the poor correlation between yield at Nopt and Nopt. An implication of this result is that, even if yield of the coming crop could be accurately predicted it would be of little use in determining the amount of N fertilizer farmers need to apply because of the variability in environmental N losses and/or crop N uptake. These results, in addition to previous empirical evidence that yield at Nopt and Nopt are poorly correlated, may help industry and farmers move to more credible systems of N fertilizer management.","container-title":"Agronomy for Sustainable Development","DOI":"10.1007/s13593-024-00955-7","ISSN":"1773-0155","issue":"2","journalAbbreviation":"Agron. Sustain. Dev.","language":"en","page":"18","source":"Springer Link","title":"The nitrogen fertilizer conundrum: why is yield a poor determinant of crops’ nitrogen fertilizer requirements?","title-short":"The nitrogen fertilizer conundrum","volume":"44","author":[{"family":"Thorburn","given":"Peter J."},{"family":"Biggs","given":"Jody S."},{"family":"Puntel","given":"Laila A."},{"family":"Sawyer","given":"John E."},{"family":"Everingham","given":"Yvette L."},{"family":"Archontoulis","given":"Sotirios V."}],"issued":{"date-parts":[["2024",3,19]]}}}],"schema":"https://github.com/citation-style-language/schema/raw/master/csl-citation.json"} </w:instrText>
      </w:r>
      <w:ins w:id="92" w:author="Virginia Anne Nichols" w:date="2025-05-14T09:58:00Z" w16du:dateUtc="2025-05-14T07:58:00Z">
        <w:r w:rsidR="003540F2">
          <w:rPr>
            <w:lang w:val="en-US"/>
          </w:rPr>
          <w:fldChar w:fldCharType="separate"/>
        </w:r>
      </w:ins>
      <w:r w:rsidR="00B9365A" w:rsidRPr="00B9365A">
        <w:rPr>
          <w:vertAlign w:val="superscript"/>
          <w:lang w:val="en-US"/>
          <w:rPrChange w:id="93" w:author="Virginia Anne Nichols" w:date="2025-05-14T10:38:00Z" w16du:dateUtc="2025-05-14T08:38:00Z">
            <w:rPr>
              <w:vertAlign w:val="superscript"/>
            </w:rPr>
          </w:rPrChange>
        </w:rPr>
        <w:t>54</w:t>
      </w:r>
      <w:ins w:id="94" w:author="Virginia Anne Nichols" w:date="2025-05-14T09:58:00Z" w16du:dateUtc="2025-05-14T07:58:00Z">
        <w:r w:rsidR="003540F2">
          <w:rPr>
            <w:lang w:val="en-US"/>
          </w:rPr>
          <w:fldChar w:fldCharType="end"/>
        </w:r>
      </w:ins>
      <w:ins w:id="95" w:author="Virginia Anne Nichols" w:date="2025-05-15T12:50:00Z" w16du:dateUtc="2025-05-15T10:50:00Z">
        <w:r w:rsidR="00B7114B">
          <w:rPr>
            <w:lang w:val="en-US"/>
          </w:rPr>
          <w:t>.</w:t>
        </w:r>
      </w:ins>
      <w:ins w:id="96" w:author="Virginia Anne Nichols" w:date="2025-05-14T09:58:00Z" w16du:dateUtc="2025-05-14T07:58:00Z">
        <w:r w:rsidR="003540F2">
          <w:rPr>
            <w:lang w:val="en-US"/>
          </w:rPr>
          <w:t xml:space="preserve"> </w:t>
        </w:r>
      </w:ins>
      <w:del w:id="97" w:author="Virginia Anne Nichols" w:date="2025-05-14T09:58:00Z" w16du:dateUtc="2025-05-14T07:58:00Z">
        <w:r w:rsidRPr="00A427BC" w:rsidDel="003540F2">
          <w:rPr>
            <w:lang w:val="en-US"/>
          </w:rPr>
          <w:delText xml:space="preserve">The data </w:delText>
        </w:r>
        <w:r w:rsidR="007678D8" w:rsidRPr="00A427BC" w:rsidDel="003540F2">
          <w:rPr>
            <w:lang w:val="en-US"/>
          </w:rPr>
          <w:delText>will be</w:delText>
        </w:r>
        <w:r w:rsidRPr="00A427BC" w:rsidDel="003540F2">
          <w:rPr>
            <w:lang w:val="en-US"/>
          </w:rPr>
          <w:delText xml:space="preserve"> collectively pooled and used to drive transparently calculated, more nuanced recommendations. Similarly, Practical Farmers launched a regional program paying farmers to test nitrogen rates of their choice using replicated trials and sharing their results with the public. </w:delText>
        </w:r>
      </w:del>
      <w:r w:rsidRPr="00A427BC">
        <w:rPr>
          <w:lang w:val="en-US"/>
        </w:rPr>
        <w:t xml:space="preserve">These efforts </w:t>
      </w:r>
      <w:r w:rsidR="002440B0" w:rsidRPr="00A427BC">
        <w:rPr>
          <w:lang w:val="en-US"/>
        </w:rPr>
        <w:t xml:space="preserve">are </w:t>
      </w:r>
      <w:ins w:id="98" w:author="Virginia Anne Nichols" w:date="2025-05-14T10:01:00Z" w16du:dateUtc="2025-05-14T08:01:00Z">
        <w:r w:rsidR="003540F2">
          <w:rPr>
            <w:lang w:val="en-US"/>
          </w:rPr>
          <w:t xml:space="preserve">examples of </w:t>
        </w:r>
      </w:ins>
      <w:r w:rsidR="00EA20E7" w:rsidRPr="00A427BC">
        <w:rPr>
          <w:lang w:val="en-US"/>
        </w:rPr>
        <w:t>leverag</w:t>
      </w:r>
      <w:r w:rsidR="002440B0" w:rsidRPr="00A427BC">
        <w:rPr>
          <w:lang w:val="en-US"/>
        </w:rPr>
        <w:t>ing</w:t>
      </w:r>
      <w:r w:rsidR="00A82325" w:rsidRPr="00A427BC">
        <w:rPr>
          <w:lang w:val="en-US"/>
        </w:rPr>
        <w:t xml:space="preserve"> science</w:t>
      </w:r>
      <w:r w:rsidR="00EA20E7" w:rsidRPr="00A427BC">
        <w:rPr>
          <w:lang w:val="en-US"/>
        </w:rPr>
        <w:t xml:space="preserve"> to </w:t>
      </w:r>
      <w:r w:rsidRPr="00A427BC">
        <w:rPr>
          <w:lang w:val="en-US"/>
        </w:rPr>
        <w:t>redistrib</w:t>
      </w:r>
      <w:r w:rsidR="00EA20E7" w:rsidRPr="00A427BC">
        <w:rPr>
          <w:lang w:val="en-US"/>
        </w:rPr>
        <w:t>ute</w:t>
      </w:r>
      <w:r w:rsidRPr="00A427BC">
        <w:rPr>
          <w:lang w:val="en-US"/>
        </w:rPr>
        <w:t xml:space="preserve"> power </w:t>
      </w:r>
      <w:del w:id="99" w:author="Virginia Anne Nichols" w:date="2025-05-14T10:01:00Z" w16du:dateUtc="2025-05-14T08:01:00Z">
        <w:r w:rsidR="007678D8" w:rsidRPr="00A427BC" w:rsidDel="003540F2">
          <w:rPr>
            <w:lang w:val="en-US"/>
          </w:rPr>
          <w:delText>more equ</w:delText>
        </w:r>
        <w:r w:rsidR="005A54F6" w:rsidRPr="00A427BC" w:rsidDel="003540F2">
          <w:rPr>
            <w:lang w:val="en-US"/>
          </w:rPr>
          <w:delText>itably</w:delText>
        </w:r>
        <w:r w:rsidR="007678D8" w:rsidRPr="00A427BC" w:rsidDel="003540F2">
          <w:rPr>
            <w:lang w:val="en-US"/>
          </w:rPr>
          <w:delText xml:space="preserve"> </w:delText>
        </w:r>
      </w:del>
      <w:r w:rsidR="007678D8" w:rsidRPr="00A427BC">
        <w:rPr>
          <w:lang w:val="en-US"/>
        </w:rPr>
        <w:t xml:space="preserve">amongst </w:t>
      </w:r>
      <w:r w:rsidR="00EA20E7" w:rsidRPr="00A427BC">
        <w:rPr>
          <w:lang w:val="en-US"/>
        </w:rPr>
        <w:t xml:space="preserve">farmers, scientists, and </w:t>
      </w:r>
      <w:r w:rsidR="007678D8" w:rsidRPr="00A427BC">
        <w:rPr>
          <w:lang w:val="en-US"/>
        </w:rPr>
        <w:t>the public</w:t>
      </w:r>
      <w:r w:rsidR="005A54F6" w:rsidRPr="00A427BC">
        <w:rPr>
          <w:lang w:val="en-US"/>
        </w:rPr>
        <w:t xml:space="preserve">, blurring the lines between </w:t>
      </w:r>
      <w:r w:rsidR="00D24C6D" w:rsidRPr="00A427BC">
        <w:rPr>
          <w:lang w:val="en-US"/>
        </w:rPr>
        <w:t xml:space="preserve">science </w:t>
      </w:r>
      <w:r w:rsidR="005A54F6" w:rsidRPr="00A427BC">
        <w:rPr>
          <w:lang w:val="en-US"/>
        </w:rPr>
        <w:t>creator and user. It</w:t>
      </w:r>
      <w:r w:rsidR="00EA20E7" w:rsidRPr="00A427BC">
        <w:rPr>
          <w:lang w:val="en-US"/>
        </w:rPr>
        <w:t xml:space="preserve"> also represent</w:t>
      </w:r>
      <w:r w:rsidR="00A6595D" w:rsidRPr="00A427BC">
        <w:rPr>
          <w:lang w:val="en-US"/>
        </w:rPr>
        <w:t>s</w:t>
      </w:r>
      <w:r w:rsidR="00EA20E7" w:rsidRPr="00A427BC">
        <w:rPr>
          <w:lang w:val="en-US"/>
        </w:rPr>
        <w:t xml:space="preserve"> a</w:t>
      </w:r>
      <w:r w:rsidR="00883353" w:rsidRPr="00A427BC">
        <w:rPr>
          <w:lang w:val="en-US"/>
        </w:rPr>
        <w:t>n important and</w:t>
      </w:r>
      <w:r w:rsidR="00EA20E7" w:rsidRPr="00A427BC">
        <w:rPr>
          <w:lang w:val="en-US"/>
        </w:rPr>
        <w:t xml:space="preserve"> positive shift in awareness regarding detrimental power inequities </w:t>
      </w:r>
      <w:r w:rsidR="00EE5623" w:rsidRPr="00A427BC">
        <w:rPr>
          <w:lang w:val="en-US"/>
        </w:rPr>
        <w:t>in previous applications of science</w:t>
      </w:r>
      <w:r w:rsidR="00EA20E7" w:rsidRPr="00A427BC">
        <w:rPr>
          <w:lang w:val="en-US"/>
        </w:rPr>
        <w:t>.</w:t>
      </w:r>
    </w:p>
    <w:p w14:paraId="47041102" w14:textId="4C26F088" w:rsidR="00387D49" w:rsidRPr="00A427BC" w:rsidRDefault="00387D49" w:rsidP="00A30E15">
      <w:pPr>
        <w:rPr>
          <w:lang w:val="en-US"/>
        </w:rPr>
      </w:pPr>
    </w:p>
    <w:p w14:paraId="7D5DAF8C" w14:textId="2675BC4C" w:rsidR="00C83D16" w:rsidRPr="00A427BC" w:rsidRDefault="002E2390" w:rsidP="008A4A87">
      <w:pPr>
        <w:pStyle w:val="Heading2"/>
        <w:rPr>
          <w:color w:val="auto"/>
          <w:lang w:val="en-US"/>
        </w:rPr>
      </w:pPr>
      <w:r w:rsidRPr="00A427BC">
        <w:rPr>
          <w:color w:val="auto"/>
          <w:lang w:val="en-US"/>
        </w:rPr>
        <w:t xml:space="preserve">2.3 </w:t>
      </w:r>
      <w:r w:rsidR="00EE5623" w:rsidRPr="00A427BC">
        <w:rPr>
          <w:color w:val="auto"/>
          <w:lang w:val="en-US"/>
        </w:rPr>
        <w:t xml:space="preserve">Expanding </w:t>
      </w:r>
      <w:r w:rsidR="0061086F" w:rsidRPr="00A427BC">
        <w:rPr>
          <w:color w:val="auto"/>
          <w:lang w:val="en-US"/>
        </w:rPr>
        <w:t>the concept of scien</w:t>
      </w:r>
      <w:r w:rsidR="00551F22" w:rsidRPr="00A427BC">
        <w:rPr>
          <w:color w:val="auto"/>
          <w:lang w:val="en-US"/>
        </w:rPr>
        <w:t>tific measurements</w:t>
      </w:r>
    </w:p>
    <w:p w14:paraId="237F8432" w14:textId="41654EF3" w:rsidR="00A42909" w:rsidRPr="00A427BC" w:rsidRDefault="00EE5623" w:rsidP="00C83D16">
      <w:pPr>
        <w:rPr>
          <w:lang w:val="en-US"/>
        </w:rPr>
      </w:pPr>
      <w:r w:rsidRPr="00A427BC">
        <w:rPr>
          <w:lang w:val="en-US"/>
        </w:rPr>
        <w:t xml:space="preserve">While traditional Western science methodologies can have a role in addressing power </w:t>
      </w:r>
      <w:r w:rsidR="007E6D0D" w:rsidRPr="00A427BC">
        <w:rPr>
          <w:lang w:val="en-US"/>
        </w:rPr>
        <w:t>imbalances</w:t>
      </w:r>
      <w:r w:rsidRPr="00A427BC">
        <w:rPr>
          <w:lang w:val="en-US"/>
        </w:rPr>
        <w:t xml:space="preserve">, expanding the definition of science is also </w:t>
      </w:r>
      <w:r w:rsidR="0061086F" w:rsidRPr="00A427BC">
        <w:rPr>
          <w:lang w:val="en-US"/>
        </w:rPr>
        <w:t xml:space="preserve">an </w:t>
      </w:r>
      <w:r w:rsidRPr="00A427BC">
        <w:rPr>
          <w:lang w:val="en-US"/>
        </w:rPr>
        <w:t>important</w:t>
      </w:r>
      <w:r w:rsidR="0061086F" w:rsidRPr="00A427BC">
        <w:rPr>
          <w:lang w:val="en-US"/>
        </w:rPr>
        <w:t xml:space="preserve"> component of redistributing power</w:t>
      </w:r>
      <w:r w:rsidRPr="00A427BC">
        <w:rPr>
          <w:lang w:val="en-US"/>
        </w:rPr>
        <w:t>. The concept of ‘m</w:t>
      </w:r>
      <w:r w:rsidR="00A42909" w:rsidRPr="00A427BC">
        <w:rPr>
          <w:lang w:val="en-US"/>
        </w:rPr>
        <w:t>ultiple ways of knowing</w:t>
      </w:r>
      <w:r w:rsidRPr="00A427BC">
        <w:rPr>
          <w:lang w:val="en-US"/>
        </w:rPr>
        <w:t>’</w:t>
      </w:r>
      <w:r w:rsidR="00A42909" w:rsidRPr="00A427BC">
        <w:rPr>
          <w:lang w:val="en-US"/>
        </w:rPr>
        <w:t xml:space="preserve"> origina</w:t>
      </w:r>
      <w:r w:rsidR="00546CC0" w:rsidRPr="00A427BC">
        <w:rPr>
          <w:lang w:val="en-US"/>
        </w:rPr>
        <w:t>tes in Indigenous</w:t>
      </w:r>
      <w:r w:rsidR="00A42909" w:rsidRPr="00A427BC">
        <w:rPr>
          <w:lang w:val="en-US"/>
        </w:rPr>
        <w:t xml:space="preserve"> </w:t>
      </w:r>
      <w:r w:rsidR="00A86F8F" w:rsidRPr="00A427BC">
        <w:rPr>
          <w:lang w:val="en-US"/>
        </w:rPr>
        <w:t>epistemolog</w:t>
      </w:r>
      <w:r w:rsidR="00546CC0" w:rsidRPr="00A427BC">
        <w:rPr>
          <w:lang w:val="en-US"/>
        </w:rPr>
        <w:t>ies</w:t>
      </w:r>
      <w:r w:rsidR="00A42909" w:rsidRPr="00A427BC">
        <w:rPr>
          <w:lang w:val="en-US"/>
        </w:rPr>
        <w:t xml:space="preserve"> but has </w:t>
      </w:r>
      <w:r w:rsidRPr="00A427BC">
        <w:rPr>
          <w:lang w:val="en-US"/>
        </w:rPr>
        <w:t xml:space="preserve">recently </w:t>
      </w:r>
      <w:r w:rsidR="00A42909" w:rsidRPr="00A427BC">
        <w:rPr>
          <w:lang w:val="en-US"/>
        </w:rPr>
        <w:t xml:space="preserve">migrated into </w:t>
      </w:r>
      <w:ins w:id="100" w:author="Virginia Anne Nichols" w:date="2025-05-14T10:45:00Z" w16du:dateUtc="2025-05-14T08:45:00Z">
        <w:r w:rsidR="00A0133F">
          <w:rPr>
            <w:lang w:val="en-US"/>
          </w:rPr>
          <w:t xml:space="preserve">the </w:t>
        </w:r>
      </w:ins>
      <w:r w:rsidR="00A42909" w:rsidRPr="00A427BC">
        <w:rPr>
          <w:lang w:val="en-US"/>
        </w:rPr>
        <w:t>common vernacular</w:t>
      </w:r>
      <w:r w:rsidR="00650D5D" w:rsidRPr="00A427BC">
        <w:rPr>
          <w:lang w:val="en-US"/>
        </w:rPr>
        <w:t>.</w:t>
      </w:r>
      <w:r w:rsidR="00A42909" w:rsidRPr="00A427BC">
        <w:rPr>
          <w:lang w:val="en-US"/>
        </w:rPr>
        <w:t xml:space="preserve"> </w:t>
      </w:r>
      <w:r w:rsidR="0061086F" w:rsidRPr="00A427BC">
        <w:rPr>
          <w:lang w:val="en-US"/>
        </w:rPr>
        <w:t>The concept</w:t>
      </w:r>
      <w:r w:rsidR="00A42909" w:rsidRPr="00A427BC">
        <w:rPr>
          <w:lang w:val="en-US"/>
        </w:rPr>
        <w:t xml:space="preserve"> recognizes the diverse means through which individuals and groups understand the world around them</w:t>
      </w:r>
      <w:r w:rsidR="00546CC0" w:rsidRPr="00A427BC">
        <w:rPr>
          <w:lang w:val="en-US"/>
        </w:rPr>
        <w:t xml:space="preserve">, including </w:t>
      </w:r>
      <w:r w:rsidR="00A42909" w:rsidRPr="00A427BC">
        <w:rPr>
          <w:lang w:val="en-US"/>
        </w:rPr>
        <w:t xml:space="preserve">empirical observation and logical reasoning, but also personal experience </w:t>
      </w:r>
      <w:r w:rsidR="00784026" w:rsidRPr="00A427BC">
        <w:rPr>
          <w:lang w:val="en-US"/>
        </w:rPr>
        <w:t xml:space="preserve">and </w:t>
      </w:r>
      <w:r w:rsidR="00A42909" w:rsidRPr="00A427BC">
        <w:rPr>
          <w:lang w:val="en-US"/>
        </w:rPr>
        <w:t>cultural traditions</w:t>
      </w:r>
      <w:r w:rsidR="004F7CEA" w:rsidRPr="00A427BC">
        <w:rPr>
          <w:lang w:val="en-US"/>
        </w:rPr>
        <w:t xml:space="preserve"> extending from place-based knowledge</w:t>
      </w:r>
      <w:del w:id="101" w:author="Virginia Anne Nichols" w:date="2025-05-14T10:02:00Z" w16du:dateUtc="2025-05-14T08:02:00Z">
        <w:r w:rsidR="004F7CEA" w:rsidRPr="00A427BC" w:rsidDel="00CD4B4D">
          <w:rPr>
            <w:lang w:val="en-US"/>
          </w:rPr>
          <w:delText>s</w:delText>
        </w:r>
      </w:del>
      <w:r w:rsidR="004F7CEA" w:rsidRPr="00A427BC">
        <w:rPr>
          <w:lang w:val="en-US"/>
        </w:rPr>
        <w:t xml:space="preserve">, for example. </w:t>
      </w:r>
      <w:r w:rsidR="00546CC0" w:rsidRPr="00A427BC">
        <w:rPr>
          <w:lang w:val="en-US"/>
        </w:rPr>
        <w:t xml:space="preserve">In dismissing knowledge originating outside </w:t>
      </w:r>
      <w:del w:id="102" w:author="Virginia Anne Nichols" w:date="2025-05-14T10:46:00Z" w16du:dateUtc="2025-05-14T08:46:00Z">
        <w:r w:rsidR="00546CC0" w:rsidRPr="00A427BC" w:rsidDel="00A0133F">
          <w:rPr>
            <w:lang w:val="en-US"/>
          </w:rPr>
          <w:delText xml:space="preserve">of </w:delText>
        </w:r>
      </w:del>
      <w:r w:rsidR="00A4510A" w:rsidRPr="00A427BC">
        <w:rPr>
          <w:lang w:val="en-US"/>
        </w:rPr>
        <w:t xml:space="preserve">traditional scientific </w:t>
      </w:r>
      <w:r w:rsidR="0061086F" w:rsidRPr="00A427BC">
        <w:rPr>
          <w:lang w:val="en-US"/>
        </w:rPr>
        <w:t>observations</w:t>
      </w:r>
      <w:r w:rsidR="00546CC0" w:rsidRPr="00A427BC">
        <w:rPr>
          <w:lang w:val="en-US"/>
        </w:rPr>
        <w:t xml:space="preserve">, scientists limit the </w:t>
      </w:r>
      <w:r w:rsidR="0093395F" w:rsidRPr="00A427BC">
        <w:rPr>
          <w:lang w:val="en-US"/>
        </w:rPr>
        <w:t>potential</w:t>
      </w:r>
      <w:r w:rsidR="00546CC0" w:rsidRPr="00A427BC">
        <w:rPr>
          <w:lang w:val="en-US"/>
        </w:rPr>
        <w:t xml:space="preserve"> </w:t>
      </w:r>
      <w:r w:rsidR="0093395F" w:rsidRPr="00A427BC">
        <w:rPr>
          <w:lang w:val="en-US"/>
        </w:rPr>
        <w:t>contribution</w:t>
      </w:r>
      <w:r w:rsidR="00546CC0" w:rsidRPr="00A427BC">
        <w:rPr>
          <w:lang w:val="en-US"/>
        </w:rPr>
        <w:t xml:space="preserve"> such knowledge can </w:t>
      </w:r>
      <w:r w:rsidR="006A3F10" w:rsidRPr="00A427BC">
        <w:rPr>
          <w:lang w:val="en-US"/>
        </w:rPr>
        <w:t xml:space="preserve">have in </w:t>
      </w:r>
      <w:r w:rsidR="00546CC0" w:rsidRPr="00A427BC">
        <w:rPr>
          <w:lang w:val="en-US"/>
        </w:rPr>
        <w:t>enrich</w:t>
      </w:r>
      <w:r w:rsidR="006A3F10" w:rsidRPr="00A427BC">
        <w:rPr>
          <w:lang w:val="en-US"/>
        </w:rPr>
        <w:t>ing</w:t>
      </w:r>
      <w:r w:rsidR="00546CC0" w:rsidRPr="00A427BC">
        <w:rPr>
          <w:lang w:val="en-US"/>
        </w:rPr>
        <w:t xml:space="preserve"> scientific understanding</w:t>
      </w:r>
      <w:r w:rsidR="00174198" w:rsidRPr="00A427BC">
        <w:rPr>
          <w:lang w:val="en-US"/>
        </w:rPr>
        <w:fldChar w:fldCharType="begin"/>
      </w:r>
      <w:r w:rsidR="00D87240">
        <w:rPr>
          <w:lang w:val="en-US"/>
        </w:rPr>
        <w:instrText xml:space="preserve"> ADDIN ZOTERO_ITEM CSL_CITATION {"citationID":"ZMmV3Tfb","properties":{"formattedCitation":"\\super 55\\nosupersub{}","plainCitation":"55","noteIndex":0},"citationItems":[{"id":"VjJCyykt/xh9x3NDT","uris":["http://zotero.org/users/3599437/items/V55B6XFC"],"itemData":{"id":1513,"type":"article-journal","abstract":"In this time of reconciliation, Indigenous researchers-in-relation are sharing research paradigms and approaches that align with Indigenous worldviews. This article shares an interpretation of the Mi’kmaw concept of Two-Eyed Seeing as the synthesis of Indigenous methodology and participatory action research situated within an Indigenous paradigm of relevant, reciprocal, respectful, and responsible research. Two-Eyed Seeing is discussed as a guiding approach for researchers offering Indigenous voices and ways of knowing as a means to shift existing qualitative research paradigms. The author offers practical considerations for conducting research with Indigenous peoples in a “good and authentic way.” Through the co-creation of knowledge with Indigenous communities, a collective story was produced as a wellness teaching tool to foster the transfer of knowledge in a meaningful way.","container-title":"International Journal of Qualitative Methods","DOI":"10.1177/1609406918812346","ISSN":"1609-4069","issue":"1","language":"en","note":"publisher: SAGE Publications Inc","page":"1609406918812346","source":"SAGE Journals","title":"An Application of Two-Eyed Seeing: Indigenous Research Methods With Participatory Action Research","title-short":"An Application of Two-Eyed Seeing","volume":"17","author":[{"family":"Peltier","given":"Cindy"}],"issued":{"date-parts":[["2018",12,1]]}}}],"schema":"https://github.com/citation-style-language/schema/raw/master/csl-citation.json"} </w:instrText>
      </w:r>
      <w:r w:rsidR="00174198" w:rsidRPr="00A427BC">
        <w:rPr>
          <w:lang w:val="en-US"/>
        </w:rPr>
        <w:fldChar w:fldCharType="separate"/>
      </w:r>
      <w:r w:rsidR="00B9365A" w:rsidRPr="00B9365A">
        <w:rPr>
          <w:vertAlign w:val="superscript"/>
          <w:lang w:val="en-US"/>
          <w:rPrChange w:id="103" w:author="Virginia Anne Nichols" w:date="2025-05-14T10:38:00Z" w16du:dateUtc="2025-05-14T08:38:00Z">
            <w:rPr>
              <w:vertAlign w:val="superscript"/>
            </w:rPr>
          </w:rPrChange>
        </w:rPr>
        <w:t>55</w:t>
      </w:r>
      <w:r w:rsidR="00174198" w:rsidRPr="00A427BC">
        <w:rPr>
          <w:lang w:val="en-US"/>
        </w:rPr>
        <w:fldChar w:fldCharType="end"/>
      </w:r>
      <w:r w:rsidR="00A4510A" w:rsidRPr="00A427BC">
        <w:rPr>
          <w:lang w:val="en-US"/>
        </w:rPr>
        <w:t>.</w:t>
      </w:r>
      <w:r w:rsidR="00546CC0" w:rsidRPr="00A427BC">
        <w:rPr>
          <w:lang w:val="en-US"/>
        </w:rPr>
        <w:t xml:space="preserve"> It follows that </w:t>
      </w:r>
      <w:r w:rsidR="005F5DD2" w:rsidRPr="00A427BC">
        <w:rPr>
          <w:lang w:val="en-US"/>
        </w:rPr>
        <w:t xml:space="preserve">by </w:t>
      </w:r>
      <w:r w:rsidR="00546CC0" w:rsidRPr="00A427BC">
        <w:rPr>
          <w:lang w:val="en-US"/>
        </w:rPr>
        <w:t>u</w:t>
      </w:r>
      <w:r w:rsidR="00A42909" w:rsidRPr="00A427BC">
        <w:rPr>
          <w:lang w:val="en-US"/>
        </w:rPr>
        <w:t>tilizing non-traditional measurements</w:t>
      </w:r>
      <w:r w:rsidR="005F5DD2" w:rsidRPr="00A427BC">
        <w:rPr>
          <w:lang w:val="en-US"/>
        </w:rPr>
        <w:t xml:space="preserve">, </w:t>
      </w:r>
      <w:r w:rsidR="00A86F8F" w:rsidRPr="00A427BC">
        <w:rPr>
          <w:lang w:val="en-US"/>
        </w:rPr>
        <w:t xml:space="preserve">agricultural scientists can honor multiple ways of knowing </w:t>
      </w:r>
      <w:r w:rsidR="00481783" w:rsidRPr="00A427BC">
        <w:rPr>
          <w:lang w:val="en-US"/>
        </w:rPr>
        <w:t xml:space="preserve">while still working </w:t>
      </w:r>
      <w:r w:rsidR="00A86F8F" w:rsidRPr="00A427BC">
        <w:rPr>
          <w:lang w:val="en-US"/>
        </w:rPr>
        <w:t xml:space="preserve">within </w:t>
      </w:r>
      <w:r w:rsidR="00481783" w:rsidRPr="00A427BC">
        <w:rPr>
          <w:lang w:val="en-US"/>
        </w:rPr>
        <w:t>a</w:t>
      </w:r>
      <w:r w:rsidR="00A86F8F" w:rsidRPr="00A427BC">
        <w:rPr>
          <w:lang w:val="en-US"/>
        </w:rPr>
        <w:t xml:space="preserve"> scientific framework. </w:t>
      </w:r>
      <w:r w:rsidR="00A15848" w:rsidRPr="00A427BC">
        <w:rPr>
          <w:lang w:val="en-US"/>
        </w:rPr>
        <w:t>A</w:t>
      </w:r>
      <w:r w:rsidR="00546CC0" w:rsidRPr="00A427BC">
        <w:rPr>
          <w:lang w:val="en-US"/>
        </w:rPr>
        <w:t>n</w:t>
      </w:r>
      <w:r w:rsidR="00A15848" w:rsidRPr="00A427BC">
        <w:rPr>
          <w:lang w:val="en-US"/>
        </w:rPr>
        <w:t xml:space="preserve"> apposite example is USDA NASS </w:t>
      </w:r>
      <w:r w:rsidR="006A3F10" w:rsidRPr="00A427BC">
        <w:rPr>
          <w:lang w:val="en-US"/>
        </w:rPr>
        <w:t>reporting</w:t>
      </w:r>
      <w:r w:rsidR="00A15848" w:rsidRPr="00A427BC">
        <w:rPr>
          <w:lang w:val="en-US"/>
        </w:rPr>
        <w:t xml:space="preserve"> of a ‘workable field day’</w:t>
      </w:r>
      <w:ins w:id="104" w:author="Virginia Anne Nichols" w:date="2025-05-14T10:48:00Z" w16du:dateUtc="2025-05-14T08:48:00Z">
        <w:r w:rsidR="00A0133F">
          <w:rPr>
            <w:lang w:val="en-US"/>
          </w:rPr>
          <w:t xml:space="preserve"> - </w:t>
        </w:r>
      </w:ins>
      <w:del w:id="105" w:author="Virginia Anne Nichols" w:date="2025-05-14T10:48:00Z" w16du:dateUtc="2025-05-14T08:48:00Z">
        <w:r w:rsidR="00A15848" w:rsidRPr="00A427BC" w:rsidDel="00A0133F">
          <w:rPr>
            <w:lang w:val="en-US"/>
          </w:rPr>
          <w:delText>, defined a</w:delText>
        </w:r>
      </w:del>
      <w:r w:rsidR="00A15848" w:rsidRPr="00A427BC">
        <w:rPr>
          <w:lang w:val="en-US"/>
        </w:rPr>
        <w:t>s</w:t>
      </w:r>
      <w:ins w:id="106" w:author="Virginia Anne Nichols" w:date="2025-05-14T10:46:00Z" w16du:dateUtc="2025-05-14T08:46:00Z">
        <w:r w:rsidR="00A0133F">
          <w:rPr>
            <w:lang w:val="en-US"/>
          </w:rPr>
          <w:t xml:space="preserve"> a</w:t>
        </w:r>
      </w:ins>
      <w:r w:rsidR="00A15848" w:rsidRPr="00A427BC">
        <w:rPr>
          <w:lang w:val="en-US"/>
        </w:rPr>
        <w:t xml:space="preserve"> day whe</w:t>
      </w:r>
      <w:ins w:id="107" w:author="Virginia Anne Nichols" w:date="2025-05-14T10:48:00Z" w16du:dateUtc="2025-05-14T08:48:00Z">
        <w:r w:rsidR="00A0133F">
          <w:rPr>
            <w:lang w:val="en-US"/>
          </w:rPr>
          <w:t>n</w:t>
        </w:r>
      </w:ins>
      <w:del w:id="108" w:author="Virginia Anne Nichols" w:date="2025-05-14T10:48:00Z" w16du:dateUtc="2025-05-14T08:48:00Z">
        <w:r w:rsidR="00A15848" w:rsidRPr="00A427BC" w:rsidDel="00A0133F">
          <w:rPr>
            <w:lang w:val="en-US"/>
          </w:rPr>
          <w:delText>re</w:delText>
        </w:r>
      </w:del>
      <w:r w:rsidR="00A15848" w:rsidRPr="00A427BC">
        <w:rPr>
          <w:lang w:val="en-US"/>
        </w:rPr>
        <w:t xml:space="preserve"> weather and field conditions </w:t>
      </w:r>
      <w:ins w:id="109" w:author="Virginia Anne Nichols" w:date="2025-05-14T10:48:00Z" w16du:dateUtc="2025-05-14T08:48:00Z">
        <w:r w:rsidR="00A0133F">
          <w:rPr>
            <w:lang w:val="en-US"/>
          </w:rPr>
          <w:t>permit</w:t>
        </w:r>
      </w:ins>
      <w:del w:id="110" w:author="Virginia Anne Nichols" w:date="2025-05-14T10:48:00Z" w16du:dateUtc="2025-05-14T08:48:00Z">
        <w:r w:rsidR="00A15848" w:rsidRPr="00A427BC" w:rsidDel="00A0133F">
          <w:rPr>
            <w:lang w:val="en-US"/>
          </w:rPr>
          <w:delText>allow</w:delText>
        </w:r>
      </w:del>
      <w:r w:rsidR="00A15848" w:rsidRPr="00A427BC">
        <w:rPr>
          <w:lang w:val="en-US"/>
        </w:rPr>
        <w:t xml:space="preserve"> producers to work in </w:t>
      </w:r>
      <w:ins w:id="111" w:author="Virginia Anne Nichols" w:date="2025-05-14T10:48:00Z" w16du:dateUtc="2025-05-14T08:48:00Z">
        <w:r w:rsidR="00A0133F">
          <w:rPr>
            <w:lang w:val="en-US"/>
          </w:rPr>
          <w:t xml:space="preserve">their </w:t>
        </w:r>
      </w:ins>
      <w:r w:rsidR="00A15848" w:rsidRPr="00A427BC">
        <w:rPr>
          <w:lang w:val="en-US"/>
        </w:rPr>
        <w:t xml:space="preserve">fields </w:t>
      </w:r>
      <w:ins w:id="112" w:author="Virginia Anne Nichols" w:date="2025-05-14T10:48:00Z" w16du:dateUtc="2025-05-14T08:48:00Z">
        <w:r w:rsidR="00A0133F">
          <w:rPr>
            <w:lang w:val="en-US"/>
          </w:rPr>
          <w:t xml:space="preserve">for the majority of </w:t>
        </w:r>
      </w:ins>
      <w:del w:id="113" w:author="Virginia Anne Nichols" w:date="2025-05-14T10:48:00Z" w16du:dateUtc="2025-05-14T08:48:00Z">
        <w:r w:rsidR="00A15848" w:rsidRPr="00A427BC" w:rsidDel="00A0133F">
          <w:rPr>
            <w:lang w:val="en-US"/>
          </w:rPr>
          <w:delText xml:space="preserve">a major portion of </w:delText>
        </w:r>
      </w:del>
      <w:r w:rsidR="00A15848" w:rsidRPr="00A427BC">
        <w:rPr>
          <w:lang w:val="en-US"/>
        </w:rPr>
        <w:t>the day</w:t>
      </w:r>
      <w:r w:rsidR="00174198" w:rsidRPr="00A427BC">
        <w:rPr>
          <w:lang w:val="en-US"/>
        </w:rPr>
        <w:fldChar w:fldCharType="begin"/>
      </w:r>
      <w:r w:rsidR="00D87240">
        <w:rPr>
          <w:lang w:val="en-US"/>
        </w:rPr>
        <w:instrText xml:space="preserve"> ADDIN ZOTERO_ITEM CSL_CITATION {"citationID":"XZBQCHjA","properties":{"formattedCitation":"\\super 56\\nosupersub{}","plainCitation":"56","noteIndex":0},"citationItems":[{"id":"VjJCyykt/NCNiMw0N","uris":["http://zotero.org/users/3599437/items/TBMP2R75"],"itemData":{"id":1515,"type":"webpage","title":"USDA - National Agricultural Statistics Service - Publications - National Crop Progress - Terms and Definitions","URL":"https://www.nass.usda.gov/Publications/National_Crop_Progress/Terms_and_Definitions/index.php#days","accessed":{"date-parts":[["2024",6,6]]}}}],"schema":"https://github.com/citation-style-language/schema/raw/master/csl-citation.json"} </w:instrText>
      </w:r>
      <w:r w:rsidR="00174198" w:rsidRPr="00A427BC">
        <w:rPr>
          <w:lang w:val="en-US"/>
        </w:rPr>
        <w:fldChar w:fldCharType="separate"/>
      </w:r>
      <w:r w:rsidR="00B9365A" w:rsidRPr="00B9365A">
        <w:rPr>
          <w:vertAlign w:val="superscript"/>
          <w:lang w:val="en-US"/>
          <w:rPrChange w:id="114" w:author="Virginia Anne Nichols" w:date="2025-05-14T10:38:00Z" w16du:dateUtc="2025-05-14T08:38:00Z">
            <w:rPr>
              <w:vertAlign w:val="superscript"/>
            </w:rPr>
          </w:rPrChange>
        </w:rPr>
        <w:t>56</w:t>
      </w:r>
      <w:r w:rsidR="00174198" w:rsidRPr="00A427BC">
        <w:rPr>
          <w:lang w:val="en-US"/>
        </w:rPr>
        <w:fldChar w:fldCharType="end"/>
      </w:r>
      <w:r w:rsidR="00A15848" w:rsidRPr="00A427BC">
        <w:rPr>
          <w:lang w:val="en-US"/>
        </w:rPr>
        <w:t>.</w:t>
      </w:r>
      <w:r w:rsidR="000732A5" w:rsidRPr="00A427BC">
        <w:rPr>
          <w:lang w:val="en-US"/>
        </w:rPr>
        <w:t xml:space="preserve"> </w:t>
      </w:r>
      <w:r w:rsidR="005F5DD2" w:rsidRPr="00A427BC">
        <w:rPr>
          <w:lang w:val="en-US"/>
        </w:rPr>
        <w:t>It has a scientific underpinning</w:t>
      </w:r>
      <w:r w:rsidR="00174198" w:rsidRPr="00A427BC">
        <w:rPr>
          <w:lang w:val="en-US"/>
        </w:rPr>
        <w:fldChar w:fldCharType="begin"/>
      </w:r>
      <w:r w:rsidR="00D87240">
        <w:rPr>
          <w:lang w:val="en-US"/>
        </w:rPr>
        <w:instrText xml:space="preserve"> ADDIN ZOTERO_ITEM CSL_CITATION {"citationID":"8sXiLiJj","properties":{"formattedCitation":"\\super 57\\nosupersub{}","plainCitation":"57","noteIndex":0},"citationItems":[{"id":"VjJCyykt/NsOMElUE","uris":["http://zotero.org/users/3599437/items/XPLPG83Z"],"itemData":{"id":1425,"type":"article-journal","abstract":"The relationship between the strength of field soils, under grass ley and winter wheat, and soil moisture deficit has been monitored over an 18 month period. The soil types selected represent a range of agricultural soils commonly found in Europe. Strong correlations were found to exist between moisture deficit and penetration resistance. This relationship has been used to develop a technique for predicting the average number of days on which land at a given site can be trafficked or worked during a year.","container-title":"Soil and Tillage Research","DOI":"10.1016/S0167-1987(96)01072-0","ISSN":"0167-1987","issue":"3","journalAbbreviation":"Soil and Tillage Research","page":"155-168","source":"ScienceDirect","title":"Prediction of trafficability and workability from soil moisture deficit","volume":"40","author":[{"family":"Earl","given":"R."}],"issued":{"date-parts":[["1997",1,1]]}}}],"schema":"https://github.com/citation-style-language/schema/raw/master/csl-citation.json"} </w:instrText>
      </w:r>
      <w:r w:rsidR="00174198" w:rsidRPr="00A427BC">
        <w:rPr>
          <w:lang w:val="en-US"/>
        </w:rPr>
        <w:fldChar w:fldCharType="separate"/>
      </w:r>
      <w:r w:rsidR="00B9365A" w:rsidRPr="00B9365A">
        <w:rPr>
          <w:vertAlign w:val="superscript"/>
          <w:lang w:val="en-US"/>
          <w:rPrChange w:id="115" w:author="Virginia Anne Nichols" w:date="2025-05-14T10:38:00Z" w16du:dateUtc="2025-05-14T08:38:00Z">
            <w:rPr>
              <w:vertAlign w:val="superscript"/>
            </w:rPr>
          </w:rPrChange>
        </w:rPr>
        <w:t>57</w:t>
      </w:r>
      <w:r w:rsidR="00174198" w:rsidRPr="00A427BC">
        <w:rPr>
          <w:lang w:val="en-US"/>
        </w:rPr>
        <w:fldChar w:fldCharType="end"/>
      </w:r>
      <w:r w:rsidR="005F5DD2" w:rsidRPr="00A427BC">
        <w:rPr>
          <w:lang w:val="en-US"/>
        </w:rPr>
        <w:t xml:space="preserve"> but</w:t>
      </w:r>
      <w:r w:rsidR="00CB44D5" w:rsidRPr="00A427BC">
        <w:rPr>
          <w:lang w:val="en-US"/>
        </w:rPr>
        <w:t xml:space="preserve"> represents </w:t>
      </w:r>
      <w:r w:rsidR="006A3F10" w:rsidRPr="00A427BC">
        <w:rPr>
          <w:lang w:val="en-US"/>
        </w:rPr>
        <w:t xml:space="preserve">a deeply personal </w:t>
      </w:r>
      <w:r w:rsidR="00CB44D5" w:rsidRPr="00A427BC">
        <w:rPr>
          <w:lang w:val="en-US"/>
        </w:rPr>
        <w:t>interaction between the farmer and the land</w:t>
      </w:r>
      <w:r w:rsidR="00546CC0" w:rsidRPr="00A427BC">
        <w:rPr>
          <w:lang w:val="en-US"/>
        </w:rPr>
        <w:t xml:space="preserve"> that has evaded modellin</w:t>
      </w:r>
      <w:r w:rsidR="0093543C" w:rsidRPr="00A427BC">
        <w:rPr>
          <w:lang w:val="en-US"/>
        </w:rPr>
        <w:t>g</w:t>
      </w:r>
      <w:r w:rsidR="00546CC0" w:rsidRPr="00A427BC">
        <w:rPr>
          <w:lang w:val="en-US"/>
        </w:rPr>
        <w:t xml:space="preserve"> attempts</w:t>
      </w:r>
      <w:r w:rsidR="00174198" w:rsidRPr="00A427BC">
        <w:rPr>
          <w:lang w:val="en-US"/>
        </w:rPr>
        <w:fldChar w:fldCharType="begin"/>
      </w:r>
      <w:r w:rsidR="00D87240">
        <w:rPr>
          <w:lang w:val="en-US"/>
        </w:rPr>
        <w:instrText xml:space="preserve"> ADDIN ZOTERO_ITEM CSL_CITATION {"citationID":"86oHCn3s","properties":{"formattedCitation":"\\super 58\\nosupersub{}","plainCitation":"58","noteIndex":0},"citationItems":[{"id":"VjJCyykt/hbCLZiTM","uris":["http://zotero.org/users/3599437/items/FUK5SSCJ"],"itemData":{"id":1427,"type":"article-journal","abstract":"Context\nPrediction of days suitable for fieldwork is important for understanding the potential effects of climate change and for selecting machinery systems to improve efficiency in field operations and avoid soil damage. Yet, we lack predictive models to inform decision-making at scale.\nObjective\nWe filled this knowledge gap by developing and testing five new workability models.\nMethods\nOne model follows soil moisture-based methods (APSIM), one uses simple rain and temperature thresholds, and three follow machine learning techniques (Random Forest, Decision Table, Neural Network). We parameterized the models using USDA survey data from Iowa, USA and evaluated their temporal and spatial prediction over twelve US Corn Belt States and different time periods using multiple statistical indexes and sensitivity analysis. The models operate at a 5-arcminute resolution.\nResults and conclusions\nResults indicated that the simple rule model, the Decision Table model, and the process-based model predicted field workable days with an agreement index of 0.88, 0.86, and 0.84, respectively for the testing datasets (n = 22,671), and hence were deemed sufficient for future use. The selected models are better suited for large timespan evaluations of workability (monthly to annual, normalized root mean square error, nRMSE = 8 to 15%)) than weekly predictions (nRMSE = 21%). The machine learning models tended to cluster their predictions around a mean value and were about 50% less responsive to precipitation than the process-based or rule-based models. We concluded that simple approaches are more robust to be applied at scale than complex approaches with many data input requirements.\nSignificance\nThe developed models enhance our capacity to predict climate change impacts on workability, a valuable indicator for decision-making and overall sustainability.","container-title":"Agricultural Systems","DOI":"10.1016/j.agsy.2023.103603","ISSN":"0308-521X","journalAbbreviation":"Agricultural Systems","page":"103603","source":"ScienceDirect","title":"Modeling days suitable for fieldwork using machine learning, process-based, and rule-based models","volume":"206","author":[{"family":"Huber","given":"Isaiah"},{"family":"Wang","given":"Lizhi"},{"family":"Hatfield","given":"Jerry L."},{"family":"Hanna","given":"H. Mark"},{"family":"Archontoulis","given":"Sotirios V."}],"issued":{"date-parts":[["2023",3,1]]}}}],"schema":"https://github.com/citation-style-language/schema/raw/master/csl-citation.json"} </w:instrText>
      </w:r>
      <w:r w:rsidR="00174198" w:rsidRPr="00A427BC">
        <w:rPr>
          <w:lang w:val="en-US"/>
        </w:rPr>
        <w:fldChar w:fldCharType="separate"/>
      </w:r>
      <w:r w:rsidR="00B9365A" w:rsidRPr="00B9365A">
        <w:rPr>
          <w:vertAlign w:val="superscript"/>
          <w:lang w:val="en-US"/>
          <w:rPrChange w:id="116" w:author="Virginia Anne Nichols" w:date="2025-05-14T10:38:00Z" w16du:dateUtc="2025-05-14T08:38:00Z">
            <w:rPr>
              <w:vertAlign w:val="superscript"/>
            </w:rPr>
          </w:rPrChange>
        </w:rPr>
        <w:t>58</w:t>
      </w:r>
      <w:r w:rsidR="00174198" w:rsidRPr="00A427BC">
        <w:rPr>
          <w:lang w:val="en-US"/>
        </w:rPr>
        <w:fldChar w:fldCharType="end"/>
      </w:r>
      <w:r w:rsidR="005F5DD2" w:rsidRPr="00A427BC">
        <w:rPr>
          <w:lang w:val="en-US"/>
        </w:rPr>
        <w:t>. Workable</w:t>
      </w:r>
      <w:r w:rsidR="00481783" w:rsidRPr="00A427BC">
        <w:rPr>
          <w:lang w:val="en-US"/>
        </w:rPr>
        <w:t>-</w:t>
      </w:r>
      <w:r w:rsidR="005F5DD2" w:rsidRPr="00A427BC">
        <w:rPr>
          <w:lang w:val="en-US"/>
        </w:rPr>
        <w:t>day survey data is commonly used in extension, but to our knowledge has had li</w:t>
      </w:r>
      <w:r w:rsidR="00D52C99" w:rsidRPr="00A427BC">
        <w:rPr>
          <w:lang w:val="en-US"/>
        </w:rPr>
        <w:t>mited</w:t>
      </w:r>
      <w:r w:rsidR="005F5DD2" w:rsidRPr="00A427BC">
        <w:rPr>
          <w:lang w:val="en-US"/>
        </w:rPr>
        <w:t xml:space="preserve"> use within </w:t>
      </w:r>
      <w:r w:rsidR="00481783" w:rsidRPr="00A427BC">
        <w:rPr>
          <w:lang w:val="en-US"/>
        </w:rPr>
        <w:t>research</w:t>
      </w:r>
      <w:r w:rsidR="00CB44D5" w:rsidRPr="00A427BC">
        <w:rPr>
          <w:lang w:val="en-US"/>
        </w:rPr>
        <w:t xml:space="preserve">. </w:t>
      </w:r>
      <w:r w:rsidR="00766CF5" w:rsidRPr="00A427BC">
        <w:rPr>
          <w:lang w:val="en-US"/>
        </w:rPr>
        <w:t xml:space="preserve">In an example of </w:t>
      </w:r>
      <w:r w:rsidR="00546CC0" w:rsidRPr="00A427BC">
        <w:rPr>
          <w:lang w:val="en-US"/>
        </w:rPr>
        <w:t xml:space="preserve">challenging hegemonic </w:t>
      </w:r>
      <w:r w:rsidR="00167D8E" w:rsidRPr="00A427BC">
        <w:rPr>
          <w:lang w:val="en-US"/>
        </w:rPr>
        <w:t xml:space="preserve">power </w:t>
      </w:r>
      <w:r w:rsidR="00065B3B" w:rsidRPr="00A427BC">
        <w:rPr>
          <w:lang w:val="en-US"/>
        </w:rPr>
        <w:t xml:space="preserve">around </w:t>
      </w:r>
      <w:r w:rsidR="00167D8E" w:rsidRPr="00A427BC">
        <w:rPr>
          <w:lang w:val="en-US"/>
        </w:rPr>
        <w:t xml:space="preserve">knowledge generation, </w:t>
      </w:r>
      <w:r w:rsidR="00766CF5" w:rsidRPr="00A427BC">
        <w:rPr>
          <w:lang w:val="en-US"/>
        </w:rPr>
        <w:t xml:space="preserve">Practical Farmers </w:t>
      </w:r>
      <w:r w:rsidR="005F5DD2" w:rsidRPr="00A427BC">
        <w:rPr>
          <w:lang w:val="en-US"/>
        </w:rPr>
        <w:t xml:space="preserve">recently launched </w:t>
      </w:r>
      <w:r w:rsidR="00766CF5" w:rsidRPr="00A427BC">
        <w:rPr>
          <w:lang w:val="en-US"/>
        </w:rPr>
        <w:t xml:space="preserve">a study wherein farmers </w:t>
      </w:r>
      <w:del w:id="117" w:author="Virginia Anne Nichols" w:date="2025-05-14T10:49:00Z" w16du:dateUtc="2025-05-14T08:49:00Z">
        <w:r w:rsidR="00766CF5" w:rsidRPr="00A427BC" w:rsidDel="00A0133F">
          <w:rPr>
            <w:lang w:val="en-US"/>
          </w:rPr>
          <w:delText xml:space="preserve">will </w:delText>
        </w:r>
      </w:del>
      <w:r w:rsidR="00766CF5" w:rsidRPr="00A427BC">
        <w:rPr>
          <w:lang w:val="en-US"/>
        </w:rPr>
        <w:t xml:space="preserve">quantify their experiences with cover cropping through the </w:t>
      </w:r>
      <w:r w:rsidR="00167D8E" w:rsidRPr="00A427BC">
        <w:rPr>
          <w:lang w:val="en-US"/>
        </w:rPr>
        <w:t xml:space="preserve">metric </w:t>
      </w:r>
      <w:r w:rsidR="00766CF5" w:rsidRPr="00A427BC">
        <w:rPr>
          <w:lang w:val="en-US"/>
        </w:rPr>
        <w:t>of workable field days</w:t>
      </w:r>
      <w:r w:rsidR="00D87240">
        <w:rPr>
          <w:lang w:val="en-US"/>
        </w:rPr>
        <w:fldChar w:fldCharType="begin"/>
      </w:r>
      <w:r w:rsidR="00D87240">
        <w:rPr>
          <w:lang w:val="en-US"/>
        </w:rPr>
        <w:instrText xml:space="preserve"> ADDIN ZOTERO_ITEM CSL_CITATION {"citationID":"q5SZuj2c","properties":{"formattedCitation":"\\super 59\\nosupersub{}","plainCitation":"59","noteIndex":0},"citationItems":[{"id":1751,"uris":["http://zotero.org/users/3599437/items/TK5QEG5C"],"itemData":{"id":1751,"type":"report","abstract":"In a Nutshell: Fifteen farmers identified one field in their farm with a history of cover cropping and recorded throughout the growing season which days were suitable for fieldwork. These farmers believe they are getting into their fields ...","language":"en-US","publisher":"Practical Farmers of Iowa","title":"Do Cover Crops Increase the Number of Days Suitable for Field Work?","URL":"https://practicalfarmers.org/research/do-cover-crops-increase-the-number-of-days-suitable-for-field-work/","author":[{"family":"Bianchin Rebesquini","given":"Roberta"}],"accessed":{"date-parts":[["2025",6,2]]}}}],"schema":"https://github.com/citation-style-language/schema/raw/master/csl-citation.json"} </w:instrText>
      </w:r>
      <w:r w:rsidR="00D87240">
        <w:rPr>
          <w:lang w:val="en-US"/>
        </w:rPr>
        <w:fldChar w:fldCharType="separate"/>
      </w:r>
      <w:r w:rsidR="00D87240" w:rsidRPr="00D87240">
        <w:rPr>
          <w:vertAlign w:val="superscript"/>
          <w:lang w:val="en-US"/>
          <w:rPrChange w:id="118" w:author="Virginia Anne Nichols" w:date="2025-06-02T12:09:00Z" w16du:dateUtc="2025-06-02T10:09:00Z">
            <w:rPr>
              <w:vertAlign w:val="superscript"/>
            </w:rPr>
          </w:rPrChange>
        </w:rPr>
        <w:t>59</w:t>
      </w:r>
      <w:r w:rsidR="00D87240">
        <w:rPr>
          <w:lang w:val="en-US"/>
        </w:rPr>
        <w:fldChar w:fldCharType="end"/>
      </w:r>
      <w:del w:id="119" w:author="Virginia Anne Nichols" w:date="2025-06-02T12:09:00Z" w16du:dateUtc="2025-06-02T10:09:00Z">
        <w:r w:rsidR="00FE199B" w:rsidRPr="00A427BC" w:rsidDel="00D87240">
          <w:rPr>
            <w:lang w:val="en-US"/>
          </w:rPr>
          <w:delText xml:space="preserve"> (S</w:delText>
        </w:r>
        <w:r w:rsidR="00B736CD" w:rsidRPr="00A427BC" w:rsidDel="00D87240">
          <w:rPr>
            <w:lang w:val="en-US"/>
          </w:rPr>
          <w:delText>upplemental Information</w:delText>
        </w:r>
        <w:r w:rsidR="00FE199B" w:rsidRPr="00A427BC" w:rsidDel="00D87240">
          <w:rPr>
            <w:lang w:val="en-US"/>
          </w:rPr>
          <w:delText>)</w:delText>
        </w:r>
      </w:del>
      <w:r w:rsidR="00766CF5" w:rsidRPr="00A427BC">
        <w:rPr>
          <w:lang w:val="en-US"/>
        </w:rPr>
        <w:t xml:space="preserve">. This </w:t>
      </w:r>
      <w:r w:rsidR="005904E5" w:rsidRPr="00A427BC">
        <w:rPr>
          <w:lang w:val="en-US"/>
        </w:rPr>
        <w:t>effort</w:t>
      </w:r>
      <w:r w:rsidR="004F1CF0" w:rsidRPr="00A427BC">
        <w:rPr>
          <w:lang w:val="en-US"/>
        </w:rPr>
        <w:t xml:space="preserve"> </w:t>
      </w:r>
      <w:r w:rsidR="005E063C" w:rsidRPr="00A427BC">
        <w:rPr>
          <w:lang w:val="en-US"/>
        </w:rPr>
        <w:t>values</w:t>
      </w:r>
      <w:r w:rsidR="00E03974" w:rsidRPr="00A427BC">
        <w:rPr>
          <w:lang w:val="en-US"/>
        </w:rPr>
        <w:t xml:space="preserve"> </w:t>
      </w:r>
      <w:r w:rsidR="004F1CF0" w:rsidRPr="00A427BC">
        <w:rPr>
          <w:lang w:val="en-US"/>
        </w:rPr>
        <w:t>farmer</w:t>
      </w:r>
      <w:r w:rsidR="00481783" w:rsidRPr="00A427BC">
        <w:rPr>
          <w:lang w:val="en-US"/>
        </w:rPr>
        <w:t xml:space="preserve">s’ ways of knowing in </w:t>
      </w:r>
      <w:r w:rsidR="004F1CF0" w:rsidRPr="00A427BC">
        <w:rPr>
          <w:lang w:val="en-US"/>
        </w:rPr>
        <w:t>a scientific framework</w:t>
      </w:r>
      <w:del w:id="120" w:author="Virginia Anne Nichols" w:date="2025-06-02T12:09:00Z" w16du:dateUtc="2025-06-02T10:09:00Z">
        <w:r w:rsidR="004F1CF0" w:rsidRPr="00A427BC" w:rsidDel="00D87240">
          <w:rPr>
            <w:lang w:val="en-US"/>
          </w:rPr>
          <w:delText>,</w:delText>
        </w:r>
      </w:del>
      <w:r w:rsidR="004F1CF0" w:rsidRPr="00A427BC">
        <w:rPr>
          <w:lang w:val="en-US"/>
        </w:rPr>
        <w:t xml:space="preserve"> and</w:t>
      </w:r>
      <w:r w:rsidR="005904E5" w:rsidRPr="00A427BC">
        <w:rPr>
          <w:lang w:val="en-US"/>
        </w:rPr>
        <w:t xml:space="preserve"> will uniquely enrich our</w:t>
      </w:r>
      <w:r w:rsidR="00481783" w:rsidRPr="00A427BC">
        <w:rPr>
          <w:lang w:val="en-US"/>
        </w:rPr>
        <w:t xml:space="preserve"> </w:t>
      </w:r>
      <w:r w:rsidR="005904E5" w:rsidRPr="00A427BC">
        <w:rPr>
          <w:lang w:val="en-US"/>
        </w:rPr>
        <w:t xml:space="preserve">understanding of how </w:t>
      </w:r>
      <w:r w:rsidR="00766CF5" w:rsidRPr="00A427BC">
        <w:rPr>
          <w:lang w:val="en-US"/>
        </w:rPr>
        <w:t>cover crop</w:t>
      </w:r>
      <w:r w:rsidR="005904E5" w:rsidRPr="00A427BC">
        <w:rPr>
          <w:lang w:val="en-US"/>
        </w:rPr>
        <w:t>s impact</w:t>
      </w:r>
      <w:r w:rsidR="00766CF5" w:rsidRPr="00A427BC">
        <w:rPr>
          <w:lang w:val="en-US"/>
        </w:rPr>
        <w:t xml:space="preserve"> soil-water </w:t>
      </w:r>
      <w:r w:rsidR="006D11F1" w:rsidRPr="00A427BC">
        <w:rPr>
          <w:lang w:val="en-US"/>
        </w:rPr>
        <w:t>dynamics</w:t>
      </w:r>
      <w:r w:rsidR="00766CF5" w:rsidRPr="00A427BC">
        <w:rPr>
          <w:lang w:val="en-US"/>
        </w:rPr>
        <w:t>.</w:t>
      </w:r>
      <w:r w:rsidR="00DD0E18" w:rsidRPr="00A427BC">
        <w:rPr>
          <w:lang w:val="en-US"/>
        </w:rPr>
        <w:t xml:space="preserve"> Participatory </w:t>
      </w:r>
      <w:r w:rsidR="006248D1" w:rsidRPr="00A427BC">
        <w:rPr>
          <w:lang w:val="en-US"/>
        </w:rPr>
        <w:t xml:space="preserve">plant </w:t>
      </w:r>
      <w:r w:rsidR="00DD0E18" w:rsidRPr="00A427BC">
        <w:rPr>
          <w:lang w:val="en-US"/>
        </w:rPr>
        <w:t>breeding</w:t>
      </w:r>
      <w:r w:rsidR="006248D1" w:rsidRPr="00A427BC">
        <w:rPr>
          <w:lang w:val="en-US"/>
        </w:rPr>
        <w:fldChar w:fldCharType="begin"/>
      </w:r>
      <w:r w:rsidR="00D87240">
        <w:rPr>
          <w:lang w:val="en-US"/>
        </w:rPr>
        <w:instrText xml:space="preserve"> ADDIN ZOTERO_ITEM CSL_CITATION {"citationID":"DNFwtIla","properties":{"formattedCitation":"\\super 60,61\\nosupersub{}","plainCitation":"60,61","noteIndex":0},"citationItems":[{"id":1139,"uris":["http://zotero.org/users/3599437/items/GHGUW654"],"itemData":{"id":1139,"type":"book","abstract":"Although participatory plant breeding is gaining greater acceptance worldwide, the techniques needed to assess it are not well known. The papers in this volume address the three themes of the workshop: designing and analyzing joint experiments involving variety evaluation by farmers; identifying and analyzing farmers' evaluations of crop characteristics and varieties; and dealing with social heterogeneity and other research issues.","ISBN":"978-970-648-096-5","language":"en","publisher":"International Maize and Wheat Improvement Center","source":"cgspace.cgiar.org","title":"Quantitative Analysis of Data from Participatory Methods in Plant Breeding","URL":"https://hdl.handle.net/10568/76948","author":[{"family":"Bellon","given":"M."},{"family":"Reeves","given":"J."}],"accessed":{"date-parts":[["2024",9,20]]},"issued":{"date-parts":[["2002"]]}}},{"id":1175,"uris":["http://zotero.org/users/3599437/items/3DJAFXAW"],"itemData":{"id":1175,"type":"article-journal","abstract":"The paper provides an overview of institutions, scientists, and practitioners involved over the years in the various ways in which participatory plant breeding (PPB) is implemented, with indication of the crops involved and the countries in which it took place, or is still taking place. This might help creating a better awareness of the scope (both geographical and crop wise) of the different methodologies as well as of their advantages, disadvantages, applicability, and limitations. Through a literature survey, we found 254 publications showing that over a period of 36 years participatory approaches in plant breeding have been used in 69 countries (10 developed and 59 developing) with 47 crops including self-pollinated, cross-pollinated, and vegetatively propagated crops, by several Institutions including CGIAR centers, universities, and NGOs. We argue that there are no obvious scientific or technical reasons limiting the use of PPB, and we interpret the limited institutionalization as a difficulty to accept the paradigm shift that participation implies.","container-title":"Experimental Agriculture","DOI":"10.1017/S0014479719000127","ISSN":"0014-4797, 1469-4441","issue":"1","language":"en","page":"1-11","source":"Cambridge University Press","title":"Participatory plant breeding: Who did it, who does it and where?","title-short":"Participatory plant breeding","volume":"56","author":[{"family":"Ceccarelli","given":"Salvatore"},{"family":"Grando","given":"Stefania"}],"issued":{"date-parts":[["2020",2]]}}}],"schema":"https://github.com/citation-style-language/schema/raw/master/csl-citation.json"} </w:instrText>
      </w:r>
      <w:r w:rsidR="006248D1" w:rsidRPr="00A427BC">
        <w:rPr>
          <w:lang w:val="en-US"/>
        </w:rPr>
        <w:fldChar w:fldCharType="separate"/>
      </w:r>
      <w:r w:rsidR="00D87240" w:rsidRPr="00D87240">
        <w:rPr>
          <w:vertAlign w:val="superscript"/>
          <w:lang w:val="en-US"/>
          <w:rPrChange w:id="121" w:author="Virginia Anne Nichols" w:date="2025-06-02T12:09:00Z" w16du:dateUtc="2025-06-02T10:09:00Z">
            <w:rPr>
              <w:vertAlign w:val="superscript"/>
            </w:rPr>
          </w:rPrChange>
        </w:rPr>
        <w:t>60,61</w:t>
      </w:r>
      <w:r w:rsidR="006248D1" w:rsidRPr="00A427BC">
        <w:rPr>
          <w:lang w:val="en-US"/>
        </w:rPr>
        <w:fldChar w:fldCharType="end"/>
      </w:r>
      <w:r w:rsidR="00883EF3" w:rsidRPr="00A427BC">
        <w:rPr>
          <w:lang w:val="en-US"/>
        </w:rPr>
        <w:t xml:space="preserve"> and </w:t>
      </w:r>
      <w:r w:rsidR="00BC7700" w:rsidRPr="00A427BC">
        <w:rPr>
          <w:lang w:val="en-US"/>
        </w:rPr>
        <w:t>mother-baby trial designs</w:t>
      </w:r>
      <w:r w:rsidR="00D24C6D" w:rsidRPr="00A427BC">
        <w:rPr>
          <w:lang w:val="en-US"/>
        </w:rPr>
        <w:fldChar w:fldCharType="begin"/>
      </w:r>
      <w:r w:rsidR="00D87240">
        <w:rPr>
          <w:lang w:val="en-US"/>
        </w:rPr>
        <w:instrText xml:space="preserve"> ADDIN ZOTERO_ITEM CSL_CITATION {"citationID":"3Op0Yf88","properties":{"formattedCitation":"\\super 62\\nosupersub{}","plainCitation":"62","noteIndex":0},"citationItems":[{"id":1137,"uris":["http://zotero.org/users/3599437/items/ZTTS2CH9"],"itemData":{"id":1137,"type":"chapter","container-title":"Quantitative Analysis of Data from Participatory Methods in Plant Breeding","event-place":"Mexico","ISBN":"978-970-648-096-5","language":"en","publisher":"CIMMYT","publisher-place":"Mexico","source":"Google Books","title":"Quantifying farmer evaluation of technologies: the mother and baby trial design","author":[{"family":"Snapp","given":"Sieglinde"}],"issued":{"date-parts":[["2002"]]}}}],"schema":"https://github.com/citation-style-language/schema/raw/master/csl-citation.json"} </w:instrText>
      </w:r>
      <w:r w:rsidR="00D24C6D" w:rsidRPr="00A427BC">
        <w:rPr>
          <w:lang w:val="en-US"/>
        </w:rPr>
        <w:fldChar w:fldCharType="separate"/>
      </w:r>
      <w:r w:rsidR="00D87240" w:rsidRPr="00D87240">
        <w:rPr>
          <w:vertAlign w:val="superscript"/>
          <w:lang w:val="en-US"/>
          <w:rPrChange w:id="122" w:author="Virginia Anne Nichols" w:date="2025-06-02T12:09:00Z" w16du:dateUtc="2025-06-02T10:09:00Z">
            <w:rPr>
              <w:vertAlign w:val="superscript"/>
            </w:rPr>
          </w:rPrChange>
        </w:rPr>
        <w:t>62</w:t>
      </w:r>
      <w:r w:rsidR="00D24C6D" w:rsidRPr="00A427BC">
        <w:rPr>
          <w:lang w:val="en-US"/>
        </w:rPr>
        <w:fldChar w:fldCharType="end"/>
      </w:r>
      <w:r w:rsidR="00DB59F6" w:rsidRPr="00A427BC">
        <w:rPr>
          <w:lang w:val="en-US"/>
        </w:rPr>
        <w:t xml:space="preserve"> are </w:t>
      </w:r>
      <w:r w:rsidR="003B13CE" w:rsidRPr="00A427BC">
        <w:rPr>
          <w:lang w:val="en-US"/>
        </w:rPr>
        <w:t xml:space="preserve">examples of formalized </w:t>
      </w:r>
      <w:r w:rsidR="00DB59F6" w:rsidRPr="00A427BC">
        <w:rPr>
          <w:lang w:val="en-US"/>
        </w:rPr>
        <w:t>research methods that seek to include non-traditional measurements</w:t>
      </w:r>
      <w:r w:rsidR="00B5639E" w:rsidRPr="00A427BC">
        <w:rPr>
          <w:lang w:val="en-US"/>
        </w:rPr>
        <w:t xml:space="preserve">. There is clearly </w:t>
      </w:r>
      <w:r w:rsidR="00DB59F6" w:rsidRPr="00A427BC">
        <w:rPr>
          <w:lang w:val="en-US"/>
        </w:rPr>
        <w:t>ample room for creativity in this area</w:t>
      </w:r>
      <w:r w:rsidR="00C941A3" w:rsidRPr="00A427BC">
        <w:rPr>
          <w:lang w:val="en-US"/>
        </w:rPr>
        <w:t xml:space="preserve">. </w:t>
      </w:r>
      <w:r w:rsidR="00DB59F6" w:rsidRPr="00A427BC">
        <w:rPr>
          <w:lang w:val="en-US"/>
        </w:rPr>
        <w:t xml:space="preserve"> </w:t>
      </w:r>
    </w:p>
    <w:p w14:paraId="6C1F8FD3" w14:textId="0ECB9102" w:rsidR="002C7496" w:rsidRPr="00A427BC" w:rsidRDefault="005740D3" w:rsidP="002E2390">
      <w:pPr>
        <w:pStyle w:val="Heading1"/>
        <w:numPr>
          <w:ilvl w:val="0"/>
          <w:numId w:val="15"/>
        </w:numPr>
        <w:rPr>
          <w:color w:val="auto"/>
          <w:lang w:val="en-US"/>
        </w:rPr>
      </w:pPr>
      <w:r w:rsidRPr="00A427BC">
        <w:rPr>
          <w:color w:val="auto"/>
          <w:lang w:val="en-US"/>
        </w:rPr>
        <w:lastRenderedPageBreak/>
        <w:t>Reciprocity</w:t>
      </w:r>
    </w:p>
    <w:p w14:paraId="4B3B3851" w14:textId="7AA16540" w:rsidR="001F647D" w:rsidRPr="00A427BC" w:rsidRDefault="005740D3" w:rsidP="003B21F9">
      <w:pPr>
        <w:rPr>
          <w:lang w:val="en-US"/>
        </w:rPr>
      </w:pPr>
      <w:r w:rsidRPr="00A427BC">
        <w:rPr>
          <w:lang w:val="en-US"/>
        </w:rPr>
        <w:t>In addition to what research is done, t</w:t>
      </w:r>
      <w:r w:rsidR="00967FC4" w:rsidRPr="00A427BC">
        <w:rPr>
          <w:lang w:val="en-US"/>
        </w:rPr>
        <w:t xml:space="preserve">he </w:t>
      </w:r>
      <w:r w:rsidR="00967FC4" w:rsidRPr="00A427BC">
        <w:rPr>
          <w:i/>
          <w:iCs/>
          <w:lang w:val="en-US"/>
        </w:rPr>
        <w:t>way</w:t>
      </w:r>
      <w:r w:rsidR="00967FC4" w:rsidRPr="00A427BC">
        <w:rPr>
          <w:lang w:val="en-US"/>
        </w:rPr>
        <w:t xml:space="preserve"> </w:t>
      </w:r>
      <w:r w:rsidR="009147B2" w:rsidRPr="00A427BC">
        <w:rPr>
          <w:lang w:val="en-US"/>
        </w:rPr>
        <w:t xml:space="preserve">research </w:t>
      </w:r>
      <w:r w:rsidR="0093543C" w:rsidRPr="00A427BC">
        <w:rPr>
          <w:lang w:val="en-US"/>
        </w:rPr>
        <w:t>is done</w:t>
      </w:r>
      <w:r w:rsidR="00967FC4" w:rsidRPr="00A427BC">
        <w:rPr>
          <w:lang w:val="en-US"/>
        </w:rPr>
        <w:t xml:space="preserve"> </w:t>
      </w:r>
      <w:r w:rsidR="0093543C" w:rsidRPr="00A427BC">
        <w:rPr>
          <w:lang w:val="en-US"/>
        </w:rPr>
        <w:t xml:space="preserve">presents </w:t>
      </w:r>
      <w:r w:rsidR="00481783" w:rsidRPr="00A427BC">
        <w:rPr>
          <w:lang w:val="en-US"/>
        </w:rPr>
        <w:t xml:space="preserve">myriad </w:t>
      </w:r>
      <w:r w:rsidR="00967FC4" w:rsidRPr="00A427BC">
        <w:rPr>
          <w:lang w:val="en-US"/>
        </w:rPr>
        <w:t>opportunit</w:t>
      </w:r>
      <w:r w:rsidR="0093543C" w:rsidRPr="00A427BC">
        <w:rPr>
          <w:lang w:val="en-US"/>
        </w:rPr>
        <w:t>ies</w:t>
      </w:r>
      <w:r w:rsidR="00967FC4" w:rsidRPr="00A427BC">
        <w:rPr>
          <w:lang w:val="en-US"/>
        </w:rPr>
        <w:t xml:space="preserve"> to </w:t>
      </w:r>
      <w:ins w:id="123" w:author="Virginia Anne Nichols" w:date="2025-05-14T10:50:00Z" w16du:dateUtc="2025-05-14T08:50:00Z">
        <w:r w:rsidR="00A0133F">
          <w:rPr>
            <w:lang w:val="en-US"/>
          </w:rPr>
          <w:t xml:space="preserve">balance </w:t>
        </w:r>
      </w:ins>
      <w:del w:id="124" w:author="Virginia Anne Nichols" w:date="2025-05-14T10:50:00Z" w16du:dateUtc="2025-05-14T08:50:00Z">
        <w:r w:rsidR="00967FC4" w:rsidRPr="00A427BC" w:rsidDel="00A0133F">
          <w:rPr>
            <w:lang w:val="en-US"/>
          </w:rPr>
          <w:delText xml:space="preserve">distribute </w:delText>
        </w:r>
      </w:del>
      <w:r w:rsidR="00967FC4" w:rsidRPr="00A427BC">
        <w:rPr>
          <w:lang w:val="en-US"/>
        </w:rPr>
        <w:t xml:space="preserve">power </w:t>
      </w:r>
      <w:del w:id="125" w:author="Virginia Anne Nichols" w:date="2025-05-14T10:50:00Z" w16du:dateUtc="2025-05-14T08:50:00Z">
        <w:r w:rsidR="00967FC4" w:rsidRPr="00A427BC" w:rsidDel="00A0133F">
          <w:rPr>
            <w:lang w:val="en-US"/>
          </w:rPr>
          <w:delText>more equitably</w:delText>
        </w:r>
        <w:r w:rsidRPr="00A427BC" w:rsidDel="00A0133F">
          <w:rPr>
            <w:lang w:val="en-US"/>
          </w:rPr>
          <w:delText xml:space="preserve"> </w:delText>
        </w:r>
      </w:del>
      <w:r w:rsidRPr="00A427BC">
        <w:rPr>
          <w:lang w:val="en-US"/>
        </w:rPr>
        <w:t>in agricultural research</w:t>
      </w:r>
      <w:r w:rsidR="00967FC4" w:rsidRPr="00A427BC">
        <w:rPr>
          <w:lang w:val="en-US"/>
        </w:rPr>
        <w:t>.</w:t>
      </w:r>
      <w:r w:rsidRPr="00A427BC">
        <w:rPr>
          <w:lang w:val="en-US"/>
        </w:rPr>
        <w:t xml:space="preserve"> </w:t>
      </w:r>
      <w:r w:rsidR="00883EF3" w:rsidRPr="00A427BC">
        <w:rPr>
          <w:lang w:val="en-US"/>
        </w:rPr>
        <w:t>A recent publication provides excellent guidance on working with communities and organizations in general</w:t>
      </w:r>
      <w:r w:rsidR="00883EF3" w:rsidRPr="00A427BC">
        <w:rPr>
          <w:lang w:val="en-US"/>
        </w:rPr>
        <w:fldChar w:fldCharType="begin"/>
      </w:r>
      <w:r w:rsidR="00883EF3" w:rsidRPr="00A427BC">
        <w:rPr>
          <w:lang w:val="en-US"/>
        </w:rPr>
        <w:instrText xml:space="preserve"> ADDIN ZOTERO_ITEM CSL_CITATION {"citationID":"D8BOMq0E","properties":{"formattedCitation":"\\super 8\\nosupersub{}","plainCitation":"8","noteIndex":0},"citationItems":[{"id":387,"uris":["http://zotero.org/users/3599437/items/4IAWCQ7E"],"itemData":{"id":387,"type":"article-journal","abstract":"Scholar-activism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Jahi"}],"issued":{"date-parts":[["2021",2,11]]}}}],"schema":"https://github.com/citation-style-language/schema/raw/master/csl-citation.json"} </w:instrText>
      </w:r>
      <w:r w:rsidR="00883EF3" w:rsidRPr="00A427BC">
        <w:rPr>
          <w:lang w:val="en-US"/>
        </w:rPr>
        <w:fldChar w:fldCharType="separate"/>
      </w:r>
      <w:r w:rsidR="00883EF3" w:rsidRPr="00A427BC">
        <w:rPr>
          <w:vertAlign w:val="superscript"/>
          <w:lang w:val="en-US"/>
        </w:rPr>
        <w:t>8</w:t>
      </w:r>
      <w:r w:rsidR="00883EF3" w:rsidRPr="00A427BC">
        <w:rPr>
          <w:lang w:val="en-US"/>
        </w:rPr>
        <w:fldChar w:fldCharType="end"/>
      </w:r>
      <w:r w:rsidR="00883EF3" w:rsidRPr="00A427BC">
        <w:rPr>
          <w:lang w:val="en-US"/>
        </w:rPr>
        <w:t xml:space="preserve">, however we feel the farmer-researcher collaboration merits explicit attention for agricultural scientists in relation to power and chose to focus on that relationship for this </w:t>
      </w:r>
      <w:ins w:id="126" w:author="Virginia Anne Nichols" w:date="2025-05-14T10:51:00Z" w16du:dateUtc="2025-05-14T08:51:00Z">
        <w:r w:rsidR="0073272B">
          <w:rPr>
            <w:lang w:val="en-US"/>
          </w:rPr>
          <w:t>P</w:t>
        </w:r>
      </w:ins>
      <w:del w:id="127" w:author="Virginia Anne Nichols" w:date="2025-05-14T10:51:00Z" w16du:dateUtc="2025-05-14T08:51:00Z">
        <w:r w:rsidR="00F007A6" w:rsidRPr="00A427BC" w:rsidDel="0073272B">
          <w:rPr>
            <w:lang w:val="en-US"/>
          </w:rPr>
          <w:delText>p</w:delText>
        </w:r>
      </w:del>
      <w:r w:rsidR="00883EF3" w:rsidRPr="00A427BC">
        <w:rPr>
          <w:lang w:val="en-US"/>
        </w:rPr>
        <w:t xml:space="preserve">erspective. </w:t>
      </w:r>
      <w:r w:rsidR="00886A8B" w:rsidRPr="00A427BC">
        <w:rPr>
          <w:lang w:val="en-US"/>
        </w:rPr>
        <w:t>A</w:t>
      </w:r>
      <w:r w:rsidR="001F647D" w:rsidRPr="00A427BC">
        <w:rPr>
          <w:lang w:val="en-US"/>
        </w:rPr>
        <w:t>s agricultural research evolve</w:t>
      </w:r>
      <w:r w:rsidR="00886A8B" w:rsidRPr="00A427BC">
        <w:rPr>
          <w:lang w:val="en-US"/>
        </w:rPr>
        <w:t>s</w:t>
      </w:r>
      <w:r w:rsidR="00E000F5" w:rsidRPr="00A427BC">
        <w:rPr>
          <w:lang w:val="en-US"/>
        </w:rPr>
        <w:t xml:space="preserve">, opportunities </w:t>
      </w:r>
      <w:r w:rsidR="00A30E15" w:rsidRPr="00A427BC">
        <w:rPr>
          <w:lang w:val="en-US"/>
        </w:rPr>
        <w:t xml:space="preserve">abound </w:t>
      </w:r>
      <w:r w:rsidR="00E000F5" w:rsidRPr="00A427BC">
        <w:rPr>
          <w:lang w:val="en-US"/>
        </w:rPr>
        <w:t>for blending research plots with farm fields to perform more statistically powerful and relevant public research in collaboration with farmers</w:t>
      </w:r>
      <w:r w:rsidR="009562A6" w:rsidRPr="00A427BC">
        <w:rPr>
          <w:lang w:val="en-US"/>
        </w:rPr>
        <w:fldChar w:fldCharType="begin"/>
      </w:r>
      <w:r w:rsidR="00D87240">
        <w:rPr>
          <w:lang w:val="en-US"/>
        </w:rPr>
        <w:instrText xml:space="preserve"> ADDIN ZOTERO_ITEM CSL_CITATION {"citationID":"304dnLlD","properties":{"formattedCitation":"\\super 52,63,64\\nosupersub{}","plainCitation":"52,63,64","noteIndex":0},"citationItems":[{"id":398,"uris":["http://zotero.org/users/3599437/items/MX4SDQLD"],"itemData":{"id":398,"type":"article-journal","abstract":"Advances in technology and analytics to support data-driven agriculture has important implications for global food security and environmental sustainability. However, relatively few studies have investigated the potential to leverage the power of on-farm data for improved agronomy at scale using geospatial machine learning methods. Working in high-yielding rice systems of Uruguay, we developed a geospatial framework to identify yield-limiting factors across 55,000 ha annually of cropland over four seasons (2018–2021 harvest years), while also testing for tradeoffs in the environmental footprint related to nitrogen (N) fertilizer use. Our application of geographically-weighted random forest models showed that crop management decisions influenced rice yield more than variation in soil properties, highlighting the potential for improved agronomy to boost crop production by 1.4–1.8 Mg ha−1 across regions. Seeding date, variety, P rate, and K rate were the most important variables controlling yield, but with significant variation across fields. When these factors were optimized by farmers, the risk of environmental N losses or soil N mining did not increase, highlighting the potential for sustainable intensification by improving N use efficiency. These findings present a pathway for harnessing the benefits of increasingly available on-farm data to identify yield-limiting factors while minimizing negative environmental externalities at the field-level. To enable the development of such geospatial frameworks in other regions, new partnerships are required to engage stakeholders and promote data sharing and collaboration among farmers, researchers, and industry, helping guide regional extension programs and orient future investments in agricultural research.","container-title":"Global Food Security","DOI":"10.1016/j.gfs.2024.100752","ISSN":"2211-9124","journalAbbreviation":"Global Food Security","page":"100752","source":"ScienceDirect","title":"The power of on-farm data for improved agronomy","volume":"40","author":[{"family":"Macedo","given":"Ignacio"},{"family":"Pittelkow","given":"Cameron M."},{"family":"Terra","given":"José A."},{"family":"Castillo","given":"Jesús"},{"family":"Roel","given":"Alvaro"}],"issued":{"date-parts":[["2024",3,1]]}}},{"id":"VjJCyykt/UCWucMhk","uris":["http://zotero.org/users/3599437/items/JECLV44P"],"itemData":{"id":1521,"type":"article-journal","abstract":"The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J."},{"family":"Mieno","given":"Taro"}],"accessed":{"date-parts":[["2024",6,6]]},"issued":{"date-parts":[["2024",3,15]]}}},{"id":564,"uris":["http://zotero.org/users/3599437/items/EZQL8F3L"],"itemData":{"id":564,"type":"article-journal","abstract":"Restructuring farmer–researcher relationships and addressing complexity and uncertainty through joint exploration are at the heart of On-Farm Experimentation (OFE). OFE describes new approaches to agricultural research and innovation that are embedded in real-world farm management, and reflects new demands for decentralized and inclusive research that bridges sources of knowledge and fosters open innovation. Here we propose that OFE research could help to transform agriculture globally. We highlight the role of digitalization, which motivates and enables OFE by dramatically increasing scales and complexity when investigating agricultural challenges.","container-title":"Nature Food","DOI":"10.1038/s43016-021-00424-4","ISSN":"2662-1355","issue":"1","journalAbbreviation":"Nat Food","language":"en","license":"2021 Springer Nature Limited","note":"publisher: Nature Publishing Group","page":"11-18","source":"www.nature.com","title":"On-Farm Experimentation to transform global agriculture","volume":"3","author":[{"family":"Lacoste","given":"Myrtille"},{"family":"Cook","given":"Simon"},{"family":"McNee","given":"Matthew"},{"family":"Gale","given":"Danielle"},{"family":"Ingram","given":"Julie"},{"family":"Bellon-Maurel","given":"Véronique"},{"family":"MacMillan","given":"Tom"},{"family":"Sylvester-Bradley","given":"Roger"},{"family":"Kindred","given":"Daniel"},{"family":"Bramley","given":"Rob"},{"family":"Tremblay","given":"Nicolas"},{"family":"Longchamps","given":"Louis"},{"family":"Thompson","given":"Laura"},{"family":"Ruiz","given":"Julie"},{"family":"García","given":"Fernando Oscar"},{"family":"Maxwell","given":"Bruce"},{"family":"Griffin","given":"Terry"},{"family":"Oberthür","given":"Thomas"},{"family":"Huyghe","given":"Christian"},{"family":"Zhang","given":"Weifeng"},{"family":"McNamara","given":"John"},{"family":"Hall","given":"Andrew"}],"issued":{"date-parts":[["2022",1]]}}}],"schema":"https://github.com/citation-style-language/schema/raw/master/csl-citation.json"} </w:instrText>
      </w:r>
      <w:r w:rsidR="009562A6" w:rsidRPr="00A427BC">
        <w:rPr>
          <w:lang w:val="en-US"/>
        </w:rPr>
        <w:fldChar w:fldCharType="separate"/>
      </w:r>
      <w:r w:rsidR="00D87240" w:rsidRPr="00D87240">
        <w:rPr>
          <w:vertAlign w:val="superscript"/>
        </w:rPr>
        <w:t>52,63,64</w:t>
      </w:r>
      <w:r w:rsidR="009562A6" w:rsidRPr="00A427BC">
        <w:rPr>
          <w:lang w:val="en-US"/>
        </w:rPr>
        <w:fldChar w:fldCharType="end"/>
      </w:r>
      <w:r w:rsidR="00E000F5" w:rsidRPr="00A427BC">
        <w:rPr>
          <w:lang w:val="en-US"/>
        </w:rPr>
        <w:t>.</w:t>
      </w:r>
      <w:r w:rsidR="00F367C5" w:rsidRPr="00A427BC">
        <w:rPr>
          <w:lang w:val="en-US"/>
        </w:rPr>
        <w:t xml:space="preserve"> </w:t>
      </w:r>
      <w:r w:rsidR="00D54789" w:rsidRPr="00A427BC">
        <w:rPr>
          <w:lang w:val="en-US"/>
        </w:rPr>
        <w:t xml:space="preserve">As these types of arrangements </w:t>
      </w:r>
      <w:del w:id="128" w:author="Virginia Anne Nichols" w:date="2025-05-14T10:51:00Z" w16du:dateUtc="2025-05-14T08:51:00Z">
        <w:r w:rsidR="00D54789" w:rsidRPr="00A427BC" w:rsidDel="0073272B">
          <w:rPr>
            <w:lang w:val="en-US"/>
          </w:rPr>
          <w:delText xml:space="preserve">are </w:delText>
        </w:r>
      </w:del>
      <w:r w:rsidR="00D54789" w:rsidRPr="00A427BC">
        <w:rPr>
          <w:lang w:val="en-US"/>
        </w:rPr>
        <w:t>becom</w:t>
      </w:r>
      <w:ins w:id="129" w:author="Virginia Anne Nichols" w:date="2025-05-14T10:51:00Z" w16du:dateUtc="2025-05-14T08:51:00Z">
        <w:r w:rsidR="0073272B">
          <w:rPr>
            <w:lang w:val="en-US"/>
          </w:rPr>
          <w:t>e</w:t>
        </w:r>
      </w:ins>
      <w:del w:id="130" w:author="Virginia Anne Nichols" w:date="2025-05-14T10:51:00Z" w16du:dateUtc="2025-05-14T08:51:00Z">
        <w:r w:rsidR="00D54789" w:rsidRPr="00A427BC" w:rsidDel="0073272B">
          <w:rPr>
            <w:lang w:val="en-US"/>
          </w:rPr>
          <w:delText>ing</w:delText>
        </w:r>
      </w:del>
      <w:r w:rsidR="00D54789" w:rsidRPr="00A427BC">
        <w:rPr>
          <w:lang w:val="en-US"/>
        </w:rPr>
        <w:t xml:space="preserve"> more common, the concept of reciprocity in farmer-researcher collaborations </w:t>
      </w:r>
      <w:r w:rsidR="00E60638" w:rsidRPr="00A427BC">
        <w:rPr>
          <w:lang w:val="en-US"/>
        </w:rPr>
        <w:t xml:space="preserve">requires </w:t>
      </w:r>
      <w:r w:rsidR="00D54789" w:rsidRPr="00A427BC">
        <w:rPr>
          <w:lang w:val="en-US"/>
        </w:rPr>
        <w:t xml:space="preserve">explicit </w:t>
      </w:r>
      <w:r w:rsidR="00E60638" w:rsidRPr="00A427BC">
        <w:rPr>
          <w:lang w:val="en-US"/>
        </w:rPr>
        <w:t>attention</w:t>
      </w:r>
      <w:r w:rsidR="00D54789" w:rsidRPr="00A427BC">
        <w:rPr>
          <w:lang w:val="en-US"/>
        </w:rPr>
        <w:t xml:space="preserve">. </w:t>
      </w:r>
      <w:r w:rsidR="00E000F5" w:rsidRPr="00A427BC">
        <w:rPr>
          <w:lang w:val="en-US"/>
        </w:rPr>
        <w:t xml:space="preserve">There are </w:t>
      </w:r>
      <w:r w:rsidR="009562A6" w:rsidRPr="00A427BC">
        <w:rPr>
          <w:lang w:val="en-US"/>
        </w:rPr>
        <w:t>several</w:t>
      </w:r>
      <w:r w:rsidR="00E000F5" w:rsidRPr="00A427BC">
        <w:rPr>
          <w:lang w:val="en-US"/>
        </w:rPr>
        <w:t xml:space="preserve"> guides for </w:t>
      </w:r>
      <w:r w:rsidR="00886A8B" w:rsidRPr="00A427BC">
        <w:rPr>
          <w:lang w:val="en-US"/>
        </w:rPr>
        <w:t xml:space="preserve">farmers </w:t>
      </w:r>
      <w:r w:rsidR="009147B2" w:rsidRPr="00A427BC">
        <w:rPr>
          <w:lang w:val="en-US"/>
        </w:rPr>
        <w:t>when</w:t>
      </w:r>
      <w:r w:rsidR="00886A8B" w:rsidRPr="00A427BC">
        <w:rPr>
          <w:lang w:val="en-US"/>
        </w:rPr>
        <w:t xml:space="preserve"> </w:t>
      </w:r>
      <w:r w:rsidR="001F647D" w:rsidRPr="00A427BC">
        <w:rPr>
          <w:lang w:val="en-US"/>
        </w:rPr>
        <w:t>conducting on-farm research</w:t>
      </w:r>
      <w:r w:rsidR="009562A6" w:rsidRPr="00A427BC">
        <w:rPr>
          <w:lang w:val="en-US"/>
        </w:rPr>
        <w:fldChar w:fldCharType="begin"/>
      </w:r>
      <w:r w:rsidR="00D87240">
        <w:rPr>
          <w:lang w:val="en-US"/>
        </w:rPr>
        <w:instrText xml:space="preserve"> ADDIN ZOTERO_ITEM CSL_CITATION {"citationID":"eEwyPIlQ","properties":{"formattedCitation":"\\super 65,66\\nosupersub{}","plainCitation":"65,66","noteIndex":0},"citationItems":[{"id":573,"uris":["http://zotero.org/users/3599437/items/4A2YMKNF"],"itemData":{"id":573,"type":"report","abstract":"A 32-page bulletin on how to conduct on-farm research at the farm or ranch, with practical instruction for crop and livestock producers, as well as educators, and a comprehensive list of resources for guidance.","language":"en-US","title":"How to Conduct Research on Your Farm or Ranch","URL":"https://www.sare.org/resources/how-to-conduct-research-on-your-farm-or-ranch/","author":[{"family":"Chaney","given":"David"}],"accessed":{"date-parts":[["2024",4,22]]},"issued":{"date-parts":[["2017"]]}}},{"id":"VjJCyykt/YaoSKxJf","uris":["http://zotero.org/users/3599437/items/KTGU3EZ4"],"itemData":{"id":1523,"type":"post-weblog","abstract":"Organic farmers and ranchers like you are always testing and experimenting with new ideas to improve their farming operations. You probably have some ideas every day that you would like to try. Incorporating a few scientific steps in your experiments will generate more reliable results that you can trust. This guide was specifically created for you, the organic farmer or rancher who is curious about conducting some type of trial or experiment on your farm in a more structured way. Whether you are looking at reducing the use of off-farm inputs, minimizing disease pressure, trying out new crop varieties or animal feed, or testing new cover crop techniques or irrigation sensors, this practical guide was created to assist you along the way.","container-title":"Organic Farming Research Foundation","language":"en-US","title":"Farmers Guide to Conducting On-Farm Research","URL":"https://ofrf.org/reports/farmers-guide-to-conducting-on-farm-research/","author":[{"family":"Orozco","given":"Jose Perez"},{"family":"Hathaway","given":"Mary"},{"family":"Veley","given":"Thelma"},{"family":"Estrada","given":"Heather"},{"family":"Tobey","given":"Elizabeth"}],"accessed":{"date-parts":[["2024",6,6]]},"issued":{"date-parts":[["2023",11,7]]}}}],"schema":"https://github.com/citation-style-language/schema/raw/master/csl-citation.json"} </w:instrText>
      </w:r>
      <w:r w:rsidR="009562A6" w:rsidRPr="00A427BC">
        <w:rPr>
          <w:lang w:val="en-US"/>
        </w:rPr>
        <w:fldChar w:fldCharType="separate"/>
      </w:r>
      <w:r w:rsidR="00D87240" w:rsidRPr="00D87240">
        <w:rPr>
          <w:vertAlign w:val="superscript"/>
          <w:lang w:val="en-US"/>
          <w:rPrChange w:id="131" w:author="Virginia Anne Nichols" w:date="2025-06-02T12:09:00Z" w16du:dateUtc="2025-06-02T10:09:00Z">
            <w:rPr>
              <w:vertAlign w:val="superscript"/>
            </w:rPr>
          </w:rPrChange>
        </w:rPr>
        <w:t>65,66</w:t>
      </w:r>
      <w:r w:rsidR="009562A6" w:rsidRPr="00A427BC">
        <w:rPr>
          <w:lang w:val="en-US"/>
        </w:rPr>
        <w:fldChar w:fldCharType="end"/>
      </w:r>
      <w:r w:rsidR="00886A8B" w:rsidRPr="00A427BC">
        <w:rPr>
          <w:lang w:val="en-US"/>
        </w:rPr>
        <w:t xml:space="preserve">, </w:t>
      </w:r>
      <w:r w:rsidR="00E000F5" w:rsidRPr="00A427BC">
        <w:rPr>
          <w:lang w:val="en-US"/>
        </w:rPr>
        <w:t xml:space="preserve">but </w:t>
      </w:r>
      <w:r w:rsidR="001F647D" w:rsidRPr="00A427BC">
        <w:rPr>
          <w:lang w:val="en-US"/>
        </w:rPr>
        <w:t>there are few</w:t>
      </w:r>
      <w:r w:rsidR="00D10D16" w:rsidRPr="00A427BC">
        <w:rPr>
          <w:lang w:val="en-US"/>
        </w:rPr>
        <w:t>er</w:t>
      </w:r>
      <w:r w:rsidR="001F647D" w:rsidRPr="00A427BC">
        <w:rPr>
          <w:lang w:val="en-US"/>
        </w:rPr>
        <w:t xml:space="preserve"> resources suggesting best practices for the </w:t>
      </w:r>
      <w:r w:rsidR="00F367C5" w:rsidRPr="00A427BC">
        <w:rPr>
          <w:lang w:val="en-US"/>
        </w:rPr>
        <w:t xml:space="preserve">scientists, researchers and organizations </w:t>
      </w:r>
      <w:r w:rsidR="00A06BCD" w:rsidRPr="00A427BC">
        <w:rPr>
          <w:lang w:val="en-US"/>
        </w:rPr>
        <w:t>the</w:t>
      </w:r>
      <w:r w:rsidR="00065B3B" w:rsidRPr="00A427BC">
        <w:rPr>
          <w:lang w:val="en-US"/>
        </w:rPr>
        <w:t>y</w:t>
      </w:r>
      <w:r w:rsidR="00A06BCD" w:rsidRPr="00A427BC">
        <w:rPr>
          <w:lang w:val="en-US"/>
        </w:rPr>
        <w:t xml:space="preserve"> collaborat</w:t>
      </w:r>
      <w:r w:rsidR="00034A6D" w:rsidRPr="00A427BC">
        <w:rPr>
          <w:lang w:val="en-US"/>
        </w:rPr>
        <w:t>e</w:t>
      </w:r>
      <w:r w:rsidR="00A06BCD" w:rsidRPr="00A427BC">
        <w:rPr>
          <w:lang w:val="en-US"/>
        </w:rPr>
        <w:t xml:space="preserve"> with</w:t>
      </w:r>
      <w:r w:rsidR="00F367C5" w:rsidRPr="00A427BC">
        <w:rPr>
          <w:lang w:val="en-US"/>
        </w:rPr>
        <w:t>.</w:t>
      </w:r>
      <w:r w:rsidR="00034A6D" w:rsidRPr="00A427BC">
        <w:rPr>
          <w:lang w:val="en-US"/>
        </w:rPr>
        <w:t xml:space="preserve"> </w:t>
      </w:r>
    </w:p>
    <w:p w14:paraId="57C0A40D" w14:textId="662B92F9" w:rsidR="00BF2CA1" w:rsidRPr="00A427BC" w:rsidRDefault="002E2390" w:rsidP="00BF2CA1">
      <w:pPr>
        <w:pStyle w:val="Heading2"/>
        <w:rPr>
          <w:color w:val="auto"/>
          <w:lang w:val="en-US"/>
        </w:rPr>
      </w:pPr>
      <w:r w:rsidRPr="00A427BC">
        <w:rPr>
          <w:color w:val="auto"/>
          <w:lang w:val="en-US"/>
        </w:rPr>
        <w:t xml:space="preserve">3.1 </w:t>
      </w:r>
      <w:r w:rsidR="00551F22" w:rsidRPr="00A427BC">
        <w:rPr>
          <w:color w:val="auto"/>
          <w:lang w:val="en-US"/>
        </w:rPr>
        <w:t>Multi-dimensional c</w:t>
      </w:r>
      <w:r w:rsidR="00D10D16" w:rsidRPr="00A427BC">
        <w:rPr>
          <w:color w:val="auto"/>
          <w:lang w:val="en-US"/>
        </w:rPr>
        <w:t>ompensation</w:t>
      </w:r>
    </w:p>
    <w:p w14:paraId="3AF8CAC9" w14:textId="5BC50A33" w:rsidR="00677699" w:rsidRPr="00A427BC" w:rsidRDefault="003B028F" w:rsidP="00BC2BE9">
      <w:pPr>
        <w:rPr>
          <w:lang w:val="en-US"/>
        </w:rPr>
      </w:pPr>
      <w:r w:rsidRPr="00A427BC">
        <w:rPr>
          <w:lang w:val="en-US"/>
        </w:rPr>
        <w:t>The context for f</w:t>
      </w:r>
      <w:r w:rsidR="0038432A" w:rsidRPr="00A427BC">
        <w:rPr>
          <w:lang w:val="en-US"/>
        </w:rPr>
        <w:t>armer involvement in research can vary widely</w:t>
      </w:r>
      <w:r w:rsidR="009562A6" w:rsidRPr="00A427BC">
        <w:rPr>
          <w:lang w:val="en-US"/>
        </w:rPr>
        <w:fldChar w:fldCharType="begin"/>
      </w:r>
      <w:r w:rsidR="00D87240">
        <w:rPr>
          <w:lang w:val="en-US"/>
        </w:rPr>
        <w:instrText xml:space="preserve"> ADDIN ZOTERO_ITEM CSL_CITATION {"citationID":"81Umz3ef","properties":{"formattedCitation":"\\super 67,68\\nosupersub{}","plainCitation":"67,68","noteIndex":0},"citationItems":[{"id":567,"uris":["http://zotero.org/users/3599437/items/3UUPFTCT"],"itemData":{"id":567,"type":"article-journal","abstract":"The convergence among the rise of digital technologies, the attention paid to the localized issues of transitions in practices toward agroecology, and the emergence of new open innovation models are renewing and reviving the scientific community’s interest in on-farm experimentation (OFE). This form of experimentation is claimed to be enhanced by digital tools as well as being an enabler of production of credible, salient, and legitimate science insofar as it embraces a farmer-centric perspective. However, the forms of research in which some experimental activities on farms are anchored vary greatly, notably with regard to the actual forms that interventions on farms take, the legitimacy of the actors involved and their roles, or the observations and instruments applied for interpretation. We propose a systematic review of the literature and an analytical framework in order to better understand this diversity of practices behind on-farm experimentation. Our analysis segregated six major publication clusters based on themes appearing in titles and abstracts. These themes guided a more in-depth analysis of representative articles, from which we identified seven types of OFE practices that are described and discussed here with regard to the knowledge targeted, roles of the various actors, and on-farm experimental space. Our typology provides an original basis for supporting reflexivity and building alignment between the above-mentioned dimensions and the ways in which new tools can support the experimental process.","container-title":"Agronomy for Sustainable Development","DOI":"10.1007/s13593-022-00845-w","ISSN":"1773-0155","issue":"6","journalAbbreviation":"Agron. Sustain. Dev.","language":"en","page":"114","source":"Springer Link","title":"On-farm experimentation practices and associated farmer-researcher relationships: a systematic literature review","title-short":"On-farm experimentation practices and associated farmer-researcher relationships","volume":"42","author":[{"family":"Toffolini","given":"Quentin"},{"family":"Jeuffroy","given":"Marie-Hélène"}],"issued":{"date-parts":[["2022",11,30]]}}},{"id":560,"uris":["http://zotero.org/users/3599437/items/I222JFT9"],"itemData":{"id":560,"type":"article-journal","abstract":"Participatory modes of agricultural research have gained significant attention over the last 40 years. While many scholars and practitioners agree that engaging farmers and other stakeholders is a valuable complement to traditional scientific research, there is significant diversity in the goals and approaches used by participatory projects. Building on previous conceptual frameworks on divergent approaches to participatory farming research (PFR), we propose an updated synthetic typology that can be used to design, evaluate, and distinguish PFR projects. Key elements of our typology include a recognition of the multidimensionality of projects that reflect different combinations of: (a) the goals or motivations behind engaging farmers in research, (b) the specific methods or approaches used to implement a PFR project, and (c) the social, institutional, and biophysical contexts that shape the dynamics and outcomes from PFR. We use this typology to highlight how particular manifestations of participatory agricultural research projects—ranging from farmer advisory boards, on-farm demonstrations, and researcher- versus farmer-led on-farm research projects—combine goals, methods, and contexts in distinctive ways. Proponents of PFR projects would benefit from clarifying how their work fits into or extends this multidimensional typology.","container-title":"Socio-Ecological Practice Research","DOI":"10.1007/s42532-023-00149-7","ISSN":"2524-5287","issue":"2","journalAbbreviation":"Socio Ecol Pract Res","language":"en","page":"159-174","source":"Springer Link","title":"A typology to guide design and assessment of participatory farming research projects","volume":"5","author":[{"family":"Jackson-Smith","given":"Douglas"},{"family":"Veisi","given":"Hadi"}],"issued":{"date-parts":[["2023",6,1]]}}}],"schema":"https://github.com/citation-style-language/schema/raw/master/csl-citation.json"} </w:instrText>
      </w:r>
      <w:r w:rsidR="009562A6" w:rsidRPr="00A427BC">
        <w:rPr>
          <w:lang w:val="en-US"/>
        </w:rPr>
        <w:fldChar w:fldCharType="separate"/>
      </w:r>
      <w:r w:rsidR="00D87240" w:rsidRPr="00D87240">
        <w:rPr>
          <w:vertAlign w:val="superscript"/>
          <w:lang w:val="en-US"/>
          <w:rPrChange w:id="132" w:author="Virginia Anne Nichols" w:date="2025-06-02T12:09:00Z" w16du:dateUtc="2025-06-02T10:09:00Z">
            <w:rPr>
              <w:vertAlign w:val="superscript"/>
            </w:rPr>
          </w:rPrChange>
        </w:rPr>
        <w:t>67,68</w:t>
      </w:r>
      <w:r w:rsidR="009562A6" w:rsidRPr="00A427BC">
        <w:rPr>
          <w:lang w:val="en-US"/>
        </w:rPr>
        <w:fldChar w:fldCharType="end"/>
      </w:r>
      <w:r w:rsidR="00481783" w:rsidRPr="00A427BC">
        <w:rPr>
          <w:lang w:val="en-US"/>
        </w:rPr>
        <w:t xml:space="preserve">, </w:t>
      </w:r>
      <w:r w:rsidR="00C02BB0" w:rsidRPr="00A427BC">
        <w:rPr>
          <w:lang w:val="en-US"/>
        </w:rPr>
        <w:t xml:space="preserve">and while there are numerous publications examining the form of those relationships </w:t>
      </w:r>
      <w:r w:rsidR="005B1CF4" w:rsidRPr="00A427BC">
        <w:rPr>
          <w:lang w:val="en-US"/>
        </w:rPr>
        <w:t>t</w:t>
      </w:r>
      <w:r w:rsidR="00C13479" w:rsidRPr="00A427BC">
        <w:rPr>
          <w:lang w:val="en-US"/>
        </w:rPr>
        <w:t>o</w:t>
      </w:r>
      <w:r w:rsidR="005D0AB4" w:rsidRPr="00A427BC">
        <w:rPr>
          <w:lang w:val="en-US"/>
        </w:rPr>
        <w:t xml:space="preserve"> our knowledge there are </w:t>
      </w:r>
      <w:r w:rsidR="00C13479" w:rsidRPr="00A427BC">
        <w:rPr>
          <w:lang w:val="en-US"/>
        </w:rPr>
        <w:t>few</w:t>
      </w:r>
      <w:r w:rsidR="005D0AB4" w:rsidRPr="00A427BC">
        <w:rPr>
          <w:lang w:val="en-US"/>
        </w:rPr>
        <w:t xml:space="preserve"> studies </w:t>
      </w:r>
      <w:r w:rsidR="005B1CF4" w:rsidRPr="00A427BC">
        <w:rPr>
          <w:lang w:val="en-US"/>
        </w:rPr>
        <w:t>on</w:t>
      </w:r>
      <w:r w:rsidR="005D0AB4" w:rsidRPr="00A427BC">
        <w:rPr>
          <w:lang w:val="en-US"/>
        </w:rPr>
        <w:t xml:space="preserve"> mechanisms for</w:t>
      </w:r>
      <w:r w:rsidR="005B1CF4" w:rsidRPr="00A427BC">
        <w:rPr>
          <w:lang w:val="en-US"/>
        </w:rPr>
        <w:t xml:space="preserve"> farmer</w:t>
      </w:r>
      <w:r w:rsidR="005D0AB4" w:rsidRPr="00A427BC">
        <w:rPr>
          <w:lang w:val="en-US"/>
        </w:rPr>
        <w:t xml:space="preserve"> compensation</w:t>
      </w:r>
      <w:r w:rsidR="00C02BB0" w:rsidRPr="00A427BC">
        <w:rPr>
          <w:lang w:val="en-US"/>
        </w:rPr>
        <w:t>,</w:t>
      </w:r>
      <w:r w:rsidR="00481783" w:rsidRPr="00A427BC">
        <w:rPr>
          <w:lang w:val="en-US"/>
        </w:rPr>
        <w:t xml:space="preserve"> and </w:t>
      </w:r>
      <w:r w:rsidR="00C02BB0" w:rsidRPr="00A427BC">
        <w:rPr>
          <w:lang w:val="en-US"/>
        </w:rPr>
        <w:t xml:space="preserve">even fewer on </w:t>
      </w:r>
      <w:r w:rsidR="0027207A" w:rsidRPr="00A427BC">
        <w:rPr>
          <w:lang w:val="en-US"/>
        </w:rPr>
        <w:t>how those mechanisms influence collaboration dynamics</w:t>
      </w:r>
      <w:r w:rsidR="009562A6" w:rsidRPr="00A427BC">
        <w:rPr>
          <w:lang w:val="en-US"/>
        </w:rPr>
        <w:fldChar w:fldCharType="begin"/>
      </w:r>
      <w:r w:rsidR="00D87240">
        <w:rPr>
          <w:lang w:val="en-US"/>
        </w:rPr>
        <w:instrText xml:space="preserve"> ADDIN ZOTERO_ITEM CSL_CITATION {"citationID":"3quk0yx8","properties":{"formattedCitation":"\\super 69\\nosupersub{}","plainCitation":"69","noteIndex":0},"citationItems":[{"id":493,"uris":["http://zotero.org/users/3599437/items/CDM2SYV8"],"itemData":{"id":493,"type":"article-journal","abstract":"Constraints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D87240" w:rsidRPr="00D87240">
        <w:rPr>
          <w:vertAlign w:val="superscript"/>
          <w:lang w:val="en-US"/>
          <w:rPrChange w:id="133" w:author="Virginia Anne Nichols" w:date="2025-06-02T12:09:00Z" w16du:dateUtc="2025-06-02T10:09:00Z">
            <w:rPr>
              <w:vertAlign w:val="superscript"/>
            </w:rPr>
          </w:rPrChange>
        </w:rPr>
        <w:t>69</w:t>
      </w:r>
      <w:r w:rsidR="009562A6" w:rsidRPr="00A427BC">
        <w:rPr>
          <w:lang w:val="en-US"/>
        </w:rPr>
        <w:fldChar w:fldCharType="end"/>
      </w:r>
      <w:r w:rsidR="0027207A" w:rsidRPr="00A427BC">
        <w:rPr>
          <w:lang w:val="en-US"/>
        </w:rPr>
        <w:t xml:space="preserve">. </w:t>
      </w:r>
      <w:r w:rsidR="00C13479" w:rsidRPr="00A427BC">
        <w:rPr>
          <w:lang w:val="en-US"/>
        </w:rPr>
        <w:t xml:space="preserve">This omission is problematic; </w:t>
      </w:r>
      <w:r w:rsidR="00167D8E" w:rsidRPr="00A427BC">
        <w:rPr>
          <w:lang w:val="en-US"/>
        </w:rPr>
        <w:t>research participants</w:t>
      </w:r>
      <w:r w:rsidR="0038432A" w:rsidRPr="00A427BC">
        <w:rPr>
          <w:lang w:val="en-US"/>
        </w:rPr>
        <w:t xml:space="preserve"> should </w:t>
      </w:r>
      <w:r w:rsidR="00A81003" w:rsidRPr="00A427BC">
        <w:rPr>
          <w:lang w:val="en-US"/>
        </w:rPr>
        <w:t xml:space="preserve">always </w:t>
      </w:r>
      <w:r w:rsidR="0038432A" w:rsidRPr="00A427BC">
        <w:rPr>
          <w:lang w:val="en-US"/>
        </w:rPr>
        <w:t>be compensated</w:t>
      </w:r>
      <w:r w:rsidR="00C13479" w:rsidRPr="00A427BC">
        <w:rPr>
          <w:lang w:val="en-US"/>
        </w:rPr>
        <w:t>, and</w:t>
      </w:r>
      <w:r w:rsidR="00803795" w:rsidRPr="00A427BC">
        <w:rPr>
          <w:lang w:val="en-US"/>
        </w:rPr>
        <w:t xml:space="preserve"> the </w:t>
      </w:r>
      <w:r w:rsidRPr="00A427BC">
        <w:rPr>
          <w:lang w:val="en-US"/>
        </w:rPr>
        <w:t xml:space="preserve">form this compensation takes is particularly germane to </w:t>
      </w:r>
      <w:r w:rsidR="0038243C" w:rsidRPr="00A427BC">
        <w:rPr>
          <w:lang w:val="en-US"/>
        </w:rPr>
        <w:t>the</w:t>
      </w:r>
      <w:r w:rsidRPr="00A427BC">
        <w:rPr>
          <w:lang w:val="en-US"/>
        </w:rPr>
        <w:t xml:space="preserve"> topic of power.</w:t>
      </w:r>
      <w:r w:rsidR="00E03974" w:rsidRPr="00A427BC">
        <w:rPr>
          <w:lang w:val="en-US"/>
        </w:rPr>
        <w:t xml:space="preserve"> </w:t>
      </w:r>
      <w:r w:rsidR="00D10D16" w:rsidRPr="00A427BC">
        <w:rPr>
          <w:lang w:val="en-US"/>
        </w:rPr>
        <w:t>I</w:t>
      </w:r>
      <w:r w:rsidR="005B1CF4" w:rsidRPr="00A427BC">
        <w:rPr>
          <w:lang w:val="en-US"/>
        </w:rPr>
        <w:t xml:space="preserve">t is common for </w:t>
      </w:r>
      <w:r w:rsidR="00D10D16" w:rsidRPr="00A427BC">
        <w:rPr>
          <w:lang w:val="en-US"/>
        </w:rPr>
        <w:t xml:space="preserve">farmers </w:t>
      </w:r>
      <w:r w:rsidR="005B1CF4" w:rsidRPr="00A427BC">
        <w:rPr>
          <w:lang w:val="en-US"/>
        </w:rPr>
        <w:t xml:space="preserve">to be </w:t>
      </w:r>
      <w:r w:rsidR="00D10D16" w:rsidRPr="00A427BC">
        <w:rPr>
          <w:lang w:val="en-US"/>
        </w:rPr>
        <w:t xml:space="preserve">compensated by </w:t>
      </w:r>
      <w:r w:rsidR="00D10D16" w:rsidRPr="00A427BC">
        <w:rPr>
          <w:i/>
          <w:iCs/>
          <w:lang w:val="en-US"/>
        </w:rPr>
        <w:t>the experience and knowledge gained from the activities</w:t>
      </w:r>
      <w:r w:rsidRPr="00A427BC">
        <w:rPr>
          <w:lang w:val="en-US"/>
        </w:rPr>
        <w:t>,</w:t>
      </w:r>
      <w:r w:rsidR="0093543C" w:rsidRPr="00A427BC">
        <w:rPr>
          <w:lang w:val="en-US"/>
        </w:rPr>
        <w:t xml:space="preserve"> </w:t>
      </w:r>
      <w:r w:rsidR="00D10D16" w:rsidRPr="00A427BC">
        <w:rPr>
          <w:i/>
          <w:iCs/>
          <w:lang w:val="en-US"/>
        </w:rPr>
        <w:t>access to research findings</w:t>
      </w:r>
      <w:r w:rsidRPr="00A427BC">
        <w:rPr>
          <w:lang w:val="en-US"/>
        </w:rPr>
        <w:t>,</w:t>
      </w:r>
      <w:r w:rsidR="0093543C" w:rsidRPr="00A427BC">
        <w:rPr>
          <w:lang w:val="en-US"/>
        </w:rPr>
        <w:t xml:space="preserve"> </w:t>
      </w:r>
      <w:r w:rsidR="00093453" w:rsidRPr="00A427BC">
        <w:rPr>
          <w:i/>
          <w:iCs/>
          <w:lang w:val="en-US"/>
        </w:rPr>
        <w:t>better productivity</w:t>
      </w:r>
      <w:r w:rsidR="00093453" w:rsidRPr="00A427BC">
        <w:rPr>
          <w:lang w:val="en-US"/>
        </w:rPr>
        <w:t>,</w:t>
      </w:r>
      <w:r w:rsidR="005B1CF4" w:rsidRPr="00A427BC">
        <w:rPr>
          <w:lang w:val="en-US"/>
        </w:rPr>
        <w:t xml:space="preserve"> </w:t>
      </w:r>
      <w:r w:rsidRPr="00A427BC">
        <w:rPr>
          <w:lang w:val="en-US"/>
        </w:rPr>
        <w:t xml:space="preserve">or </w:t>
      </w:r>
      <w:r w:rsidR="00A06BCD" w:rsidRPr="00A427BC">
        <w:rPr>
          <w:lang w:val="en-US"/>
        </w:rPr>
        <w:t>a similarly non-tangible exchange</w:t>
      </w:r>
      <w:r w:rsidRPr="00A427BC">
        <w:rPr>
          <w:lang w:val="en-US"/>
        </w:rPr>
        <w:t xml:space="preserve">. </w:t>
      </w:r>
      <w:r w:rsidR="00146801" w:rsidRPr="00A427BC">
        <w:rPr>
          <w:lang w:val="en-US"/>
        </w:rPr>
        <w:t xml:space="preserve">In its most egregious forms, this arrangement is elitist, extractive, and disrespectful. </w:t>
      </w:r>
      <w:r w:rsidR="005B1CF4" w:rsidRPr="00A427BC">
        <w:rPr>
          <w:lang w:val="en-US"/>
        </w:rPr>
        <w:t xml:space="preserve">We acknowledge individual researchers may be constrained in their access to unrestricted grant money to pay </w:t>
      </w:r>
      <w:r w:rsidR="00034A6D" w:rsidRPr="00A427BC">
        <w:rPr>
          <w:lang w:val="en-US"/>
        </w:rPr>
        <w:t>collaborators</w:t>
      </w:r>
      <w:r w:rsidR="005B1CF4" w:rsidRPr="00A427BC">
        <w:rPr>
          <w:lang w:val="en-US"/>
        </w:rPr>
        <w:t xml:space="preserve">, </w:t>
      </w:r>
      <w:r w:rsidR="0020694B" w:rsidRPr="00A427BC">
        <w:rPr>
          <w:lang w:val="en-US"/>
        </w:rPr>
        <w:t>but</w:t>
      </w:r>
      <w:r w:rsidR="00E000F5" w:rsidRPr="00A427BC">
        <w:rPr>
          <w:lang w:val="en-US"/>
        </w:rPr>
        <w:t xml:space="preserve"> </w:t>
      </w:r>
      <w:r w:rsidR="0093543C" w:rsidRPr="00A427BC">
        <w:rPr>
          <w:lang w:val="en-US"/>
        </w:rPr>
        <w:t xml:space="preserve">without an offer of </w:t>
      </w:r>
      <w:r w:rsidR="009147B2" w:rsidRPr="00A427BC">
        <w:rPr>
          <w:lang w:val="en-US"/>
        </w:rPr>
        <w:t>fair</w:t>
      </w:r>
      <w:r w:rsidR="0093543C" w:rsidRPr="00A427BC">
        <w:rPr>
          <w:lang w:val="en-US"/>
        </w:rPr>
        <w:t xml:space="preserve"> compensation, </w:t>
      </w:r>
      <w:r w:rsidR="00AF58A9" w:rsidRPr="00A427BC">
        <w:rPr>
          <w:lang w:val="en-US"/>
        </w:rPr>
        <w:t xml:space="preserve">collaborators </w:t>
      </w:r>
      <w:r w:rsidR="0093543C" w:rsidRPr="00A427BC">
        <w:rPr>
          <w:lang w:val="en-US"/>
        </w:rPr>
        <w:t>may reasonably</w:t>
      </w:r>
      <w:r w:rsidR="0020694B" w:rsidRPr="00A427BC">
        <w:rPr>
          <w:lang w:val="en-US"/>
        </w:rPr>
        <w:t xml:space="preserve"> intuit a devaluation. Moreover, failing to provide compensation further exacerbates historical biases, favoring well-resourced farmers in access to on-farm research activities.</w:t>
      </w:r>
      <w:r w:rsidR="00677699" w:rsidRPr="00A427BC">
        <w:rPr>
          <w:lang w:val="en-US"/>
        </w:rPr>
        <w:t xml:space="preserve"> </w:t>
      </w:r>
      <w:r w:rsidR="001059F2" w:rsidRPr="00A427BC">
        <w:rPr>
          <w:lang w:val="en-US"/>
        </w:rPr>
        <w:t>Funders</w:t>
      </w:r>
      <w:r w:rsidR="00E03974" w:rsidRPr="00A427BC">
        <w:rPr>
          <w:lang w:val="en-US"/>
        </w:rPr>
        <w:t xml:space="preserve"> clearly have a role to play; r</w:t>
      </w:r>
      <w:r w:rsidR="00AF58A9" w:rsidRPr="00A427BC">
        <w:rPr>
          <w:lang w:val="en-US"/>
          <w14:ligatures w14:val="none"/>
        </w:rPr>
        <w:t xml:space="preserve">esearchers </w:t>
      </w:r>
      <w:r w:rsidR="0012252F" w:rsidRPr="00A427BC">
        <w:rPr>
          <w:lang w:val="en-US"/>
          <w14:ligatures w14:val="none"/>
        </w:rPr>
        <w:t xml:space="preserve">have </w:t>
      </w:r>
      <w:r w:rsidR="00AF58A9" w:rsidRPr="00A427BC">
        <w:rPr>
          <w:lang w:val="en-US"/>
          <w14:ligatures w14:val="none"/>
        </w:rPr>
        <w:t xml:space="preserve">highlighted </w:t>
      </w:r>
      <w:r w:rsidR="00677699" w:rsidRPr="00A427BC">
        <w:rPr>
          <w:lang w:val="en-US"/>
          <w14:ligatures w14:val="none"/>
        </w:rPr>
        <w:t xml:space="preserve">barriers </w:t>
      </w:r>
      <w:r w:rsidR="0012252F" w:rsidRPr="00A427BC">
        <w:rPr>
          <w:lang w:val="en-US"/>
          <w14:ligatures w14:val="none"/>
        </w:rPr>
        <w:t>to</w:t>
      </w:r>
      <w:r w:rsidR="00677699" w:rsidRPr="00A427BC">
        <w:rPr>
          <w:lang w:val="en-US"/>
          <w14:ligatures w14:val="none"/>
        </w:rPr>
        <w:t xml:space="preserve"> </w:t>
      </w:r>
      <w:r w:rsidR="00AF58A9" w:rsidRPr="00A427BC">
        <w:rPr>
          <w:lang w:val="en-US"/>
          <w14:ligatures w14:val="none"/>
        </w:rPr>
        <w:t>budgeting for non-university research participants</w:t>
      </w:r>
      <w:r w:rsidR="00677699" w:rsidRPr="00A427BC">
        <w:rPr>
          <w:lang w:val="en-US"/>
          <w14:ligatures w14:val="none"/>
        </w:rPr>
        <w:fldChar w:fldCharType="begin"/>
      </w:r>
      <w:r w:rsidR="00D87240">
        <w:rPr>
          <w:lang w:val="en-US"/>
          <w14:ligatures w14:val="none"/>
        </w:rPr>
        <w:instrText xml:space="preserve"> ADDIN ZOTERO_ITEM CSL_CITATION {"citationID":"JYJslOy6","properties":{"formattedCitation":"\\super 70\\nosupersub{}","plainCitation":"70","noteIndex":0},"citationItems":[{"id":"VjJCyykt/CVUlTxm4","uris":["http://zotero.org/users/3599437/items/DYPU3MEC"],"itemData":{"id":1549,"type":"article-journal","container-title":"College of Agriculture and Life Sciences Faculty Publications","title":"Proceedings - U.S.A Agroecology Summit 2023","URL":"https://scholarworks.uvm.edu/calsfac/204","author":[{"family":"Neher","given":"Deborah"},{"family":"Anderson","given":"Colin"},{"family":"Basche","given":"Andrea"},{"family":"Costello","given":"Christine"},{"family":"Hendrickson","given":"Mary"},{"family":"Maxwell","given":"Bruce"},{"family":"Roman-Alcalá","given":"Antonio"},{"family":"Krug","given":"Aubrey Streit"},{"family":"Tracy","given":"William"},{"family":"Méndez","given":"Ernesto"},{"family":"Horner","given":"Catherine"},{"family":"Anderzén","given":"Janica"}],"issued":{"date-parts":[["2023",1,1]]}}}],"schema":"https://github.com/citation-style-language/schema/raw/master/csl-citation.json"} </w:instrText>
      </w:r>
      <w:r w:rsidR="00677699" w:rsidRPr="00A427BC">
        <w:rPr>
          <w:lang w:val="en-US"/>
          <w14:ligatures w14:val="none"/>
        </w:rPr>
        <w:fldChar w:fldCharType="separate"/>
      </w:r>
      <w:r w:rsidR="00D87240" w:rsidRPr="00D87240">
        <w:rPr>
          <w:vertAlign w:val="superscript"/>
          <w:lang w:val="en-US"/>
          <w:rPrChange w:id="134" w:author="Virginia Anne Nichols" w:date="2025-06-02T12:09:00Z" w16du:dateUtc="2025-06-02T10:09:00Z">
            <w:rPr>
              <w:vertAlign w:val="superscript"/>
            </w:rPr>
          </w:rPrChange>
        </w:rPr>
        <w:t>70</w:t>
      </w:r>
      <w:r w:rsidR="00677699" w:rsidRPr="00A427BC">
        <w:rPr>
          <w:lang w:val="en-US"/>
          <w14:ligatures w14:val="none"/>
        </w:rPr>
        <w:fldChar w:fldCharType="end"/>
      </w:r>
      <w:r w:rsidR="0012252F" w:rsidRPr="00A427BC">
        <w:rPr>
          <w:lang w:val="en-US"/>
          <w14:ligatures w14:val="none"/>
        </w:rPr>
        <w:t xml:space="preserve">, and </w:t>
      </w:r>
      <w:r w:rsidR="0012252F" w:rsidRPr="00A427BC">
        <w:rPr>
          <w:lang w:val="en-US"/>
        </w:rPr>
        <w:t>while s</w:t>
      </w:r>
      <w:r w:rsidR="00F23DAE" w:rsidRPr="00A427BC">
        <w:rPr>
          <w:lang w:val="en-US"/>
        </w:rPr>
        <w:t>elect</w:t>
      </w:r>
      <w:r w:rsidR="0012252F" w:rsidRPr="00A427BC">
        <w:rPr>
          <w:lang w:val="en-US"/>
        </w:rPr>
        <w:t xml:space="preserve"> funding agencies explicitly allow for </w:t>
      </w:r>
      <w:r w:rsidR="00F23DAE" w:rsidRPr="00A427BC">
        <w:rPr>
          <w:lang w:val="en-US"/>
        </w:rPr>
        <w:t xml:space="preserve">and expect </w:t>
      </w:r>
      <w:r w:rsidR="0012252F" w:rsidRPr="00A427BC">
        <w:rPr>
          <w:lang w:val="en-US"/>
        </w:rPr>
        <w:t>farmer-participant compensation (e.g.</w:t>
      </w:r>
      <w:r w:rsidR="00C02BB0" w:rsidRPr="00A427BC">
        <w:rPr>
          <w:lang w:val="en-US"/>
        </w:rPr>
        <w:t>,</w:t>
      </w:r>
      <w:r w:rsidR="0012252F" w:rsidRPr="00A427BC">
        <w:rPr>
          <w:lang w:val="en-US"/>
        </w:rPr>
        <w:t xml:space="preserve"> USDA-SARE), to our knowledge none </w:t>
      </w:r>
      <w:r w:rsidR="00F23DAE" w:rsidRPr="00A427BC">
        <w:rPr>
          <w:lang w:val="en-US"/>
        </w:rPr>
        <w:t xml:space="preserve">provide guidance on how </w:t>
      </w:r>
      <w:r w:rsidR="007E6D0D" w:rsidRPr="00A427BC">
        <w:rPr>
          <w:lang w:val="en-US"/>
        </w:rPr>
        <w:t xml:space="preserve">to craft compensation packages. </w:t>
      </w:r>
    </w:p>
    <w:p w14:paraId="0BCD5331" w14:textId="77777777" w:rsidR="00677699" w:rsidRPr="00A427BC" w:rsidRDefault="00677699" w:rsidP="00BC2BE9">
      <w:pPr>
        <w:rPr>
          <w:lang w:val="en-US"/>
          <w14:ligatures w14:val="none"/>
        </w:rPr>
      </w:pPr>
    </w:p>
    <w:p w14:paraId="0D68FA4E" w14:textId="0CE3F3A7" w:rsidR="003F1594" w:rsidRPr="00A427BC" w:rsidRDefault="00677699" w:rsidP="00677699">
      <w:pPr>
        <w:rPr>
          <w:lang w:val="en-US"/>
        </w:rPr>
      </w:pPr>
      <w:r w:rsidRPr="00A427BC">
        <w:rPr>
          <w:lang w:val="en-US"/>
          <w14:ligatures w14:val="none"/>
        </w:rPr>
        <w:t>Fair remuneration is in everyone’s best interests</w:t>
      </w:r>
      <w:r w:rsidR="00C02BB0" w:rsidRPr="00A427BC">
        <w:rPr>
          <w:lang w:val="en-US"/>
          <w14:ligatures w14:val="none"/>
        </w:rPr>
        <w:t>, as</w:t>
      </w:r>
      <w:r w:rsidRPr="00A427BC">
        <w:rPr>
          <w:lang w:val="en-US"/>
          <w14:ligatures w14:val="none"/>
        </w:rPr>
        <w:t xml:space="preserve"> </w:t>
      </w:r>
      <w:r w:rsidR="0020694B" w:rsidRPr="00A427BC">
        <w:rPr>
          <w:lang w:val="en-US"/>
        </w:rPr>
        <w:t>equitable partnerships are more likely to be sustained in the long-term</w:t>
      </w:r>
      <w:r w:rsidR="001059F2" w:rsidRPr="00A427BC">
        <w:rPr>
          <w:lang w:val="en-US"/>
        </w:rPr>
        <w:fldChar w:fldCharType="begin"/>
      </w:r>
      <w:r w:rsidR="00D87240">
        <w:rPr>
          <w:lang w:val="en-US"/>
        </w:rPr>
        <w:instrText xml:space="preserve"> ADDIN ZOTERO_ITEM CSL_CITATION {"citationID":"FLQhXRfa","properties":{"formattedCitation":"\\super 71\\nosupersub{}","plainCitation":"71","noteIndex":0},"citationItems":[{"id":492,"uris":["http://zotero.org/users/3599437/items/W88M5LRD"],"itemData":{"id":492,"type":"article-journal","abstract":"Farmer involvement in agricultural research is limited by inadequate funding, institutional policies and hierarchies, disciplinary specialization, and incompatible personalities. Additional barriers include academic emphasis on carefully controlled experiments, research priorities driven by personal interest, and farmers' reluctance to disclose trade secrets. Priorities for research conducted with public funds should be identified through a democratic process involving representatives from all sectors of agriculture. A broad, multidisciplinary, systems approach to agricultural research is needed; and farmers and researchers should consider long-term implications of projects. Better balance needs to be achieved between basic and applied research, and both should encourage innovation within the context of democratically determined research priorities. Opportunities abound for involving farmers in research as providers and recipients of information, as participants in determining priorities and ensuring practicality of methods, as collaborators and/or subjects for on-farm investigations, and as project evaluators. Farmers also need to take more initiative in getting involved in the political processes that set the stage for agricultural research.","container-title":"American Journal of Alternative Agriculture","DOI":"10.1017/S0889189300003659","ISSN":"1478-5498, 0889-1893","issue":"4","language":"en","page":"174-177","source":"Cambridge University Press","title":"Involving farmers in agricultural research: A farmer's perspective","title-short":"Involving farmers in agricultural research","volume":"5","author":[{"family":"Thornley","given":"Kay"}],"issued":{"date-parts":[["1990",12]]}}}],"schema":"https://github.com/citation-style-language/schema/raw/master/csl-citation.json"} </w:instrText>
      </w:r>
      <w:r w:rsidR="001059F2" w:rsidRPr="00A427BC">
        <w:rPr>
          <w:lang w:val="en-US"/>
        </w:rPr>
        <w:fldChar w:fldCharType="separate"/>
      </w:r>
      <w:r w:rsidR="00D87240" w:rsidRPr="00D87240">
        <w:rPr>
          <w:vertAlign w:val="superscript"/>
          <w:lang w:val="en-US"/>
          <w:rPrChange w:id="135" w:author="Virginia Anne Nichols" w:date="2025-06-02T12:09:00Z" w16du:dateUtc="2025-06-02T10:09:00Z">
            <w:rPr>
              <w:vertAlign w:val="superscript"/>
            </w:rPr>
          </w:rPrChange>
        </w:rPr>
        <w:t>71</w:t>
      </w:r>
      <w:r w:rsidR="001059F2" w:rsidRPr="00A427BC">
        <w:rPr>
          <w:lang w:val="en-US"/>
        </w:rPr>
        <w:fldChar w:fldCharType="end"/>
      </w:r>
      <w:r w:rsidR="001059F2" w:rsidRPr="00A427BC">
        <w:rPr>
          <w:lang w:val="en-US"/>
        </w:rPr>
        <w:t>.</w:t>
      </w:r>
      <w:r w:rsidR="0020694B" w:rsidRPr="00A427BC">
        <w:rPr>
          <w:lang w:val="en-US"/>
        </w:rPr>
        <w:t xml:space="preserve"> </w:t>
      </w:r>
      <w:r w:rsidR="00146801" w:rsidRPr="00A427BC">
        <w:rPr>
          <w:lang w:val="en-US"/>
        </w:rPr>
        <w:t xml:space="preserve">For example, </w:t>
      </w:r>
      <w:r w:rsidR="005B1CF4" w:rsidRPr="00A427BC">
        <w:rPr>
          <w:lang w:val="en-US"/>
        </w:rPr>
        <w:t>Practical Farmers has</w:t>
      </w:r>
      <w:r w:rsidR="001D43ED" w:rsidRPr="00A427BC">
        <w:rPr>
          <w:lang w:val="en-US"/>
        </w:rPr>
        <w:t xml:space="preserve"> a </w:t>
      </w:r>
      <w:r w:rsidR="009D4689" w:rsidRPr="00A427BC">
        <w:rPr>
          <w:lang w:val="en-US"/>
        </w:rPr>
        <w:t xml:space="preserve">robust </w:t>
      </w:r>
      <w:r w:rsidR="001D43ED" w:rsidRPr="00A427BC">
        <w:rPr>
          <w:lang w:val="en-US"/>
        </w:rPr>
        <w:t>farmer cooperator program that is still in operation after more than 30 years</w:t>
      </w:r>
      <w:r w:rsidR="00034A6D" w:rsidRPr="00A427BC">
        <w:rPr>
          <w:lang w:val="en-US"/>
        </w:rPr>
        <w:t>, a fact</w:t>
      </w:r>
      <w:r w:rsidR="00065B3B" w:rsidRPr="00A427BC">
        <w:rPr>
          <w:lang w:val="en-US"/>
        </w:rPr>
        <w:t xml:space="preserve"> they </w:t>
      </w:r>
      <w:r w:rsidR="001D43ED" w:rsidRPr="00A427BC">
        <w:rPr>
          <w:lang w:val="en-US"/>
        </w:rPr>
        <w:t>attribute in part to their policy of monetarily compensating farmers for their participation in on-farm research (</w:t>
      </w:r>
      <w:r w:rsidR="00B736CD" w:rsidRPr="00A427BC">
        <w:rPr>
          <w:lang w:val="en-US"/>
        </w:rPr>
        <w:t>Supplemental Information</w:t>
      </w:r>
      <w:r w:rsidR="00C02BB0" w:rsidRPr="00A427BC">
        <w:rPr>
          <w:lang w:val="en-US"/>
        </w:rPr>
        <w:t>)</w:t>
      </w:r>
      <w:r w:rsidR="001D43ED" w:rsidRPr="00A427BC">
        <w:rPr>
          <w:lang w:val="en-US"/>
        </w:rPr>
        <w:t xml:space="preserve">. </w:t>
      </w:r>
      <w:r w:rsidR="00481783" w:rsidRPr="00A427BC">
        <w:rPr>
          <w:lang w:val="en-US"/>
        </w:rPr>
        <w:t>For comparison, t</w:t>
      </w:r>
      <w:r w:rsidR="001D43ED" w:rsidRPr="00A427BC">
        <w:rPr>
          <w:lang w:val="en-US"/>
        </w:rPr>
        <w:t>he Iowa Nitrogen Initiative</w:t>
      </w:r>
      <w:r w:rsidR="009D4689" w:rsidRPr="00A427BC">
        <w:rPr>
          <w:lang w:val="en-US"/>
        </w:rPr>
        <w:t xml:space="preserve"> (see </w:t>
      </w:r>
      <w:r w:rsidR="00C02BB0" w:rsidRPr="00A427BC">
        <w:rPr>
          <w:i/>
          <w:iCs/>
          <w:lang w:val="en-US"/>
        </w:rPr>
        <w:t>Leveraging Science</w:t>
      </w:r>
      <w:r w:rsidR="00481783" w:rsidRPr="00A427BC">
        <w:rPr>
          <w:lang w:val="en-US"/>
        </w:rPr>
        <w:t xml:space="preserve">) </w:t>
      </w:r>
      <w:r w:rsidR="001D43ED" w:rsidRPr="00A427BC">
        <w:rPr>
          <w:lang w:val="en-US"/>
        </w:rPr>
        <w:t xml:space="preserve">was not allocated money for farmer-participant compensation, and they have capacity for more participants than they can secure. </w:t>
      </w:r>
      <w:r w:rsidR="00BC2BE9" w:rsidRPr="00A427BC">
        <w:rPr>
          <w:lang w:val="en-US"/>
        </w:rPr>
        <w:t xml:space="preserve">While research on farmer compensation and project outcomes is scarce, blending of monetary compensation with other forms that support learning, </w:t>
      </w:r>
      <w:r w:rsidR="0013156B" w:rsidRPr="00A427BC">
        <w:rPr>
          <w:lang w:val="en-US"/>
        </w:rPr>
        <w:t xml:space="preserve">sharing, </w:t>
      </w:r>
      <w:r w:rsidR="00BC2BE9" w:rsidRPr="00A427BC">
        <w:rPr>
          <w:lang w:val="en-US"/>
        </w:rPr>
        <w:t>development, and growth are likely to be most effective</w:t>
      </w:r>
      <w:r w:rsidR="009562A6" w:rsidRPr="00A427BC">
        <w:rPr>
          <w:lang w:val="en-US"/>
        </w:rPr>
        <w:fldChar w:fldCharType="begin"/>
      </w:r>
      <w:r w:rsidR="00D87240">
        <w:rPr>
          <w:lang w:val="en-US"/>
        </w:rPr>
        <w:instrText xml:space="preserve"> ADDIN ZOTERO_ITEM CSL_CITATION {"citationID":"zPDk3hX0","properties":{"formattedCitation":"\\super 52,69\\nosupersub{}","plainCitation":"52,69","noteIndex":0},"citationItems":[{"id":"VjJCyykt/UCWucMhk","uris":["http://zotero.org/users/3599437/items/JECLV44P"],"itemData":{"id":1521,"type":"article-journal","abstract":"The Precision Nitrogen Project (PNP) worked with more than 80 corn and winter wheat producers to inexpensively design and implement randomized, replicated field strip trials on whole commercial farm fields, and to provide site-specific testing of current nitrogen (N) technologies. This article proposes a conceptual framework and detailed procedure to select the N technology to be tested; design and implement field trials; generate, process, and manage field trial data; and automatically analyze, report, and share benefits from precision N technology. The selection of the N technology was farmer-driven to ensure a good fit and to increase the likelihood of future technology adoption. The technology selection method was called the “N tiered approach”, which consisted of selecting a technology that progressively increases the level of complexity without exceeding the farmer’s learning process or farm logistic constraints. The N tools were classified into (1) crop model-based, (2) remote sensing-based, (3) enhanced efficiency fertilizers, and (4) biologicals. Field strip trials comparing producers’ traditional management and the selected N technology were combined with site-specific N rate blocks placed in contrasting areas of the fields. Yield data from the N rate blocks was utilized to derive the site-specific optimal N rate. The benefits of current N technologies were quantified by comparing their yield, profit, and N use efficiency (NUE) to growers’ traditional management and to the estimated site-specific optimal N rate. Communication of the trial results back to the growers was crucial to ensure the promotion and adoption of these N technologies farm wide. The framework and overall benefits from N technologies was presented and discussed. The proposed framework allowed researchers, agronomists, and farmers to carry out on-farm precision N experimentation using novel technologies to quantify benefits of digital ag technology and promote adoption.","container-title":"Frontiers in Agronomy","DOI":"10.3389/fagro.2024.1234232","ISSN":"2673-3218","journalAbbreviation":"Front. Agron.","language":"English","note":"publisher: Frontiers","source":"Frontiers","title":"Leveraging digital agriculture for on-farm testing of technologies","URL":"https://www.frontiersin.org/articles/10.3389/fagro.2024.1234232","volume":"6","author":[{"family":"Puntel","given":"Laila A."},{"family":"Thompson","given":"Laura J."},{"family":"Mieno","given":"Taro"}],"accessed":{"date-parts":[["2024",6,6]]},"issued":{"date-parts":[["2024",3,15]]}}},{"id":493,"uris":["http://zotero.org/users/3599437/items/CDM2SYV8"],"itemData":{"id":493,"type":"article-journal","abstract":"Constraints to farmer participation in agricultural research require public institutions to compensate farmers for their involvement in research projects. Because of potential funding limitations in public institutions, it is important to identify approaches to compensate farmers who do not exclusively rely upon monetary remuneration. A novel barter compensation approach, called work-a-day compensation, is proposed. This approach involves compensating farmers for their time and involvement in research studies by having the principal investigator work for participating farmers. Twenty-four farmers throughout eastern Nebraska were offered work-a-day compensation for their involvement in a soil quality assessment study. Farmers' opinions of work-a-day compensation were surveyed as part of the study. One-third of the farmers participating in the study chose to utilize the work-a-day compensation offer. Comments were positive, and the majority (54%) felt that work-a-day compensation would be either very or somewhat important in their decision to participate in future studies. Experiences from work-a-day compensation were beneficial to both participating farmers and the principal investigator. Farmers benefited by receiving help doing chores or learning more about the principal investigator's technical expertise. The principal investigator benefited by acquiring more understanding and appreciation for the challenges that farmers face daily. Potential benefits from work-a-day compensation to public institutions include an improved image among farmers and greater farmer participation in research studies. Drawbacks of this compensation approach, however, such as liability issues, the high degree of mechanization of many farms, and researcher time may relegate it to being applicable only in unique situations.","container-title":"Journal of Natural Resources and Life Sciences Education","DOI":"10.2134/jnrlse.1999.0037","ISSN":"1539-1582","issue":"1","language":"en","license":"© 1999 American Society of Agronomy","note":"_eprint: https://onlinelibrary.wiley.com/doi/pdf/10.2134/jnrlse.1999.0037","page":"37-40","source":"Wiley Online Library","title":"“Work-a-Day” Compensation in Farmer Participatory Research","volume":"28","author":[{"family":"Liebig","given":"M. A."},{"family":"Doran","given":"J. W."},{"family":"Francis","given":"C. A."}],"issued":{"date-parts":[["1999"]]}}}],"schema":"https://github.com/citation-style-language/schema/raw/master/csl-citation.json"} </w:instrText>
      </w:r>
      <w:r w:rsidR="009562A6" w:rsidRPr="00A427BC">
        <w:rPr>
          <w:lang w:val="en-US"/>
        </w:rPr>
        <w:fldChar w:fldCharType="separate"/>
      </w:r>
      <w:r w:rsidR="00D87240" w:rsidRPr="00D87240">
        <w:rPr>
          <w:vertAlign w:val="superscript"/>
          <w:lang w:val="en-US"/>
          <w:rPrChange w:id="136" w:author="Virginia Anne Nichols" w:date="2025-06-02T12:09:00Z" w16du:dateUtc="2025-06-02T10:09:00Z">
            <w:rPr>
              <w:vertAlign w:val="superscript"/>
            </w:rPr>
          </w:rPrChange>
        </w:rPr>
        <w:t>52,69</w:t>
      </w:r>
      <w:r w:rsidR="009562A6" w:rsidRPr="00A427BC">
        <w:rPr>
          <w:lang w:val="en-US"/>
        </w:rPr>
        <w:fldChar w:fldCharType="end"/>
      </w:r>
      <w:r w:rsidR="00BC2BE9" w:rsidRPr="00A427BC">
        <w:rPr>
          <w:lang w:val="en-US"/>
        </w:rPr>
        <w:t xml:space="preserve">, and could be used to </w:t>
      </w:r>
      <w:r w:rsidR="003F1594" w:rsidRPr="00A427BC">
        <w:rPr>
          <w:lang w:val="en-US"/>
        </w:rPr>
        <w:t>specifically support institutionally-excluded groups</w:t>
      </w:r>
      <w:r w:rsidR="00BC2BE9" w:rsidRPr="00A427BC">
        <w:rPr>
          <w:lang w:val="en-US"/>
        </w:rPr>
        <w:t>’ needs (e.g., childcare</w:t>
      </w:r>
      <w:r w:rsidR="009D4689" w:rsidRPr="00A427BC">
        <w:rPr>
          <w:lang w:val="en-US"/>
        </w:rPr>
        <w:t xml:space="preserve">, language </w:t>
      </w:r>
      <w:r w:rsidR="00784026" w:rsidRPr="00A427BC">
        <w:rPr>
          <w:lang w:val="en-US"/>
        </w:rPr>
        <w:t xml:space="preserve"> </w:t>
      </w:r>
      <w:r w:rsidR="009D4689" w:rsidRPr="00A427BC">
        <w:rPr>
          <w:lang w:val="en-US"/>
        </w:rPr>
        <w:t>interpretation</w:t>
      </w:r>
      <w:r w:rsidR="00BC2BE9" w:rsidRPr="00A427BC">
        <w:rPr>
          <w:lang w:val="en-US"/>
        </w:rPr>
        <w:t>)</w:t>
      </w:r>
      <w:r w:rsidR="003F1594" w:rsidRPr="00A427BC">
        <w:rPr>
          <w:lang w:val="en-US"/>
        </w:rPr>
        <w:t>.</w:t>
      </w:r>
      <w:r w:rsidR="00784026" w:rsidRPr="00A427BC">
        <w:rPr>
          <w:lang w:val="en-US"/>
        </w:rPr>
        <w:t xml:space="preserve"> </w:t>
      </w:r>
      <w:bookmarkStart w:id="137" w:name="_Hlk198195492"/>
      <w:ins w:id="138" w:author="Virginia Anne Nichols" w:date="2025-06-02T12:11:00Z" w16du:dateUtc="2025-06-02T10:11:00Z">
        <w:r w:rsidR="007340E7">
          <w:rPr>
            <w:lang w:val="en-US"/>
          </w:rPr>
          <w:t>We</w:t>
        </w:r>
      </w:ins>
      <w:del w:id="139" w:author="Virginia Anne Nichols" w:date="2025-06-02T12:11:00Z" w16du:dateUtc="2025-06-02T10:11:00Z">
        <w:r w:rsidR="009D4689" w:rsidRPr="00A427BC" w:rsidDel="007340E7">
          <w:rPr>
            <w:lang w:val="en-US"/>
          </w:rPr>
          <w:delText>The authors</w:delText>
        </w:r>
      </w:del>
      <w:r w:rsidR="009D4689" w:rsidRPr="00A427BC">
        <w:rPr>
          <w:lang w:val="en-US"/>
        </w:rPr>
        <w:t xml:space="preserve"> provide examples of b</w:t>
      </w:r>
      <w:r w:rsidR="00146801" w:rsidRPr="00A427BC">
        <w:rPr>
          <w:lang w:val="en-US"/>
        </w:rPr>
        <w:t>lended compensation packages that coincided with high participant satisfaction</w:t>
      </w:r>
      <w:ins w:id="140" w:author="Virginia Anne Nichols" w:date="2025-05-14T10:55:00Z" w16du:dateUtc="2025-05-14T08:55:00Z">
        <w:r w:rsidR="0073272B">
          <w:rPr>
            <w:lang w:val="en-US"/>
          </w:rPr>
          <w:t xml:space="preserve"> and willingness to participate in subsequent grant activities</w:t>
        </w:r>
      </w:ins>
      <w:ins w:id="141" w:author="Virginia Anne Nichols" w:date="2025-05-15T12:52:00Z" w16du:dateUtc="2025-05-15T10:52:00Z">
        <w:r w:rsidR="00B7114B">
          <w:rPr>
            <w:lang w:val="en-US"/>
          </w:rPr>
          <w:t xml:space="preserve"> related to conservation</w:t>
        </w:r>
      </w:ins>
      <w:r w:rsidR="00B7114B">
        <w:rPr>
          <w:lang w:val="en-US"/>
        </w:rPr>
        <w:fldChar w:fldCharType="begin"/>
      </w:r>
      <w:r w:rsidR="00B7114B">
        <w:rPr>
          <w:lang w:val="en-US"/>
        </w:rPr>
        <w:instrText xml:space="preserve"> ADDIN ZOTERO_ITEM CSL_CITATION {"citationID":"LlpphSNS","properties":{"formattedCitation":"\\super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B7114B">
        <w:rPr>
          <w:lang w:val="en-US"/>
        </w:rPr>
        <w:fldChar w:fldCharType="separate"/>
      </w:r>
      <w:r w:rsidR="00B7114B" w:rsidRPr="00826334">
        <w:rPr>
          <w:vertAlign w:val="superscript"/>
          <w:lang w:val="en-US"/>
          <w:rPrChange w:id="142" w:author="Virginia Anne Nichols" w:date="2025-05-15T12:57:00Z" w16du:dateUtc="2025-05-15T10:57:00Z">
            <w:rPr>
              <w:vertAlign w:val="superscript"/>
            </w:rPr>
          </w:rPrChange>
        </w:rPr>
        <w:t>35</w:t>
      </w:r>
      <w:r w:rsidR="00B7114B">
        <w:rPr>
          <w:lang w:val="en-US"/>
        </w:rPr>
        <w:fldChar w:fldCharType="end"/>
      </w:r>
      <w:r w:rsidR="00146801" w:rsidRPr="00A427BC">
        <w:rPr>
          <w:lang w:val="en-US"/>
        </w:rPr>
        <w:t xml:space="preserve"> in supplemental files as a resource</w:t>
      </w:r>
      <w:r w:rsidR="004A2080" w:rsidRPr="00A427BC">
        <w:rPr>
          <w:lang w:val="en-US"/>
        </w:rPr>
        <w:t xml:space="preserve"> </w:t>
      </w:r>
      <w:bookmarkEnd w:id="137"/>
      <w:r w:rsidR="009D4689" w:rsidRPr="00A427BC">
        <w:rPr>
          <w:lang w:val="en-US"/>
        </w:rPr>
        <w:t>(</w:t>
      </w:r>
      <w:r w:rsidR="00B736CD" w:rsidRPr="00A427BC">
        <w:rPr>
          <w:lang w:val="en-US"/>
        </w:rPr>
        <w:t>Supplemental Information</w:t>
      </w:r>
      <w:r w:rsidR="009D4689" w:rsidRPr="00A427BC">
        <w:rPr>
          <w:lang w:val="en-US"/>
        </w:rPr>
        <w:t>)</w:t>
      </w:r>
      <w:r w:rsidR="00146801" w:rsidRPr="00A427BC">
        <w:rPr>
          <w:lang w:val="en-US"/>
        </w:rPr>
        <w:t>.</w:t>
      </w:r>
      <w:r w:rsidR="00C02BB0" w:rsidRPr="00A427BC">
        <w:rPr>
          <w:lang w:val="en-US"/>
        </w:rPr>
        <w:t xml:space="preserve"> Explicit attention to compensation </w:t>
      </w:r>
      <w:r w:rsidR="00AF6E1D" w:rsidRPr="00A427BC">
        <w:rPr>
          <w:lang w:val="en-US"/>
        </w:rPr>
        <w:t xml:space="preserve">is therefore an accessible way for agricultural researchers to support more equitable power relations in agriculture.  </w:t>
      </w:r>
    </w:p>
    <w:p w14:paraId="1DE0D372" w14:textId="77777777" w:rsidR="003F1594" w:rsidRPr="00A427BC" w:rsidRDefault="003F1594" w:rsidP="001D43ED">
      <w:pPr>
        <w:rPr>
          <w:lang w:val="en-US"/>
        </w:rPr>
      </w:pPr>
    </w:p>
    <w:p w14:paraId="1C6548EB" w14:textId="7EF28508" w:rsidR="00331DD2" w:rsidRPr="00A427BC" w:rsidRDefault="002E2390" w:rsidP="00331DD2">
      <w:pPr>
        <w:pStyle w:val="Heading2"/>
        <w:rPr>
          <w:color w:val="auto"/>
          <w:lang w:val="en-US"/>
        </w:rPr>
      </w:pPr>
      <w:r w:rsidRPr="00A427BC">
        <w:rPr>
          <w:color w:val="auto"/>
          <w:lang w:val="en-US"/>
        </w:rPr>
        <w:lastRenderedPageBreak/>
        <w:t xml:space="preserve">3.2 </w:t>
      </w:r>
      <w:r w:rsidR="00C104F0" w:rsidRPr="00A427BC">
        <w:rPr>
          <w:color w:val="auto"/>
          <w:lang w:val="en-US"/>
        </w:rPr>
        <w:t>Metrics for success</w:t>
      </w:r>
    </w:p>
    <w:p w14:paraId="1A9BEC32" w14:textId="115878B1" w:rsidR="00D50F2E" w:rsidRPr="00A427BC" w:rsidRDefault="00621EB7" w:rsidP="00CA2C6E">
      <w:pPr>
        <w:rPr>
          <w:lang w:val="en-US"/>
        </w:rPr>
      </w:pPr>
      <w:r w:rsidRPr="00A427BC">
        <w:rPr>
          <w:lang w:val="en-US"/>
        </w:rPr>
        <w:t>R</w:t>
      </w:r>
      <w:r w:rsidR="00C104F0" w:rsidRPr="00A427BC">
        <w:rPr>
          <w:lang w:val="en-US"/>
        </w:rPr>
        <w:t xml:space="preserve">esearchers and farmers </w:t>
      </w:r>
      <w:r w:rsidRPr="00A427BC">
        <w:rPr>
          <w:lang w:val="en-US"/>
        </w:rPr>
        <w:t>are often aiming to develop</w:t>
      </w:r>
      <w:r w:rsidR="00C104F0" w:rsidRPr="00A427BC">
        <w:rPr>
          <w:lang w:val="en-US"/>
        </w:rPr>
        <w:t xml:space="preserve"> </w:t>
      </w:r>
      <w:r w:rsidRPr="00A427BC">
        <w:rPr>
          <w:lang w:val="en-US"/>
        </w:rPr>
        <w:t>rich</w:t>
      </w:r>
      <w:r w:rsidR="00772B8B" w:rsidRPr="00A427BC">
        <w:rPr>
          <w:lang w:val="en-US"/>
        </w:rPr>
        <w:t xml:space="preserve"> and equitable</w:t>
      </w:r>
      <w:r w:rsidRPr="00A427BC">
        <w:rPr>
          <w:lang w:val="en-US"/>
        </w:rPr>
        <w:t xml:space="preserve"> </w:t>
      </w:r>
      <w:r w:rsidR="00C104F0" w:rsidRPr="00A427BC">
        <w:rPr>
          <w:lang w:val="en-US"/>
        </w:rPr>
        <w:t>relationships</w:t>
      </w:r>
      <w:r w:rsidR="00AF6E1D" w:rsidRPr="00A427BC">
        <w:rPr>
          <w:lang w:val="en-US"/>
        </w:rPr>
        <w:t xml:space="preserve">. The form of compensation </w:t>
      </w:r>
      <w:r w:rsidR="00B156DC" w:rsidRPr="00A427BC">
        <w:rPr>
          <w:lang w:val="en-US"/>
        </w:rPr>
        <w:t xml:space="preserve">package can play a role in this goal, but </w:t>
      </w:r>
      <w:r w:rsidR="00772B8B" w:rsidRPr="00A427BC">
        <w:rPr>
          <w:lang w:val="en-US"/>
        </w:rPr>
        <w:t>tangible metrics can</w:t>
      </w:r>
      <w:r w:rsidR="00D50F2E" w:rsidRPr="00A427BC">
        <w:rPr>
          <w:lang w:val="en-US"/>
        </w:rPr>
        <w:t xml:space="preserve"> help articulate and measure success</w:t>
      </w:r>
      <w:r w:rsidR="00B156DC" w:rsidRPr="00A427BC">
        <w:rPr>
          <w:lang w:val="en-US"/>
        </w:rPr>
        <w:t xml:space="preserve"> in those efforts</w:t>
      </w:r>
      <w:r w:rsidR="004C585D" w:rsidRPr="00A427BC">
        <w:rPr>
          <w:lang w:val="en-US"/>
        </w:rPr>
        <w:t xml:space="preserve"> (Figure 1)</w:t>
      </w:r>
      <w:r w:rsidR="00D50F2E" w:rsidRPr="00A427BC">
        <w:rPr>
          <w:lang w:val="en-US"/>
        </w:rPr>
        <w:t xml:space="preserve">. Building on recommendations from </w:t>
      </w:r>
      <w:r w:rsidR="009D4689" w:rsidRPr="00A427BC">
        <w:rPr>
          <w:lang w:val="en-US"/>
        </w:rPr>
        <w:t>various sources</w:t>
      </w:r>
      <w:r w:rsidR="00DC3B55" w:rsidRPr="00A427BC">
        <w:rPr>
          <w:lang w:val="en-US"/>
        </w:rPr>
        <w:fldChar w:fldCharType="begin"/>
      </w:r>
      <w:r w:rsidR="00D87240">
        <w:rPr>
          <w:lang w:val="en-US"/>
        </w:rPr>
        <w:instrText xml:space="preserve"> ADDIN ZOTERO_ITEM CSL_CITATION {"citationID":"eXEvyUlC","properties":{"formattedCitation":"\\super 8,13,72\\nosupersub{}","plainCitation":"8,13,72","noteIndex":0},"citationItems":[{"id":387,"uris":["http://zotero.org/users/3599437/items/4IAWCQ7E"],"itemData":{"id":387,"type":"article-journal","abstract":"Scholar-activism is attractive to researchers who want not just to learn about the world, but about how to change that world. Agri-food studies have experienced a surge in the past two decades in researchers who see closer ties to social move­ments as key to food systems change. Yet to date, much scholar-activism depends on individually negotiated researcher-movement relationships, which may or may not be sustained long term and where knowledge can remain siloed. The Agro­ecology Research-Action Collective (ARC) seeks something different. Born of a desire to subordi­nate scholarship for scholarship’s sake to the needs and exigencies of movements, ARC envisages collective processes, horizontal non-exploitative learning among ourselves and with movements, and mechanisms for multidirectional accounta­bility. This reflective essay is the story of how ARC set out to “get our house in order”: to organize ourselves as scholars committed to systematizing more accountable and reciprocal relationships with frontline communities and grassroots movements. We first share the Principles &amp;amp; Protocols that guide our actions and the process through which we developed them. We then discuss two intercon­nected arenas in which ARC is developing a com­munity of practice guided by the Principles &amp;amp; Protocols. The first arena is through integrating participatory education into our everyday teaching and mentoring. The second arena is working to achieve broader social and institutional change by sharing methods and strategies for mobilizing resources and legitimating knowledge, both old and new.","container-title":"Journal of Agriculture, Food Systems, and Community Development","DOI":"10.5304/jafscd.2021.102.022","ISSN":"2152-0801","issue":"2","language":"en","license":"Copyright (c) 2021 The Authors","note":"number: 2","page":"319-337","source":"www.foodsystemsjournal.org","title":"Operating principles for collective scholar-activism: Early insights from the Agroecology Research-Action Collective","title-short":"Operating principles for collective scholar-activism","volume":"10","author":[{"family":"Wit","given":"Maywa Montenegro","dropping-particle":"de"},{"family":"Shattuck","given":"Annie"},{"family":"Iles","given":"Alastair"},{"family":"Graddy-Lovelace","given":"Garrett"},{"family":"Roman-Alcalá","given":"Antonio"},{"family":"Chappell","given":"M. Jahi"}],"issued":{"date-parts":[["2021",2,11]]}}},{"id":"VjJCyykt/7iu2NTgP","uris":["http://zotero.org/users/3599437/items/3664CACM"],"itemData":{"id":1466,"type":"book","ISBN":"978-0-262-54718-5","language":"en","note":"Google-Books-ID: rHOdEAAAQBAJ","number-of-pages":"328","publisher":"The MIT Press","title":"Data Feminism","URL":"https://data-feminism.mitpress.mit.edu/","author":[{"family":"D'Ignazio","given":"Catherine"},{"family":"Klein","given":"Lauren F."}],"issued":{"date-parts":[["2020"]]}}},{"id":"VjJCyykt/h0DUptpD","uris":["http://zotero.org/users/3599437/items/MNRQYPNB"],"itemData":{"id":1526,"type":"book","language":"en-gb","publisher":"Utah State University Press","title":"Opening Windows: Embracing New Perspectives and Practices in Natural Resource Social Sciences","URL":"https://www.upcolorado.com/utah-state-university-press/item/6587-opening-windows-chapter-abstracts","author":[{"family":"Sherren","given":"Kate"},{"family":"Thondhlana","given":"Gladman"},{"family":"Jackson-Smith","given":"Douglas"}],"accessed":{"date-parts":[["2024",6,6]]}}}],"schema":"https://github.com/citation-style-language/schema/raw/master/csl-citation.json"} </w:instrText>
      </w:r>
      <w:r w:rsidR="00DC3B55" w:rsidRPr="00A427BC">
        <w:rPr>
          <w:lang w:val="en-US"/>
        </w:rPr>
        <w:fldChar w:fldCharType="separate"/>
      </w:r>
      <w:r w:rsidR="00D87240" w:rsidRPr="00D87240">
        <w:rPr>
          <w:vertAlign w:val="superscript"/>
          <w:lang w:val="en-US"/>
          <w:rPrChange w:id="143" w:author="Virginia Anne Nichols" w:date="2025-06-02T12:09:00Z" w16du:dateUtc="2025-06-02T10:09:00Z">
            <w:rPr>
              <w:vertAlign w:val="superscript"/>
            </w:rPr>
          </w:rPrChange>
        </w:rPr>
        <w:t>8,13,72</w:t>
      </w:r>
      <w:r w:rsidR="00DC3B55" w:rsidRPr="00A427BC">
        <w:rPr>
          <w:lang w:val="en-US"/>
        </w:rPr>
        <w:fldChar w:fldCharType="end"/>
      </w:r>
      <w:r w:rsidR="00D50F2E" w:rsidRPr="00A427BC">
        <w:rPr>
          <w:lang w:val="en-US"/>
        </w:rPr>
        <w:t>,</w:t>
      </w:r>
      <w:r w:rsidR="009D4689" w:rsidRPr="00A427BC">
        <w:rPr>
          <w:lang w:val="en-US"/>
        </w:rPr>
        <w:t xml:space="preserve"> </w:t>
      </w:r>
      <w:r w:rsidR="00D50F2E" w:rsidRPr="00A427BC">
        <w:rPr>
          <w:lang w:val="en-US"/>
        </w:rPr>
        <w:t xml:space="preserve">we </w:t>
      </w:r>
      <w:r w:rsidR="004A2080" w:rsidRPr="00A427BC">
        <w:rPr>
          <w:lang w:val="en-US"/>
        </w:rPr>
        <w:t>present</w:t>
      </w:r>
      <w:r w:rsidR="00D50F2E" w:rsidRPr="00A427BC">
        <w:rPr>
          <w:lang w:val="en-US"/>
        </w:rPr>
        <w:t xml:space="preserve"> the following </w:t>
      </w:r>
      <w:r w:rsidR="00FE1B8B" w:rsidRPr="00A427BC">
        <w:rPr>
          <w:lang w:val="en-US"/>
        </w:rPr>
        <w:t>four</w:t>
      </w:r>
      <w:r w:rsidR="00D50F2E" w:rsidRPr="00A427BC">
        <w:rPr>
          <w:lang w:val="en-US"/>
        </w:rPr>
        <w:t xml:space="preserve"> </w:t>
      </w:r>
      <w:r w:rsidR="00804663" w:rsidRPr="00A427BC">
        <w:rPr>
          <w:lang w:val="en-US"/>
        </w:rPr>
        <w:t xml:space="preserve">broad </w:t>
      </w:r>
      <w:r w:rsidR="00D50F2E" w:rsidRPr="00A427BC">
        <w:rPr>
          <w:lang w:val="en-US"/>
        </w:rPr>
        <w:t xml:space="preserve">metrics </w:t>
      </w:r>
      <w:r w:rsidR="00B156DC" w:rsidRPr="00A427BC">
        <w:rPr>
          <w:lang w:val="en-US"/>
        </w:rPr>
        <w:t xml:space="preserve">to help guide the construction of </w:t>
      </w:r>
      <w:r w:rsidR="0012252F" w:rsidRPr="00A427BC">
        <w:rPr>
          <w:lang w:val="en-US"/>
        </w:rPr>
        <w:t>equitable projects</w:t>
      </w:r>
      <w:r w:rsidR="00D50F2E" w:rsidRPr="00A427BC">
        <w:rPr>
          <w:lang w:val="en-US"/>
        </w:rPr>
        <w:t>:</w:t>
      </w:r>
    </w:p>
    <w:p w14:paraId="325C8BE9" w14:textId="77777777" w:rsidR="00D50F2E" w:rsidRPr="00A427BC" w:rsidRDefault="00D50F2E" w:rsidP="00CA2C6E">
      <w:pPr>
        <w:rPr>
          <w:lang w:val="en-US"/>
        </w:rPr>
      </w:pPr>
    </w:p>
    <w:p w14:paraId="32572870" w14:textId="77777777" w:rsidR="005E063C" w:rsidRPr="00A427BC" w:rsidRDefault="005E063C" w:rsidP="005E063C">
      <w:pPr>
        <w:pStyle w:val="ListParagraph"/>
        <w:numPr>
          <w:ilvl w:val="0"/>
          <w:numId w:val="10"/>
        </w:numPr>
        <w:rPr>
          <w:rFonts w:ascii="Calibri" w:hAnsi="Calibri" w:cs="Calibri"/>
          <w:lang w:val="en-US"/>
        </w:rPr>
      </w:pPr>
      <w:r w:rsidRPr="00A427BC">
        <w:rPr>
          <w:rFonts w:ascii="Calibri" w:hAnsi="Calibri" w:cs="Calibri"/>
          <w:lang w:val="en-US"/>
        </w:rPr>
        <w:t>Were power and resources shared?</w:t>
      </w:r>
    </w:p>
    <w:p w14:paraId="0A93EE46" w14:textId="77A4484D"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Was</w:t>
      </w:r>
      <w:r w:rsidR="00D50F2E" w:rsidRPr="00A427BC">
        <w:rPr>
          <w:rFonts w:ascii="Calibri" w:hAnsi="Calibri" w:cs="Calibri"/>
          <w:lang w:val="en-US"/>
        </w:rPr>
        <w:t xml:space="preserve"> trust built?</w:t>
      </w:r>
    </w:p>
    <w:p w14:paraId="48066FE3" w14:textId="79ADB7F3"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Did </w:t>
      </w:r>
      <w:r w:rsidR="00D50F2E" w:rsidRPr="00A427BC">
        <w:rPr>
          <w:rFonts w:ascii="Calibri" w:hAnsi="Calibri" w:cs="Calibri"/>
          <w:lang w:val="en-US"/>
        </w:rPr>
        <w:t xml:space="preserve">learning </w:t>
      </w:r>
      <w:r w:rsidRPr="00A427BC">
        <w:rPr>
          <w:rFonts w:ascii="Calibri" w:hAnsi="Calibri" w:cs="Calibri"/>
          <w:lang w:val="en-US"/>
        </w:rPr>
        <w:t xml:space="preserve">occur </w:t>
      </w:r>
      <w:r w:rsidR="00D50F2E" w:rsidRPr="00A427BC">
        <w:rPr>
          <w:rFonts w:ascii="Calibri" w:hAnsi="Calibri" w:cs="Calibri"/>
          <w:lang w:val="en-US"/>
        </w:rPr>
        <w:t>in both directions?</w:t>
      </w:r>
    </w:p>
    <w:p w14:paraId="7DE280F9" w14:textId="402EEC45" w:rsidR="00D50F2E" w:rsidRPr="00A427BC" w:rsidRDefault="00804663" w:rsidP="00D50F2E">
      <w:pPr>
        <w:pStyle w:val="ListParagraph"/>
        <w:numPr>
          <w:ilvl w:val="0"/>
          <w:numId w:val="10"/>
        </w:numPr>
        <w:rPr>
          <w:rFonts w:ascii="Calibri" w:hAnsi="Calibri" w:cs="Calibri"/>
          <w:lang w:val="en-US"/>
        </w:rPr>
      </w:pPr>
      <w:r w:rsidRPr="00A427BC">
        <w:rPr>
          <w:rFonts w:ascii="Calibri" w:hAnsi="Calibri" w:cs="Calibri"/>
          <w:lang w:val="en-US"/>
        </w:rPr>
        <w:t xml:space="preserve">Were </w:t>
      </w:r>
      <w:r w:rsidR="00D50F2E" w:rsidRPr="00A427BC">
        <w:rPr>
          <w:rFonts w:ascii="Calibri" w:hAnsi="Calibri" w:cs="Calibri"/>
          <w:lang w:val="en-US"/>
        </w:rPr>
        <w:t>both entities transformed as a result of the collaboration?</w:t>
      </w:r>
    </w:p>
    <w:p w14:paraId="035F7928" w14:textId="7818860C" w:rsidR="008A169F" w:rsidRPr="00A427BC" w:rsidRDefault="00D50F2E" w:rsidP="00CA2C6E">
      <w:pPr>
        <w:rPr>
          <w:lang w:val="en-US"/>
        </w:rPr>
      </w:pPr>
      <w:r w:rsidRPr="00A427BC">
        <w:rPr>
          <w:lang w:val="en-US"/>
        </w:rPr>
        <w:t xml:space="preserve">Incorporating these metrics </w:t>
      </w:r>
      <w:r w:rsidRPr="00A427BC">
        <w:rPr>
          <w:i/>
          <w:iCs/>
          <w:lang w:val="en-US"/>
        </w:rPr>
        <w:t xml:space="preserve">a priori </w:t>
      </w:r>
      <w:r w:rsidRPr="00A427BC">
        <w:rPr>
          <w:lang w:val="en-US"/>
        </w:rPr>
        <w:t xml:space="preserve">can help guide activity planning and help ensure anticipated outcomes are aligned within a relationship of reciprocity. </w:t>
      </w:r>
    </w:p>
    <w:p w14:paraId="0CAE56B4" w14:textId="18F9C826" w:rsidR="004C585D" w:rsidRPr="00A427BC" w:rsidRDefault="004C585D" w:rsidP="00CA2C6E">
      <w:pPr>
        <w:rPr>
          <w:lang w:val="en-US"/>
        </w:rPr>
      </w:pPr>
    </w:p>
    <w:p w14:paraId="5CF8E67F" w14:textId="596E7B26" w:rsidR="004C585D" w:rsidRPr="00A427BC" w:rsidRDefault="00E5368A" w:rsidP="00CA2C6E">
      <w:pPr>
        <w:rPr>
          <w:lang w:val="en-US"/>
        </w:rPr>
      </w:pPr>
      <w:r w:rsidRPr="00A427BC">
        <w:rPr>
          <w:noProof/>
          <w:lang w:val="en-US"/>
        </w:rPr>
        <w:drawing>
          <wp:inline distT="0" distB="0" distL="0" distR="0" wp14:anchorId="7E7747E7" wp14:editId="75FE0481">
            <wp:extent cx="3787140" cy="2810693"/>
            <wp:effectExtent l="0" t="0" r="3810" b="8890"/>
            <wp:docPr id="1290188444" name="Picture 1" descr="A collage of images of a f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88444" name="Picture 1" descr="A collage of images of a far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9859" cy="2820133"/>
                    </a:xfrm>
                    <a:prstGeom prst="rect">
                      <a:avLst/>
                    </a:prstGeom>
                  </pic:spPr>
                </pic:pic>
              </a:graphicData>
            </a:graphic>
          </wp:inline>
        </w:drawing>
      </w:r>
    </w:p>
    <w:p w14:paraId="23B9ECE4" w14:textId="0F30E50B" w:rsidR="004C585D" w:rsidRPr="00A427BC" w:rsidRDefault="004C585D" w:rsidP="004C585D">
      <w:pPr>
        <w:rPr>
          <w:lang w:val="en-US"/>
        </w:rPr>
      </w:pPr>
      <w:r w:rsidRPr="00A427BC">
        <w:rPr>
          <w:b/>
          <w:bCs/>
          <w:i/>
          <w:iCs/>
          <w:lang w:val="en-US"/>
        </w:rPr>
        <w:t>Figure 1.</w:t>
      </w:r>
      <w:r w:rsidRPr="00A427BC">
        <w:rPr>
          <w:i/>
          <w:iCs/>
          <w:lang w:val="en-US"/>
        </w:rPr>
        <w:t xml:space="preserve"> (</w:t>
      </w:r>
      <w:r w:rsidR="00BF353D" w:rsidRPr="00A427BC">
        <w:rPr>
          <w:i/>
          <w:iCs/>
          <w:lang w:val="en-US"/>
        </w:rPr>
        <w:t>a</w:t>
      </w:r>
      <w:r w:rsidRPr="00A427BC">
        <w:rPr>
          <w:i/>
          <w:iCs/>
          <w:lang w:val="en-US"/>
        </w:rPr>
        <w:t>) A simple transactional</w:t>
      </w:r>
      <w:r w:rsidR="00B156DC" w:rsidRPr="00A427BC">
        <w:rPr>
          <w:i/>
          <w:iCs/>
          <w:lang w:val="en-US"/>
        </w:rPr>
        <w:t xml:space="preserve"> (</w:t>
      </w:r>
      <w:r w:rsidRPr="00A427BC">
        <w:rPr>
          <w:i/>
          <w:iCs/>
          <w:lang w:val="en-US"/>
        </w:rPr>
        <w:t>and in-equitable</w:t>
      </w:r>
      <w:r w:rsidR="00B156DC" w:rsidRPr="00A427BC">
        <w:rPr>
          <w:i/>
          <w:iCs/>
          <w:lang w:val="en-US"/>
        </w:rPr>
        <w:t>)</w:t>
      </w:r>
      <w:r w:rsidRPr="00A427BC">
        <w:rPr>
          <w:i/>
          <w:iCs/>
          <w:lang w:val="en-US"/>
        </w:rPr>
        <w:t xml:space="preserve"> exchange of resources wherein the metric of project success </w:t>
      </w:r>
      <w:r w:rsidR="00BF353D" w:rsidRPr="00A427BC">
        <w:rPr>
          <w:i/>
          <w:iCs/>
          <w:lang w:val="en-US"/>
        </w:rPr>
        <w:t xml:space="preserve">is </w:t>
      </w:r>
      <w:r w:rsidRPr="00A427BC">
        <w:rPr>
          <w:i/>
          <w:iCs/>
          <w:lang w:val="en-US"/>
        </w:rPr>
        <w:t xml:space="preserve">measured </w:t>
      </w:r>
      <w:r w:rsidR="00BF353D" w:rsidRPr="00A427BC">
        <w:rPr>
          <w:i/>
          <w:iCs/>
          <w:lang w:val="en-US"/>
        </w:rPr>
        <w:t xml:space="preserve">by the increase in knowledge by the </w:t>
      </w:r>
      <w:r w:rsidRPr="00A427BC">
        <w:rPr>
          <w:i/>
          <w:iCs/>
          <w:lang w:val="en-US"/>
        </w:rPr>
        <w:t>collaborating farmers (</w:t>
      </w:r>
      <w:r w:rsidR="00BF353D" w:rsidRPr="00A427BC">
        <w:rPr>
          <w:i/>
          <w:iCs/>
          <w:lang w:val="en-US"/>
        </w:rPr>
        <w:t>b</w:t>
      </w:r>
      <w:r w:rsidRPr="00A427BC">
        <w:rPr>
          <w:i/>
          <w:iCs/>
          <w:lang w:val="en-US"/>
        </w:rPr>
        <w:t>) A richer relationship built on exchanges and associated metrics that promote fair</w:t>
      </w:r>
      <w:r w:rsidR="005167FB" w:rsidRPr="00A427BC">
        <w:rPr>
          <w:i/>
          <w:iCs/>
          <w:lang w:val="en-US"/>
        </w:rPr>
        <w:t xml:space="preserve"> </w:t>
      </w:r>
      <w:r w:rsidRPr="00A427BC">
        <w:rPr>
          <w:i/>
          <w:iCs/>
          <w:lang w:val="en-US"/>
        </w:rPr>
        <w:t>and sustainable relationships</w:t>
      </w:r>
      <w:r w:rsidR="00384F1B" w:rsidRPr="00A427BC">
        <w:rPr>
          <w:i/>
          <w:iCs/>
          <w:lang w:val="en-US"/>
        </w:rPr>
        <w:t xml:space="preserve">; an example survey for assessing these metrics is available in </w:t>
      </w:r>
      <w:r w:rsidR="00B736CD" w:rsidRPr="00A427BC">
        <w:rPr>
          <w:i/>
          <w:iCs/>
          <w:lang w:val="en-US"/>
        </w:rPr>
        <w:t>S</w:t>
      </w:r>
      <w:r w:rsidR="00384F1B" w:rsidRPr="00A427BC">
        <w:rPr>
          <w:i/>
          <w:iCs/>
          <w:lang w:val="en-US"/>
        </w:rPr>
        <w:t xml:space="preserve">upplemental </w:t>
      </w:r>
      <w:r w:rsidR="00B736CD" w:rsidRPr="00A427BC">
        <w:rPr>
          <w:i/>
          <w:iCs/>
          <w:lang w:val="en-US"/>
        </w:rPr>
        <w:t>I</w:t>
      </w:r>
      <w:r w:rsidR="00384F1B" w:rsidRPr="00A427BC">
        <w:rPr>
          <w:i/>
          <w:iCs/>
          <w:lang w:val="en-US"/>
        </w:rPr>
        <w:t>nformation</w:t>
      </w:r>
      <w:r w:rsidR="00EB7144">
        <w:rPr>
          <w:i/>
          <w:iCs/>
          <w:lang w:val="en-US"/>
        </w:rPr>
        <w:t xml:space="preserve">. </w:t>
      </w:r>
      <w:r w:rsidR="009726FD">
        <w:rPr>
          <w:i/>
          <w:iCs/>
          <w:lang w:val="en-US"/>
        </w:rPr>
        <w:t>Figure c</w:t>
      </w:r>
      <w:r w:rsidR="00CC647C" w:rsidRPr="00CC647C">
        <w:rPr>
          <w:i/>
          <w:iCs/>
          <w:lang w:val="en-US"/>
        </w:rPr>
        <w:t xml:space="preserve">reated </w:t>
      </w:r>
      <w:r w:rsidR="009726FD">
        <w:rPr>
          <w:i/>
          <w:iCs/>
          <w:lang w:val="en-US"/>
        </w:rPr>
        <w:t>using</w:t>
      </w:r>
      <w:r w:rsidR="00CC647C" w:rsidRPr="00CC647C">
        <w:rPr>
          <w:i/>
          <w:iCs/>
          <w:lang w:val="en-US"/>
        </w:rPr>
        <w:t xml:space="preserve"> BioRender</w:t>
      </w:r>
      <w:r w:rsidR="009726FD">
        <w:rPr>
          <w:i/>
          <w:iCs/>
          <w:lang w:val="en-US"/>
        </w:rPr>
        <w:t>.com</w:t>
      </w:r>
    </w:p>
    <w:p w14:paraId="0F9DB682" w14:textId="77777777" w:rsidR="004C585D" w:rsidRPr="00A427BC" w:rsidRDefault="004C585D" w:rsidP="00CA2C6E">
      <w:pPr>
        <w:rPr>
          <w:lang w:val="en-US"/>
        </w:rPr>
      </w:pPr>
    </w:p>
    <w:p w14:paraId="2DD6D6AB" w14:textId="3567F460" w:rsidR="004C585D" w:rsidRPr="00A427BC" w:rsidRDefault="004C585D" w:rsidP="00CA2C6E">
      <w:pPr>
        <w:rPr>
          <w:lang w:val="en-US"/>
        </w:rPr>
      </w:pPr>
      <w:r w:rsidRPr="00A427BC">
        <w:rPr>
          <w:lang w:val="en-US"/>
        </w:rPr>
        <w:t>The success of this type of model can again be demonstrated by the longevity of the Practical Farmers on-farm research program, which has been in place since 1987. Practical Farmers has continually refined their post-program participation surveys, and the current form quantifies outcomes in the four metrics</w:t>
      </w:r>
      <w:r w:rsidR="00772B8B" w:rsidRPr="00A427BC">
        <w:rPr>
          <w:lang w:val="en-US"/>
        </w:rPr>
        <w:t xml:space="preserve"> presented here</w:t>
      </w:r>
      <w:r w:rsidRPr="00A427BC">
        <w:rPr>
          <w:lang w:val="en-US"/>
        </w:rPr>
        <w:t xml:space="preserve"> (</w:t>
      </w:r>
      <w:r w:rsidR="00B736CD" w:rsidRPr="00A427BC">
        <w:rPr>
          <w:lang w:val="en-US"/>
        </w:rPr>
        <w:t>Supplemental Information</w:t>
      </w:r>
      <w:r w:rsidRPr="00A427BC">
        <w:rPr>
          <w:lang w:val="en-US"/>
        </w:rPr>
        <w:t>). As these questions have become guides for program design, participants have been highly satisfied (</w:t>
      </w:r>
      <w:bookmarkStart w:id="144" w:name="_Hlk198195514"/>
      <w:r w:rsidR="00B736CD" w:rsidRPr="00A427BC">
        <w:rPr>
          <w:lang w:val="en-US"/>
        </w:rPr>
        <w:t>Supplemental Information</w:t>
      </w:r>
      <w:bookmarkEnd w:id="144"/>
      <w:r w:rsidRPr="00A427BC">
        <w:rPr>
          <w:lang w:val="en-US"/>
        </w:rPr>
        <w:t xml:space="preserve">) and membership is growing. Other researchers and entities likely utilize some form of these metrics, but more explicit and ubiquitous use would </w:t>
      </w:r>
      <w:r w:rsidR="008774CE" w:rsidRPr="00A427BC">
        <w:rPr>
          <w:lang w:val="en-US"/>
        </w:rPr>
        <w:t xml:space="preserve">likely </w:t>
      </w:r>
      <w:r w:rsidRPr="00A427BC">
        <w:rPr>
          <w:lang w:val="en-US"/>
        </w:rPr>
        <w:t>benefit project designs and evaluations</w:t>
      </w:r>
      <w:r w:rsidR="008774CE" w:rsidRPr="00A427BC">
        <w:rPr>
          <w:lang w:val="en-US"/>
        </w:rPr>
        <w:t>, while concomitantly promoting equitable partnerships</w:t>
      </w:r>
      <w:r w:rsidRPr="00A427BC">
        <w:rPr>
          <w:lang w:val="en-US"/>
        </w:rPr>
        <w:t xml:space="preserve">.   </w:t>
      </w:r>
    </w:p>
    <w:p w14:paraId="0099F0BD" w14:textId="5319EBF8" w:rsidR="00CC38CF" w:rsidRPr="00A427BC" w:rsidRDefault="00C02BB0" w:rsidP="002E2390">
      <w:pPr>
        <w:pStyle w:val="Heading1"/>
        <w:numPr>
          <w:ilvl w:val="0"/>
          <w:numId w:val="15"/>
        </w:numPr>
        <w:rPr>
          <w:color w:val="auto"/>
          <w:lang w:val="en-US"/>
        </w:rPr>
      </w:pPr>
      <w:r w:rsidRPr="00A427BC">
        <w:rPr>
          <w:color w:val="auto"/>
          <w:lang w:val="en-US"/>
        </w:rPr>
        <w:t>Framing</w:t>
      </w:r>
    </w:p>
    <w:p w14:paraId="2F8A5137" w14:textId="6F23CB66" w:rsidR="00555110" w:rsidRPr="00A427BC" w:rsidRDefault="004E66BE" w:rsidP="00FF710E">
      <w:pPr>
        <w:rPr>
          <w:lang w:val="en-US"/>
        </w:rPr>
      </w:pPr>
      <w:r w:rsidRPr="00A427BC">
        <w:rPr>
          <w:lang w:val="en-US"/>
        </w:rPr>
        <w:t xml:space="preserve">The feasibility (or even desirability) of objectivity in science has </w:t>
      </w:r>
      <w:r w:rsidR="00BC34A4" w:rsidRPr="00A427BC">
        <w:rPr>
          <w:lang w:val="en-US"/>
        </w:rPr>
        <w:t xml:space="preserve">long </w:t>
      </w:r>
      <w:r w:rsidRPr="00A427BC">
        <w:rPr>
          <w:lang w:val="en-US"/>
        </w:rPr>
        <w:t xml:space="preserve">been debated, and recent discussions highlight </w:t>
      </w:r>
      <w:r w:rsidR="004A2080" w:rsidRPr="00A427BC">
        <w:rPr>
          <w:lang w:val="en-US"/>
        </w:rPr>
        <w:t xml:space="preserve">its conceptual abuse </w:t>
      </w:r>
      <w:r w:rsidR="00BC34A4" w:rsidRPr="00A427BC">
        <w:rPr>
          <w:lang w:val="en-US"/>
        </w:rPr>
        <w:t xml:space="preserve">in </w:t>
      </w:r>
      <w:r w:rsidRPr="00A427BC">
        <w:rPr>
          <w:lang w:val="en-US"/>
        </w:rPr>
        <w:t xml:space="preserve">colonialism, </w:t>
      </w:r>
      <w:r w:rsidR="000D7352" w:rsidRPr="00A427BC">
        <w:rPr>
          <w:lang w:val="en-US"/>
        </w:rPr>
        <w:t>eugenics</w:t>
      </w:r>
      <w:r w:rsidRPr="00A427BC">
        <w:rPr>
          <w:lang w:val="en-US"/>
        </w:rPr>
        <w:t>, and other forms of oppression</w:t>
      </w:r>
      <w:r w:rsidR="00561BF2" w:rsidRPr="00A427BC">
        <w:rPr>
          <w:lang w:val="en-US"/>
        </w:rPr>
        <w:fldChar w:fldCharType="begin"/>
      </w:r>
      <w:r w:rsidR="00D87240">
        <w:rPr>
          <w:lang w:val="en-US"/>
        </w:rPr>
        <w:instrText xml:space="preserve"> ADDIN ZOTERO_ITEM CSL_CITATION {"citationID":"8Tz7TQER","properties":{"formattedCitation":"\\super 73,74\\nosupersub{}","plainCitation":"73,74","noteIndex":0},"citationItems":[{"id":"VjJCyykt/iu6rMPio","uris":["http://zotero.org/users/3599437/items/IT7TT7RX"],"itemData":{"id":1390,"type":"chapter","container-title":"Anti-Colonialism and Education","ISBN":"978-90-8790-111-0","language":"en","note":"section: Anti-Colonialism and Education\nDOI: 10.1163/9789087901110_003","page":"25-42","publisher":"Brill","source":"brill.com","title":"A Tool of Massive Erosion: Scientific Knowledge in the Neo-Colonial Enterprise","title-short":"A Tool of Massive Erosion","URL":"https://brill.com/display/book/edcoll/9789087901110/BP000003.xml","author":[{"family":"Thésée","given":"Gina"}],"accessed":{"date-parts":[["2024",5,5]]},"issued":{"date-parts":[["2006",1,1]]}}},{"id":"VjJCyykt/tk34nCrx","uris":["http://zotero.org/users/3599437/items/RJ9LSDB5"],"itemData":{"id":1388,"type":"article-journal","abstract":"Synopsis\nThe concept of scientific objectivity, which incorporates the dichotomies of “intellect versus emotions” and “self versus other,” is considered the cornerstone of modern science. Until recently, western science has been conducted primarily by white, upper and middle class, heterosexual men of Christian background. This has resulted in the identification of these characteristics with “the self” and, consequently, with their being regarded as valuable and “normal.” All else was relegated to the status of “the other,” lacking in value and, therefore, necessitating scientific explanation. Thus, the self versus other split, in conjunction with the intellect versus emotions dichotomy, has provided the justification for the oppression and domination of “the other,” which has been prevalent throughout the history of western science. While women have been equated to nature and both have been oppressed, this oppression is the result of a broader dynamic which labels everything different from the scientist's “self” as inferior. The history of biological determinism is used to demonstrate that all oppressed groups have been used interchangeably and equated with each other, as well as with nature. Examples of the treatment by science of women, racial minorities, Jews, the poor, and gays and lesbians are discussed to illustrate the dynamics of scientific oppression, and the equation of all categories considered as “other.” The resistance of many scientists to animal welfare concerns is discussed within the same framework and shown to be also the result of the identification of animals with “the other.”","collection-title":"Feminism and science: In memory of Ruth Bleier","container-title":"Women's Studies International Forum","DOI":"10.1016/S0277-5395(89)80006-8","ISSN":"0277-5395","issue":"3","journalAbbreviation":"Women's Studies International Forum","page":"285-294","source":"ScienceDirect","title":"Scientific objectivity and the concept of “the other”","volume":"12","author":[{"family":"Halpin","given":"Zuleyma Tang"}],"issued":{"date-parts":[["1989",1,1]]}}}],"schema":"https://github.com/citation-style-language/schema/raw/master/csl-citation.json"} </w:instrText>
      </w:r>
      <w:r w:rsidR="00561BF2" w:rsidRPr="00A427BC">
        <w:rPr>
          <w:lang w:val="en-US"/>
        </w:rPr>
        <w:fldChar w:fldCharType="separate"/>
      </w:r>
      <w:r w:rsidR="00D87240" w:rsidRPr="00D87240">
        <w:rPr>
          <w:vertAlign w:val="superscript"/>
          <w:lang w:val="en-US"/>
          <w:rPrChange w:id="145" w:author="Virginia Anne Nichols" w:date="2025-06-02T12:09:00Z" w16du:dateUtc="2025-06-02T10:09:00Z">
            <w:rPr>
              <w:vertAlign w:val="superscript"/>
            </w:rPr>
          </w:rPrChange>
        </w:rPr>
        <w:t>73,74</w:t>
      </w:r>
      <w:r w:rsidR="00561BF2" w:rsidRPr="00A427BC">
        <w:rPr>
          <w:lang w:val="en-US"/>
        </w:rPr>
        <w:fldChar w:fldCharType="end"/>
      </w:r>
      <w:r w:rsidRPr="00A427BC">
        <w:rPr>
          <w:lang w:val="en-US"/>
        </w:rPr>
        <w:t xml:space="preserve">. </w:t>
      </w:r>
      <w:r w:rsidR="000D16E3" w:rsidRPr="00A427BC">
        <w:rPr>
          <w:lang w:val="en-US"/>
        </w:rPr>
        <w:t xml:space="preserve">Today, many disciplines </w:t>
      </w:r>
      <w:r w:rsidR="00BC34A4" w:rsidRPr="00A427BC">
        <w:rPr>
          <w:lang w:val="en-US"/>
        </w:rPr>
        <w:t>embrace</w:t>
      </w:r>
      <w:r w:rsidR="00034A6D" w:rsidRPr="00A427BC">
        <w:rPr>
          <w:lang w:val="en-US"/>
        </w:rPr>
        <w:t xml:space="preserve"> </w:t>
      </w:r>
      <w:r w:rsidRPr="00A427BC">
        <w:rPr>
          <w:lang w:val="en-US"/>
        </w:rPr>
        <w:t xml:space="preserve">interpretation, plurality of methods, critical </w:t>
      </w:r>
      <w:r w:rsidRPr="00A427BC">
        <w:rPr>
          <w:lang w:val="en-US"/>
        </w:rPr>
        <w:lastRenderedPageBreak/>
        <w:t xml:space="preserve">reflexivity, and fallibilism </w:t>
      </w:r>
      <w:r w:rsidR="00BC34A4" w:rsidRPr="00A427BC">
        <w:rPr>
          <w:lang w:val="en-US"/>
        </w:rPr>
        <w:t>as i</w:t>
      </w:r>
      <w:r w:rsidRPr="00A427BC">
        <w:rPr>
          <w:lang w:val="en-US"/>
        </w:rPr>
        <w:t>nherent in the pursuit of knowledge</w:t>
      </w:r>
      <w:r w:rsidR="009F6D33" w:rsidRPr="00A427BC">
        <w:rPr>
          <w:lang w:val="en-US"/>
        </w:rPr>
        <w:fldChar w:fldCharType="begin"/>
      </w:r>
      <w:r w:rsidR="00D87240">
        <w:rPr>
          <w:lang w:val="en-US"/>
        </w:rPr>
        <w:instrText xml:space="preserve"> ADDIN ZOTERO_ITEM CSL_CITATION {"citationID":"AZJHcKuk","properties":{"formattedCitation":"\\super 75,76\\nosupersub{}","plainCitation":"75,76","noteIndex":0},"citationItems":[{"id":"VjJCyykt/kFB90RSx","uris":["http://zotero.org/users/3599437/items/YZBM9ZMB"],"itemData":{"id":1382,"type":"article-journal","abstract":"A post-positivist understanding of ecological science and the call for an “ecological ethic” indicate the need for a radically new approach to evaluating environmental change. The positivist view of science cannot capture the essence of environmental sciences because the recent work of “reflexive” ecological modelers shows that this requires a reconceptualization of the way in which values and ecological models interact in scientific process. Reflexive modelers are ecological modelers who believe it is appropriate for ecologists to examine the motives for their choices in developing models; this self-reflexive approach opens the door to a new way of integrating values into public discourse and to a more comprehensive approach to evaluating ecological change. This reflexive building of ecological models is introduced through the transformative simile of Aldo Leopold, which shows that learning to “think like a mountain” involves a shift in both ecological modeling and in values and responsibility. An adequate, interdisciplinary approach to ecological valuation, requires a re-framing of the evaluation questions in entirely new ways, i.e., a review of the current status of interdisciplinary value theory with respect to ecological values reveals that neither of the widely accepted theories of environmental value—neither economic utilitarianism nor intrinsic value theory (environmental ethics)—provides a foundation for an ecologically sensitive evaluation process. Thus, a new, ecologically sensitive, and more comprehensive approach to evaluating ecological change would include an examination of the metaphors that motivate the models used to describe environmental change.","container-title":"Science and Engineering Ethics","DOI":"10.1007/s11948-008-9095-0","ISSN":"1471-5546","issue":"4","journalAbbreviation":"Sci Eng Ethics","language":"en","page":"581-592","source":"Springer Link","title":"Beyond Positivist Ecology: Toward an Integrated Ecological Ethics","title-short":"Beyond Positivist Ecology","volume":"14","author":[{"family":"Norton","given":"Bryan G."}],"issued":{"date-parts":[["2008",12,1]]}}},{"id":"VjJCyykt/3TIpBo4J","uris":["http://zotero.org/users/3599437/items/UPTD8YBC"],"itemData":{"id":1391,"type":"article-journal","container-title":"Facts, Views &amp; Vision in ObGyn","DOI":"10.52054/FVVO.13.1.012","ISSN":"2032-0418","issue":"1","journalAbbreviation":"Facts Views Vis Obgyn","note":"PMID: 33889854\nPMCID: PMC8051197","page":"1-2","source":"PubMed Central","title":"Science may be objective, scientists are not always","volume":"13","author":[{"family":"S","given":"Becker"}]}}],"schema":"https://github.com/citation-style-language/schema/raw/master/csl-citation.json"} </w:instrText>
      </w:r>
      <w:r w:rsidR="009F6D33" w:rsidRPr="00A427BC">
        <w:rPr>
          <w:lang w:val="en-US"/>
        </w:rPr>
        <w:fldChar w:fldCharType="separate"/>
      </w:r>
      <w:r w:rsidR="00D87240" w:rsidRPr="00D87240">
        <w:rPr>
          <w:vertAlign w:val="superscript"/>
          <w:lang w:val="en-US"/>
          <w:rPrChange w:id="146" w:author="Virginia Anne Nichols" w:date="2025-06-02T12:09:00Z" w16du:dateUtc="2025-06-02T10:09:00Z">
            <w:rPr>
              <w:vertAlign w:val="superscript"/>
            </w:rPr>
          </w:rPrChange>
        </w:rPr>
        <w:t>75,76</w:t>
      </w:r>
      <w:r w:rsidR="009F6D33" w:rsidRPr="00A427BC">
        <w:rPr>
          <w:lang w:val="en-US"/>
        </w:rPr>
        <w:fldChar w:fldCharType="end"/>
      </w:r>
      <w:r w:rsidRPr="00A427BC">
        <w:rPr>
          <w:lang w:val="en-US"/>
        </w:rPr>
        <w:t xml:space="preserve">. </w:t>
      </w:r>
      <w:r w:rsidR="000D16E3" w:rsidRPr="00A427BC">
        <w:rPr>
          <w:lang w:val="en-US"/>
        </w:rPr>
        <w:t>Rather than pursuing objectivism (</w:t>
      </w:r>
      <w:r w:rsidR="009147B2" w:rsidRPr="00A427BC">
        <w:rPr>
          <w:lang w:val="en-US"/>
        </w:rPr>
        <w:t xml:space="preserve">and </w:t>
      </w:r>
      <w:r w:rsidR="000D16E3" w:rsidRPr="00A427BC">
        <w:rPr>
          <w:lang w:val="en-US"/>
        </w:rPr>
        <w:t xml:space="preserve">insinuating it is possible), Data Feminism </w:t>
      </w:r>
      <w:r w:rsidRPr="00A427BC">
        <w:rPr>
          <w:lang w:val="en-US"/>
        </w:rPr>
        <w:t>acknowledge</w:t>
      </w:r>
      <w:r w:rsidR="000D16E3" w:rsidRPr="00A427BC">
        <w:rPr>
          <w:lang w:val="en-US"/>
        </w:rPr>
        <w:t>s</w:t>
      </w:r>
      <w:r w:rsidRPr="00A427BC">
        <w:rPr>
          <w:lang w:val="en-US"/>
        </w:rPr>
        <w:t xml:space="preserve"> that</w:t>
      </w:r>
      <w:r w:rsidR="003618A2" w:rsidRPr="00A427BC">
        <w:rPr>
          <w:lang w:val="en-US"/>
        </w:rPr>
        <w:t xml:space="preserve"> all research is framed</w:t>
      </w:r>
      <w:r w:rsidR="000D16E3" w:rsidRPr="00A427BC">
        <w:rPr>
          <w:lang w:val="en-US"/>
        </w:rPr>
        <w:t xml:space="preserve"> by the background, </w:t>
      </w:r>
      <w:r w:rsidR="00013787" w:rsidRPr="00A427BC">
        <w:rPr>
          <w:lang w:val="en-US"/>
        </w:rPr>
        <w:t xml:space="preserve">experiences, and training </w:t>
      </w:r>
      <w:r w:rsidR="000D16E3" w:rsidRPr="00A427BC">
        <w:rPr>
          <w:lang w:val="en-US"/>
        </w:rPr>
        <w:t>of the researcher</w:t>
      </w:r>
      <w:r w:rsidR="00BC34A4" w:rsidRPr="00A427BC">
        <w:rPr>
          <w:lang w:val="en-US"/>
        </w:rPr>
        <w:t xml:space="preserve">. </w:t>
      </w:r>
      <w:r w:rsidR="00013787" w:rsidRPr="00A427BC">
        <w:rPr>
          <w:lang w:val="en-US"/>
        </w:rPr>
        <w:t xml:space="preserve">Importantly, </w:t>
      </w:r>
      <w:r w:rsidR="00F23DAE" w:rsidRPr="00A427BC">
        <w:rPr>
          <w:lang w:val="en-US"/>
        </w:rPr>
        <w:t xml:space="preserve">this </w:t>
      </w:r>
      <w:r w:rsidR="00013787" w:rsidRPr="00A427BC">
        <w:rPr>
          <w:lang w:val="en-US"/>
        </w:rPr>
        <w:t xml:space="preserve">plurality </w:t>
      </w:r>
      <w:r w:rsidR="00F23DAE" w:rsidRPr="00A427BC">
        <w:rPr>
          <w:lang w:val="en-US"/>
        </w:rPr>
        <w:t xml:space="preserve">is desirable </w:t>
      </w:r>
      <w:r w:rsidR="004A2080" w:rsidRPr="00A427BC">
        <w:rPr>
          <w:lang w:val="en-US"/>
        </w:rPr>
        <w:t>i</w:t>
      </w:r>
      <w:r w:rsidR="00BC34A4" w:rsidRPr="00A427BC">
        <w:rPr>
          <w:lang w:val="en-US"/>
        </w:rPr>
        <w:t>n a Data Feminism framework</w:t>
      </w:r>
      <w:r w:rsidR="000D16E3" w:rsidRPr="00A427BC">
        <w:rPr>
          <w:lang w:val="en-US"/>
        </w:rPr>
        <w:t xml:space="preserve">. </w:t>
      </w:r>
      <w:r w:rsidR="00757B8D" w:rsidRPr="00A427BC">
        <w:rPr>
          <w:lang w:val="en-US"/>
        </w:rPr>
        <w:t xml:space="preserve">To help cement framing as an inherent component of all agricultural research, here we discuss </w:t>
      </w:r>
      <w:r w:rsidR="00883EF3" w:rsidRPr="00A427BC">
        <w:rPr>
          <w:lang w:val="en-US"/>
        </w:rPr>
        <w:t xml:space="preserve">the </w:t>
      </w:r>
      <w:r w:rsidR="00A66035" w:rsidRPr="00A427BC">
        <w:rPr>
          <w:lang w:val="en-US"/>
        </w:rPr>
        <w:t xml:space="preserve">barriers to </w:t>
      </w:r>
      <w:r w:rsidR="00E1392E" w:rsidRPr="00A427BC">
        <w:rPr>
          <w:lang w:val="en-US"/>
        </w:rPr>
        <w:t xml:space="preserve">and difficulty in </w:t>
      </w:r>
      <w:r w:rsidR="00764860" w:rsidRPr="00A427BC">
        <w:rPr>
          <w:lang w:val="en-US"/>
        </w:rPr>
        <w:t xml:space="preserve">acknowledging </w:t>
      </w:r>
      <w:r w:rsidR="00E1392E" w:rsidRPr="00A427BC">
        <w:rPr>
          <w:lang w:val="en-US"/>
        </w:rPr>
        <w:t>the frames shaping agricultural research</w:t>
      </w:r>
      <w:r w:rsidR="00764860" w:rsidRPr="00A427BC">
        <w:rPr>
          <w:lang w:val="en-US"/>
        </w:rPr>
        <w:t xml:space="preserve">, as well as the implications of such acknowledgement. These sections are designed to help researchers reflect on their training, as well as the values of their institutions. </w:t>
      </w:r>
    </w:p>
    <w:p w14:paraId="37748B00" w14:textId="1F116DD0" w:rsidR="000D16E3" w:rsidRPr="00A427BC" w:rsidRDefault="002E2390" w:rsidP="000D16E3">
      <w:pPr>
        <w:pStyle w:val="Heading2"/>
        <w:rPr>
          <w:color w:val="auto"/>
          <w:lang w:val="en-US"/>
        </w:rPr>
      </w:pPr>
      <w:r w:rsidRPr="00A427BC">
        <w:rPr>
          <w:color w:val="auto"/>
          <w:lang w:val="en-US"/>
        </w:rPr>
        <w:t xml:space="preserve">4.1 </w:t>
      </w:r>
      <w:r w:rsidR="00757B8D" w:rsidRPr="00A427BC">
        <w:rPr>
          <w:color w:val="auto"/>
          <w:lang w:val="en-US"/>
        </w:rPr>
        <w:t>A</w:t>
      </w:r>
      <w:r w:rsidR="00551F22" w:rsidRPr="00A427BC">
        <w:rPr>
          <w:color w:val="auto"/>
          <w:lang w:val="en-US"/>
        </w:rPr>
        <w:t xml:space="preserve">cknowledging </w:t>
      </w:r>
      <w:r w:rsidR="001A640B" w:rsidRPr="00A427BC">
        <w:rPr>
          <w:color w:val="auto"/>
          <w:lang w:val="en-US"/>
        </w:rPr>
        <w:t xml:space="preserve">the presence of </w:t>
      </w:r>
      <w:r w:rsidR="00551F22" w:rsidRPr="00A427BC">
        <w:rPr>
          <w:color w:val="auto"/>
          <w:lang w:val="en-US"/>
        </w:rPr>
        <w:t>values</w:t>
      </w:r>
      <w:r w:rsidR="00764860" w:rsidRPr="00A427BC">
        <w:rPr>
          <w:color w:val="auto"/>
          <w:lang w:val="en-US"/>
        </w:rPr>
        <w:t xml:space="preserve"> in research</w:t>
      </w:r>
    </w:p>
    <w:p w14:paraId="00A48906" w14:textId="73D70157" w:rsidR="00A66035" w:rsidRPr="00A427BC" w:rsidRDefault="00FF710E" w:rsidP="005A37D1">
      <w:pPr>
        <w:rPr>
          <w:lang w:val="en-US"/>
        </w:rPr>
      </w:pPr>
      <w:r w:rsidRPr="00A427BC">
        <w:rPr>
          <w:lang w:val="en-US"/>
        </w:rPr>
        <w:t xml:space="preserve">A book written to illustrate how underlying value systems shape individuals’ </w:t>
      </w:r>
      <w:r w:rsidR="009147B2" w:rsidRPr="00A427BC">
        <w:rPr>
          <w:lang w:val="en-US"/>
        </w:rPr>
        <w:t>approach</w:t>
      </w:r>
      <w:r w:rsidR="004B79B8" w:rsidRPr="00A427BC">
        <w:rPr>
          <w:lang w:val="en-US"/>
        </w:rPr>
        <w:t>es</w:t>
      </w:r>
      <w:r w:rsidRPr="00A427BC">
        <w:rPr>
          <w:lang w:val="en-US"/>
        </w:rPr>
        <w:t xml:space="preserve"> to complex global challenges unwittingly uses agricultural research as its backdrop</w:t>
      </w:r>
      <w:r w:rsidR="000D7352" w:rsidRPr="00A427BC">
        <w:rPr>
          <w:lang w:val="en-US"/>
        </w:rPr>
        <w:t>:</w:t>
      </w:r>
      <w:r w:rsidRPr="00A427BC">
        <w:rPr>
          <w:lang w:val="en-US"/>
        </w:rPr>
        <w:t xml:space="preserve"> </w:t>
      </w:r>
      <w:r w:rsidRPr="00A427BC">
        <w:rPr>
          <w:i/>
          <w:iCs/>
          <w:lang w:val="en-US"/>
        </w:rPr>
        <w:t>The Wizard and the Prophet</w:t>
      </w:r>
      <w:r w:rsidR="000D7352" w:rsidRPr="00A427BC">
        <w:rPr>
          <w:i/>
          <w:iCs/>
          <w:lang w:val="en-US"/>
        </w:rPr>
        <w:fldChar w:fldCharType="begin"/>
      </w:r>
      <w:r w:rsidR="00D87240">
        <w:rPr>
          <w:i/>
          <w:iCs/>
          <w:lang w:val="en-US"/>
        </w:rPr>
        <w:instrText xml:space="preserve"> ADDIN ZOTERO_ITEM CSL_CITATION {"citationID":"l9J5UtWf","properties":{"formattedCitation":"\\super 77\\nosupersub{}","plainCitation":"77","noteIndex":0},"citationItems":[{"id":"VjJCyykt/4V3QdcX5","uris":["http://zotero.org/users/3599437/items/JBKSTQ7W"],"itemData":{"id":1532,"type":"book","event-place":"New York, NY","ISBN":"978-0-345-80284-2","language":"en-US","publisher":"Vintage","publisher-place":"New York, NY","title":"The Wizard and the Prophet","URL":"https://www.penguinrandomhouse.com/books/220698/the-wizard-and-the-prophet-by-charles-c-mann/","author":[{"family":"Mann","given":"Charles"}],"accessed":{"date-parts":[["2024",6,6]]},"issued":{"date-parts":[["2019"]]}}}],"schema":"https://github.com/citation-style-language/schema/raw/master/csl-citation.json"} </w:instrText>
      </w:r>
      <w:r w:rsidR="000D7352" w:rsidRPr="00A427BC">
        <w:rPr>
          <w:i/>
          <w:iCs/>
          <w:lang w:val="en-US"/>
        </w:rPr>
        <w:fldChar w:fldCharType="separate"/>
      </w:r>
      <w:r w:rsidR="00D87240" w:rsidRPr="00D87240">
        <w:rPr>
          <w:vertAlign w:val="superscript"/>
          <w:lang w:val="en-US"/>
          <w:rPrChange w:id="147" w:author="Virginia Anne Nichols" w:date="2025-06-02T12:09:00Z" w16du:dateUtc="2025-06-02T10:09:00Z">
            <w:rPr>
              <w:vertAlign w:val="superscript"/>
            </w:rPr>
          </w:rPrChange>
        </w:rPr>
        <w:t>77</w:t>
      </w:r>
      <w:r w:rsidR="000D7352" w:rsidRPr="00A427BC">
        <w:rPr>
          <w:i/>
          <w:iCs/>
          <w:lang w:val="en-US"/>
        </w:rPr>
        <w:fldChar w:fldCharType="end"/>
      </w:r>
      <w:r w:rsidRPr="00A427BC">
        <w:rPr>
          <w:lang w:val="en-US"/>
        </w:rPr>
        <w:t xml:space="preserve"> explores the worldviews of Norman Borlaug and William Vogt, two white, Western men </w:t>
      </w:r>
      <w:r w:rsidR="000D16E3" w:rsidRPr="00A427BC">
        <w:rPr>
          <w:lang w:val="en-US"/>
        </w:rPr>
        <w:t>coming from divergent backgrounds</w:t>
      </w:r>
      <w:r w:rsidR="00BC34A4" w:rsidRPr="00A427BC">
        <w:rPr>
          <w:lang w:val="en-US"/>
        </w:rPr>
        <w:t>,</w:t>
      </w:r>
      <w:r w:rsidR="000D16E3" w:rsidRPr="00A427BC">
        <w:rPr>
          <w:lang w:val="en-US"/>
        </w:rPr>
        <w:t xml:space="preserve"> as they work</w:t>
      </w:r>
      <w:r w:rsidRPr="00A427BC">
        <w:rPr>
          <w:lang w:val="en-US"/>
        </w:rPr>
        <w:t xml:space="preserve"> on agricultural topics </w:t>
      </w:r>
      <w:r w:rsidR="004A756B" w:rsidRPr="00A427BC">
        <w:rPr>
          <w:lang w:val="en-US"/>
        </w:rPr>
        <w:t>during</w:t>
      </w:r>
      <w:r w:rsidRPr="00A427BC">
        <w:rPr>
          <w:lang w:val="en-US"/>
        </w:rPr>
        <w:t xml:space="preserve"> the </w:t>
      </w:r>
      <w:r w:rsidR="004A756B" w:rsidRPr="00A427BC">
        <w:rPr>
          <w:lang w:val="en-US"/>
        </w:rPr>
        <w:t>20</w:t>
      </w:r>
      <w:r w:rsidR="004A756B" w:rsidRPr="00A427BC">
        <w:rPr>
          <w:vertAlign w:val="superscript"/>
          <w:lang w:val="en-US"/>
        </w:rPr>
        <w:t>th</w:t>
      </w:r>
      <w:r w:rsidR="004A756B" w:rsidRPr="00A427BC">
        <w:rPr>
          <w:lang w:val="en-US"/>
        </w:rPr>
        <w:t xml:space="preserve"> century</w:t>
      </w:r>
      <w:r w:rsidRPr="00A427BC">
        <w:rPr>
          <w:lang w:val="en-US"/>
        </w:rPr>
        <w:t>.</w:t>
      </w:r>
      <w:r w:rsidR="004A756B" w:rsidRPr="00A427BC">
        <w:rPr>
          <w:lang w:val="en-US"/>
        </w:rPr>
        <w:t xml:space="preserve"> </w:t>
      </w:r>
      <w:r w:rsidR="009859E5" w:rsidRPr="00A427BC">
        <w:rPr>
          <w:lang w:val="en-US"/>
        </w:rPr>
        <w:t xml:space="preserve">Borlaug, raised on a Midwestern US farm, experienced </w:t>
      </w:r>
      <w:r w:rsidR="000D7352" w:rsidRPr="00A427BC">
        <w:rPr>
          <w:lang w:val="en-US"/>
        </w:rPr>
        <w:t>a</w:t>
      </w:r>
      <w:r w:rsidR="009859E5" w:rsidRPr="00A427BC">
        <w:rPr>
          <w:lang w:val="en-US"/>
        </w:rPr>
        <w:t xml:space="preserve"> rural transformation </w:t>
      </w:r>
      <w:r w:rsidR="000D7352" w:rsidRPr="00A427BC">
        <w:rPr>
          <w:lang w:val="en-US"/>
        </w:rPr>
        <w:t xml:space="preserve">born </w:t>
      </w:r>
      <w:r w:rsidR="004B79B8" w:rsidRPr="00A427BC">
        <w:rPr>
          <w:lang w:val="en-US"/>
        </w:rPr>
        <w:t>from t</w:t>
      </w:r>
      <w:r w:rsidR="009859E5" w:rsidRPr="00A427BC">
        <w:rPr>
          <w:lang w:val="en-US"/>
        </w:rPr>
        <w:t>he introduction of tractors</w:t>
      </w:r>
      <w:r w:rsidR="000A7509" w:rsidRPr="00A427BC">
        <w:rPr>
          <w:lang w:val="en-US"/>
        </w:rPr>
        <w:t xml:space="preserve"> and was trained </w:t>
      </w:r>
      <w:r w:rsidR="00BC682E" w:rsidRPr="00A427BC">
        <w:rPr>
          <w:lang w:val="en-US"/>
        </w:rPr>
        <w:t>as a scientist through</w:t>
      </w:r>
      <w:r w:rsidR="000A7509" w:rsidRPr="00A427BC">
        <w:rPr>
          <w:lang w:val="en-US"/>
        </w:rPr>
        <w:t xml:space="preserve"> </w:t>
      </w:r>
      <w:r w:rsidR="00764860" w:rsidRPr="00A427BC">
        <w:rPr>
          <w:lang w:val="en-US"/>
        </w:rPr>
        <w:t xml:space="preserve">US </w:t>
      </w:r>
      <w:r w:rsidR="00BC682E" w:rsidRPr="00A427BC">
        <w:rPr>
          <w:lang w:val="en-US"/>
        </w:rPr>
        <w:t xml:space="preserve">Land Grant </w:t>
      </w:r>
      <w:r w:rsidR="000A7509" w:rsidRPr="00A427BC">
        <w:rPr>
          <w:lang w:val="en-US"/>
        </w:rPr>
        <w:t>agricultural programs</w:t>
      </w:r>
      <w:r w:rsidR="009147B2" w:rsidRPr="00A427BC">
        <w:rPr>
          <w:lang w:val="en-US"/>
        </w:rPr>
        <w:t xml:space="preserve">. </w:t>
      </w:r>
      <w:r w:rsidR="00757B8D" w:rsidRPr="00A427BC">
        <w:rPr>
          <w:lang w:val="en-US"/>
        </w:rPr>
        <w:t>Th</w:t>
      </w:r>
      <w:r w:rsidR="000A7509" w:rsidRPr="00A427BC">
        <w:rPr>
          <w:lang w:val="en-US"/>
        </w:rPr>
        <w:t>ese</w:t>
      </w:r>
      <w:r w:rsidR="00757B8D" w:rsidRPr="00A427BC">
        <w:rPr>
          <w:lang w:val="en-US"/>
        </w:rPr>
        <w:t xml:space="preserve"> experience</w:t>
      </w:r>
      <w:r w:rsidR="000A7509" w:rsidRPr="00A427BC">
        <w:rPr>
          <w:lang w:val="en-US"/>
        </w:rPr>
        <w:t>s</w:t>
      </w:r>
      <w:r w:rsidR="00757B8D" w:rsidRPr="00A427BC">
        <w:rPr>
          <w:lang w:val="en-US"/>
        </w:rPr>
        <w:t xml:space="preserve"> likely informed his approach to problems: </w:t>
      </w:r>
      <w:r w:rsidR="004B79B8" w:rsidRPr="00A427BC">
        <w:rPr>
          <w:lang w:val="en-US"/>
        </w:rPr>
        <w:t>Borlaug</w:t>
      </w:r>
      <w:r w:rsidR="009147B2" w:rsidRPr="00A427BC">
        <w:rPr>
          <w:lang w:val="en-US"/>
        </w:rPr>
        <w:t xml:space="preserve"> researched ways to leverage technology to increase food production, </w:t>
      </w:r>
      <w:r w:rsidR="00D65312" w:rsidRPr="00A427BC">
        <w:rPr>
          <w:lang w:val="en-US"/>
        </w:rPr>
        <w:t xml:space="preserve">an effort that contributed to a larger collection of innovations referred to as </w:t>
      </w:r>
      <w:r w:rsidR="00B85F6E" w:rsidRPr="00A427BC">
        <w:rPr>
          <w:lang w:val="en-US"/>
        </w:rPr>
        <w:t>t</w:t>
      </w:r>
      <w:r w:rsidR="00D65312" w:rsidRPr="00A427BC">
        <w:rPr>
          <w:lang w:val="en-US"/>
        </w:rPr>
        <w:t>he Green Revolution and for which Borlaug won a Nobel Peace Prize</w:t>
      </w:r>
      <w:r w:rsidR="00561BF2" w:rsidRPr="00A427BC">
        <w:rPr>
          <w:lang w:val="en-US"/>
        </w:rPr>
        <w:fldChar w:fldCharType="begin"/>
      </w:r>
      <w:r w:rsidR="00D87240">
        <w:rPr>
          <w:lang w:val="en-US"/>
        </w:rPr>
        <w:instrText xml:space="preserve"> ADDIN ZOTERO_ITEM CSL_CITATION {"citationID":"MLdD23Sz","properties":{"formattedCitation":"\\super 78\\nosupersub{}","plainCitation":"78","noteIndex":0},"citationItems":[{"id":"VjJCyykt/WBOEnNQX","uris":["http://zotero.org/users/3599437/items/WRCXHW7P"],"itemData":{"id":1534,"type":"article-journal","abstract":"(1971). The Green Revolution: For Bread and Peace. Bulletin of the Atomic Scientists: Vol. 27, No. 6, pp. 6-48.","archive_location":"world","container-title":"Bulletin of the Atomic Scientists","ISSN":"0096-3402","language":"EN","license":"© 1971 Bulletin of The Atomic Scientists","note":"publisher: Routledge","source":"www.tandfonline.com","title":"The Green Revolution: For Bread and Peace","title-short":"The Green Revolution","URL":"https://www.tandfonline.com/doi/abs/10.1080/00963402.1971.11455372","author":[{"family":"Borlaug","given":"Norman E."}],"accessed":{"date-parts":[["2024",6,6]]},"issued":{"date-parts":[["1971",6,1]]}}}],"schema":"https://github.com/citation-style-language/schema/raw/master/csl-citation.json"} </w:instrText>
      </w:r>
      <w:r w:rsidR="00561BF2" w:rsidRPr="00A427BC">
        <w:rPr>
          <w:lang w:val="en-US"/>
        </w:rPr>
        <w:fldChar w:fldCharType="separate"/>
      </w:r>
      <w:r w:rsidR="00D87240" w:rsidRPr="00D87240">
        <w:rPr>
          <w:vertAlign w:val="superscript"/>
          <w:lang w:val="en-US"/>
          <w:rPrChange w:id="148" w:author="Virginia Anne Nichols" w:date="2025-06-02T12:09:00Z" w16du:dateUtc="2025-06-02T10:09:00Z">
            <w:rPr>
              <w:vertAlign w:val="superscript"/>
            </w:rPr>
          </w:rPrChange>
        </w:rPr>
        <w:t>78</w:t>
      </w:r>
      <w:r w:rsidR="00561BF2" w:rsidRPr="00A427BC">
        <w:rPr>
          <w:lang w:val="en-US"/>
        </w:rPr>
        <w:fldChar w:fldCharType="end"/>
      </w:r>
      <w:r w:rsidR="00D65312" w:rsidRPr="00A427BC">
        <w:rPr>
          <w:lang w:val="en-US"/>
        </w:rPr>
        <w:t>.</w:t>
      </w:r>
      <w:r w:rsidR="00725FDB" w:rsidRPr="00A427BC">
        <w:rPr>
          <w:lang w:val="en-US"/>
        </w:rPr>
        <w:t xml:space="preserve"> Vogt </w:t>
      </w:r>
      <w:r w:rsidR="00757B8D" w:rsidRPr="00A427BC">
        <w:rPr>
          <w:lang w:val="en-US"/>
        </w:rPr>
        <w:t xml:space="preserve">also </w:t>
      </w:r>
      <w:r w:rsidR="00725FDB" w:rsidRPr="00A427BC">
        <w:rPr>
          <w:lang w:val="en-US"/>
        </w:rPr>
        <w:t>began his life in a rural area</w:t>
      </w:r>
      <w:r w:rsidR="00757B8D" w:rsidRPr="00A427BC">
        <w:rPr>
          <w:lang w:val="en-US"/>
        </w:rPr>
        <w:t xml:space="preserve">, </w:t>
      </w:r>
      <w:r w:rsidR="00725FDB" w:rsidRPr="00A427BC">
        <w:rPr>
          <w:lang w:val="en-US"/>
        </w:rPr>
        <w:t>but moved to the city and witnessed the urban development of</w:t>
      </w:r>
      <w:r w:rsidR="00757B8D" w:rsidRPr="00A427BC">
        <w:rPr>
          <w:lang w:val="en-US"/>
        </w:rPr>
        <w:t xml:space="preserve"> the natural areas he associated with his childhood</w:t>
      </w:r>
      <w:r w:rsidR="00725FDB" w:rsidRPr="00A427BC">
        <w:rPr>
          <w:lang w:val="en-US"/>
        </w:rPr>
        <w:t xml:space="preserve">. </w:t>
      </w:r>
      <w:r w:rsidR="00BC682E" w:rsidRPr="00A427BC">
        <w:rPr>
          <w:lang w:val="en-US"/>
        </w:rPr>
        <w:t>He studied languages and moved into science by way of managing a bird sanctuary</w:t>
      </w:r>
      <w:r w:rsidR="00DE0B42" w:rsidRPr="00A427BC">
        <w:rPr>
          <w:lang w:val="en-US"/>
        </w:rPr>
        <w:t xml:space="preserve"> near his childhood home</w:t>
      </w:r>
      <w:r w:rsidR="00BC682E" w:rsidRPr="00A427BC">
        <w:rPr>
          <w:lang w:val="en-US"/>
        </w:rPr>
        <w:t xml:space="preserve">. </w:t>
      </w:r>
      <w:r w:rsidR="00725FDB" w:rsidRPr="00A427BC">
        <w:rPr>
          <w:lang w:val="en-US"/>
        </w:rPr>
        <w:t>Vogt</w:t>
      </w:r>
      <w:r w:rsidR="004B79B8" w:rsidRPr="00A427BC">
        <w:rPr>
          <w:lang w:val="en-US"/>
        </w:rPr>
        <w:t>’s research</w:t>
      </w:r>
      <w:r w:rsidR="00725FDB" w:rsidRPr="00A427BC">
        <w:rPr>
          <w:lang w:val="en-US"/>
        </w:rPr>
        <w:t xml:space="preserve"> emphasiz</w:t>
      </w:r>
      <w:r w:rsidR="004B79B8" w:rsidRPr="00A427BC">
        <w:rPr>
          <w:lang w:val="en-US"/>
        </w:rPr>
        <w:t>ed</w:t>
      </w:r>
      <w:r w:rsidR="00725FDB" w:rsidRPr="00A427BC">
        <w:rPr>
          <w:lang w:val="en-US"/>
        </w:rPr>
        <w:t xml:space="preserve"> the need to live within ecological limits</w:t>
      </w:r>
      <w:r w:rsidR="00191CB0" w:rsidRPr="00A427BC">
        <w:rPr>
          <w:lang w:val="en-US"/>
        </w:rPr>
        <w:t xml:space="preserve"> rather than increase food production,</w:t>
      </w:r>
      <w:r w:rsidR="00D65312" w:rsidRPr="00A427BC">
        <w:rPr>
          <w:lang w:val="en-US"/>
        </w:rPr>
        <w:t xml:space="preserve"> and </w:t>
      </w:r>
      <w:r w:rsidR="00191CB0" w:rsidRPr="00A427BC">
        <w:rPr>
          <w:lang w:val="en-US"/>
        </w:rPr>
        <w:t xml:space="preserve">he </w:t>
      </w:r>
      <w:r w:rsidR="00725FDB" w:rsidRPr="00A427BC">
        <w:rPr>
          <w:lang w:val="en-US"/>
        </w:rPr>
        <w:t>formally develop</w:t>
      </w:r>
      <w:r w:rsidR="00D65312" w:rsidRPr="00A427BC">
        <w:rPr>
          <w:lang w:val="en-US"/>
        </w:rPr>
        <w:t xml:space="preserve">ed the concept of </w:t>
      </w:r>
      <w:r w:rsidR="009859E5" w:rsidRPr="00A427BC">
        <w:rPr>
          <w:lang w:val="en-US"/>
        </w:rPr>
        <w:t xml:space="preserve">ecological </w:t>
      </w:r>
      <w:r w:rsidR="00725FDB" w:rsidRPr="00A427BC">
        <w:rPr>
          <w:lang w:val="en-US"/>
        </w:rPr>
        <w:t>carrying-capacity</w:t>
      </w:r>
      <w:r w:rsidR="00561BF2" w:rsidRPr="00A427BC">
        <w:rPr>
          <w:lang w:val="en-US"/>
        </w:rPr>
        <w:fldChar w:fldCharType="begin"/>
      </w:r>
      <w:r w:rsidR="00D87240">
        <w:rPr>
          <w:lang w:val="en-US"/>
        </w:rPr>
        <w:instrText xml:space="preserve"> ADDIN ZOTERO_ITEM CSL_CITATION {"citationID":"uDS1IynQ","properties":{"formattedCitation":"\\super 79\\nosupersub{}","plainCitation":"79","noteIndex":0},"citationItems":[{"id":"VjJCyykt/u5JUIQyM","uris":["http://zotero.org/users/3599437/items/XCZ98J57"],"itemData":{"id":1536,"type":"article-journal","abstract":"The concept of carrying capacity is employed in a remarkably wide range of disciplines and debates, and it has been forcefully critiqued within numerous fields. Yet its historical origins remain obscure. I identify four major types of uses of carrying capacity: (1) as a mechanical or engineered attribute of manufactured objects or systems, beginning around 1840 in the context of international shipping; (2) as an attribute of living organisms and natural systems, beginning in the 1870s and most fully developed in range and game management early in the twentieth century; (3) as K, the intrinsic limit of population increase in organisms, used by population biologists since the mid-twentieth century; and (4) as the number of humans the earth can support, employed by neo-Malthusians, also since midcentury. All four uses persist to the present, although the first has been largely supplanted by other terms such as payload. In all cases, carrying capacity has been conceived as ideal, static, and numerical—characteristics that were appropriate in the first case but increasingly untenable as the concept was extended to systems of larger scale, greater variability, and lesser human control.","container-title":"Annals of the Association of American Geographers","DOI":"10.1080/00045600701734356","ISSN":"0004-5608","issue":"1","note":"publisher: Routledge\n_eprint: https://doi.org/10.1080/00045600701734356","page":"120–134","source":"Taylor and Francis+NEJM","title":"The Genesis, History, and Limits of Carrying Capacity","volume":"98","author":[{"family":"Sayre","given":"Nathan F."}],"issued":{"date-parts":[["2008",2,5]]}}}],"schema":"https://github.com/citation-style-language/schema/raw/master/csl-citation.json"} </w:instrText>
      </w:r>
      <w:r w:rsidR="00561BF2" w:rsidRPr="00A427BC">
        <w:rPr>
          <w:lang w:val="en-US"/>
        </w:rPr>
        <w:fldChar w:fldCharType="separate"/>
      </w:r>
      <w:r w:rsidR="00D87240" w:rsidRPr="00D87240">
        <w:rPr>
          <w:vertAlign w:val="superscript"/>
          <w:lang w:val="en-US"/>
          <w:rPrChange w:id="149" w:author="Virginia Anne Nichols" w:date="2025-06-02T12:09:00Z" w16du:dateUtc="2025-06-02T10:09:00Z">
            <w:rPr>
              <w:vertAlign w:val="superscript"/>
            </w:rPr>
          </w:rPrChange>
        </w:rPr>
        <w:t>79</w:t>
      </w:r>
      <w:r w:rsidR="00561BF2" w:rsidRPr="00A427BC">
        <w:rPr>
          <w:lang w:val="en-US"/>
        </w:rPr>
        <w:fldChar w:fldCharType="end"/>
      </w:r>
      <w:r w:rsidR="00D65312" w:rsidRPr="00A427BC">
        <w:rPr>
          <w:lang w:val="en-US"/>
        </w:rPr>
        <w:t xml:space="preserve"> as well as </w:t>
      </w:r>
      <w:r w:rsidR="00CA747F" w:rsidRPr="00A427BC">
        <w:rPr>
          <w:lang w:val="en-US"/>
        </w:rPr>
        <w:t>a model for environmental activism that is still used today.</w:t>
      </w:r>
      <w:r w:rsidR="00197361" w:rsidRPr="00A427BC">
        <w:rPr>
          <w:lang w:val="en-US"/>
        </w:rPr>
        <w:t xml:space="preserve"> </w:t>
      </w:r>
      <w:r w:rsidR="00836245" w:rsidRPr="00A427BC">
        <w:rPr>
          <w:lang w:val="en-US"/>
        </w:rPr>
        <w:t xml:space="preserve">Borlaug and Vogt </w:t>
      </w:r>
      <w:r w:rsidR="009859E5" w:rsidRPr="00A427BC">
        <w:rPr>
          <w:lang w:val="en-US"/>
        </w:rPr>
        <w:t xml:space="preserve">were both scientists, </w:t>
      </w:r>
      <w:r w:rsidR="000D16E3" w:rsidRPr="00A427BC">
        <w:rPr>
          <w:lang w:val="en-US"/>
        </w:rPr>
        <w:t>but</w:t>
      </w:r>
      <w:r w:rsidR="009A141C" w:rsidRPr="00A427BC">
        <w:rPr>
          <w:lang w:val="en-US"/>
        </w:rPr>
        <w:t xml:space="preserve"> </w:t>
      </w:r>
      <w:r w:rsidR="009859E5" w:rsidRPr="00A427BC">
        <w:rPr>
          <w:lang w:val="en-US"/>
        </w:rPr>
        <w:t xml:space="preserve">their divergent approaches and conclusions were </w:t>
      </w:r>
      <w:r w:rsidR="00BC682E" w:rsidRPr="00A427BC">
        <w:rPr>
          <w:lang w:val="en-US"/>
        </w:rPr>
        <w:t xml:space="preserve">strongly </w:t>
      </w:r>
      <w:r w:rsidR="009859E5" w:rsidRPr="00A427BC">
        <w:rPr>
          <w:lang w:val="en-US"/>
        </w:rPr>
        <w:t xml:space="preserve">shaped </w:t>
      </w:r>
      <w:r w:rsidR="009A141C" w:rsidRPr="00A427BC">
        <w:rPr>
          <w:lang w:val="en-US"/>
        </w:rPr>
        <w:t xml:space="preserve">by their </w:t>
      </w:r>
      <w:r w:rsidR="000A7509" w:rsidRPr="00A427BC">
        <w:rPr>
          <w:lang w:val="en-US"/>
        </w:rPr>
        <w:t>experiences and training.</w:t>
      </w:r>
      <w:r w:rsidR="00757B8D" w:rsidRPr="00A427BC">
        <w:rPr>
          <w:lang w:val="en-US"/>
        </w:rPr>
        <w:t xml:space="preserve"> The</w:t>
      </w:r>
      <w:r w:rsidR="00DE0B42" w:rsidRPr="00A427BC">
        <w:rPr>
          <w:lang w:val="en-US"/>
        </w:rPr>
        <w:t>ir</w:t>
      </w:r>
      <w:r w:rsidR="00757B8D" w:rsidRPr="00A427BC">
        <w:rPr>
          <w:lang w:val="en-US"/>
        </w:rPr>
        <w:t xml:space="preserve"> differing motivations do not invalidate their </w:t>
      </w:r>
      <w:r w:rsidR="00DE0B42" w:rsidRPr="00A427BC">
        <w:rPr>
          <w:lang w:val="en-US"/>
        </w:rPr>
        <w:t>work</w:t>
      </w:r>
      <w:r w:rsidR="00757B8D" w:rsidRPr="00A427BC">
        <w:rPr>
          <w:lang w:val="en-US"/>
        </w:rPr>
        <w:t xml:space="preserve">, but rather demonstrate how multiple valid, but values-informed truths can co-exist. </w:t>
      </w:r>
      <w:bookmarkStart w:id="150" w:name="_Hlk198195255"/>
      <w:bookmarkStart w:id="151" w:name="_Hlk178864891"/>
      <w:r w:rsidR="000C432F" w:rsidRPr="00A427BC">
        <w:rPr>
          <w:lang w:val="en-US"/>
        </w:rPr>
        <w:t>As scientists, we must accept that our training socializes us to value certain processes or outcomes in research</w:t>
      </w:r>
      <w:ins w:id="152" w:author="Virginia Anne Nichols" w:date="2025-05-15T09:39:00Z" w16du:dateUtc="2025-05-15T07:39:00Z">
        <w:r w:rsidR="002524B4">
          <w:rPr>
            <w:lang w:val="en-US"/>
          </w:rPr>
          <w:t xml:space="preserve"> - </w:t>
        </w:r>
      </w:ins>
      <w:ins w:id="153" w:author="Virginia Anne Nichols" w:date="2025-05-15T09:38:00Z" w16du:dateUtc="2025-05-15T07:38:00Z">
        <w:r w:rsidR="002524B4">
          <w:rPr>
            <w:lang w:val="en-US"/>
          </w:rPr>
          <w:t>it influences the questions we ask</w:t>
        </w:r>
      </w:ins>
      <w:ins w:id="154" w:author="Virginia Anne Nichols" w:date="2025-05-15T09:39:00Z" w16du:dateUtc="2025-05-15T07:39:00Z">
        <w:r w:rsidR="002524B4">
          <w:rPr>
            <w:lang w:val="en-US"/>
          </w:rPr>
          <w:t>, who we engage with to answer them, what we measure, how we interpret results, and how we communicate those results</w:t>
        </w:r>
      </w:ins>
      <w:r w:rsidR="000C432F" w:rsidRPr="00A427BC">
        <w:rPr>
          <w:lang w:val="en-US"/>
        </w:rPr>
        <w:t xml:space="preserve">. </w:t>
      </w:r>
      <w:bookmarkEnd w:id="150"/>
      <w:r w:rsidR="000C432F" w:rsidRPr="00A427BC">
        <w:rPr>
          <w:lang w:val="en-US"/>
        </w:rPr>
        <w:t xml:space="preserve">Data Feminism encourages interrogation of these passively inherited values and the attendant limitations these values </w:t>
      </w:r>
      <w:ins w:id="155" w:author="Virginia Anne Nichols" w:date="2025-05-15T09:40:00Z" w16du:dateUtc="2025-05-15T07:40:00Z">
        <w:r w:rsidR="002524B4">
          <w:rPr>
            <w:lang w:val="en-US"/>
          </w:rPr>
          <w:t xml:space="preserve">may </w:t>
        </w:r>
      </w:ins>
      <w:r w:rsidR="000C432F" w:rsidRPr="00A427BC">
        <w:rPr>
          <w:lang w:val="en-US"/>
        </w:rPr>
        <w:t>place on our ability to ‘see’ the multiple, valid ways of approaching agricultural problems.</w:t>
      </w:r>
      <w:bookmarkEnd w:id="151"/>
      <w:r w:rsidR="004777A7" w:rsidRPr="00A427BC">
        <w:rPr>
          <w:lang w:val="en-US"/>
        </w:rPr>
        <w:t xml:space="preserve"> </w:t>
      </w:r>
      <w:bookmarkStart w:id="156" w:name="_Hlk198195270"/>
      <w:r w:rsidR="004777A7" w:rsidRPr="00A427BC">
        <w:rPr>
          <w:lang w:val="en-US"/>
        </w:rPr>
        <w:t xml:space="preserve">Scientists who are </w:t>
      </w:r>
      <w:ins w:id="157" w:author="Virginia Anne Nichols" w:date="2025-05-15T09:40:00Z" w16du:dateUtc="2025-05-15T07:40:00Z">
        <w:r w:rsidR="002524B4">
          <w:rPr>
            <w:lang w:val="en-US"/>
          </w:rPr>
          <w:t>self</w:t>
        </w:r>
      </w:ins>
      <w:ins w:id="158" w:author="Virginia Anne Nichols" w:date="2025-05-15T09:41:00Z" w16du:dateUtc="2025-05-15T07:41:00Z">
        <w:r w:rsidR="002524B4">
          <w:rPr>
            <w:lang w:val="en-US"/>
          </w:rPr>
          <w:t>-</w:t>
        </w:r>
      </w:ins>
      <w:ins w:id="159" w:author="Virginia Anne Nichols" w:date="2025-05-15T09:40:00Z" w16du:dateUtc="2025-05-15T07:40:00Z">
        <w:r w:rsidR="002524B4">
          <w:rPr>
            <w:lang w:val="en-US"/>
          </w:rPr>
          <w:t>aware of their own values</w:t>
        </w:r>
      </w:ins>
      <w:ins w:id="160" w:author="Virginia Anne Nichols" w:date="2025-05-15T09:41:00Z" w16du:dateUtc="2025-05-15T07:41:00Z">
        <w:r w:rsidR="002524B4">
          <w:rPr>
            <w:lang w:val="en-US"/>
          </w:rPr>
          <w:t xml:space="preserve"> and are </w:t>
        </w:r>
      </w:ins>
      <w:r w:rsidR="004777A7" w:rsidRPr="00A427BC">
        <w:rPr>
          <w:lang w:val="en-US"/>
        </w:rPr>
        <w:t>able to acknowledge and navigate the existence of multiple truths are better equipped to provide solutions that do not preferentially disadvantage vulnerable groups</w:t>
      </w:r>
      <w:r w:rsidR="004777A7" w:rsidRPr="00A427BC">
        <w:rPr>
          <w:lang w:val="en-US"/>
        </w:rPr>
        <w:fldChar w:fldCharType="begin"/>
      </w:r>
      <w:r w:rsidR="00D87240">
        <w:rPr>
          <w:lang w:val="en-US"/>
        </w:rPr>
        <w:instrText xml:space="preserve"> ADDIN ZOTERO_ITEM CSL_CITATION {"citationID":"dnyeDnrP","properties":{"formattedCitation":"\\super 80\\nosupersub{}","plainCitation":"80","noteIndex":0},"citationItems":[{"id":523,"uris":["http://zotero.org/users/3599437/items/FM9JJN8X"],"itemData":{"id":523,"type":"article-journal","abstract":"Agriculture now faces grand challenges, with crucial implications for the global future. These include the need to increase production of nutrient-dense food, to improve agriculture's effects on soil, water, wildlife, and climate, and to enhance equity and justice in food and agricultural systems. We argue that certain politics of constructive collective action—and integral involvement of agricultural scientists in these politics—are essential for meeting grand challenges and other complex problems facing agriculture in the 21st century. To spur reflection and deliberation about the role of politics in the work of agricultural scientists, we outline these politics of constructive collective action. These serve to organize forceful responses to grand challenges through coordinated and cooperative action taken by multiple sectors of society. In essence, these politics entail (1) building bonds of affinity within a heterogenous network, (2) developing a shared roadmap for collective action, and (3) taking sustained action together. These emerging politics differ markedly from more commonly discussed forms of political activity by scientists, e.g., policy advisory, policy advocacy, and protest. We present key premises for our thesis, and then describe and discuss a politics of constructive collective action, the necessary roles of agricultural scientists, and an agenda for exploring and expanding their engagement in these politics.","container-title":"Crop Science","DOI":"10.1002/csc2.20318","ISSN":"1435-0653","issue":"1","language":"en","license":"© 2020 The Authors. Crop Science published by Wiley Periodicals, Inc. on behalf of Crop Science Society of America","note":"_eprint: https://onlinelibrary.wiley.com/doi/pdf/10.1002/csc2.20318","page":"24-31","source":"Wiley Online Library","title":"To meet grand challenges, agricultural scientists must engage in the politics of constructive collective action","volume":"61","author":[{"family":"Jordan","given":"N."},{"family":"Gutknecht","given":"J."},{"family":"Bybee-Finley","given":"K. A."},{"family":"Hunter","given":"M."},{"family":"Krupnik","given":"T. J."},{"family":"Pittelkow","given":"C. M."},{"family":"Prasad","given":"P. V. V."},{"family":"Snapp","given":"S."}],"issued":{"date-parts":[["2021"]]}}}],"schema":"https://github.com/citation-style-language/schema/raw/master/csl-citation.json"} </w:instrText>
      </w:r>
      <w:r w:rsidR="004777A7" w:rsidRPr="00A427BC">
        <w:rPr>
          <w:lang w:val="en-US"/>
        </w:rPr>
        <w:fldChar w:fldCharType="separate"/>
      </w:r>
      <w:r w:rsidR="00D87240" w:rsidRPr="00D87240">
        <w:rPr>
          <w:vertAlign w:val="superscript"/>
          <w:lang w:val="en-US"/>
          <w:rPrChange w:id="161" w:author="Virginia Anne Nichols" w:date="2025-06-02T12:09:00Z" w16du:dateUtc="2025-06-02T10:09:00Z">
            <w:rPr>
              <w:vertAlign w:val="superscript"/>
            </w:rPr>
          </w:rPrChange>
        </w:rPr>
        <w:t>80</w:t>
      </w:r>
      <w:r w:rsidR="004777A7" w:rsidRPr="00A427BC">
        <w:rPr>
          <w:lang w:val="en-US"/>
        </w:rPr>
        <w:fldChar w:fldCharType="end"/>
      </w:r>
      <w:r w:rsidR="00027A60" w:rsidRPr="00A427BC">
        <w:rPr>
          <w:lang w:val="en-US"/>
        </w:rPr>
        <w:t xml:space="preserve"> and are better able to bring clarity to complex topics</w:t>
      </w:r>
      <w:r w:rsidR="00027A60" w:rsidRPr="00A427BC">
        <w:rPr>
          <w:lang w:val="en-US"/>
        </w:rPr>
        <w:fldChar w:fldCharType="begin"/>
      </w:r>
      <w:r w:rsidR="00D87240">
        <w:rPr>
          <w:lang w:val="en-US"/>
        </w:rPr>
        <w:instrText xml:space="preserve"> ADDIN ZOTERO_ITEM CSL_CITATION {"citationID":"YdRyWipy","properties":{"formattedCitation":"\\super 81\\uc0\\u8211{}83\\nosupersub{}","plainCitation":"81–83","noteIndex":0},"citationItems":[{"id":"VjJCyykt/CmpPpXGn","uris":["http://zotero.org/users/3599437/items/PG466J7I"],"itemData":{"id":1406,"type":"article-journal","container-title":"Proceedings of the National Academy of Sciences","DOI":"10.1073/pnas.2200997119","issue":"11","note":"publisher: Proceedings of the National Academy of Sciences","page":"e2200997119","source":"pnas.org (Atypon)","title":"The sobering truth about corn ethanol","volume":"119","author":[{"family":"Hill","given":"Jason"}],"issued":{"date-parts":[["2022",3,15]]}}},{"id":"VjJCyykt/NE0DLarT","uris":["http://zotero.org/users/3599437/items/HGBJCCEN"],"itemData":{"id":1368,"type":"post-weblog","abstract":"It’s a simple question. And at first glance it seems like there should be a simple answer to this simple question. We have planted millions of acres of genetically-engineered (GE) crops, a va…","container-title":"A Plant Out of Place","language":"en-US","title":"Have genetically engineered herbicide-resistant crops increased or decreased herbicide use?","URL":"https://plantoutofplace.com/2018/12/have-genetically-engineered-herbicide-resistant-crops-increased-or-decreased-herbicide-use/","author":[{"family":"Kniss","given":"Andrew"}],"accessed":{"date-parts":[["2024",5,4]]},"issued":{"date-parts":[["2018",12,5]]}}},{"id":"VjJCyykt/Bv0Wcni4","uris":["http://zotero.org/users/3599437/items/BLQ9CHA5"],"itemData":{"id":1557,"type":"article-journal","container-title":"Agriculture and Human Values","DOI":"10.1007/s10460-023-10530-7","page":"1–19","source":"PhilPapers","title":"Chemical, Ecological, Other? Identifying Weed Management Typologies Within Industrialized Cropping Systems in Georgia (U.S.)","title-short":"Chemical, Ecological, Other?","author":[{"family":"Weisberger","given":"David"},{"family":"Ray","given":"Melissa Ann"},{"family":"Basinger","given":"Nicholas T."},{"family":"Thompson","given":"Jennifer Jo"}]}}],"schema":"https://github.com/citation-style-language/schema/raw/master/csl-citation.json"} </w:instrText>
      </w:r>
      <w:r w:rsidR="00027A60" w:rsidRPr="00A427BC">
        <w:rPr>
          <w:lang w:val="en-US"/>
        </w:rPr>
        <w:fldChar w:fldCharType="separate"/>
      </w:r>
      <w:r w:rsidR="00D87240" w:rsidRPr="00D87240">
        <w:rPr>
          <w:vertAlign w:val="superscript"/>
          <w:lang w:val="en-US"/>
          <w:rPrChange w:id="162" w:author="Virginia Anne Nichols" w:date="2025-06-02T12:09:00Z" w16du:dateUtc="2025-06-02T10:09:00Z">
            <w:rPr>
              <w:vertAlign w:val="superscript"/>
            </w:rPr>
          </w:rPrChange>
        </w:rPr>
        <w:t>81–83</w:t>
      </w:r>
      <w:r w:rsidR="00027A60" w:rsidRPr="00A427BC">
        <w:rPr>
          <w:lang w:val="en-US"/>
        </w:rPr>
        <w:fldChar w:fldCharType="end"/>
      </w:r>
      <w:r w:rsidR="00027A60" w:rsidRPr="00A427BC">
        <w:rPr>
          <w:lang w:val="en-US"/>
        </w:rPr>
        <w:t>.</w:t>
      </w:r>
      <w:ins w:id="163" w:author="Virginia Anne Nichols" w:date="2025-05-14T11:03:00Z" w16du:dateUtc="2025-05-14T09:03:00Z">
        <w:r w:rsidR="007F1C57">
          <w:rPr>
            <w:lang w:val="en-US"/>
          </w:rPr>
          <w:t xml:space="preserve"> </w:t>
        </w:r>
      </w:ins>
    </w:p>
    <w:bookmarkEnd w:id="156"/>
    <w:p w14:paraId="4042DF2F" w14:textId="77777777" w:rsidR="00A66035" w:rsidRPr="00A427BC" w:rsidRDefault="00A66035" w:rsidP="005A37D1">
      <w:pPr>
        <w:rPr>
          <w:lang w:val="en-US"/>
        </w:rPr>
      </w:pPr>
    </w:p>
    <w:p w14:paraId="1FF78FBF" w14:textId="3693F85A" w:rsidR="000D16E3" w:rsidRPr="00A427BC" w:rsidRDefault="002E2390" w:rsidP="000D16E3">
      <w:pPr>
        <w:pStyle w:val="Heading2"/>
        <w:rPr>
          <w:color w:val="auto"/>
          <w:lang w:val="en-US"/>
        </w:rPr>
      </w:pPr>
      <w:r w:rsidRPr="00A427BC">
        <w:rPr>
          <w:color w:val="auto"/>
          <w:lang w:val="en-US"/>
        </w:rPr>
        <w:t xml:space="preserve">4.2 </w:t>
      </w:r>
      <w:r w:rsidR="00757B8D" w:rsidRPr="00A427BC">
        <w:rPr>
          <w:color w:val="auto"/>
          <w:lang w:val="en-US"/>
        </w:rPr>
        <w:t xml:space="preserve">The </w:t>
      </w:r>
      <w:ins w:id="164" w:author="Virginia Anne Nichols" w:date="2025-05-15T09:43:00Z" w16du:dateUtc="2025-05-15T07:43:00Z">
        <w:r w:rsidR="000D1D8D">
          <w:rPr>
            <w:color w:val="auto"/>
            <w:lang w:val="en-US"/>
          </w:rPr>
          <w:t xml:space="preserve">value of </w:t>
        </w:r>
      </w:ins>
      <w:del w:id="165" w:author="Virginia Anne Nichols" w:date="2025-05-15T09:43:00Z" w16du:dateUtc="2025-05-15T07:43:00Z">
        <w:r w:rsidR="00757B8D" w:rsidRPr="00A427BC" w:rsidDel="000D1D8D">
          <w:rPr>
            <w:color w:val="auto"/>
            <w:lang w:val="en-US"/>
          </w:rPr>
          <w:delText xml:space="preserve">importance of </w:delText>
        </w:r>
      </w:del>
      <w:r w:rsidR="00757B8D" w:rsidRPr="00A427BC">
        <w:rPr>
          <w:color w:val="auto"/>
          <w:lang w:val="en-US"/>
        </w:rPr>
        <w:t>diverse framings</w:t>
      </w:r>
    </w:p>
    <w:p w14:paraId="789B7D6E" w14:textId="5830CE54" w:rsidR="000D1D8D" w:rsidRDefault="000D1D8D" w:rsidP="000D1D8D">
      <w:pPr>
        <w:rPr>
          <w:moveTo w:id="166" w:author="Virginia Anne Nichols" w:date="2025-05-15T09:42:00Z" w16du:dateUtc="2025-05-15T07:42:00Z"/>
          <w:lang w:val="en-US"/>
        </w:rPr>
      </w:pPr>
      <w:bookmarkStart w:id="167" w:name="_Hlk198195475"/>
      <w:ins w:id="168" w:author="Virginia Anne Nichols" w:date="2025-05-15T09:42:00Z" w16du:dateUtc="2025-05-15T07:42:00Z">
        <w:r>
          <w:rPr>
            <w:lang w:val="en-US"/>
          </w:rPr>
          <w:t xml:space="preserve">Practical </w:t>
        </w:r>
      </w:ins>
      <w:ins w:id="169" w:author="Virginia Anne Nichols" w:date="2025-05-15T09:44:00Z" w16du:dateUtc="2025-05-15T07:44:00Z">
        <w:r>
          <w:rPr>
            <w:lang w:val="en-US"/>
          </w:rPr>
          <w:t xml:space="preserve">Farmers highlights diversity in </w:t>
        </w:r>
      </w:ins>
      <w:ins w:id="170" w:author="Virginia Anne Nichols" w:date="2025-05-15T12:54:00Z" w16du:dateUtc="2025-05-15T10:54:00Z">
        <w:r w:rsidR="00A57EC9">
          <w:rPr>
            <w:lang w:val="en-US"/>
          </w:rPr>
          <w:t xml:space="preserve">their </w:t>
        </w:r>
      </w:ins>
      <w:ins w:id="171" w:author="Virginia Anne Nichols" w:date="2025-05-15T09:44:00Z" w16du:dateUtc="2025-05-15T07:44:00Z">
        <w:r>
          <w:rPr>
            <w:lang w:val="en-US"/>
          </w:rPr>
          <w:t xml:space="preserve">membership as a </w:t>
        </w:r>
      </w:ins>
      <w:ins w:id="172" w:author="Virginia Anne Nichols" w:date="2025-05-15T09:48:00Z" w16du:dateUtc="2025-05-15T07:48:00Z">
        <w:r w:rsidR="00424D1E">
          <w:rPr>
            <w:lang w:val="en-US"/>
          </w:rPr>
          <w:t xml:space="preserve">cornerstone of its </w:t>
        </w:r>
      </w:ins>
      <w:ins w:id="173" w:author="Virginia Anne Nichols" w:date="2025-05-15T12:54:00Z" w16du:dateUtc="2025-05-15T10:54:00Z">
        <w:r w:rsidR="00A57EC9">
          <w:rPr>
            <w:lang w:val="en-US"/>
          </w:rPr>
          <w:t>identity</w:t>
        </w:r>
      </w:ins>
      <w:ins w:id="174" w:author="Virginia Anne Nichols" w:date="2025-05-15T09:45:00Z" w16du:dateUtc="2025-05-15T07:45:00Z">
        <w:r>
          <w:rPr>
            <w:lang w:val="en-US"/>
          </w:rPr>
          <w:t>, often refer</w:t>
        </w:r>
      </w:ins>
      <w:ins w:id="175" w:author="Virginia Anne Nichols" w:date="2025-05-15T09:46:00Z" w16du:dateUtc="2025-05-15T07:46:00Z">
        <w:r>
          <w:rPr>
            <w:lang w:val="en-US"/>
          </w:rPr>
          <w:t>encing their ‘big tent’ policy</w:t>
        </w:r>
      </w:ins>
      <w:ins w:id="176" w:author="Virginia Anne Nichols" w:date="2025-05-15T09:45:00Z" w16du:dateUtc="2025-05-15T07:45:00Z">
        <w:r>
          <w:rPr>
            <w:lang w:val="en-US"/>
          </w:rPr>
          <w:t xml:space="preserve"> (</w:t>
        </w:r>
      </w:ins>
      <w:ins w:id="177" w:author="Virginia Anne Nichols" w:date="2025-05-15T09:58:00Z" w16du:dateUtc="2025-05-15T07:58:00Z">
        <w:r w:rsidR="002B5A3A" w:rsidRPr="00A427BC">
          <w:rPr>
            <w:lang w:val="en-US"/>
          </w:rPr>
          <w:t>Supplemental Information</w:t>
        </w:r>
      </w:ins>
      <w:ins w:id="178" w:author="Virginia Anne Nichols" w:date="2025-05-15T09:45:00Z" w16du:dateUtc="2025-05-15T07:45:00Z">
        <w:r>
          <w:rPr>
            <w:lang w:val="en-US"/>
          </w:rPr>
          <w:t>)</w:t>
        </w:r>
      </w:ins>
      <w:ins w:id="179" w:author="Virginia Anne Nichols" w:date="2025-05-15T09:46:00Z" w16du:dateUtc="2025-05-15T07:46:00Z">
        <w:r>
          <w:rPr>
            <w:lang w:val="en-US"/>
          </w:rPr>
          <w:t xml:space="preserve">. In turn, Practical Farmers </w:t>
        </w:r>
      </w:ins>
      <w:ins w:id="180" w:author="Virginia Anne Nichols" w:date="2025-05-15T09:42:00Z" w16du:dateUtc="2025-05-15T07:42:00Z">
        <w:r>
          <w:rPr>
            <w:lang w:val="en-US"/>
          </w:rPr>
          <w:t xml:space="preserve">members explicitly highlight the organization’s diversity in viewpoints as a distinguishing </w:t>
        </w:r>
      </w:ins>
      <w:ins w:id="181" w:author="Virginia Anne Nichols" w:date="2025-05-15T09:46:00Z" w16du:dateUtc="2025-05-15T07:46:00Z">
        <w:r>
          <w:rPr>
            <w:lang w:val="en-US"/>
          </w:rPr>
          <w:t xml:space="preserve">and valuable </w:t>
        </w:r>
      </w:ins>
      <w:ins w:id="182" w:author="Virginia Anne Nichols" w:date="2025-05-15T09:42:00Z" w16du:dateUtc="2025-05-15T07:42:00Z">
        <w:r>
          <w:rPr>
            <w:lang w:val="en-US"/>
          </w:rPr>
          <w:t>feature of the organization, and that this fosters trust in the information provided by Practical Farmers’ programming</w:t>
        </w:r>
      </w:ins>
      <w:r w:rsidR="00FB3510">
        <w:rPr>
          <w:lang w:val="en-US"/>
        </w:rPr>
        <w:fldChar w:fldCharType="begin"/>
      </w:r>
      <w:r w:rsidR="00D87240">
        <w:rPr>
          <w:lang w:val="en-US"/>
        </w:rPr>
        <w:instrText xml:space="preserve"> ADDIN ZOTERO_ITEM CSL_CITATION {"citationID":"jZu7msZW","properties":{"formattedCitation":"\\super 43,84\\nosupersub{}","plainCitation":"43,84","noteIndex":0},"citationItems":[{"id":"VjJCyykt/FuPfTbh7","uris":["http://zotero.org/users/3599437/items/T4SVAZ8X"],"itemData":{"id":"PmzNE4Y8/3omv7lhz","type":"article-journal","abstract":"Substantial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id":1670,"uris":["http://zotero.org/users/3599437/items/YUMI5V3Q"],"itemData":{"id":1670,"type":"article-journal","abstract":"Practical Farmers of Iowa is a unique and longstanding farmer-to-farmer network with a history of driving the use of sustainable practices like cover cropping and low-chemical-input farming in the heart of the US Corn Belt. PFI was at the center of the launch of participatory, on-farm agricultural research in the 1980s, and has grown to a network of over 6,000 farmers, researchers, advocates, and professionals using farmer-driven research and knowledge sharing to change deeply embedded norms of industrial farming in the region. Through in-depth interviews with 26 current and former member farmers, we explore the role of PFI in the adoption of conservation practices, identify its “recipe” of success—the combination of the most important elements of the network according to its member farmers, and discuss issues of how the network should navigate current and future challenges. Farmers told us that PFI generates and shares information, provides a supportive community, acts as a long-distance coffee shop for alternative-minded farmers, and serves as a catalyst for change in the region. The most important aspects of PFI that farmers said supported them in adopting conservation practices were its diverse membership, autonomous functioning, culture of openness, and non-ideological nature. Moving forward, the network faces questions regarding 1) whether to place its focus on corn and soybean farmers or spread its efforts across a diversity of types of farmers and 2) how to build trust and communication between farmers as they become more geographically distant due to increasing farm consolidation. An understanding of how the network functions can enable a deeper understanding of the role of peer-to-peer networks in driving transformative change in agricultural practices and how they can be shaped to create the most impact for farmers.","container-title":"Journal of Rural Studies","DOI":"10.1016/j.jrurstud.2023.103133","ISSN":"0743-0167","journalAbbreviation":"Journal of Rural Studies","page":"103133","source":"ScienceDirect","title":"Transforming the Corn Belt: A recipe for collaborative, farmer-driven research and diffusion of innovation","title-short":"Transforming the Corn Belt","volume":"103","author":[{"family":"Asprooth","given":"Lauren"},{"family":"Norton","given":"Maggie"},{"family":"Galt","given":"Ryan"}],"issued":{"date-parts":[["2023",10,1]]}}}],"schema":"https://github.com/citation-style-language/schema/raw/master/csl-citation.json"} </w:instrText>
      </w:r>
      <w:r w:rsidR="00FB3510">
        <w:rPr>
          <w:lang w:val="en-US"/>
        </w:rPr>
        <w:fldChar w:fldCharType="separate"/>
      </w:r>
      <w:r w:rsidR="00D87240" w:rsidRPr="00D87240">
        <w:rPr>
          <w:vertAlign w:val="superscript"/>
          <w:lang w:val="en-US"/>
          <w:rPrChange w:id="183" w:author="Virginia Anne Nichols" w:date="2025-06-02T12:10:00Z" w16du:dateUtc="2025-06-02T10:10:00Z">
            <w:rPr>
              <w:vertAlign w:val="superscript"/>
            </w:rPr>
          </w:rPrChange>
        </w:rPr>
        <w:t>43,84</w:t>
      </w:r>
      <w:r w:rsidR="00FB3510">
        <w:rPr>
          <w:lang w:val="en-US"/>
        </w:rPr>
        <w:fldChar w:fldCharType="end"/>
      </w:r>
      <w:ins w:id="184" w:author="Virginia Anne Nichols" w:date="2025-05-15T09:42:00Z" w16du:dateUtc="2025-05-15T07:42:00Z">
        <w:r>
          <w:rPr>
            <w:lang w:val="en-US"/>
          </w:rPr>
          <w:t xml:space="preserve">. </w:t>
        </w:r>
      </w:ins>
      <w:ins w:id="185" w:author="Virginia Anne Nichols" w:date="2025-05-15T09:51:00Z" w16du:dateUtc="2025-05-15T07:51:00Z">
        <w:r w:rsidR="00424D1E">
          <w:rPr>
            <w:lang w:val="en-US"/>
          </w:rPr>
          <w:t>Diversity-as-an-asset</w:t>
        </w:r>
      </w:ins>
      <w:ins w:id="186" w:author="Virginia Anne Nichols" w:date="2025-05-15T09:49:00Z" w16du:dateUtc="2025-05-15T07:49:00Z">
        <w:r w:rsidR="00424D1E">
          <w:rPr>
            <w:lang w:val="en-US"/>
          </w:rPr>
          <w:t xml:space="preserve"> </w:t>
        </w:r>
      </w:ins>
      <w:ins w:id="187" w:author="Virginia Anne Nichols" w:date="2025-05-15T09:42:00Z" w16du:dateUtc="2025-05-15T07:42:00Z">
        <w:r>
          <w:rPr>
            <w:lang w:val="en-US"/>
          </w:rPr>
          <w:t xml:space="preserve">is </w:t>
        </w:r>
      </w:ins>
      <w:ins w:id="188" w:author="Virginia Anne Nichols" w:date="2025-05-15T09:49:00Z" w16du:dateUtc="2025-05-15T07:49:00Z">
        <w:r w:rsidR="00424D1E">
          <w:rPr>
            <w:lang w:val="en-US"/>
          </w:rPr>
          <w:t xml:space="preserve">further </w:t>
        </w:r>
      </w:ins>
      <w:ins w:id="189" w:author="Virginia Anne Nichols" w:date="2025-05-15T09:42:00Z" w16du:dateUtc="2025-05-15T07:42:00Z">
        <w:r>
          <w:rPr>
            <w:lang w:val="en-US"/>
          </w:rPr>
          <w:t>demonstrated by Practical Farmers’ growing membership, which is now larger than that of a prominent Iowan commodity organization (</w:t>
        </w:r>
      </w:ins>
      <w:ins w:id="190" w:author="Virginia Anne Nichols" w:date="2025-05-15T09:58:00Z" w16du:dateUtc="2025-05-15T07:58:00Z">
        <w:r w:rsidR="002B5A3A" w:rsidRPr="00A427BC">
          <w:rPr>
            <w:lang w:val="en-US"/>
          </w:rPr>
          <w:t>Supplemental Information</w:t>
        </w:r>
      </w:ins>
      <w:ins w:id="191" w:author="Virginia Anne Nichols" w:date="2025-05-15T09:42:00Z" w16du:dateUtc="2025-05-15T07:42:00Z">
        <w:r>
          <w:rPr>
            <w:lang w:val="en-US"/>
          </w:rPr>
          <w:t xml:space="preserve">). </w:t>
        </w:r>
        <w:bookmarkEnd w:id="167"/>
        <w:r>
          <w:rPr>
            <w:lang w:val="en-US"/>
          </w:rPr>
          <w:t xml:space="preserve">In agricultural research, </w:t>
        </w:r>
      </w:ins>
      <w:del w:id="192" w:author="Virginia Anne Nichols" w:date="2025-05-15T09:43:00Z" w16du:dateUtc="2025-05-15T07:43:00Z">
        <w:r w:rsidR="000C432F" w:rsidRPr="00A427BC" w:rsidDel="000D1D8D">
          <w:rPr>
            <w:lang w:val="en-US"/>
          </w:rPr>
          <w:delText xml:space="preserve">Today, </w:delText>
        </w:r>
      </w:del>
      <w:r w:rsidR="000C432F" w:rsidRPr="00A427BC">
        <w:rPr>
          <w:lang w:val="en-US"/>
        </w:rPr>
        <w:t>an increasing availability of diversely framed reflections concerning the Green Revolution</w:t>
      </w:r>
      <w:r w:rsidR="007E6D0D" w:rsidRPr="00A427BC">
        <w:rPr>
          <w:lang w:val="en-US"/>
        </w:rPr>
        <w:t xml:space="preserve"> that Borlaug’s work contributed to</w:t>
      </w:r>
      <w:r w:rsidR="000C432F" w:rsidRPr="00A427BC">
        <w:rPr>
          <w:lang w:val="en-US"/>
        </w:rPr>
        <w:t xml:space="preserve"> has led to significantly more nuanced understandings of the motivations driving the Green Revolution, as well as the complex and contested impacts it had</w:t>
      </w:r>
      <w:r w:rsidR="000C432F" w:rsidRPr="00A427BC">
        <w:rPr>
          <w:lang w:val="en-US"/>
        </w:rPr>
        <w:fldChar w:fldCharType="begin"/>
      </w:r>
      <w:r w:rsidR="00D87240">
        <w:rPr>
          <w:lang w:val="en-US"/>
        </w:rPr>
        <w:instrText xml:space="preserve"> ADDIN ZOTERO_ITEM CSL_CITATION {"citationID":"Cf0uvXAz","properties":{"formattedCitation":"\\super 85\\nosupersub{}","plainCitation":"85","noteIndex":0},"citationItems":[{"id":"VjJCyykt/mVOgCCSc","uris":["http://zotero.org/users/3599437/items/JKGQM9CH"],"itemData":{"id":1540,"type":"webpage","abstract":"The Man Who Tried to Feed the World recounts the story of the man who would not only solve India’s famine problem but would go on to lead a “Green Revolution” of worldwide agriculture programs, saving countless lives.","language":"en","title":"The Man Who Tried To Feed The World | American Experience | PBS","URL":"https://www.pbs.org/wgbh/americanexperience/films/man-who-tried-to-feed-the-world/","accessed":{"date-parts":[["2024",6,6]]}}}],"schema":"https://github.com/citation-style-language/schema/raw/master/csl-citation.json"} </w:instrText>
      </w:r>
      <w:r w:rsidR="000C432F" w:rsidRPr="00A427BC">
        <w:rPr>
          <w:lang w:val="en-US"/>
        </w:rPr>
        <w:fldChar w:fldCharType="separate"/>
      </w:r>
      <w:r w:rsidR="00D87240" w:rsidRPr="00D87240">
        <w:rPr>
          <w:vertAlign w:val="superscript"/>
          <w:lang w:val="en-US"/>
          <w:rPrChange w:id="193" w:author="Virginia Anne Nichols" w:date="2025-06-02T12:10:00Z" w16du:dateUtc="2025-06-02T10:10:00Z">
            <w:rPr>
              <w:vertAlign w:val="superscript"/>
            </w:rPr>
          </w:rPrChange>
        </w:rPr>
        <w:t>85</w:t>
      </w:r>
      <w:r w:rsidR="000C432F" w:rsidRPr="00A427BC">
        <w:rPr>
          <w:lang w:val="en-US"/>
        </w:rPr>
        <w:fldChar w:fldCharType="end"/>
      </w:r>
      <w:r w:rsidR="000C432F" w:rsidRPr="00A427BC">
        <w:rPr>
          <w:lang w:val="en-US"/>
        </w:rPr>
        <w:t xml:space="preserve">.  </w:t>
      </w:r>
      <w:r w:rsidR="004777A7" w:rsidRPr="00A427BC">
        <w:rPr>
          <w:lang w:val="en-US"/>
        </w:rPr>
        <w:t xml:space="preserve">As </w:t>
      </w:r>
      <w:r w:rsidR="000C432F" w:rsidRPr="00A427BC">
        <w:rPr>
          <w:lang w:val="en-US"/>
        </w:rPr>
        <w:t xml:space="preserve">society navigates modern challenges to food systems, scientists must value and incorporate diverse voices to create fair and equitable paths for future food production. </w:t>
      </w:r>
      <w:del w:id="194" w:author="Virginia Anne Nichols" w:date="2025-05-14T11:01:00Z" w16du:dateUtc="2025-05-14T09:01:00Z">
        <w:r w:rsidR="004777A7" w:rsidRPr="00A427BC" w:rsidDel="007F1C57">
          <w:rPr>
            <w:lang w:val="en-US"/>
          </w:rPr>
          <w:delText>Policy work has shown that the broader the set of framings available, the greater the possibility for more equitable solutions</w:delText>
        </w:r>
        <w:r w:rsidR="004777A7" w:rsidRPr="00A427BC" w:rsidDel="007F1C57">
          <w:rPr>
            <w:lang w:val="en-US"/>
          </w:rPr>
          <w:fldChar w:fldCharType="begin"/>
        </w:r>
        <w:r w:rsidR="00B9365A" w:rsidDel="007F1C57">
          <w:rPr>
            <w:lang w:val="en-US"/>
          </w:rPr>
          <w:delInstrText xml:space="preserve"> ADDIN ZOTERO_ITEM CSL_CITATION {"citationID":"ZlejrkSf","properties":{"formattedCitation":"\\super 84\\nosupersub{}","plainCitation":"84","noteIndex":0},"citationItems":[{"id":"w1ebjM1v/8LgIOUa7","uris":["http://zotero.org/users/3599437/items/KUGLLCNC"],"itemData":{"id":1538,"type":"article-journal","container-title":"Policy Sciences","DOI":"10.1007/s11077-015-9214-0","ISSN":"1573-0891","issue":"1","journalAbbreviation":"Policy Sci","language":"en","page":"127-133","source":"Springer Link","title":"“Get those voices at the table!”: Interview with Deborah Stone","title-short":"“Get those voices at the table!”","volume":"48","author":[{"family":"Ostaijen","given":"Mark","non-dropping-particle":"van"},{"family":"Jhagroe","given":"Shivant"}],"issued":{"date-parts":[["2015",3,1]]}}}],"schema":"https://github.com/citation-style-language/schema/raw/master/csl-citation.json"} </w:delInstrText>
        </w:r>
        <w:r w:rsidR="004777A7" w:rsidRPr="00A427BC" w:rsidDel="007F1C57">
          <w:rPr>
            <w:lang w:val="en-US"/>
          </w:rPr>
          <w:fldChar w:fldCharType="separate"/>
        </w:r>
        <w:r w:rsidR="00B9365A" w:rsidRPr="00B9365A" w:rsidDel="007F1C57">
          <w:rPr>
            <w:vertAlign w:val="superscript"/>
            <w:lang w:val="en-US"/>
            <w:rPrChange w:id="195" w:author="Virginia Anne Nichols" w:date="2025-05-14T10:38:00Z" w16du:dateUtc="2025-05-14T08:38:00Z">
              <w:rPr>
                <w:vertAlign w:val="superscript"/>
              </w:rPr>
            </w:rPrChange>
          </w:rPr>
          <w:delText>84</w:delText>
        </w:r>
        <w:r w:rsidR="004777A7" w:rsidRPr="00A427BC" w:rsidDel="007F1C57">
          <w:rPr>
            <w:lang w:val="en-US"/>
          </w:rPr>
          <w:fldChar w:fldCharType="end"/>
        </w:r>
        <w:r w:rsidR="00027A60" w:rsidRPr="00A427BC" w:rsidDel="007F1C57">
          <w:rPr>
            <w:lang w:val="en-US"/>
          </w:rPr>
          <w:delText xml:space="preserve">. </w:delText>
        </w:r>
      </w:del>
      <w:del w:id="196" w:author="Virginia Anne Nichols" w:date="2025-05-15T09:07:00Z" w16du:dateUtc="2025-05-15T07:07:00Z">
        <w:r w:rsidR="00E94408" w:rsidDel="0000621C">
          <w:rPr>
            <w:lang w:val="en-US"/>
          </w:rPr>
          <w:fldChar w:fldCharType="begin"/>
        </w:r>
        <w:r w:rsidR="00E94408" w:rsidDel="0000621C">
          <w:rPr>
            <w:lang w:val="en-US"/>
          </w:rPr>
          <w:delInstrText xml:space="preserve"> ADDIN ZOTERO_ITEM CSL_CITATION {"citationID":"5gRfjJCr","properties":{"formattedCitation":"\\super 85,86\\nosupersub{}","plainCitation":"85,86","noteIndex":0},"citationItems":[{"id":1668,"uris":["http://zotero.org/users/3599437/items/89HGMJCV"],"itemData":{"id":1668,"type":"article-journal","abstract":"Substantial evidence has shown that involvement in peer-to-peer farming networks influences whether a farmer decides to try a new practice. Formally organized farmer networks are emerging as a unique entity that blend the benefits of decentralized exchange of farmer knowledge within the structure of an organization providing a variety of sources of information and forms of engagement. We define formal farmer networks as farmer networks with a distinct membership and organizational structure, leadership that includes farmers, and an emphasis on peer-to-peer learning. This study complements existing ethnographic research on the benefits of organized farmer networking by examining farmers in one longstanding formal farmer network, Practical Farmers of Iowa. Using a nested, mixed-method research design, we analyzed survey and interview data to understand how participation and forms of engagement in the network are associated with the adoption of conservation practices. Responses from 677 farmers from a regular member survey disseminated by Practical Farmers of Iowa in 2013, 2017, and 2020 were pooled and analyzed. GLM binomial and ordered logistic regression results indicate that greater participation in the network, particularly through in-person formats, has a strong and significant association with greater adoption of conservation practices. Logistic regression results show that building relationships in the network is the most important variable for predicting whether a farmer reported adopting conservation practices as a result of participation in PFI. In-depth interviews with 26 surveyed member farmers revealed that PFI supports farmers to adopt by providing information, resources, encouragement, confidence building, and reinforcement. In-person learning formats were more important to farmers relative to independent formats because they were able to have side conversations with other farmers, ask questions, and observe results. We conclude that formal networks are a promising way to expand the use of conservation practices, particularly through targeted efforts to increase relationship building in the network through face-to-face learning opportunities.","container-title":"Agriculture and Human Values","DOI":"10.1007/s10460-023-10451-5","ISSN":"1572-8366","issue":"4","journalAbbreviation":"Agric Hum Values","language":"en","page":"1559-1580","source":"Springer Link","title":"The adoption of conservation practices in the Corn Belt: the role of one formal farmer network, Practical Farmers of Iowa","title-short":"The adoption of conservation practices in the Corn Belt","volume":"40","author":[{"family":"Asprooth","given":"L."},{"family":"Norton","given":"M."},{"family":"Galt","given":"R."}],"issued":{"date-parts":[["2023",12,1]]}}},{"id":1670,"uris":["http://zotero.org/users/3599437/items/YUMI5V3Q"],"itemData":{"id":1670,"type":"article-journal","abstract":"Practical Farmers of Iowa is a unique and longstanding farmer-to-farmer network with a history of driving the use of sustainable practices like cover cropping and low-chemical-input farming in the heart of the US Corn Belt. PFI was at the center of the launch of participatory, on-farm agricultural research in the 1980s, and has grown to a network of over 6,000 farmers, researchers, advocates, and professionals using farmer-driven research and knowledge sharing to change deeply embedded norms of industrial farming in the region. Through in-depth interviews with 26 current and former member farmers, we explore the role of PFI in the adoption of conservation practices, identify its “recipe” of success—the combination of the most important elements of the network according to its member farmers, and discuss issues of how the network should navigate current and future challenges. Farmers told us that PFI generates and shares information, provides a supportive community, acts as a long-distance coffee shop for alternative-minded farmers, and serves as a catalyst for change in the region. The most important aspects of PFI that farmers said supported them in adopting conservation practices were its diverse membership, autonomous functioning, culture of openness, and non-ideological nature. Moving forward, the network faces questions regarding 1) whether to place its focus on corn and soybean farmers or spread its efforts across a diversity of types of farmers and 2) how to build trust and communication between farmers as they become more geographically distant due to increasing farm consolidation. An understanding of how the network functions can enable a deeper understanding of the role of peer-to-peer networks in driving transformative change in agricultural practices and how they can be shaped to create the most impact for farmers.","container-title":"Journal of Rural Studies","DOI":"10.1016/j.jrurstud.2023.103133","ISSN":"0743-0167","journalAbbreviation":"Journal of Rural Studies","page":"103133","source":"ScienceDirect","title":"Transforming the Corn Belt: A recipe for collaborative, farmer-driven research and diffusion of innovation","title-short":"Transforming the Corn Belt","volume":"103","author":[{"family":"Asprooth","given":"Lauren"},{"family":"Norton","given":"Maggie"},{"family":"Galt","given":"Ryan"}],"issued":{"date-parts":[["2023",10,1]]}}}],"schema":"https://github.com/citation-style-language/schema/raw/master/csl-citation.json"} </w:delInstrText>
        </w:r>
        <w:r w:rsidR="00E94408" w:rsidDel="0000621C">
          <w:rPr>
            <w:lang w:val="en-US"/>
          </w:rPr>
          <w:fldChar w:fldCharType="separate"/>
        </w:r>
        <w:r w:rsidR="00E94408" w:rsidRPr="00E94408" w:rsidDel="0000621C">
          <w:rPr>
            <w:vertAlign w:val="superscript"/>
            <w:lang w:val="en-US"/>
            <w:rPrChange w:id="197" w:author="Virginia Anne Nichols" w:date="2025-05-14T11:00:00Z" w16du:dateUtc="2025-05-14T09:00:00Z">
              <w:rPr>
                <w:vertAlign w:val="superscript"/>
              </w:rPr>
            </w:rPrChange>
          </w:rPr>
          <w:delText>85,86</w:delText>
        </w:r>
        <w:r w:rsidR="00E94408" w:rsidDel="0000621C">
          <w:rPr>
            <w:lang w:val="en-US"/>
          </w:rPr>
          <w:fldChar w:fldCharType="end"/>
        </w:r>
      </w:del>
      <w:moveFromRangeStart w:id="198" w:author="Virginia Anne Nichols" w:date="2025-05-15T09:42:00Z" w:name="move198113001"/>
      <w:moveFrom w:id="199" w:author="Virginia Anne Nichols" w:date="2025-05-15T09:42:00Z" w16du:dateUtc="2025-05-15T07:42:00Z">
        <w:r w:rsidR="007E6D0D" w:rsidRPr="00A427BC" w:rsidDel="000D1D8D">
          <w:rPr>
            <w:lang w:val="en-US"/>
          </w:rPr>
          <w:t xml:space="preserve">It follows that </w:t>
        </w:r>
        <w:r w:rsidR="00CC1B30" w:rsidRPr="00A427BC" w:rsidDel="000D1D8D">
          <w:rPr>
            <w:lang w:val="en-US"/>
          </w:rPr>
          <w:t xml:space="preserve">supporting </w:t>
        </w:r>
        <w:r w:rsidR="007E6D0D" w:rsidRPr="00A427BC" w:rsidDel="000D1D8D">
          <w:rPr>
            <w:lang w:val="en-US"/>
          </w:rPr>
          <w:t xml:space="preserve">diversity in </w:t>
        </w:r>
        <w:r w:rsidR="007E6D0D" w:rsidRPr="00A427BC" w:rsidDel="000D1D8D">
          <w:rPr>
            <w:lang w:val="en-US"/>
          </w:rPr>
          <w:lastRenderedPageBreak/>
          <w:t>agricultural scientists is a necessary corollary</w:t>
        </w:r>
        <w:r w:rsidR="00CC1B30" w:rsidRPr="00A427BC" w:rsidDel="000D1D8D">
          <w:rPr>
            <w:lang w:val="en-US"/>
          </w:rPr>
          <w:fldChar w:fldCharType="begin"/>
        </w:r>
        <w:r w:rsidR="00E94408" w:rsidDel="000D1D8D">
          <w:rPr>
            <w:lang w:val="en-US"/>
          </w:rPr>
          <w:instrText xml:space="preserve"> ADDIN ZOTERO_ITEM CSL_CITATION {"citationID":"vd5aSXqt","properties":{"formattedCitation":"\\super 87\\nosupersub{}","plainCitation":"87","noteIndex":0},"citationItems":[{"id":1243,"uris":["http://zotero.org/users/3599437/items/8UWFNW5W"],"itemData":{"id":1243,"type":"article-journal","abstract":"As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r w:rsidR="00CC1B30" w:rsidRPr="00A427BC" w:rsidDel="000D1D8D">
          <w:rPr>
            <w:lang w:val="en-US"/>
          </w:rPr>
          <w:fldChar w:fldCharType="separate"/>
        </w:r>
        <w:r w:rsidR="00E94408" w:rsidRPr="00E94408" w:rsidDel="000D1D8D">
          <w:rPr>
            <w:vertAlign w:val="superscript"/>
            <w:lang w:val="en-US"/>
            <w:rPrChange w:id="200" w:author="Virginia Anne Nichols" w:date="2025-05-14T11:00:00Z" w16du:dateUtc="2025-05-14T09:00:00Z">
              <w:rPr>
                <w:vertAlign w:val="superscript"/>
              </w:rPr>
            </w:rPrChange>
          </w:rPr>
          <w:t>87</w:t>
        </w:r>
        <w:r w:rsidR="00CC1B30" w:rsidRPr="00A427BC" w:rsidDel="000D1D8D">
          <w:rPr>
            <w:lang w:val="en-US"/>
          </w:rPr>
          <w:fldChar w:fldCharType="end"/>
        </w:r>
        <w:r w:rsidR="007E6D0D" w:rsidRPr="00A427BC" w:rsidDel="000D1D8D">
          <w:rPr>
            <w:lang w:val="en-US"/>
          </w:rPr>
          <w:t xml:space="preserve">. </w:t>
        </w:r>
      </w:moveFrom>
      <w:moveFromRangeEnd w:id="198"/>
      <w:moveToRangeStart w:id="201" w:author="Virginia Anne Nichols" w:date="2025-05-15T09:42:00Z" w:name="move198113001"/>
      <w:moveTo w:id="202" w:author="Virginia Anne Nichols" w:date="2025-05-15T09:42:00Z" w16du:dateUtc="2025-05-15T07:42:00Z">
        <w:r w:rsidRPr="00A427BC">
          <w:rPr>
            <w:lang w:val="en-US"/>
          </w:rPr>
          <w:t xml:space="preserve">It follows that </w:t>
        </w:r>
        <w:del w:id="203" w:author="Virginia Anne Nichols" w:date="2025-05-15T09:53:00Z" w16du:dateUtc="2025-05-15T07:53:00Z">
          <w:r w:rsidRPr="00A427BC" w:rsidDel="00FB3510">
            <w:rPr>
              <w:lang w:val="en-US"/>
            </w:rPr>
            <w:delText xml:space="preserve">supporting </w:delText>
          </w:r>
        </w:del>
        <w:r w:rsidRPr="00A427BC">
          <w:rPr>
            <w:lang w:val="en-US"/>
          </w:rPr>
          <w:t>diversity in agricultural scientists is a necessary corollary</w:t>
        </w:r>
        <w:r w:rsidRPr="00A427BC">
          <w:rPr>
            <w:lang w:val="en-US"/>
          </w:rPr>
          <w:fldChar w:fldCharType="begin"/>
        </w:r>
      </w:moveTo>
      <w:r w:rsidR="00D87240">
        <w:rPr>
          <w:lang w:val="en-US"/>
        </w:rPr>
        <w:instrText xml:space="preserve"> ADDIN ZOTERO_ITEM CSL_CITATION {"citationID":"vd5aSXqt","properties":{"formattedCitation":"\\super 86\\nosupersub{}","plainCitation":"86","noteIndex":0},"citationItems":[{"id":1243,"uris":["http://zotero.org/users/3599437/items/8UWFNW5W"],"itemData":{"id":1243,"type":"article-journal","abstract":"As a result of identity prejudice, certain individuals are more vulnerable to conflict and violence when they are in the field. It is paramount that all fieldworkers be informed of the risks some colleagues may face, so that they can define best practice together: here we recommend strategies to minimize risk for all individuals conducting fieldwork.","container-title":"Nature Ecology &amp; Evolution","DOI":"10.1038/s41559-020-01328-5","ISSN":"2397-334X","issue":"1","journalAbbreviation":"Nat Ecol Evol","language":"en","license":"2020 The Author(s), under exclusive licence to Springer Nature Limited","note":"publisher: Nature Publishing Group","page":"5-9","source":"www.nature.com","title":"Safe fieldwork strategies for at-risk individuals, their supervisors and institutions","volume":"5","author":[{"family":"Demery","given":"Amelia-Juliette Claire"},{"family":"Pipkin","given":"Monique Avery"}],"issued":{"date-parts":[["2021",1]]}}}],"schema":"https://github.com/citation-style-language/schema/raw/master/csl-citation.json"} </w:instrText>
      </w:r>
      <w:moveTo w:id="204" w:author="Virginia Anne Nichols" w:date="2025-05-15T09:42:00Z" w16du:dateUtc="2025-05-15T07:42:00Z">
        <w:r w:rsidRPr="00A427BC">
          <w:rPr>
            <w:lang w:val="en-US"/>
          </w:rPr>
          <w:fldChar w:fldCharType="separate"/>
        </w:r>
      </w:moveTo>
      <w:r w:rsidR="00D87240" w:rsidRPr="00D87240">
        <w:rPr>
          <w:vertAlign w:val="superscript"/>
          <w:lang w:val="en-US"/>
          <w:rPrChange w:id="205" w:author="Virginia Anne Nichols" w:date="2025-06-02T12:10:00Z" w16du:dateUtc="2025-06-02T10:10:00Z">
            <w:rPr>
              <w:vertAlign w:val="superscript"/>
            </w:rPr>
          </w:rPrChange>
        </w:rPr>
        <w:t>86</w:t>
      </w:r>
      <w:moveTo w:id="206" w:author="Virginia Anne Nichols" w:date="2025-05-15T09:42:00Z" w16du:dateUtc="2025-05-15T07:42:00Z">
        <w:r w:rsidRPr="00A427BC">
          <w:rPr>
            <w:lang w:val="en-US"/>
          </w:rPr>
          <w:fldChar w:fldCharType="end"/>
        </w:r>
        <w:r w:rsidRPr="00A427BC">
          <w:rPr>
            <w:lang w:val="en-US"/>
          </w:rPr>
          <w:t>.</w:t>
        </w:r>
      </w:moveTo>
    </w:p>
    <w:moveToRangeEnd w:id="201"/>
    <w:p w14:paraId="7226B718" w14:textId="0027DD3A" w:rsidR="00757B8D" w:rsidRPr="00A427BC" w:rsidRDefault="00757B8D" w:rsidP="00757B8D">
      <w:pPr>
        <w:rPr>
          <w:lang w:val="en-US"/>
        </w:rPr>
      </w:pPr>
    </w:p>
    <w:p w14:paraId="6EB0E75D" w14:textId="77777777" w:rsidR="00757B8D" w:rsidRPr="00A427BC" w:rsidRDefault="00757B8D" w:rsidP="00757B8D">
      <w:pPr>
        <w:rPr>
          <w:lang w:val="en-US"/>
        </w:rPr>
      </w:pPr>
    </w:p>
    <w:p w14:paraId="258909FC" w14:textId="2DF2312B" w:rsidR="008A169F" w:rsidRPr="00A427BC" w:rsidRDefault="008A169F" w:rsidP="00810A3C">
      <w:pPr>
        <w:pStyle w:val="Heading1"/>
        <w:numPr>
          <w:ilvl w:val="0"/>
          <w:numId w:val="15"/>
        </w:numPr>
        <w:rPr>
          <w:color w:val="auto"/>
          <w:lang w:val="en-US"/>
        </w:rPr>
      </w:pPr>
      <w:r w:rsidRPr="00A427BC">
        <w:rPr>
          <w:color w:val="auto"/>
          <w:lang w:val="en-US"/>
        </w:rPr>
        <w:t>Conclusions</w:t>
      </w:r>
    </w:p>
    <w:p w14:paraId="4D090398" w14:textId="17C4A4FE" w:rsidR="00191CB0" w:rsidRPr="00A427BC" w:rsidRDefault="0075535E" w:rsidP="005F5EB1">
      <w:pPr>
        <w:rPr>
          <w:lang w:val="en-US"/>
        </w:rPr>
      </w:pPr>
      <w:del w:id="207" w:author="Virginia Anne Nichols" w:date="2025-05-14T10:44:00Z" w16du:dateUtc="2025-05-14T08:44:00Z">
        <w:r w:rsidRPr="00A427BC" w:rsidDel="00BA3457">
          <w:rPr>
            <w:shd w:val="clear" w:color="auto" w:fill="FFFFFF"/>
            <w:lang w:val="en-US"/>
          </w:rPr>
          <w:delText xml:space="preserve">For agricultural researchers, engaging with </w:delText>
        </w:r>
        <w:r w:rsidRPr="00A427BC" w:rsidDel="00BA3457">
          <w:rPr>
            <w:lang w:val="en-US"/>
          </w:rPr>
          <w:delText xml:space="preserve">Data Feminism need not be overwhelming nor demand world changing activities; it simply asks that one reflect on power disparities and values embedded in their research. </w:delText>
        </w:r>
      </w:del>
      <w:del w:id="208" w:author="Virginia Anne Nichols" w:date="2025-05-15T12:40:00Z" w16du:dateUtc="2025-05-15T10:40:00Z">
        <w:r w:rsidR="00810A3C" w:rsidRPr="00A427BC" w:rsidDel="005F5EB1">
          <w:rPr>
            <w:lang w:val="en-US"/>
          </w:rPr>
          <w:delText xml:space="preserve">Agricultural scientists who </w:delText>
        </w:r>
        <w:r w:rsidR="008A169F" w:rsidRPr="00A427BC" w:rsidDel="005F5EB1">
          <w:rPr>
            <w:lang w:val="en-US"/>
          </w:rPr>
          <w:delText>examin</w:delText>
        </w:r>
        <w:r w:rsidR="00810A3C" w:rsidRPr="00A427BC" w:rsidDel="005F5EB1">
          <w:rPr>
            <w:lang w:val="en-US"/>
          </w:rPr>
          <w:delText>e</w:delText>
        </w:r>
        <w:r w:rsidR="004B79B8" w:rsidRPr="00A427BC" w:rsidDel="005F5EB1">
          <w:rPr>
            <w:lang w:val="en-US"/>
          </w:rPr>
          <w:delText xml:space="preserve">, </w:delText>
        </w:r>
        <w:r w:rsidR="008A169F" w:rsidRPr="00A427BC" w:rsidDel="005F5EB1">
          <w:rPr>
            <w:lang w:val="en-US"/>
          </w:rPr>
          <w:delText>challeng</w:delText>
        </w:r>
        <w:r w:rsidR="00810A3C" w:rsidRPr="00A427BC" w:rsidDel="005F5EB1">
          <w:rPr>
            <w:lang w:val="en-US"/>
          </w:rPr>
          <w:delText>e</w:delText>
        </w:r>
        <w:r w:rsidR="004B79B8" w:rsidRPr="00A427BC" w:rsidDel="005F5EB1">
          <w:rPr>
            <w:lang w:val="en-US"/>
          </w:rPr>
          <w:delText xml:space="preserve">, and </w:delText>
        </w:r>
        <w:r w:rsidRPr="00A427BC" w:rsidDel="005F5EB1">
          <w:rPr>
            <w:lang w:val="en-US"/>
          </w:rPr>
          <w:delText xml:space="preserve">work to </w:delText>
        </w:r>
        <w:r w:rsidR="004B79B8" w:rsidRPr="00A427BC" w:rsidDel="005F5EB1">
          <w:rPr>
            <w:lang w:val="en-US"/>
          </w:rPr>
          <w:delText>redistribut</w:delText>
        </w:r>
        <w:r w:rsidR="00810A3C" w:rsidRPr="00A427BC" w:rsidDel="005F5EB1">
          <w:rPr>
            <w:lang w:val="en-US"/>
          </w:rPr>
          <w:delText>e</w:delText>
        </w:r>
        <w:r w:rsidR="008A169F" w:rsidRPr="00A427BC" w:rsidDel="005F5EB1">
          <w:rPr>
            <w:lang w:val="en-US"/>
          </w:rPr>
          <w:delText xml:space="preserve"> power</w:delText>
        </w:r>
        <w:r w:rsidR="00810A3C" w:rsidRPr="00A427BC" w:rsidDel="005F5EB1">
          <w:rPr>
            <w:lang w:val="en-US"/>
          </w:rPr>
          <w:delText xml:space="preserve"> can uniquely contribute to </w:delText>
        </w:r>
        <w:r w:rsidR="00B32D51" w:rsidRPr="00A427BC" w:rsidDel="005F5EB1">
          <w:rPr>
            <w:lang w:val="en-US"/>
          </w:rPr>
          <w:delText>ongoing work towards agricultural (and social) equity</w:delText>
        </w:r>
        <w:r w:rsidR="00810A3C" w:rsidRPr="00A427BC" w:rsidDel="005F5EB1">
          <w:rPr>
            <w:lang w:val="en-US"/>
          </w:rPr>
          <w:delText xml:space="preserve"> and may </w:delText>
        </w:r>
        <w:r w:rsidR="00B32D51" w:rsidRPr="00A427BC" w:rsidDel="005F5EB1">
          <w:rPr>
            <w:lang w:val="en-US"/>
          </w:rPr>
          <w:delText xml:space="preserve">concomitantly </w:delText>
        </w:r>
        <w:r w:rsidR="00555E31" w:rsidRPr="00A427BC" w:rsidDel="005F5EB1">
          <w:rPr>
            <w:lang w:val="en-US"/>
          </w:rPr>
          <w:delText>experience</w:delText>
        </w:r>
        <w:r w:rsidR="00810A3C" w:rsidRPr="00A427BC" w:rsidDel="005F5EB1">
          <w:rPr>
            <w:lang w:val="en-US"/>
          </w:rPr>
          <w:delText xml:space="preserve"> positive impacts on </w:delText>
        </w:r>
        <w:r w:rsidR="00124EC3" w:rsidRPr="00A427BC" w:rsidDel="005F5EB1">
          <w:rPr>
            <w:shd w:val="clear" w:color="auto" w:fill="FFFFFF"/>
            <w:lang w:val="en-US"/>
          </w:rPr>
          <w:delText>research creativity</w:delText>
        </w:r>
        <w:r w:rsidR="00810A3C" w:rsidRPr="00A427BC" w:rsidDel="005F5EB1">
          <w:rPr>
            <w:shd w:val="clear" w:color="auto" w:fill="FFFFFF"/>
            <w:lang w:val="en-US"/>
          </w:rPr>
          <w:delText xml:space="preserve"> and </w:delText>
        </w:r>
        <w:r w:rsidR="00124EC3" w:rsidRPr="00A427BC" w:rsidDel="005F5EB1">
          <w:rPr>
            <w:shd w:val="clear" w:color="auto" w:fill="FFFFFF"/>
            <w:lang w:val="en-US"/>
          </w:rPr>
          <w:delText>stakeholder participation</w:delText>
        </w:r>
        <w:r w:rsidR="00810A3C" w:rsidRPr="00A427BC" w:rsidDel="005F5EB1">
          <w:rPr>
            <w:shd w:val="clear" w:color="auto" w:fill="FFFFFF"/>
            <w:lang w:val="en-US"/>
          </w:rPr>
          <w:delText xml:space="preserve">. </w:delText>
        </w:r>
      </w:del>
      <w:moveFromRangeStart w:id="209" w:author="Virginia Anne Nichols" w:date="2025-05-15T12:36:00Z" w:name="move198205024"/>
      <w:moveFrom w:id="210" w:author="Virginia Anne Nichols" w:date="2025-05-15T12:36:00Z" w16du:dateUtc="2025-05-15T10:36:00Z">
        <w:r w:rsidRPr="00A427BC" w:rsidDel="005F5EB1">
          <w:rPr>
            <w:shd w:val="clear" w:color="auto" w:fill="FFFFFF"/>
            <w:lang w:val="en-US"/>
          </w:rPr>
          <w:t>Furthermore, a</w:t>
        </w:r>
        <w:r w:rsidR="00810A3C" w:rsidRPr="00A427BC" w:rsidDel="005F5EB1">
          <w:rPr>
            <w:shd w:val="clear" w:color="auto" w:fill="FFFFFF"/>
            <w:lang w:val="en-US"/>
          </w:rPr>
          <w:t>gricultural scientists who build self-awareness of their</w:t>
        </w:r>
        <w:r w:rsidR="00B32D51" w:rsidRPr="00A427BC" w:rsidDel="005F5EB1">
          <w:rPr>
            <w:shd w:val="clear" w:color="auto" w:fill="FFFFFF"/>
            <w:lang w:val="en-US"/>
          </w:rPr>
          <w:t xml:space="preserve"> socialized</w:t>
        </w:r>
        <w:r w:rsidR="00810A3C" w:rsidRPr="00A427BC" w:rsidDel="005F5EB1">
          <w:rPr>
            <w:shd w:val="clear" w:color="auto" w:fill="FFFFFF"/>
            <w:lang w:val="en-US"/>
          </w:rPr>
          <w:t xml:space="preserve"> values and how those inform their perceived problems and solutions</w:t>
        </w:r>
        <w:r w:rsidR="004B1395" w:rsidRPr="00A427BC" w:rsidDel="005F5EB1">
          <w:rPr>
            <w:shd w:val="clear" w:color="auto" w:fill="FFFFFF"/>
            <w:lang w:val="en-US"/>
          </w:rPr>
          <w:t xml:space="preserve"> in agriculture</w:t>
        </w:r>
        <w:r w:rsidR="00810A3C" w:rsidRPr="00A427BC" w:rsidDel="005F5EB1">
          <w:rPr>
            <w:shd w:val="clear" w:color="auto" w:fill="FFFFFF"/>
            <w:lang w:val="en-US"/>
          </w:rPr>
          <w:t xml:space="preserve"> </w:t>
        </w:r>
        <w:r w:rsidR="004B1395" w:rsidRPr="00A427BC" w:rsidDel="005F5EB1">
          <w:rPr>
            <w:shd w:val="clear" w:color="auto" w:fill="FFFFFF"/>
            <w:lang w:val="en-US"/>
          </w:rPr>
          <w:t xml:space="preserve">are better equipped to </w:t>
        </w:r>
        <w:r w:rsidR="00810A3C" w:rsidRPr="00A427BC" w:rsidDel="005F5EB1">
          <w:rPr>
            <w:shd w:val="clear" w:color="auto" w:fill="FFFFFF"/>
            <w:lang w:val="en-US"/>
          </w:rPr>
          <w:t xml:space="preserve">recognize, incorporate, and solicit diverse framings, which promotes better outcomes for agricultural </w:t>
        </w:r>
        <w:r w:rsidRPr="00A427BC" w:rsidDel="005F5EB1">
          <w:rPr>
            <w:shd w:val="clear" w:color="auto" w:fill="FFFFFF"/>
            <w:lang w:val="en-US"/>
          </w:rPr>
          <w:t>research</w:t>
        </w:r>
        <w:r w:rsidR="00810A3C" w:rsidRPr="00A427BC" w:rsidDel="005F5EB1">
          <w:rPr>
            <w:shd w:val="clear" w:color="auto" w:fill="FFFFFF"/>
            <w:lang w:val="en-US"/>
          </w:rPr>
          <w:t xml:space="preserve"> overall. </w:t>
        </w:r>
      </w:moveFrom>
      <w:bookmarkStart w:id="211" w:name="_Hlk198205234"/>
      <w:moveFromRangeEnd w:id="209"/>
      <w:ins w:id="212" w:author="Virginia Anne Nichols" w:date="2025-05-14T10:44:00Z" w16du:dateUtc="2025-05-14T08:44:00Z">
        <w:r w:rsidR="00BA3457">
          <w:rPr>
            <w:shd w:val="clear" w:color="auto" w:fill="FFFFFF"/>
            <w:lang w:val="en-US"/>
          </w:rPr>
          <w:t>I</w:t>
        </w:r>
        <w:r w:rsidR="00BA3457">
          <w:rPr>
            <w:lang w:val="en-US"/>
          </w:rPr>
          <w:t xml:space="preserve">n this Perspective we </w:t>
        </w:r>
      </w:ins>
      <w:ins w:id="213" w:author="Virginia Anne Nichols" w:date="2025-05-15T12:36:00Z" w16du:dateUtc="2025-05-15T10:36:00Z">
        <w:r w:rsidR="005F5EB1">
          <w:rPr>
            <w:lang w:val="en-US"/>
          </w:rPr>
          <w:t>show how a</w:t>
        </w:r>
        <w:r w:rsidR="005F5EB1" w:rsidRPr="00A427BC">
          <w:rPr>
            <w:lang w:val="en-US"/>
          </w:rPr>
          <w:t xml:space="preserve">gricultural scientists who examine, challenge, and work to redistribute power can uniquely contribute to ongoing work towards agricultural (and social) equity and may concomitantly experience positive impacts on </w:t>
        </w:r>
        <w:r w:rsidR="005F5EB1" w:rsidRPr="00A427BC">
          <w:rPr>
            <w:shd w:val="clear" w:color="auto" w:fill="FFFFFF"/>
            <w:lang w:val="en-US"/>
          </w:rPr>
          <w:t>research creativity and stakeholder participation</w:t>
        </w:r>
        <w:r w:rsidR="005F5EB1">
          <w:rPr>
            <w:shd w:val="clear" w:color="auto" w:fill="FFFFFF"/>
            <w:lang w:val="en-US"/>
          </w:rPr>
          <w:t xml:space="preserve">. </w:t>
        </w:r>
      </w:ins>
      <w:ins w:id="214" w:author="Virginia Anne Nichols" w:date="2025-05-15T12:37:00Z" w16du:dateUtc="2025-05-15T10:37:00Z">
        <w:r w:rsidR="005F5EB1">
          <w:rPr>
            <w:shd w:val="clear" w:color="auto" w:fill="FFFFFF"/>
            <w:lang w:val="en-US"/>
          </w:rPr>
          <w:t xml:space="preserve">We also demonstrate how by valuing reciprocity researchers have engaged new participants in conservation activities, and </w:t>
        </w:r>
      </w:ins>
      <w:ins w:id="215" w:author="Virginia Anne Nichols" w:date="2025-05-15T12:38:00Z" w16du:dateUtc="2025-05-15T10:38:00Z">
        <w:r w:rsidR="005F5EB1">
          <w:rPr>
            <w:shd w:val="clear" w:color="auto" w:fill="FFFFFF"/>
            <w:lang w:val="en-US"/>
          </w:rPr>
          <w:t xml:space="preserve">that organizations that explicitly </w:t>
        </w:r>
      </w:ins>
      <w:ins w:id="216" w:author="Virginia Anne Nichols" w:date="2025-05-15T12:58:00Z" w16du:dateUtc="2025-05-15T10:58:00Z">
        <w:r w:rsidR="00826334">
          <w:rPr>
            <w:shd w:val="clear" w:color="auto" w:fill="FFFFFF"/>
            <w:lang w:val="en-US"/>
          </w:rPr>
          <w:t>embrace</w:t>
        </w:r>
      </w:ins>
      <w:ins w:id="217" w:author="Virginia Anne Nichols" w:date="2025-05-15T12:38:00Z" w16du:dateUtc="2025-05-15T10:38:00Z">
        <w:r w:rsidR="005F5EB1">
          <w:rPr>
            <w:shd w:val="clear" w:color="auto" w:fill="FFFFFF"/>
            <w:lang w:val="en-US"/>
          </w:rPr>
          <w:t xml:space="preserve"> diversity in perspectives </w:t>
        </w:r>
      </w:ins>
      <w:ins w:id="218" w:author="Virginia Anne Nichols" w:date="2025-05-15T12:58:00Z" w16du:dateUtc="2025-05-15T10:58:00Z">
        <w:r w:rsidR="00826334">
          <w:rPr>
            <w:shd w:val="clear" w:color="auto" w:fill="FFFFFF"/>
            <w:lang w:val="en-US"/>
          </w:rPr>
          <w:t xml:space="preserve">and values </w:t>
        </w:r>
      </w:ins>
      <w:ins w:id="219" w:author="Virginia Anne Nichols" w:date="2025-05-15T12:39:00Z" w16du:dateUtc="2025-05-15T10:39:00Z">
        <w:r w:rsidR="005F5EB1">
          <w:rPr>
            <w:shd w:val="clear" w:color="auto" w:fill="FFFFFF"/>
            <w:lang w:val="en-US"/>
          </w:rPr>
          <w:t xml:space="preserve">may be perceived as more trustworthy sources of information. </w:t>
        </w:r>
      </w:ins>
      <w:moveToRangeStart w:id="220" w:author="Virginia Anne Nichols" w:date="2025-05-15T12:36:00Z" w:name="move198205024"/>
      <w:moveTo w:id="221" w:author="Virginia Anne Nichols" w:date="2025-05-15T12:36:00Z" w16du:dateUtc="2025-05-15T10:36:00Z">
        <w:del w:id="222" w:author="Virginia Anne Nichols" w:date="2025-05-15T12:39:00Z" w16du:dateUtc="2025-05-15T10:39:00Z">
          <w:r w:rsidR="005F5EB1" w:rsidRPr="00A427BC" w:rsidDel="005F5EB1">
            <w:rPr>
              <w:shd w:val="clear" w:color="auto" w:fill="FFFFFF"/>
              <w:lang w:val="en-US"/>
            </w:rPr>
            <w:delText>Furthermore, agricultural scientists who build self-awareness of their socialized values and how those inform their perceived problems and solutions in agriculture are better equipped to recognize, incorporate, and solicit diverse framings, which promotes better outcomes for agricultural research overall.</w:delText>
          </w:r>
        </w:del>
      </w:moveTo>
      <w:moveToRangeEnd w:id="220"/>
      <w:ins w:id="223" w:author="Virginia Anne Nichols" w:date="2025-05-15T12:39:00Z" w16du:dateUtc="2025-05-15T10:39:00Z">
        <w:r w:rsidR="005F5EB1">
          <w:rPr>
            <w:shd w:val="clear" w:color="auto" w:fill="FFFFFF"/>
            <w:lang w:val="en-US"/>
          </w:rPr>
          <w:t xml:space="preserve"> </w:t>
        </w:r>
      </w:ins>
      <w:ins w:id="224" w:author="Virginia Anne Nichols" w:date="2025-05-14T10:44:00Z" w16du:dateUtc="2025-05-14T08:44:00Z">
        <w:r w:rsidR="00BA3457" w:rsidRPr="00A427BC">
          <w:rPr>
            <w:shd w:val="clear" w:color="auto" w:fill="FFFFFF"/>
            <w:lang w:val="en-US"/>
          </w:rPr>
          <w:t xml:space="preserve">For agricultural researchers, engaging with </w:t>
        </w:r>
        <w:r w:rsidR="00BA3457" w:rsidRPr="00A427BC">
          <w:rPr>
            <w:lang w:val="en-US"/>
          </w:rPr>
          <w:t xml:space="preserve">Data Feminism need not be overwhelming nor demand world changing activities; it simply asks that one reflect on power disparities and values embedded in their research. </w:t>
        </w:r>
      </w:ins>
      <w:r w:rsidR="00810A3C" w:rsidRPr="00A427BC">
        <w:rPr>
          <w:lang w:val="en-US"/>
        </w:rPr>
        <w:t xml:space="preserve">We hope this </w:t>
      </w:r>
      <w:r w:rsidR="001357A2" w:rsidRPr="00A427BC">
        <w:rPr>
          <w:lang w:val="en-US"/>
        </w:rPr>
        <w:t>p</w:t>
      </w:r>
      <w:r w:rsidR="00810A3C" w:rsidRPr="00A427BC">
        <w:rPr>
          <w:lang w:val="en-US"/>
        </w:rPr>
        <w:t>erspective demonstrates both the worthiness and feasibility of such pursuits.</w:t>
      </w:r>
    </w:p>
    <w:bookmarkEnd w:id="211"/>
    <w:p w14:paraId="60CFB675" w14:textId="77777777" w:rsidR="00E5368A" w:rsidRPr="00A427BC" w:rsidRDefault="00E5368A" w:rsidP="00E5368A">
      <w:pPr>
        <w:pStyle w:val="Heading1"/>
        <w:rPr>
          <w:color w:val="auto"/>
          <w:lang w:val="en-US"/>
        </w:rPr>
      </w:pPr>
      <w:r w:rsidRPr="00A427BC">
        <w:rPr>
          <w:color w:val="auto"/>
          <w:lang w:val="en-US"/>
        </w:rPr>
        <w:t>Author contributions statement</w:t>
      </w:r>
    </w:p>
    <w:p w14:paraId="1B9798D9" w14:textId="4556FE1B" w:rsidR="00E5368A" w:rsidRPr="00A427BC" w:rsidRDefault="00E5368A" w:rsidP="00E5368A">
      <w:pPr>
        <w:rPr>
          <w:lang w:val="en-US"/>
        </w:rPr>
      </w:pPr>
      <w:bookmarkStart w:id="225" w:name="_Hlk181618527"/>
      <w:r w:rsidRPr="00A427BC">
        <w:rPr>
          <w:lang w:val="en-US"/>
        </w:rPr>
        <w:t xml:space="preserve">VN </w:t>
      </w:r>
      <w:r w:rsidR="006B2D13" w:rsidRPr="00A427BC">
        <w:rPr>
          <w:lang w:val="en-US"/>
        </w:rPr>
        <w:t>conceived</w:t>
      </w:r>
      <w:r w:rsidRPr="00A427BC">
        <w:rPr>
          <w:lang w:val="en-US"/>
        </w:rPr>
        <w:t xml:space="preserve"> and wrote the first draft of the manuscript</w:t>
      </w:r>
      <w:r w:rsidR="002C5AFA">
        <w:rPr>
          <w:lang w:val="en-US"/>
        </w:rPr>
        <w:t>;</w:t>
      </w:r>
      <w:r w:rsidRPr="00A427BC">
        <w:rPr>
          <w:lang w:val="en-US"/>
        </w:rPr>
        <w:t xml:space="preserve"> AC and SG were major contributors in writing the manuscript</w:t>
      </w:r>
      <w:r w:rsidR="002C5AFA">
        <w:rPr>
          <w:lang w:val="en-US"/>
        </w:rPr>
        <w:t>;</w:t>
      </w:r>
      <w:r w:rsidRPr="00A427BC">
        <w:rPr>
          <w:lang w:val="en-US"/>
        </w:rPr>
        <w:t xml:space="preserve"> </w:t>
      </w:r>
      <w:r w:rsidR="002C5AFA" w:rsidRPr="002C5AFA">
        <w:rPr>
          <w:lang w:val="en-US"/>
        </w:rPr>
        <w:t>VN, AC, SG, AB, and DW</w:t>
      </w:r>
      <w:r w:rsidRPr="00A427BC">
        <w:rPr>
          <w:lang w:val="en-US"/>
        </w:rPr>
        <w:t xml:space="preserve"> contributed to editing and approved the final manuscript. </w:t>
      </w:r>
    </w:p>
    <w:bookmarkEnd w:id="225"/>
    <w:p w14:paraId="21CF85BD" w14:textId="77777777" w:rsidR="00E5368A" w:rsidRPr="00A427BC" w:rsidRDefault="00E5368A" w:rsidP="00E5368A">
      <w:pPr>
        <w:pStyle w:val="Heading1"/>
        <w:rPr>
          <w:color w:val="auto"/>
          <w:lang w:val="en-US"/>
        </w:rPr>
      </w:pPr>
      <w:r w:rsidRPr="00A427BC">
        <w:rPr>
          <w:color w:val="auto"/>
          <w:lang w:val="en-US"/>
        </w:rPr>
        <w:t>Acknowledgements</w:t>
      </w:r>
    </w:p>
    <w:p w14:paraId="1CF02FDC" w14:textId="09914291" w:rsidR="009726FD" w:rsidRPr="00A427BC" w:rsidRDefault="00E61851" w:rsidP="009726FD">
      <w:pPr>
        <w:rPr>
          <w:lang w:val="en-US"/>
        </w:rPr>
      </w:pPr>
      <w:ins w:id="226" w:author="Virginia Anne Nichols" w:date="2025-06-02T12:16:00Z" w16du:dateUtc="2025-06-02T10:16:00Z">
        <w:r w:rsidRPr="00505A55">
          <w:rPr>
            <w:color w:val="EE0000"/>
            <w:lang w:val="en-US"/>
          </w:rPr>
          <w:t xml:space="preserve">This study received no external funding and was prepared as an invited contribution to </w:t>
        </w:r>
        <w:r w:rsidRPr="00505A55">
          <w:rPr>
            <w:i/>
            <w:iCs/>
            <w:color w:val="EE0000"/>
            <w:lang w:val="en-US"/>
          </w:rPr>
          <w:t>npj Sustainable Agriculture</w:t>
        </w:r>
        <w:r w:rsidRPr="00505A55">
          <w:rPr>
            <w:lang w:val="en-US"/>
          </w:rPr>
          <w:t>.</w:t>
        </w:r>
        <w:r>
          <w:rPr>
            <w:lang w:val="en-US"/>
          </w:rPr>
          <w:t xml:space="preserve"> </w:t>
        </w:r>
      </w:ins>
      <w:del w:id="227" w:author="Virginia Anne Nichols" w:date="2025-06-02T12:16:00Z" w16du:dateUtc="2025-06-02T10:16:00Z">
        <w:r w:rsidR="00E5368A" w:rsidRPr="00A427BC" w:rsidDel="00E61851">
          <w:rPr>
            <w:lang w:val="en-US"/>
          </w:rPr>
          <w:delText>This study received no funding.</w:delText>
        </w:r>
        <w:r w:rsidR="009726FD" w:rsidDel="00E61851">
          <w:rPr>
            <w:lang w:val="en-US"/>
          </w:rPr>
          <w:delText xml:space="preserve"> </w:delText>
        </w:r>
      </w:del>
      <w:r w:rsidR="009726FD">
        <w:rPr>
          <w:lang w:val="en-US"/>
        </w:rPr>
        <w:t>Figure 1 was created using the Academic plan of BioRender.com</w:t>
      </w:r>
      <w:r w:rsidR="00E5368A" w:rsidRPr="00A427BC">
        <w:rPr>
          <w:lang w:val="en-US"/>
        </w:rPr>
        <w:t xml:space="preserve"> </w:t>
      </w:r>
      <w:bookmarkStart w:id="228" w:name="_Hlk181618138"/>
      <w:r w:rsidR="009726FD" w:rsidRPr="00CC647C">
        <w:rPr>
          <w:i/>
          <w:iCs/>
          <w:lang w:val="en-US"/>
        </w:rPr>
        <w:t>Nichols, V. (2024) https://BioRender.com/m69i249</w:t>
      </w:r>
      <w:bookmarkEnd w:id="228"/>
    </w:p>
    <w:p w14:paraId="314A7363" w14:textId="4568CBA9" w:rsidR="00E5368A" w:rsidRPr="00A427BC" w:rsidRDefault="00E5368A" w:rsidP="00E5368A">
      <w:pPr>
        <w:rPr>
          <w:lang w:val="en-US"/>
        </w:rPr>
      </w:pPr>
    </w:p>
    <w:p w14:paraId="10395AA2" w14:textId="77777777" w:rsidR="00E5368A" w:rsidRPr="00A427BC" w:rsidRDefault="00E5368A" w:rsidP="00E5368A">
      <w:pPr>
        <w:pStyle w:val="Heading1"/>
        <w:rPr>
          <w:color w:val="auto"/>
          <w:lang w:val="en-US"/>
        </w:rPr>
      </w:pPr>
      <w:r w:rsidRPr="00A427BC">
        <w:rPr>
          <w:color w:val="auto"/>
          <w:lang w:val="en-US"/>
        </w:rPr>
        <w:t>Competing Interests</w:t>
      </w:r>
    </w:p>
    <w:p w14:paraId="0356BF23" w14:textId="77777777" w:rsidR="00E5368A" w:rsidRPr="00A427BC" w:rsidRDefault="00E5368A" w:rsidP="00E5368A">
      <w:pPr>
        <w:rPr>
          <w:lang w:val="en-US"/>
        </w:rPr>
      </w:pPr>
      <w:r w:rsidRPr="00A427BC">
        <w:rPr>
          <w:lang w:val="en-US"/>
        </w:rPr>
        <w:t>All authors declare no financial or non-financial competing interests</w:t>
      </w:r>
    </w:p>
    <w:p w14:paraId="31EF63BA" w14:textId="77777777" w:rsidR="00E5368A" w:rsidRPr="00A427BC" w:rsidRDefault="00E5368A" w:rsidP="00E5368A">
      <w:pPr>
        <w:pStyle w:val="Heading1"/>
        <w:rPr>
          <w:color w:val="auto"/>
          <w:lang w:val="en-US"/>
        </w:rPr>
      </w:pPr>
      <w:r w:rsidRPr="00A427BC">
        <w:rPr>
          <w:color w:val="auto"/>
          <w:lang w:val="en-US"/>
        </w:rPr>
        <w:lastRenderedPageBreak/>
        <w:t>Data Availability</w:t>
      </w:r>
    </w:p>
    <w:p w14:paraId="47D1B162" w14:textId="77777777" w:rsidR="00E5368A" w:rsidRPr="00A427BC" w:rsidRDefault="00E5368A" w:rsidP="00E5368A">
      <w:pPr>
        <w:rPr>
          <w:lang w:val="en-US"/>
        </w:rPr>
      </w:pPr>
      <w:r w:rsidRPr="00A427BC">
        <w:rPr>
          <w:lang w:val="en-US"/>
        </w:rPr>
        <w:t xml:space="preserve">Data sharing is not applicable to this article as no datasets were generated or </w:t>
      </w:r>
      <w:proofErr w:type="spellStart"/>
      <w:r w:rsidRPr="00A427BC">
        <w:rPr>
          <w:lang w:val="en-US"/>
        </w:rPr>
        <w:t>analysed</w:t>
      </w:r>
      <w:proofErr w:type="spellEnd"/>
      <w:r w:rsidRPr="00A427BC">
        <w:rPr>
          <w:lang w:val="en-US"/>
        </w:rPr>
        <w:t xml:space="preserve"> during the current study. </w:t>
      </w:r>
    </w:p>
    <w:p w14:paraId="32E7FFCA" w14:textId="77777777" w:rsidR="00E5368A" w:rsidRPr="00A427BC" w:rsidRDefault="00E5368A" w:rsidP="006735A7">
      <w:pPr>
        <w:rPr>
          <w:lang w:val="en-US"/>
        </w:rPr>
      </w:pPr>
    </w:p>
    <w:p w14:paraId="578C88D7" w14:textId="456A8FF9" w:rsidR="00B46472" w:rsidRPr="00A427BC" w:rsidRDefault="0030076E" w:rsidP="00B46472">
      <w:pPr>
        <w:pStyle w:val="Heading1"/>
        <w:rPr>
          <w:color w:val="auto"/>
          <w:lang w:val="en-US"/>
        </w:rPr>
      </w:pPr>
      <w:r w:rsidRPr="00A427BC">
        <w:rPr>
          <w:color w:val="auto"/>
          <w:lang w:val="en-US"/>
        </w:rPr>
        <w:t>Bibliography</w:t>
      </w:r>
    </w:p>
    <w:p w14:paraId="724D833F" w14:textId="77777777" w:rsidR="00270BED" w:rsidRPr="00A427BC" w:rsidRDefault="00270BED" w:rsidP="008A169F">
      <w:pPr>
        <w:rPr>
          <w:lang w:val="en-US"/>
        </w:rPr>
      </w:pPr>
    </w:p>
    <w:p w14:paraId="7882F062" w14:textId="77777777" w:rsidR="00D87240" w:rsidRPr="00D87240" w:rsidRDefault="0030076E" w:rsidP="00D87240">
      <w:pPr>
        <w:pStyle w:val="Bibliography"/>
        <w:rPr>
          <w:lang w:val="en-US"/>
          <w:rPrChange w:id="229" w:author="Virginia Anne Nichols" w:date="2025-06-02T12:10:00Z" w16du:dateUtc="2025-06-02T10:10:00Z">
            <w:rPr/>
          </w:rPrChange>
        </w:rPr>
      </w:pPr>
      <w:r w:rsidRPr="00A427BC">
        <w:rPr>
          <w:lang w:val="en-US"/>
        </w:rPr>
        <w:fldChar w:fldCharType="begin"/>
      </w:r>
      <w:r w:rsidR="00FB3510">
        <w:rPr>
          <w:lang w:val="en-US"/>
        </w:rPr>
        <w:instrText xml:space="preserve"> ADDIN ZOTERO_BIBL {"uncited":[],"omitted":[],"custom":[]} CSL_BIBLIOGRAPHY </w:instrText>
      </w:r>
      <w:r w:rsidRPr="00A427BC">
        <w:rPr>
          <w:lang w:val="en-US"/>
        </w:rPr>
        <w:fldChar w:fldCharType="separate"/>
      </w:r>
      <w:r w:rsidR="00D87240" w:rsidRPr="00D87240">
        <w:rPr>
          <w:lang w:val="en-US"/>
          <w:rPrChange w:id="230" w:author="Virginia Anne Nichols" w:date="2025-06-02T12:10:00Z" w16du:dateUtc="2025-06-02T10:10:00Z">
            <w:rPr/>
          </w:rPrChange>
        </w:rPr>
        <w:t>1.</w:t>
      </w:r>
      <w:r w:rsidR="00D87240" w:rsidRPr="00D87240">
        <w:rPr>
          <w:lang w:val="en-US"/>
          <w:rPrChange w:id="231" w:author="Virginia Anne Nichols" w:date="2025-06-02T12:10:00Z" w16du:dateUtc="2025-06-02T10:10:00Z">
            <w:rPr/>
          </w:rPrChange>
        </w:rPr>
        <w:tab/>
        <w:t xml:space="preserve">Isett, C. &amp; Miller, S. </w:t>
      </w:r>
      <w:r w:rsidR="00D87240" w:rsidRPr="00D87240">
        <w:rPr>
          <w:i/>
          <w:iCs/>
          <w:lang w:val="en-US"/>
          <w:rPrChange w:id="232" w:author="Virginia Anne Nichols" w:date="2025-06-02T12:10:00Z" w16du:dateUtc="2025-06-02T10:10:00Z">
            <w:rPr>
              <w:i/>
              <w:iCs/>
            </w:rPr>
          </w:rPrChange>
        </w:rPr>
        <w:t>The Social History of Agriculture: From the Origins to the Current Crisis</w:t>
      </w:r>
      <w:r w:rsidR="00D87240" w:rsidRPr="00D87240">
        <w:rPr>
          <w:lang w:val="en-US"/>
          <w:rPrChange w:id="233" w:author="Virginia Anne Nichols" w:date="2025-06-02T12:10:00Z" w16du:dateUtc="2025-06-02T10:10:00Z">
            <w:rPr/>
          </w:rPrChange>
        </w:rPr>
        <w:t>. (Rowman &amp; Littlefield, 2016).</w:t>
      </w:r>
    </w:p>
    <w:p w14:paraId="524CE918" w14:textId="77777777" w:rsidR="00D87240" w:rsidRPr="00D87240" w:rsidRDefault="00D87240" w:rsidP="00D87240">
      <w:pPr>
        <w:pStyle w:val="Bibliography"/>
        <w:rPr>
          <w:lang w:val="en-US"/>
          <w:rPrChange w:id="234" w:author="Virginia Anne Nichols" w:date="2025-06-02T12:10:00Z" w16du:dateUtc="2025-06-02T10:10:00Z">
            <w:rPr/>
          </w:rPrChange>
        </w:rPr>
      </w:pPr>
      <w:r w:rsidRPr="00D87240">
        <w:rPr>
          <w:lang w:val="en-US"/>
          <w:rPrChange w:id="235" w:author="Virginia Anne Nichols" w:date="2025-06-02T12:10:00Z" w16du:dateUtc="2025-06-02T10:10:00Z">
            <w:rPr/>
          </w:rPrChange>
        </w:rPr>
        <w:t>2.</w:t>
      </w:r>
      <w:r w:rsidRPr="00D87240">
        <w:rPr>
          <w:lang w:val="en-US"/>
          <w:rPrChange w:id="236" w:author="Virginia Anne Nichols" w:date="2025-06-02T12:10:00Z" w16du:dateUtc="2025-06-02T10:10:00Z">
            <w:rPr/>
          </w:rPrChange>
        </w:rPr>
        <w:tab/>
        <w:t xml:space="preserve">Scott, J. C. </w:t>
      </w:r>
      <w:r w:rsidRPr="00D87240">
        <w:rPr>
          <w:i/>
          <w:iCs/>
          <w:lang w:val="en-US"/>
          <w:rPrChange w:id="237" w:author="Virginia Anne Nichols" w:date="2025-06-02T12:10:00Z" w16du:dateUtc="2025-06-02T10:10:00Z">
            <w:rPr>
              <w:i/>
              <w:iCs/>
            </w:rPr>
          </w:rPrChange>
        </w:rPr>
        <w:t>Against the Grain: A Deep History of the Earliest States</w:t>
      </w:r>
      <w:r w:rsidRPr="00D87240">
        <w:rPr>
          <w:lang w:val="en-US"/>
          <w:rPrChange w:id="238" w:author="Virginia Anne Nichols" w:date="2025-06-02T12:10:00Z" w16du:dateUtc="2025-06-02T10:10:00Z">
            <w:rPr/>
          </w:rPrChange>
        </w:rPr>
        <w:t>. (Yale University Press, 2017).</w:t>
      </w:r>
    </w:p>
    <w:p w14:paraId="6B97238B" w14:textId="77777777" w:rsidR="00D87240" w:rsidRPr="00D87240" w:rsidRDefault="00D87240" w:rsidP="00D87240">
      <w:pPr>
        <w:pStyle w:val="Bibliography"/>
        <w:rPr>
          <w:lang w:val="en-US"/>
          <w:rPrChange w:id="239" w:author="Virginia Anne Nichols" w:date="2025-06-02T12:10:00Z" w16du:dateUtc="2025-06-02T10:10:00Z">
            <w:rPr/>
          </w:rPrChange>
        </w:rPr>
      </w:pPr>
      <w:r w:rsidRPr="00D87240">
        <w:rPr>
          <w:lang w:val="en-US"/>
          <w:rPrChange w:id="240" w:author="Virginia Anne Nichols" w:date="2025-06-02T12:10:00Z" w16du:dateUtc="2025-06-02T10:10:00Z">
            <w:rPr/>
          </w:rPrChange>
        </w:rPr>
        <w:t>3.</w:t>
      </w:r>
      <w:r w:rsidRPr="00D87240">
        <w:rPr>
          <w:lang w:val="en-US"/>
          <w:rPrChange w:id="241" w:author="Virginia Anne Nichols" w:date="2025-06-02T12:10:00Z" w16du:dateUtc="2025-06-02T10:10:00Z">
            <w:rPr/>
          </w:rPrChange>
        </w:rPr>
        <w:tab/>
        <w:t xml:space="preserve">Dencik, L., Hintz, A., Redden, J. &amp; </w:t>
      </w:r>
      <w:proofErr w:type="spellStart"/>
      <w:r w:rsidRPr="00D87240">
        <w:rPr>
          <w:lang w:val="en-US"/>
          <w:rPrChange w:id="242" w:author="Virginia Anne Nichols" w:date="2025-06-02T12:10:00Z" w16du:dateUtc="2025-06-02T10:10:00Z">
            <w:rPr/>
          </w:rPrChange>
        </w:rPr>
        <w:t>Treré</w:t>
      </w:r>
      <w:proofErr w:type="spellEnd"/>
      <w:r w:rsidRPr="00D87240">
        <w:rPr>
          <w:lang w:val="en-US"/>
          <w:rPrChange w:id="243" w:author="Virginia Anne Nichols" w:date="2025-06-02T12:10:00Z" w16du:dateUtc="2025-06-02T10:10:00Z">
            <w:rPr/>
          </w:rPrChange>
        </w:rPr>
        <w:t xml:space="preserve">, E. Exploring Data Justice: Conceptions, Applications and Directions. </w:t>
      </w:r>
      <w:r w:rsidRPr="00D87240">
        <w:rPr>
          <w:i/>
          <w:iCs/>
          <w:lang w:val="en-US"/>
          <w:rPrChange w:id="244" w:author="Virginia Anne Nichols" w:date="2025-06-02T12:10:00Z" w16du:dateUtc="2025-06-02T10:10:00Z">
            <w:rPr>
              <w:i/>
              <w:iCs/>
            </w:rPr>
          </w:rPrChange>
        </w:rPr>
        <w:t>Inf. Commun. Soc.</w:t>
      </w:r>
      <w:r w:rsidRPr="00D87240">
        <w:rPr>
          <w:lang w:val="en-US"/>
          <w:rPrChange w:id="245" w:author="Virginia Anne Nichols" w:date="2025-06-02T12:10:00Z" w16du:dateUtc="2025-06-02T10:10:00Z">
            <w:rPr/>
          </w:rPrChange>
        </w:rPr>
        <w:t xml:space="preserve"> </w:t>
      </w:r>
      <w:r w:rsidRPr="00D87240">
        <w:rPr>
          <w:b/>
          <w:bCs/>
          <w:lang w:val="en-US"/>
          <w:rPrChange w:id="246" w:author="Virginia Anne Nichols" w:date="2025-06-02T12:10:00Z" w16du:dateUtc="2025-06-02T10:10:00Z">
            <w:rPr>
              <w:b/>
              <w:bCs/>
            </w:rPr>
          </w:rPrChange>
        </w:rPr>
        <w:t>22</w:t>
      </w:r>
      <w:r w:rsidRPr="00D87240">
        <w:rPr>
          <w:lang w:val="en-US"/>
          <w:rPrChange w:id="247" w:author="Virginia Anne Nichols" w:date="2025-06-02T12:10:00Z" w16du:dateUtc="2025-06-02T10:10:00Z">
            <w:rPr/>
          </w:rPrChange>
        </w:rPr>
        <w:t>, 873–881 (2019).</w:t>
      </w:r>
    </w:p>
    <w:p w14:paraId="203B85EE" w14:textId="77777777" w:rsidR="00D87240" w:rsidRPr="00D87240" w:rsidRDefault="00D87240" w:rsidP="00D87240">
      <w:pPr>
        <w:pStyle w:val="Bibliography"/>
        <w:rPr>
          <w:lang w:val="en-US"/>
          <w:rPrChange w:id="248" w:author="Virginia Anne Nichols" w:date="2025-06-02T12:10:00Z" w16du:dateUtc="2025-06-02T10:10:00Z">
            <w:rPr/>
          </w:rPrChange>
        </w:rPr>
      </w:pPr>
      <w:r w:rsidRPr="00D87240">
        <w:rPr>
          <w:lang w:val="en-US"/>
          <w:rPrChange w:id="249" w:author="Virginia Anne Nichols" w:date="2025-06-02T12:10:00Z" w16du:dateUtc="2025-06-02T10:10:00Z">
            <w:rPr/>
          </w:rPrChange>
        </w:rPr>
        <w:t>4.</w:t>
      </w:r>
      <w:r w:rsidRPr="00D87240">
        <w:rPr>
          <w:lang w:val="en-US"/>
          <w:rPrChange w:id="250" w:author="Virginia Anne Nichols" w:date="2025-06-02T12:10:00Z" w16du:dateUtc="2025-06-02T10:10:00Z">
            <w:rPr/>
          </w:rPrChange>
        </w:rPr>
        <w:tab/>
        <w:t xml:space="preserve">Iliadis, A. &amp; Russo, F. Critical data studies: An introduction. </w:t>
      </w:r>
      <w:r w:rsidRPr="00D87240">
        <w:rPr>
          <w:i/>
          <w:iCs/>
          <w:lang w:val="en-US"/>
          <w:rPrChange w:id="251" w:author="Virginia Anne Nichols" w:date="2025-06-02T12:10:00Z" w16du:dateUtc="2025-06-02T10:10:00Z">
            <w:rPr>
              <w:i/>
              <w:iCs/>
            </w:rPr>
          </w:rPrChange>
        </w:rPr>
        <w:t>Big Data Soc.</w:t>
      </w:r>
      <w:r w:rsidRPr="00D87240">
        <w:rPr>
          <w:lang w:val="en-US"/>
          <w:rPrChange w:id="252" w:author="Virginia Anne Nichols" w:date="2025-06-02T12:10:00Z" w16du:dateUtc="2025-06-02T10:10:00Z">
            <w:rPr/>
          </w:rPrChange>
        </w:rPr>
        <w:t xml:space="preserve"> </w:t>
      </w:r>
      <w:r w:rsidRPr="00D87240">
        <w:rPr>
          <w:b/>
          <w:bCs/>
          <w:lang w:val="en-US"/>
          <w:rPrChange w:id="253" w:author="Virginia Anne Nichols" w:date="2025-06-02T12:10:00Z" w16du:dateUtc="2025-06-02T10:10:00Z">
            <w:rPr>
              <w:b/>
              <w:bCs/>
            </w:rPr>
          </w:rPrChange>
        </w:rPr>
        <w:t>3</w:t>
      </w:r>
      <w:r w:rsidRPr="00D87240">
        <w:rPr>
          <w:lang w:val="en-US"/>
          <w:rPrChange w:id="254" w:author="Virginia Anne Nichols" w:date="2025-06-02T12:10:00Z" w16du:dateUtc="2025-06-02T10:10:00Z">
            <w:rPr/>
          </w:rPrChange>
        </w:rPr>
        <w:t>, 2053951716674238 (2016).</w:t>
      </w:r>
    </w:p>
    <w:p w14:paraId="268DCDCF" w14:textId="77777777" w:rsidR="00D87240" w:rsidRPr="00D87240" w:rsidRDefault="00D87240" w:rsidP="00D87240">
      <w:pPr>
        <w:pStyle w:val="Bibliography"/>
        <w:rPr>
          <w:lang w:val="en-US"/>
          <w:rPrChange w:id="255" w:author="Virginia Anne Nichols" w:date="2025-06-02T12:10:00Z" w16du:dateUtc="2025-06-02T10:10:00Z">
            <w:rPr/>
          </w:rPrChange>
        </w:rPr>
      </w:pPr>
      <w:r w:rsidRPr="00D87240">
        <w:rPr>
          <w:lang w:val="en-US"/>
          <w:rPrChange w:id="256" w:author="Virginia Anne Nichols" w:date="2025-06-02T12:10:00Z" w16du:dateUtc="2025-06-02T10:10:00Z">
            <w:rPr/>
          </w:rPrChange>
        </w:rPr>
        <w:t>5.</w:t>
      </w:r>
      <w:r w:rsidRPr="00D87240">
        <w:rPr>
          <w:lang w:val="en-US"/>
          <w:rPrChange w:id="257" w:author="Virginia Anne Nichols" w:date="2025-06-02T12:10:00Z" w16du:dateUtc="2025-06-02T10:10:00Z">
            <w:rPr/>
          </w:rPrChange>
        </w:rPr>
        <w:tab/>
      </w:r>
      <w:proofErr w:type="spellStart"/>
      <w:r w:rsidRPr="00D87240">
        <w:rPr>
          <w:lang w:val="en-US"/>
          <w:rPrChange w:id="258" w:author="Virginia Anne Nichols" w:date="2025-06-02T12:10:00Z" w16du:dateUtc="2025-06-02T10:10:00Z">
            <w:rPr/>
          </w:rPrChange>
        </w:rPr>
        <w:t>Diakopoulos</w:t>
      </w:r>
      <w:proofErr w:type="spellEnd"/>
      <w:r w:rsidRPr="00D87240">
        <w:rPr>
          <w:lang w:val="en-US"/>
          <w:rPrChange w:id="259" w:author="Virginia Anne Nichols" w:date="2025-06-02T12:10:00Z" w16du:dateUtc="2025-06-02T10:10:00Z">
            <w:rPr/>
          </w:rPrChange>
        </w:rPr>
        <w:t xml:space="preserve">, N. Algorithmic Accountability: Journalistic investigation of computational power structures. </w:t>
      </w:r>
      <w:r w:rsidRPr="00D87240">
        <w:rPr>
          <w:i/>
          <w:iCs/>
          <w:lang w:val="en-US"/>
          <w:rPrChange w:id="260" w:author="Virginia Anne Nichols" w:date="2025-06-02T12:10:00Z" w16du:dateUtc="2025-06-02T10:10:00Z">
            <w:rPr>
              <w:i/>
              <w:iCs/>
            </w:rPr>
          </w:rPrChange>
        </w:rPr>
        <w:t>Digit. Journal.</w:t>
      </w:r>
      <w:r w:rsidRPr="00D87240">
        <w:rPr>
          <w:lang w:val="en-US"/>
          <w:rPrChange w:id="261" w:author="Virginia Anne Nichols" w:date="2025-06-02T12:10:00Z" w16du:dateUtc="2025-06-02T10:10:00Z">
            <w:rPr/>
          </w:rPrChange>
        </w:rPr>
        <w:t xml:space="preserve"> </w:t>
      </w:r>
      <w:r w:rsidRPr="00D87240">
        <w:rPr>
          <w:b/>
          <w:bCs/>
          <w:lang w:val="en-US"/>
          <w:rPrChange w:id="262" w:author="Virginia Anne Nichols" w:date="2025-06-02T12:10:00Z" w16du:dateUtc="2025-06-02T10:10:00Z">
            <w:rPr>
              <w:b/>
              <w:bCs/>
            </w:rPr>
          </w:rPrChange>
        </w:rPr>
        <w:t>3</w:t>
      </w:r>
      <w:r w:rsidRPr="00D87240">
        <w:rPr>
          <w:lang w:val="en-US"/>
          <w:rPrChange w:id="263" w:author="Virginia Anne Nichols" w:date="2025-06-02T12:10:00Z" w16du:dateUtc="2025-06-02T10:10:00Z">
            <w:rPr/>
          </w:rPrChange>
        </w:rPr>
        <w:t>, 398–415 (2015).</w:t>
      </w:r>
    </w:p>
    <w:p w14:paraId="291D4994" w14:textId="77777777" w:rsidR="00D87240" w:rsidRPr="00D87240" w:rsidRDefault="00D87240" w:rsidP="00D87240">
      <w:pPr>
        <w:pStyle w:val="Bibliography"/>
        <w:rPr>
          <w:lang w:val="en-US"/>
          <w:rPrChange w:id="264" w:author="Virginia Anne Nichols" w:date="2025-06-02T12:10:00Z" w16du:dateUtc="2025-06-02T10:10:00Z">
            <w:rPr/>
          </w:rPrChange>
        </w:rPr>
      </w:pPr>
      <w:r w:rsidRPr="00D87240">
        <w:rPr>
          <w:lang w:val="en-US"/>
          <w:rPrChange w:id="265" w:author="Virginia Anne Nichols" w:date="2025-06-02T12:10:00Z" w16du:dateUtc="2025-06-02T10:10:00Z">
            <w:rPr/>
          </w:rPrChange>
        </w:rPr>
        <w:t>6.</w:t>
      </w:r>
      <w:r w:rsidRPr="00D87240">
        <w:rPr>
          <w:lang w:val="en-US"/>
          <w:rPrChange w:id="266" w:author="Virginia Anne Nichols" w:date="2025-06-02T12:10:00Z" w16du:dateUtc="2025-06-02T10:10:00Z">
            <w:rPr/>
          </w:rPrChange>
        </w:rPr>
        <w:tab/>
      </w:r>
      <w:proofErr w:type="spellStart"/>
      <w:r w:rsidRPr="00D87240">
        <w:rPr>
          <w:lang w:val="en-US"/>
          <w:rPrChange w:id="267" w:author="Virginia Anne Nichols" w:date="2025-06-02T12:10:00Z" w16du:dateUtc="2025-06-02T10:10:00Z">
            <w:rPr/>
          </w:rPrChange>
        </w:rPr>
        <w:t>Couldry</w:t>
      </w:r>
      <w:proofErr w:type="spellEnd"/>
      <w:r w:rsidRPr="00D87240">
        <w:rPr>
          <w:lang w:val="en-US"/>
          <w:rPrChange w:id="268" w:author="Virginia Anne Nichols" w:date="2025-06-02T12:10:00Z" w16du:dateUtc="2025-06-02T10:10:00Z">
            <w:rPr/>
          </w:rPrChange>
        </w:rPr>
        <w:t xml:space="preserve">, N. &amp; Mejias, U. A. The decolonial turn in data and technology research: what is at stake and where is it heading? </w:t>
      </w:r>
      <w:r w:rsidRPr="00D87240">
        <w:rPr>
          <w:i/>
          <w:iCs/>
          <w:lang w:val="en-US"/>
          <w:rPrChange w:id="269" w:author="Virginia Anne Nichols" w:date="2025-06-02T12:10:00Z" w16du:dateUtc="2025-06-02T10:10:00Z">
            <w:rPr>
              <w:i/>
              <w:iCs/>
            </w:rPr>
          </w:rPrChange>
        </w:rPr>
        <w:t>Inf. Commun. Soc.</w:t>
      </w:r>
      <w:r w:rsidRPr="00D87240">
        <w:rPr>
          <w:lang w:val="en-US"/>
          <w:rPrChange w:id="270" w:author="Virginia Anne Nichols" w:date="2025-06-02T12:10:00Z" w16du:dateUtc="2025-06-02T10:10:00Z">
            <w:rPr/>
          </w:rPrChange>
        </w:rPr>
        <w:t xml:space="preserve"> </w:t>
      </w:r>
      <w:r w:rsidRPr="00D87240">
        <w:rPr>
          <w:b/>
          <w:bCs/>
          <w:lang w:val="en-US"/>
          <w:rPrChange w:id="271" w:author="Virginia Anne Nichols" w:date="2025-06-02T12:10:00Z" w16du:dateUtc="2025-06-02T10:10:00Z">
            <w:rPr>
              <w:b/>
              <w:bCs/>
            </w:rPr>
          </w:rPrChange>
        </w:rPr>
        <w:t>26</w:t>
      </w:r>
      <w:r w:rsidRPr="00D87240">
        <w:rPr>
          <w:lang w:val="en-US"/>
          <w:rPrChange w:id="272" w:author="Virginia Anne Nichols" w:date="2025-06-02T12:10:00Z" w16du:dateUtc="2025-06-02T10:10:00Z">
            <w:rPr/>
          </w:rPrChange>
        </w:rPr>
        <w:t>, 786–802 (2023).</w:t>
      </w:r>
    </w:p>
    <w:p w14:paraId="639C8243" w14:textId="77777777" w:rsidR="00D87240" w:rsidRPr="00D87240" w:rsidRDefault="00D87240" w:rsidP="00D87240">
      <w:pPr>
        <w:pStyle w:val="Bibliography"/>
        <w:rPr>
          <w:lang w:val="en-US"/>
          <w:rPrChange w:id="273" w:author="Virginia Anne Nichols" w:date="2025-06-02T12:10:00Z" w16du:dateUtc="2025-06-02T10:10:00Z">
            <w:rPr/>
          </w:rPrChange>
        </w:rPr>
      </w:pPr>
      <w:r w:rsidRPr="00D87240">
        <w:rPr>
          <w:lang w:val="en-US"/>
          <w:rPrChange w:id="274" w:author="Virginia Anne Nichols" w:date="2025-06-02T12:10:00Z" w16du:dateUtc="2025-06-02T10:10:00Z">
            <w:rPr/>
          </w:rPrChange>
        </w:rPr>
        <w:t>7.</w:t>
      </w:r>
      <w:r w:rsidRPr="00D87240">
        <w:rPr>
          <w:lang w:val="en-US"/>
          <w:rPrChange w:id="275" w:author="Virginia Anne Nichols" w:date="2025-06-02T12:10:00Z" w16du:dateUtc="2025-06-02T10:10:00Z">
            <w:rPr/>
          </w:rPrChange>
        </w:rPr>
        <w:tab/>
        <w:t xml:space="preserve">Ryan, A. B. Post-Positivist Approaches to Research. in </w:t>
      </w:r>
      <w:r w:rsidRPr="00D87240">
        <w:rPr>
          <w:i/>
          <w:iCs/>
          <w:lang w:val="en-US"/>
          <w:rPrChange w:id="276" w:author="Virginia Anne Nichols" w:date="2025-06-02T12:10:00Z" w16du:dateUtc="2025-06-02T10:10:00Z">
            <w:rPr>
              <w:i/>
              <w:iCs/>
            </w:rPr>
          </w:rPrChange>
        </w:rPr>
        <w:t>Researching and Writing your Thesis: a guide for postgraduate students</w:t>
      </w:r>
      <w:r w:rsidRPr="00D87240">
        <w:rPr>
          <w:lang w:val="en-US"/>
          <w:rPrChange w:id="277" w:author="Virginia Anne Nichols" w:date="2025-06-02T12:10:00Z" w16du:dateUtc="2025-06-02T10:10:00Z">
            <w:rPr/>
          </w:rPrChange>
        </w:rPr>
        <w:t xml:space="preserve"> (eds. </w:t>
      </w:r>
      <w:proofErr w:type="spellStart"/>
      <w:r w:rsidRPr="00D87240">
        <w:rPr>
          <w:lang w:val="en-US"/>
          <w:rPrChange w:id="278" w:author="Virginia Anne Nichols" w:date="2025-06-02T12:10:00Z" w16du:dateUtc="2025-06-02T10:10:00Z">
            <w:rPr/>
          </w:rPrChange>
        </w:rPr>
        <w:t>Antonesa</w:t>
      </w:r>
      <w:proofErr w:type="spellEnd"/>
      <w:r w:rsidRPr="00D87240">
        <w:rPr>
          <w:lang w:val="en-US"/>
          <w:rPrChange w:id="279" w:author="Virginia Anne Nichols" w:date="2025-06-02T12:10:00Z" w16du:dateUtc="2025-06-02T10:10:00Z">
            <w:rPr/>
          </w:rPrChange>
        </w:rPr>
        <w:t>, M. et al.) 12–26 (MACE: Maynooth Adult and Community Education, 2006).</w:t>
      </w:r>
    </w:p>
    <w:p w14:paraId="063E39D5" w14:textId="77777777" w:rsidR="00D87240" w:rsidRPr="00D87240" w:rsidRDefault="00D87240" w:rsidP="00D87240">
      <w:pPr>
        <w:pStyle w:val="Bibliography"/>
        <w:rPr>
          <w:lang w:val="en-US"/>
          <w:rPrChange w:id="280" w:author="Virginia Anne Nichols" w:date="2025-06-02T12:10:00Z" w16du:dateUtc="2025-06-02T10:10:00Z">
            <w:rPr/>
          </w:rPrChange>
        </w:rPr>
      </w:pPr>
      <w:r>
        <w:t>8.</w:t>
      </w:r>
      <w:r>
        <w:tab/>
      </w:r>
      <w:proofErr w:type="spellStart"/>
      <w:r>
        <w:t>Wit</w:t>
      </w:r>
      <w:proofErr w:type="spellEnd"/>
      <w:r>
        <w:t xml:space="preserve">, M. M. de </w:t>
      </w:r>
      <w:r>
        <w:rPr>
          <w:i/>
          <w:iCs/>
        </w:rPr>
        <w:t>et al.</w:t>
      </w:r>
      <w:r>
        <w:t xml:space="preserve"> </w:t>
      </w:r>
      <w:r w:rsidRPr="00D87240">
        <w:rPr>
          <w:lang w:val="en-US"/>
          <w:rPrChange w:id="281" w:author="Virginia Anne Nichols" w:date="2025-06-02T12:10:00Z" w16du:dateUtc="2025-06-02T10:10:00Z">
            <w:rPr/>
          </w:rPrChange>
        </w:rPr>
        <w:t xml:space="preserve">Operating principles for collective scholar-activism: Early insights from the Agroecology Research-Action Collective. </w:t>
      </w:r>
      <w:r w:rsidRPr="00D87240">
        <w:rPr>
          <w:i/>
          <w:iCs/>
          <w:lang w:val="en-US"/>
          <w:rPrChange w:id="282" w:author="Virginia Anne Nichols" w:date="2025-06-02T12:10:00Z" w16du:dateUtc="2025-06-02T10:10:00Z">
            <w:rPr>
              <w:i/>
              <w:iCs/>
            </w:rPr>
          </w:rPrChange>
        </w:rPr>
        <w:t>J. Agric. Food Syst. Community Dev.</w:t>
      </w:r>
      <w:r w:rsidRPr="00D87240">
        <w:rPr>
          <w:lang w:val="en-US"/>
          <w:rPrChange w:id="283" w:author="Virginia Anne Nichols" w:date="2025-06-02T12:10:00Z" w16du:dateUtc="2025-06-02T10:10:00Z">
            <w:rPr/>
          </w:rPrChange>
        </w:rPr>
        <w:t xml:space="preserve"> </w:t>
      </w:r>
      <w:r w:rsidRPr="00D87240">
        <w:rPr>
          <w:b/>
          <w:bCs/>
          <w:lang w:val="en-US"/>
          <w:rPrChange w:id="284" w:author="Virginia Anne Nichols" w:date="2025-06-02T12:10:00Z" w16du:dateUtc="2025-06-02T10:10:00Z">
            <w:rPr>
              <w:b/>
              <w:bCs/>
            </w:rPr>
          </w:rPrChange>
        </w:rPr>
        <w:t>10</w:t>
      </w:r>
      <w:r w:rsidRPr="00D87240">
        <w:rPr>
          <w:lang w:val="en-US"/>
          <w:rPrChange w:id="285" w:author="Virginia Anne Nichols" w:date="2025-06-02T12:10:00Z" w16du:dateUtc="2025-06-02T10:10:00Z">
            <w:rPr/>
          </w:rPrChange>
        </w:rPr>
        <w:t>, 319–337 (2021).</w:t>
      </w:r>
    </w:p>
    <w:p w14:paraId="1C3D4CAA" w14:textId="77777777" w:rsidR="00D87240" w:rsidRPr="00D87240" w:rsidRDefault="00D87240" w:rsidP="00D87240">
      <w:pPr>
        <w:pStyle w:val="Bibliography"/>
        <w:rPr>
          <w:lang w:val="en-US"/>
          <w:rPrChange w:id="286" w:author="Virginia Anne Nichols" w:date="2025-06-02T12:10:00Z" w16du:dateUtc="2025-06-02T10:10:00Z">
            <w:rPr/>
          </w:rPrChange>
        </w:rPr>
      </w:pPr>
      <w:r w:rsidRPr="00D87240">
        <w:rPr>
          <w:lang w:val="en-US"/>
          <w:rPrChange w:id="287" w:author="Virginia Anne Nichols" w:date="2025-06-02T12:10:00Z" w16du:dateUtc="2025-06-02T10:10:00Z">
            <w:rPr/>
          </w:rPrChange>
        </w:rPr>
        <w:t>9.</w:t>
      </w:r>
      <w:r w:rsidRPr="00D87240">
        <w:rPr>
          <w:lang w:val="en-US"/>
          <w:rPrChange w:id="288" w:author="Virginia Anne Nichols" w:date="2025-06-02T12:10:00Z" w16du:dateUtc="2025-06-02T10:10:00Z">
            <w:rPr/>
          </w:rPrChange>
        </w:rPr>
        <w:tab/>
        <w:t xml:space="preserve">Allen, P. L. &amp; Sachs, C. E. The social side of sustainability: Class, gender and race. </w:t>
      </w:r>
      <w:r w:rsidRPr="00D87240">
        <w:rPr>
          <w:i/>
          <w:iCs/>
          <w:lang w:val="en-US"/>
          <w:rPrChange w:id="289" w:author="Virginia Anne Nichols" w:date="2025-06-02T12:10:00Z" w16du:dateUtc="2025-06-02T10:10:00Z">
            <w:rPr>
              <w:i/>
              <w:iCs/>
            </w:rPr>
          </w:rPrChange>
        </w:rPr>
        <w:t>Sci. Cult.</w:t>
      </w:r>
      <w:r w:rsidRPr="00D87240">
        <w:rPr>
          <w:lang w:val="en-US"/>
          <w:rPrChange w:id="290" w:author="Virginia Anne Nichols" w:date="2025-06-02T12:10:00Z" w16du:dateUtc="2025-06-02T10:10:00Z">
            <w:rPr/>
          </w:rPrChange>
        </w:rPr>
        <w:t xml:space="preserve"> (1991) doi:10.1080/09505439109526328.</w:t>
      </w:r>
    </w:p>
    <w:p w14:paraId="76B2D6A5" w14:textId="77777777" w:rsidR="00D87240" w:rsidRPr="00D87240" w:rsidRDefault="00D87240" w:rsidP="00D87240">
      <w:pPr>
        <w:pStyle w:val="Bibliography"/>
        <w:rPr>
          <w:lang w:val="en-US"/>
          <w:rPrChange w:id="291" w:author="Virginia Anne Nichols" w:date="2025-06-02T12:10:00Z" w16du:dateUtc="2025-06-02T10:10:00Z">
            <w:rPr/>
          </w:rPrChange>
        </w:rPr>
      </w:pPr>
      <w:r w:rsidRPr="00D87240">
        <w:rPr>
          <w:lang w:val="en-US"/>
          <w:rPrChange w:id="292" w:author="Virginia Anne Nichols" w:date="2025-06-02T12:10:00Z" w16du:dateUtc="2025-06-02T10:10:00Z">
            <w:rPr/>
          </w:rPrChange>
        </w:rPr>
        <w:t>10.</w:t>
      </w:r>
      <w:r w:rsidRPr="00D87240">
        <w:rPr>
          <w:lang w:val="en-US"/>
          <w:rPrChange w:id="293" w:author="Virginia Anne Nichols" w:date="2025-06-02T12:10:00Z" w16du:dateUtc="2025-06-02T10:10:00Z">
            <w:rPr/>
          </w:rPrChange>
        </w:rPr>
        <w:tab/>
        <w:t xml:space="preserve">Nicklay, J. A., Perrone, S. V. &amp; Wauters, V. M. Becoming agroecologists: A pedagogical model to support graduate student learning and practice. </w:t>
      </w:r>
      <w:r w:rsidRPr="00D87240">
        <w:rPr>
          <w:i/>
          <w:iCs/>
          <w:lang w:val="en-US"/>
          <w:rPrChange w:id="294" w:author="Virginia Anne Nichols" w:date="2025-06-02T12:10:00Z" w16du:dateUtc="2025-06-02T10:10:00Z">
            <w:rPr>
              <w:i/>
              <w:iCs/>
            </w:rPr>
          </w:rPrChange>
        </w:rPr>
        <w:t>Front. Sustain. Food Syst.</w:t>
      </w:r>
      <w:r w:rsidRPr="00D87240">
        <w:rPr>
          <w:lang w:val="en-US"/>
          <w:rPrChange w:id="295" w:author="Virginia Anne Nichols" w:date="2025-06-02T12:10:00Z" w16du:dateUtc="2025-06-02T10:10:00Z">
            <w:rPr/>
          </w:rPrChange>
        </w:rPr>
        <w:t xml:space="preserve"> </w:t>
      </w:r>
      <w:r w:rsidRPr="00D87240">
        <w:rPr>
          <w:b/>
          <w:bCs/>
          <w:lang w:val="en-US"/>
          <w:rPrChange w:id="296" w:author="Virginia Anne Nichols" w:date="2025-06-02T12:10:00Z" w16du:dateUtc="2025-06-02T10:10:00Z">
            <w:rPr>
              <w:b/>
              <w:bCs/>
            </w:rPr>
          </w:rPrChange>
        </w:rPr>
        <w:t>7</w:t>
      </w:r>
      <w:r w:rsidRPr="00D87240">
        <w:rPr>
          <w:lang w:val="en-US"/>
          <w:rPrChange w:id="297" w:author="Virginia Anne Nichols" w:date="2025-06-02T12:10:00Z" w16du:dateUtc="2025-06-02T10:10:00Z">
            <w:rPr/>
          </w:rPrChange>
        </w:rPr>
        <w:t>, (2023).</w:t>
      </w:r>
    </w:p>
    <w:p w14:paraId="45E15D52" w14:textId="77777777" w:rsidR="00D87240" w:rsidRPr="00D87240" w:rsidRDefault="00D87240" w:rsidP="00D87240">
      <w:pPr>
        <w:pStyle w:val="Bibliography"/>
        <w:rPr>
          <w:lang w:val="en-US"/>
          <w:rPrChange w:id="298" w:author="Virginia Anne Nichols" w:date="2025-06-02T12:10:00Z" w16du:dateUtc="2025-06-02T10:10:00Z">
            <w:rPr/>
          </w:rPrChange>
        </w:rPr>
      </w:pPr>
      <w:r w:rsidRPr="00D87240">
        <w:rPr>
          <w:lang w:val="en-US"/>
          <w:rPrChange w:id="299" w:author="Virginia Anne Nichols" w:date="2025-06-02T12:10:00Z" w16du:dateUtc="2025-06-02T10:10:00Z">
            <w:rPr/>
          </w:rPrChange>
        </w:rPr>
        <w:t>11.</w:t>
      </w:r>
      <w:r w:rsidRPr="00D87240">
        <w:rPr>
          <w:lang w:val="en-US"/>
          <w:rPrChange w:id="300" w:author="Virginia Anne Nichols" w:date="2025-06-02T12:10:00Z" w16du:dateUtc="2025-06-02T10:10:00Z">
            <w:rPr/>
          </w:rPrChange>
        </w:rPr>
        <w:tab/>
        <w:t xml:space="preserve">Wezel, A. </w:t>
      </w:r>
      <w:r w:rsidRPr="00D87240">
        <w:rPr>
          <w:i/>
          <w:iCs/>
          <w:lang w:val="en-US"/>
          <w:rPrChange w:id="301" w:author="Virginia Anne Nichols" w:date="2025-06-02T12:10:00Z" w16du:dateUtc="2025-06-02T10:10:00Z">
            <w:rPr>
              <w:i/>
              <w:iCs/>
            </w:rPr>
          </w:rPrChange>
        </w:rPr>
        <w:t>et al.</w:t>
      </w:r>
      <w:r w:rsidRPr="00D87240">
        <w:rPr>
          <w:lang w:val="en-US"/>
          <w:rPrChange w:id="302" w:author="Virginia Anne Nichols" w:date="2025-06-02T12:10:00Z" w16du:dateUtc="2025-06-02T10:10:00Z">
            <w:rPr/>
          </w:rPrChange>
        </w:rPr>
        <w:t xml:space="preserve"> Agroecology as a science, a movement and a practice. A review. </w:t>
      </w:r>
      <w:r w:rsidRPr="00D87240">
        <w:rPr>
          <w:i/>
          <w:iCs/>
          <w:lang w:val="en-US"/>
          <w:rPrChange w:id="303" w:author="Virginia Anne Nichols" w:date="2025-06-02T12:10:00Z" w16du:dateUtc="2025-06-02T10:10:00Z">
            <w:rPr>
              <w:i/>
              <w:iCs/>
            </w:rPr>
          </w:rPrChange>
        </w:rPr>
        <w:t>Agron. Sustain. Dev.</w:t>
      </w:r>
      <w:r w:rsidRPr="00D87240">
        <w:rPr>
          <w:lang w:val="en-US"/>
          <w:rPrChange w:id="304" w:author="Virginia Anne Nichols" w:date="2025-06-02T12:10:00Z" w16du:dateUtc="2025-06-02T10:10:00Z">
            <w:rPr/>
          </w:rPrChange>
        </w:rPr>
        <w:t xml:space="preserve"> </w:t>
      </w:r>
      <w:r w:rsidRPr="00D87240">
        <w:rPr>
          <w:b/>
          <w:bCs/>
          <w:lang w:val="en-US"/>
          <w:rPrChange w:id="305" w:author="Virginia Anne Nichols" w:date="2025-06-02T12:10:00Z" w16du:dateUtc="2025-06-02T10:10:00Z">
            <w:rPr>
              <w:b/>
              <w:bCs/>
            </w:rPr>
          </w:rPrChange>
        </w:rPr>
        <w:t>29</w:t>
      </w:r>
      <w:r w:rsidRPr="00D87240">
        <w:rPr>
          <w:lang w:val="en-US"/>
          <w:rPrChange w:id="306" w:author="Virginia Anne Nichols" w:date="2025-06-02T12:10:00Z" w16du:dateUtc="2025-06-02T10:10:00Z">
            <w:rPr/>
          </w:rPrChange>
        </w:rPr>
        <w:t>, 503–515 (2009).</w:t>
      </w:r>
    </w:p>
    <w:p w14:paraId="71C5E37C" w14:textId="77777777" w:rsidR="00D87240" w:rsidRPr="00D87240" w:rsidRDefault="00D87240" w:rsidP="00D87240">
      <w:pPr>
        <w:pStyle w:val="Bibliography"/>
        <w:rPr>
          <w:lang w:val="en-US"/>
          <w:rPrChange w:id="307" w:author="Virginia Anne Nichols" w:date="2025-06-02T12:10:00Z" w16du:dateUtc="2025-06-02T10:10:00Z">
            <w:rPr/>
          </w:rPrChange>
        </w:rPr>
      </w:pPr>
      <w:r w:rsidRPr="00D87240">
        <w:rPr>
          <w:lang w:val="en-US"/>
          <w:rPrChange w:id="308" w:author="Virginia Anne Nichols" w:date="2025-06-02T12:10:00Z" w16du:dateUtc="2025-06-02T10:10:00Z">
            <w:rPr/>
          </w:rPrChange>
        </w:rPr>
        <w:t>12.</w:t>
      </w:r>
      <w:r w:rsidRPr="00D87240">
        <w:rPr>
          <w:lang w:val="en-US"/>
          <w:rPrChange w:id="309" w:author="Virginia Anne Nichols" w:date="2025-06-02T12:10:00Z" w16du:dateUtc="2025-06-02T10:10:00Z">
            <w:rPr/>
          </w:rPrChange>
        </w:rPr>
        <w:tab/>
        <w:t xml:space="preserve">Almerico, G. M. Food and identity: Food studies, cultural, and personal identity. </w:t>
      </w:r>
      <w:r w:rsidRPr="00D87240">
        <w:rPr>
          <w:i/>
          <w:iCs/>
          <w:lang w:val="en-US"/>
          <w:rPrChange w:id="310" w:author="Virginia Anne Nichols" w:date="2025-06-02T12:10:00Z" w16du:dateUtc="2025-06-02T10:10:00Z">
            <w:rPr>
              <w:i/>
              <w:iCs/>
            </w:rPr>
          </w:rPrChange>
        </w:rPr>
        <w:t>J. Int. Bus. Cult. Stud.</w:t>
      </w:r>
      <w:r w:rsidRPr="00D87240">
        <w:rPr>
          <w:lang w:val="en-US"/>
          <w:rPrChange w:id="311" w:author="Virginia Anne Nichols" w:date="2025-06-02T12:10:00Z" w16du:dateUtc="2025-06-02T10:10:00Z">
            <w:rPr/>
          </w:rPrChange>
        </w:rPr>
        <w:t xml:space="preserve"> </w:t>
      </w:r>
      <w:r w:rsidRPr="00D87240">
        <w:rPr>
          <w:b/>
          <w:bCs/>
          <w:lang w:val="en-US"/>
          <w:rPrChange w:id="312" w:author="Virginia Anne Nichols" w:date="2025-06-02T12:10:00Z" w16du:dateUtc="2025-06-02T10:10:00Z">
            <w:rPr>
              <w:b/>
              <w:bCs/>
            </w:rPr>
          </w:rPrChange>
        </w:rPr>
        <w:t>8</w:t>
      </w:r>
      <w:r w:rsidRPr="00D87240">
        <w:rPr>
          <w:lang w:val="en-US"/>
          <w:rPrChange w:id="313" w:author="Virginia Anne Nichols" w:date="2025-06-02T12:10:00Z" w16du:dateUtc="2025-06-02T10:10:00Z">
            <w:rPr/>
          </w:rPrChange>
        </w:rPr>
        <w:t>, (2014).</w:t>
      </w:r>
    </w:p>
    <w:p w14:paraId="4FB4FDF0" w14:textId="77777777" w:rsidR="00D87240" w:rsidRPr="00D87240" w:rsidRDefault="00D87240" w:rsidP="00D87240">
      <w:pPr>
        <w:pStyle w:val="Bibliography"/>
        <w:rPr>
          <w:lang w:val="en-US"/>
          <w:rPrChange w:id="314" w:author="Virginia Anne Nichols" w:date="2025-06-02T12:10:00Z" w16du:dateUtc="2025-06-02T10:10:00Z">
            <w:rPr/>
          </w:rPrChange>
        </w:rPr>
      </w:pPr>
      <w:r w:rsidRPr="00D87240">
        <w:rPr>
          <w:lang w:val="en-US"/>
          <w:rPrChange w:id="315" w:author="Virginia Anne Nichols" w:date="2025-06-02T12:10:00Z" w16du:dateUtc="2025-06-02T10:10:00Z">
            <w:rPr/>
          </w:rPrChange>
        </w:rPr>
        <w:t>13.</w:t>
      </w:r>
      <w:r w:rsidRPr="00D87240">
        <w:rPr>
          <w:lang w:val="en-US"/>
          <w:rPrChange w:id="316" w:author="Virginia Anne Nichols" w:date="2025-06-02T12:10:00Z" w16du:dateUtc="2025-06-02T10:10:00Z">
            <w:rPr/>
          </w:rPrChange>
        </w:rPr>
        <w:tab/>
      </w:r>
      <w:proofErr w:type="spellStart"/>
      <w:r w:rsidRPr="00D87240">
        <w:rPr>
          <w:lang w:val="en-US"/>
          <w:rPrChange w:id="317" w:author="Virginia Anne Nichols" w:date="2025-06-02T12:10:00Z" w16du:dateUtc="2025-06-02T10:10:00Z">
            <w:rPr/>
          </w:rPrChange>
        </w:rPr>
        <w:t>D’Ignazio</w:t>
      </w:r>
      <w:proofErr w:type="spellEnd"/>
      <w:r w:rsidRPr="00D87240">
        <w:rPr>
          <w:lang w:val="en-US"/>
          <w:rPrChange w:id="318" w:author="Virginia Anne Nichols" w:date="2025-06-02T12:10:00Z" w16du:dateUtc="2025-06-02T10:10:00Z">
            <w:rPr/>
          </w:rPrChange>
        </w:rPr>
        <w:t xml:space="preserve">, C. &amp; Klein, L. F. </w:t>
      </w:r>
      <w:r w:rsidRPr="00D87240">
        <w:rPr>
          <w:i/>
          <w:iCs/>
          <w:lang w:val="en-US"/>
          <w:rPrChange w:id="319" w:author="Virginia Anne Nichols" w:date="2025-06-02T12:10:00Z" w16du:dateUtc="2025-06-02T10:10:00Z">
            <w:rPr>
              <w:i/>
              <w:iCs/>
            </w:rPr>
          </w:rPrChange>
        </w:rPr>
        <w:t>Data Feminism</w:t>
      </w:r>
      <w:r w:rsidRPr="00D87240">
        <w:rPr>
          <w:lang w:val="en-US"/>
          <w:rPrChange w:id="320" w:author="Virginia Anne Nichols" w:date="2025-06-02T12:10:00Z" w16du:dateUtc="2025-06-02T10:10:00Z">
            <w:rPr/>
          </w:rPrChange>
        </w:rPr>
        <w:t>. (The MIT Press, 2020).</w:t>
      </w:r>
    </w:p>
    <w:p w14:paraId="6D7EBD9F" w14:textId="77777777" w:rsidR="00D87240" w:rsidRPr="00D87240" w:rsidRDefault="00D87240" w:rsidP="00D87240">
      <w:pPr>
        <w:pStyle w:val="Bibliography"/>
        <w:rPr>
          <w:lang w:val="en-US"/>
          <w:rPrChange w:id="321" w:author="Virginia Anne Nichols" w:date="2025-06-02T12:10:00Z" w16du:dateUtc="2025-06-02T10:10:00Z">
            <w:rPr/>
          </w:rPrChange>
        </w:rPr>
      </w:pPr>
      <w:r w:rsidRPr="00D87240">
        <w:rPr>
          <w:lang w:val="en-US"/>
          <w:rPrChange w:id="322" w:author="Virginia Anne Nichols" w:date="2025-06-02T12:10:00Z" w16du:dateUtc="2025-06-02T10:10:00Z">
            <w:rPr/>
          </w:rPrChange>
        </w:rPr>
        <w:t>14.</w:t>
      </w:r>
      <w:r w:rsidRPr="00D87240">
        <w:rPr>
          <w:lang w:val="en-US"/>
          <w:rPrChange w:id="323" w:author="Virginia Anne Nichols" w:date="2025-06-02T12:10:00Z" w16du:dateUtc="2025-06-02T10:10:00Z">
            <w:rPr/>
          </w:rPrChange>
        </w:rPr>
        <w:tab/>
        <w:t xml:space="preserve">Crenshaw, K. Mapping the Margins: Intersectionality, Identity Politics, and Violence against Women of Color. </w:t>
      </w:r>
      <w:r w:rsidRPr="00D87240">
        <w:rPr>
          <w:i/>
          <w:iCs/>
          <w:lang w:val="en-US"/>
          <w:rPrChange w:id="324" w:author="Virginia Anne Nichols" w:date="2025-06-02T12:10:00Z" w16du:dateUtc="2025-06-02T10:10:00Z">
            <w:rPr>
              <w:i/>
              <w:iCs/>
            </w:rPr>
          </w:rPrChange>
        </w:rPr>
        <w:t>Stanford Law Rev.</w:t>
      </w:r>
      <w:r w:rsidRPr="00D87240">
        <w:rPr>
          <w:lang w:val="en-US"/>
          <w:rPrChange w:id="325" w:author="Virginia Anne Nichols" w:date="2025-06-02T12:10:00Z" w16du:dateUtc="2025-06-02T10:10:00Z">
            <w:rPr/>
          </w:rPrChange>
        </w:rPr>
        <w:t xml:space="preserve"> </w:t>
      </w:r>
      <w:r w:rsidRPr="00D87240">
        <w:rPr>
          <w:b/>
          <w:bCs/>
          <w:lang w:val="en-US"/>
          <w:rPrChange w:id="326" w:author="Virginia Anne Nichols" w:date="2025-06-02T12:10:00Z" w16du:dateUtc="2025-06-02T10:10:00Z">
            <w:rPr>
              <w:b/>
              <w:bCs/>
            </w:rPr>
          </w:rPrChange>
        </w:rPr>
        <w:t>43</w:t>
      </w:r>
      <w:r w:rsidRPr="00D87240">
        <w:rPr>
          <w:lang w:val="en-US"/>
          <w:rPrChange w:id="327" w:author="Virginia Anne Nichols" w:date="2025-06-02T12:10:00Z" w16du:dateUtc="2025-06-02T10:10:00Z">
            <w:rPr/>
          </w:rPrChange>
        </w:rPr>
        <w:t>, 1241–1299 (1991).</w:t>
      </w:r>
    </w:p>
    <w:p w14:paraId="323D6A02" w14:textId="77777777" w:rsidR="00D87240" w:rsidRPr="00D87240" w:rsidRDefault="00D87240" w:rsidP="00D87240">
      <w:pPr>
        <w:pStyle w:val="Bibliography"/>
        <w:rPr>
          <w:lang w:val="en-US"/>
          <w:rPrChange w:id="328" w:author="Virginia Anne Nichols" w:date="2025-06-02T12:10:00Z" w16du:dateUtc="2025-06-02T10:10:00Z">
            <w:rPr/>
          </w:rPrChange>
        </w:rPr>
      </w:pPr>
      <w:r w:rsidRPr="00D87240">
        <w:rPr>
          <w:lang w:val="en-US"/>
          <w:rPrChange w:id="329" w:author="Virginia Anne Nichols" w:date="2025-06-02T12:10:00Z" w16du:dateUtc="2025-06-02T10:10:00Z">
            <w:rPr/>
          </w:rPrChange>
        </w:rPr>
        <w:t>15.</w:t>
      </w:r>
      <w:r w:rsidRPr="00D87240">
        <w:rPr>
          <w:lang w:val="en-US"/>
          <w:rPrChange w:id="330" w:author="Virginia Anne Nichols" w:date="2025-06-02T12:10:00Z" w16du:dateUtc="2025-06-02T10:10:00Z">
            <w:rPr/>
          </w:rPrChange>
        </w:rPr>
        <w:tab/>
        <w:t xml:space="preserve">Rissing, A., Burchfield, E. K., Spangler, K. A. &amp; Schumacher, B. L. Implications of US agricultural data practices for sustainable food systems research. </w:t>
      </w:r>
      <w:r w:rsidRPr="00D87240">
        <w:rPr>
          <w:i/>
          <w:iCs/>
          <w:lang w:val="en-US"/>
          <w:rPrChange w:id="331" w:author="Virginia Anne Nichols" w:date="2025-06-02T12:10:00Z" w16du:dateUtc="2025-06-02T10:10:00Z">
            <w:rPr>
              <w:i/>
              <w:iCs/>
            </w:rPr>
          </w:rPrChange>
        </w:rPr>
        <w:t>Nat. Food</w:t>
      </w:r>
      <w:r w:rsidRPr="00D87240">
        <w:rPr>
          <w:lang w:val="en-US"/>
          <w:rPrChange w:id="332" w:author="Virginia Anne Nichols" w:date="2025-06-02T12:10:00Z" w16du:dateUtc="2025-06-02T10:10:00Z">
            <w:rPr/>
          </w:rPrChange>
        </w:rPr>
        <w:t xml:space="preserve"> 1–5 (2023) doi:10.1038/s43016-023-00711-2.</w:t>
      </w:r>
    </w:p>
    <w:p w14:paraId="7918A245" w14:textId="77777777" w:rsidR="00D87240" w:rsidRPr="00D87240" w:rsidRDefault="00D87240" w:rsidP="00D87240">
      <w:pPr>
        <w:pStyle w:val="Bibliography"/>
        <w:rPr>
          <w:lang w:val="en-US"/>
          <w:rPrChange w:id="333" w:author="Virginia Anne Nichols" w:date="2025-06-02T12:10:00Z" w16du:dateUtc="2025-06-02T10:10:00Z">
            <w:rPr/>
          </w:rPrChange>
        </w:rPr>
      </w:pPr>
      <w:r w:rsidRPr="00D87240">
        <w:rPr>
          <w:lang w:val="en-US"/>
          <w:rPrChange w:id="334" w:author="Virginia Anne Nichols" w:date="2025-06-02T12:10:00Z" w16du:dateUtc="2025-06-02T10:10:00Z">
            <w:rPr/>
          </w:rPrChange>
        </w:rPr>
        <w:t>16.</w:t>
      </w:r>
      <w:r w:rsidRPr="00D87240">
        <w:rPr>
          <w:lang w:val="en-US"/>
          <w:rPrChange w:id="335" w:author="Virginia Anne Nichols" w:date="2025-06-02T12:10:00Z" w16du:dateUtc="2025-06-02T10:10:00Z">
            <w:rPr/>
          </w:rPrChange>
        </w:rPr>
        <w:tab/>
        <w:t xml:space="preserve">Weber, M. </w:t>
      </w:r>
      <w:r w:rsidRPr="00D87240">
        <w:rPr>
          <w:i/>
          <w:iCs/>
          <w:lang w:val="en-US"/>
          <w:rPrChange w:id="336" w:author="Virginia Anne Nichols" w:date="2025-06-02T12:10:00Z" w16du:dateUtc="2025-06-02T10:10:00Z">
            <w:rPr>
              <w:i/>
              <w:iCs/>
            </w:rPr>
          </w:rPrChange>
        </w:rPr>
        <w:t>Economy and Society: An Outline of Interpretive Sociology</w:t>
      </w:r>
      <w:r w:rsidRPr="00D87240">
        <w:rPr>
          <w:lang w:val="en-US"/>
          <w:rPrChange w:id="337" w:author="Virginia Anne Nichols" w:date="2025-06-02T12:10:00Z" w16du:dateUtc="2025-06-02T10:10:00Z">
            <w:rPr/>
          </w:rPrChange>
        </w:rPr>
        <w:t>. (Bedminster Press, 1968).</w:t>
      </w:r>
    </w:p>
    <w:p w14:paraId="41161F36" w14:textId="77777777" w:rsidR="00D87240" w:rsidRPr="00D87240" w:rsidRDefault="00D87240" w:rsidP="00D87240">
      <w:pPr>
        <w:pStyle w:val="Bibliography"/>
        <w:rPr>
          <w:lang w:val="en-US"/>
          <w:rPrChange w:id="338" w:author="Virginia Anne Nichols" w:date="2025-06-02T12:10:00Z" w16du:dateUtc="2025-06-02T10:10:00Z">
            <w:rPr/>
          </w:rPrChange>
        </w:rPr>
      </w:pPr>
      <w:r w:rsidRPr="00D87240">
        <w:rPr>
          <w:lang w:val="en-US"/>
          <w:rPrChange w:id="339" w:author="Virginia Anne Nichols" w:date="2025-06-02T12:10:00Z" w16du:dateUtc="2025-06-02T10:10:00Z">
            <w:rPr/>
          </w:rPrChange>
        </w:rPr>
        <w:t>17.</w:t>
      </w:r>
      <w:r w:rsidRPr="00D87240">
        <w:rPr>
          <w:lang w:val="en-US"/>
          <w:rPrChange w:id="340" w:author="Virginia Anne Nichols" w:date="2025-06-02T12:10:00Z" w16du:dateUtc="2025-06-02T10:10:00Z">
            <w:rPr/>
          </w:rPrChange>
        </w:rPr>
        <w:tab/>
        <w:t xml:space="preserve">Kelly, C. Exploited: The Unexpected Victims of Animal Agriculture. </w:t>
      </w:r>
      <w:r w:rsidRPr="00D87240">
        <w:rPr>
          <w:i/>
          <w:iCs/>
          <w:lang w:val="en-US"/>
          <w:rPrChange w:id="341" w:author="Virginia Anne Nichols" w:date="2025-06-02T12:10:00Z" w16du:dateUtc="2025-06-02T10:10:00Z">
            <w:rPr>
              <w:i/>
              <w:iCs/>
            </w:rPr>
          </w:rPrChange>
        </w:rPr>
        <w:t>Anim. Law</w:t>
      </w:r>
      <w:r w:rsidRPr="00D87240">
        <w:rPr>
          <w:lang w:val="en-US"/>
          <w:rPrChange w:id="342" w:author="Virginia Anne Nichols" w:date="2025-06-02T12:10:00Z" w16du:dateUtc="2025-06-02T10:10:00Z">
            <w:rPr/>
          </w:rPrChange>
        </w:rPr>
        <w:t xml:space="preserve"> </w:t>
      </w:r>
      <w:r w:rsidRPr="00D87240">
        <w:rPr>
          <w:b/>
          <w:bCs/>
          <w:lang w:val="en-US"/>
          <w:rPrChange w:id="343" w:author="Virginia Anne Nichols" w:date="2025-06-02T12:10:00Z" w16du:dateUtc="2025-06-02T10:10:00Z">
            <w:rPr>
              <w:b/>
              <w:bCs/>
            </w:rPr>
          </w:rPrChange>
        </w:rPr>
        <w:t>30</w:t>
      </w:r>
      <w:r w:rsidRPr="00D87240">
        <w:rPr>
          <w:lang w:val="en-US"/>
          <w:rPrChange w:id="344" w:author="Virginia Anne Nichols" w:date="2025-06-02T12:10:00Z" w16du:dateUtc="2025-06-02T10:10:00Z">
            <w:rPr/>
          </w:rPrChange>
        </w:rPr>
        <w:t>, 103–138 (2024).</w:t>
      </w:r>
    </w:p>
    <w:p w14:paraId="08B8350F" w14:textId="77777777" w:rsidR="00D87240" w:rsidRPr="00D87240" w:rsidRDefault="00D87240" w:rsidP="00D87240">
      <w:pPr>
        <w:pStyle w:val="Bibliography"/>
        <w:rPr>
          <w:lang w:val="en-US"/>
          <w:rPrChange w:id="345" w:author="Virginia Anne Nichols" w:date="2025-06-02T12:10:00Z" w16du:dateUtc="2025-06-02T10:10:00Z">
            <w:rPr/>
          </w:rPrChange>
        </w:rPr>
      </w:pPr>
      <w:r w:rsidRPr="00D87240">
        <w:rPr>
          <w:lang w:val="en-US"/>
          <w:rPrChange w:id="346" w:author="Virginia Anne Nichols" w:date="2025-06-02T12:10:00Z" w16du:dateUtc="2025-06-02T10:10:00Z">
            <w:rPr/>
          </w:rPrChange>
        </w:rPr>
        <w:t>18.</w:t>
      </w:r>
      <w:r w:rsidRPr="00D87240">
        <w:rPr>
          <w:lang w:val="en-US"/>
          <w:rPrChange w:id="347" w:author="Virginia Anne Nichols" w:date="2025-06-02T12:10:00Z" w16du:dateUtc="2025-06-02T10:10:00Z">
            <w:rPr/>
          </w:rPrChange>
        </w:rPr>
        <w:tab/>
        <w:t xml:space="preserve">Brayboy, B. M. J. &amp; Tachine, A. R. Myths, Erasure, and Violence: The Immoral Triad of the Morrill Act. </w:t>
      </w:r>
      <w:r w:rsidRPr="00D87240">
        <w:rPr>
          <w:i/>
          <w:iCs/>
          <w:lang w:val="en-US"/>
          <w:rPrChange w:id="348" w:author="Virginia Anne Nichols" w:date="2025-06-02T12:10:00Z" w16du:dateUtc="2025-06-02T10:10:00Z">
            <w:rPr>
              <w:i/>
              <w:iCs/>
            </w:rPr>
          </w:rPrChange>
        </w:rPr>
        <w:t>Native Am. Indig. Stud.</w:t>
      </w:r>
      <w:r w:rsidRPr="00D87240">
        <w:rPr>
          <w:lang w:val="en-US"/>
          <w:rPrChange w:id="349" w:author="Virginia Anne Nichols" w:date="2025-06-02T12:10:00Z" w16du:dateUtc="2025-06-02T10:10:00Z">
            <w:rPr/>
          </w:rPrChange>
        </w:rPr>
        <w:t xml:space="preserve"> </w:t>
      </w:r>
      <w:r w:rsidRPr="00D87240">
        <w:rPr>
          <w:b/>
          <w:bCs/>
          <w:lang w:val="en-US"/>
          <w:rPrChange w:id="350" w:author="Virginia Anne Nichols" w:date="2025-06-02T12:10:00Z" w16du:dateUtc="2025-06-02T10:10:00Z">
            <w:rPr>
              <w:b/>
              <w:bCs/>
            </w:rPr>
          </w:rPrChange>
        </w:rPr>
        <w:t>8</w:t>
      </w:r>
      <w:r w:rsidRPr="00D87240">
        <w:rPr>
          <w:lang w:val="en-US"/>
          <w:rPrChange w:id="351" w:author="Virginia Anne Nichols" w:date="2025-06-02T12:10:00Z" w16du:dateUtc="2025-06-02T10:10:00Z">
            <w:rPr/>
          </w:rPrChange>
        </w:rPr>
        <w:t>, 139–144 (2021).</w:t>
      </w:r>
    </w:p>
    <w:p w14:paraId="1DD83D25" w14:textId="77777777" w:rsidR="00D87240" w:rsidRPr="00D87240" w:rsidRDefault="00D87240" w:rsidP="00D87240">
      <w:pPr>
        <w:pStyle w:val="Bibliography"/>
        <w:rPr>
          <w:lang w:val="en-US"/>
          <w:rPrChange w:id="352" w:author="Virginia Anne Nichols" w:date="2025-06-02T12:10:00Z" w16du:dateUtc="2025-06-02T10:10:00Z">
            <w:rPr/>
          </w:rPrChange>
        </w:rPr>
      </w:pPr>
      <w:r w:rsidRPr="00D87240">
        <w:rPr>
          <w:lang w:val="en-US"/>
          <w:rPrChange w:id="353" w:author="Virginia Anne Nichols" w:date="2025-06-02T12:10:00Z" w16du:dateUtc="2025-06-02T10:10:00Z">
            <w:rPr/>
          </w:rPrChange>
        </w:rPr>
        <w:t>19.</w:t>
      </w:r>
      <w:r w:rsidRPr="00D87240">
        <w:rPr>
          <w:lang w:val="en-US"/>
          <w:rPrChange w:id="354" w:author="Virginia Anne Nichols" w:date="2025-06-02T12:10:00Z" w16du:dateUtc="2025-06-02T10:10:00Z">
            <w:rPr/>
          </w:rPrChange>
        </w:rPr>
        <w:tab/>
        <w:t xml:space="preserve">Nash, M. A. Entangled Pasts: Land-Grant Colleges and American Indian Dispossession. </w:t>
      </w:r>
      <w:r w:rsidRPr="00D87240">
        <w:rPr>
          <w:i/>
          <w:iCs/>
          <w:lang w:val="en-US"/>
          <w:rPrChange w:id="355" w:author="Virginia Anne Nichols" w:date="2025-06-02T12:10:00Z" w16du:dateUtc="2025-06-02T10:10:00Z">
            <w:rPr>
              <w:i/>
              <w:iCs/>
            </w:rPr>
          </w:rPrChange>
        </w:rPr>
        <w:t>Hist. Educ. Q.</w:t>
      </w:r>
      <w:r w:rsidRPr="00D87240">
        <w:rPr>
          <w:lang w:val="en-US"/>
          <w:rPrChange w:id="356" w:author="Virginia Anne Nichols" w:date="2025-06-02T12:10:00Z" w16du:dateUtc="2025-06-02T10:10:00Z">
            <w:rPr/>
          </w:rPrChange>
        </w:rPr>
        <w:t xml:space="preserve"> </w:t>
      </w:r>
      <w:r w:rsidRPr="00D87240">
        <w:rPr>
          <w:b/>
          <w:bCs/>
          <w:lang w:val="en-US"/>
          <w:rPrChange w:id="357" w:author="Virginia Anne Nichols" w:date="2025-06-02T12:10:00Z" w16du:dateUtc="2025-06-02T10:10:00Z">
            <w:rPr>
              <w:b/>
              <w:bCs/>
            </w:rPr>
          </w:rPrChange>
        </w:rPr>
        <w:t>59</w:t>
      </w:r>
      <w:r w:rsidRPr="00D87240">
        <w:rPr>
          <w:lang w:val="en-US"/>
          <w:rPrChange w:id="358" w:author="Virginia Anne Nichols" w:date="2025-06-02T12:10:00Z" w16du:dateUtc="2025-06-02T10:10:00Z">
            <w:rPr/>
          </w:rPrChange>
        </w:rPr>
        <w:t>, 437–467 (2019).</w:t>
      </w:r>
    </w:p>
    <w:p w14:paraId="0BAE6CDE" w14:textId="77777777" w:rsidR="00D87240" w:rsidRPr="00D87240" w:rsidRDefault="00D87240" w:rsidP="00D87240">
      <w:pPr>
        <w:pStyle w:val="Bibliography"/>
        <w:rPr>
          <w:lang w:val="en-US"/>
          <w:rPrChange w:id="359" w:author="Virginia Anne Nichols" w:date="2025-06-02T12:10:00Z" w16du:dateUtc="2025-06-02T10:10:00Z">
            <w:rPr/>
          </w:rPrChange>
        </w:rPr>
      </w:pPr>
      <w:r w:rsidRPr="00D87240">
        <w:rPr>
          <w:lang w:val="en-US"/>
          <w:rPrChange w:id="360" w:author="Virginia Anne Nichols" w:date="2025-06-02T12:10:00Z" w16du:dateUtc="2025-06-02T10:10:00Z">
            <w:rPr/>
          </w:rPrChange>
        </w:rPr>
        <w:t>20.</w:t>
      </w:r>
      <w:r w:rsidRPr="00D87240">
        <w:rPr>
          <w:lang w:val="en-US"/>
          <w:rPrChange w:id="361" w:author="Virginia Anne Nichols" w:date="2025-06-02T12:10:00Z" w16du:dateUtc="2025-06-02T10:10:00Z">
            <w:rPr/>
          </w:rPrChange>
        </w:rPr>
        <w:tab/>
        <w:t xml:space="preserve">Who Owns the Land? Agricultural Land Ownership by Race/Ethnicity. </w:t>
      </w:r>
      <w:r>
        <w:rPr>
          <w:i/>
          <w:iCs/>
        </w:rPr>
        <w:t xml:space="preserve">Rural Am. Rural </w:t>
      </w:r>
      <w:proofErr w:type="spellStart"/>
      <w:r>
        <w:rPr>
          <w:i/>
          <w:iCs/>
        </w:rPr>
        <w:t>Dev</w:t>
      </w:r>
      <w:proofErr w:type="spellEnd"/>
      <w:r>
        <w:rPr>
          <w:i/>
          <w:iCs/>
        </w:rPr>
        <w:t xml:space="preserve">. </w:t>
      </w:r>
      <w:proofErr w:type="spellStart"/>
      <w:r w:rsidRPr="00D87240">
        <w:rPr>
          <w:i/>
          <w:iCs/>
          <w:lang w:val="en-US"/>
          <w:rPrChange w:id="362" w:author="Virginia Anne Nichols" w:date="2025-06-02T12:10:00Z" w16du:dateUtc="2025-06-02T10:10:00Z">
            <w:rPr>
              <w:i/>
              <w:iCs/>
            </w:rPr>
          </w:rPrChange>
        </w:rPr>
        <w:t>Perspect</w:t>
      </w:r>
      <w:proofErr w:type="spellEnd"/>
      <w:r w:rsidRPr="00D87240">
        <w:rPr>
          <w:i/>
          <w:iCs/>
          <w:lang w:val="en-US"/>
          <w:rPrChange w:id="363" w:author="Virginia Anne Nichols" w:date="2025-06-02T12:10:00Z" w16du:dateUtc="2025-06-02T10:10:00Z">
            <w:rPr>
              <w:i/>
              <w:iCs/>
            </w:rPr>
          </w:rPrChange>
        </w:rPr>
        <w:t>.</w:t>
      </w:r>
      <w:r w:rsidRPr="00D87240">
        <w:rPr>
          <w:lang w:val="en-US"/>
          <w:rPrChange w:id="364" w:author="Virginia Anne Nichols" w:date="2025-06-02T12:10:00Z" w16du:dateUtc="2025-06-02T10:10:00Z">
            <w:rPr/>
          </w:rPrChange>
        </w:rPr>
        <w:t xml:space="preserve"> (2002) doi:10.22004/ag.econ.289693.</w:t>
      </w:r>
    </w:p>
    <w:p w14:paraId="3D932B82" w14:textId="77777777" w:rsidR="00D87240" w:rsidRPr="00D87240" w:rsidRDefault="00D87240" w:rsidP="00D87240">
      <w:pPr>
        <w:pStyle w:val="Bibliography"/>
        <w:rPr>
          <w:lang w:val="en-US"/>
          <w:rPrChange w:id="365" w:author="Virginia Anne Nichols" w:date="2025-06-02T12:10:00Z" w16du:dateUtc="2025-06-02T10:10:00Z">
            <w:rPr/>
          </w:rPrChange>
        </w:rPr>
      </w:pPr>
      <w:r w:rsidRPr="00D87240">
        <w:rPr>
          <w:lang w:val="en-US"/>
          <w:rPrChange w:id="366" w:author="Virginia Anne Nichols" w:date="2025-06-02T12:10:00Z" w16du:dateUtc="2025-06-02T10:10:00Z">
            <w:rPr/>
          </w:rPrChange>
        </w:rPr>
        <w:lastRenderedPageBreak/>
        <w:t>21.</w:t>
      </w:r>
      <w:r w:rsidRPr="00D87240">
        <w:rPr>
          <w:lang w:val="en-US"/>
          <w:rPrChange w:id="367" w:author="Virginia Anne Nichols" w:date="2025-06-02T12:10:00Z" w16du:dateUtc="2025-06-02T10:10:00Z">
            <w:rPr/>
          </w:rPrChange>
        </w:rPr>
        <w:tab/>
        <w:t xml:space="preserve">Copeland, R. W. In the Beginning: Origins of African American Real Property Ownership in the United States. </w:t>
      </w:r>
      <w:r w:rsidRPr="00D87240">
        <w:rPr>
          <w:i/>
          <w:iCs/>
          <w:lang w:val="en-US"/>
          <w:rPrChange w:id="368" w:author="Virginia Anne Nichols" w:date="2025-06-02T12:10:00Z" w16du:dateUtc="2025-06-02T10:10:00Z">
            <w:rPr>
              <w:i/>
              <w:iCs/>
            </w:rPr>
          </w:rPrChange>
        </w:rPr>
        <w:t>J. Black Stud.</w:t>
      </w:r>
      <w:r w:rsidRPr="00D87240">
        <w:rPr>
          <w:lang w:val="en-US"/>
          <w:rPrChange w:id="369" w:author="Virginia Anne Nichols" w:date="2025-06-02T12:10:00Z" w16du:dateUtc="2025-06-02T10:10:00Z">
            <w:rPr/>
          </w:rPrChange>
        </w:rPr>
        <w:t xml:space="preserve"> </w:t>
      </w:r>
      <w:r w:rsidRPr="00D87240">
        <w:rPr>
          <w:b/>
          <w:bCs/>
          <w:lang w:val="en-US"/>
          <w:rPrChange w:id="370" w:author="Virginia Anne Nichols" w:date="2025-06-02T12:10:00Z" w16du:dateUtc="2025-06-02T10:10:00Z">
            <w:rPr>
              <w:b/>
              <w:bCs/>
            </w:rPr>
          </w:rPrChange>
        </w:rPr>
        <w:t>44</w:t>
      </w:r>
      <w:r w:rsidRPr="00D87240">
        <w:rPr>
          <w:lang w:val="en-US"/>
          <w:rPrChange w:id="371" w:author="Virginia Anne Nichols" w:date="2025-06-02T12:10:00Z" w16du:dateUtc="2025-06-02T10:10:00Z">
            <w:rPr/>
          </w:rPrChange>
        </w:rPr>
        <w:t>, 646–664 (2013).</w:t>
      </w:r>
    </w:p>
    <w:p w14:paraId="51F8F02B" w14:textId="77777777" w:rsidR="00D87240" w:rsidRPr="00D87240" w:rsidRDefault="00D87240" w:rsidP="00D87240">
      <w:pPr>
        <w:pStyle w:val="Bibliography"/>
        <w:rPr>
          <w:lang w:val="en-US"/>
          <w:rPrChange w:id="372" w:author="Virginia Anne Nichols" w:date="2025-06-02T12:10:00Z" w16du:dateUtc="2025-06-02T10:10:00Z">
            <w:rPr/>
          </w:rPrChange>
        </w:rPr>
      </w:pPr>
      <w:r w:rsidRPr="00D87240">
        <w:rPr>
          <w:lang w:val="en-US"/>
          <w:rPrChange w:id="373" w:author="Virginia Anne Nichols" w:date="2025-06-02T12:10:00Z" w16du:dateUtc="2025-06-02T10:10:00Z">
            <w:rPr/>
          </w:rPrChange>
        </w:rPr>
        <w:t>22.</w:t>
      </w:r>
      <w:r w:rsidRPr="00D87240">
        <w:rPr>
          <w:lang w:val="en-US"/>
          <w:rPrChange w:id="374" w:author="Virginia Anne Nichols" w:date="2025-06-02T12:10:00Z" w16du:dateUtc="2025-06-02T10:10:00Z">
            <w:rPr/>
          </w:rPrChange>
        </w:rPr>
        <w:tab/>
        <w:t xml:space="preserve">Aoki, K. No Right to Own: The Early Twentieth-Century Alien Land Laws as a Prelude to Internment Symposium: The Long Shadow of Korematsu. </w:t>
      </w:r>
      <w:r w:rsidRPr="00D87240">
        <w:rPr>
          <w:i/>
          <w:iCs/>
          <w:lang w:val="en-US"/>
          <w:rPrChange w:id="375" w:author="Virginia Anne Nichols" w:date="2025-06-02T12:10:00Z" w16du:dateUtc="2025-06-02T10:10:00Z">
            <w:rPr>
              <w:i/>
              <w:iCs/>
            </w:rPr>
          </w:rPrChange>
        </w:rPr>
        <w:t>Boston Coll. Third World Law J.</w:t>
      </w:r>
      <w:r w:rsidRPr="00D87240">
        <w:rPr>
          <w:lang w:val="en-US"/>
          <w:rPrChange w:id="376" w:author="Virginia Anne Nichols" w:date="2025-06-02T12:10:00Z" w16du:dateUtc="2025-06-02T10:10:00Z">
            <w:rPr/>
          </w:rPrChange>
        </w:rPr>
        <w:t xml:space="preserve"> </w:t>
      </w:r>
      <w:r w:rsidRPr="00D87240">
        <w:rPr>
          <w:b/>
          <w:bCs/>
          <w:lang w:val="en-US"/>
          <w:rPrChange w:id="377" w:author="Virginia Anne Nichols" w:date="2025-06-02T12:10:00Z" w16du:dateUtc="2025-06-02T10:10:00Z">
            <w:rPr>
              <w:b/>
              <w:bCs/>
            </w:rPr>
          </w:rPrChange>
        </w:rPr>
        <w:t>19</w:t>
      </w:r>
      <w:r w:rsidRPr="00D87240">
        <w:rPr>
          <w:lang w:val="en-US"/>
          <w:rPrChange w:id="378" w:author="Virginia Anne Nichols" w:date="2025-06-02T12:10:00Z" w16du:dateUtc="2025-06-02T10:10:00Z">
            <w:rPr/>
          </w:rPrChange>
        </w:rPr>
        <w:t>, 37–72 (1998).</w:t>
      </w:r>
    </w:p>
    <w:p w14:paraId="56228892" w14:textId="77777777" w:rsidR="00D87240" w:rsidRPr="00D87240" w:rsidRDefault="00D87240" w:rsidP="00D87240">
      <w:pPr>
        <w:pStyle w:val="Bibliography"/>
        <w:rPr>
          <w:lang w:val="en-US"/>
          <w:rPrChange w:id="379" w:author="Virginia Anne Nichols" w:date="2025-06-02T12:10:00Z" w16du:dateUtc="2025-06-02T10:10:00Z">
            <w:rPr/>
          </w:rPrChange>
        </w:rPr>
      </w:pPr>
      <w:r w:rsidRPr="00D87240">
        <w:rPr>
          <w:lang w:val="en-US"/>
          <w:rPrChange w:id="380" w:author="Virginia Anne Nichols" w:date="2025-06-02T12:10:00Z" w16du:dateUtc="2025-06-02T10:10:00Z">
            <w:rPr/>
          </w:rPrChange>
        </w:rPr>
        <w:t>23.</w:t>
      </w:r>
      <w:r w:rsidRPr="00D87240">
        <w:rPr>
          <w:lang w:val="en-US"/>
          <w:rPrChange w:id="381" w:author="Virginia Anne Nichols" w:date="2025-06-02T12:10:00Z" w16du:dateUtc="2025-06-02T10:10:00Z">
            <w:rPr/>
          </w:rPrChange>
        </w:rPr>
        <w:tab/>
        <w:t xml:space="preserve">Collins, P. H. Black Feminist Thought in the Matrix of Domination. in </w:t>
      </w:r>
      <w:r w:rsidRPr="00D87240">
        <w:rPr>
          <w:i/>
          <w:iCs/>
          <w:lang w:val="en-US"/>
          <w:rPrChange w:id="382" w:author="Virginia Anne Nichols" w:date="2025-06-02T12:10:00Z" w16du:dateUtc="2025-06-02T10:10:00Z">
            <w:rPr>
              <w:i/>
              <w:iCs/>
            </w:rPr>
          </w:rPrChange>
        </w:rPr>
        <w:t>Black feminist thought: Knowledge, consciousness, and the politics of empowerment</w:t>
      </w:r>
      <w:r w:rsidRPr="00D87240">
        <w:rPr>
          <w:lang w:val="en-US"/>
          <w:rPrChange w:id="383" w:author="Virginia Anne Nichols" w:date="2025-06-02T12:10:00Z" w16du:dateUtc="2025-06-02T10:10:00Z">
            <w:rPr/>
          </w:rPrChange>
        </w:rPr>
        <w:t xml:space="preserve"> vol. 138 221–238 (1990).</w:t>
      </w:r>
    </w:p>
    <w:p w14:paraId="05DE38E9" w14:textId="77777777" w:rsidR="00D87240" w:rsidRPr="00D87240" w:rsidRDefault="00D87240" w:rsidP="00D87240">
      <w:pPr>
        <w:pStyle w:val="Bibliography"/>
        <w:rPr>
          <w:lang w:val="en-US"/>
          <w:rPrChange w:id="384" w:author="Virginia Anne Nichols" w:date="2025-06-02T12:10:00Z" w16du:dateUtc="2025-06-02T10:10:00Z">
            <w:rPr/>
          </w:rPrChange>
        </w:rPr>
      </w:pPr>
      <w:r w:rsidRPr="00D87240">
        <w:rPr>
          <w:lang w:val="en-US"/>
          <w:rPrChange w:id="385" w:author="Virginia Anne Nichols" w:date="2025-06-02T12:10:00Z" w16du:dateUtc="2025-06-02T10:10:00Z">
            <w:rPr/>
          </w:rPrChange>
        </w:rPr>
        <w:t>24.</w:t>
      </w:r>
      <w:r w:rsidRPr="00D87240">
        <w:rPr>
          <w:lang w:val="en-US"/>
          <w:rPrChange w:id="386" w:author="Virginia Anne Nichols" w:date="2025-06-02T12:10:00Z" w16du:dateUtc="2025-06-02T10:10:00Z">
            <w:rPr/>
          </w:rPrChange>
        </w:rPr>
        <w:tab/>
        <w:t xml:space="preserve">Sachs, C. E. </w:t>
      </w:r>
      <w:r w:rsidRPr="00D87240">
        <w:rPr>
          <w:i/>
          <w:iCs/>
          <w:lang w:val="en-US"/>
          <w:rPrChange w:id="387" w:author="Virginia Anne Nichols" w:date="2025-06-02T12:10:00Z" w16du:dateUtc="2025-06-02T10:10:00Z">
            <w:rPr>
              <w:i/>
              <w:iCs/>
            </w:rPr>
          </w:rPrChange>
        </w:rPr>
        <w:t>The Invisible Farmers : Women in Agricultural Production</w:t>
      </w:r>
      <w:r w:rsidRPr="00D87240">
        <w:rPr>
          <w:lang w:val="en-US"/>
          <w:rPrChange w:id="388" w:author="Virginia Anne Nichols" w:date="2025-06-02T12:10:00Z" w16du:dateUtc="2025-06-02T10:10:00Z">
            <w:rPr/>
          </w:rPrChange>
        </w:rPr>
        <w:t xml:space="preserve">. (Totowa, N.J. : Rowman &amp; </w:t>
      </w:r>
      <w:proofErr w:type="spellStart"/>
      <w:r w:rsidRPr="00D87240">
        <w:rPr>
          <w:lang w:val="en-US"/>
          <w:rPrChange w:id="389" w:author="Virginia Anne Nichols" w:date="2025-06-02T12:10:00Z" w16du:dateUtc="2025-06-02T10:10:00Z">
            <w:rPr/>
          </w:rPrChange>
        </w:rPr>
        <w:t>Allanheld</w:t>
      </w:r>
      <w:proofErr w:type="spellEnd"/>
      <w:r w:rsidRPr="00D87240">
        <w:rPr>
          <w:lang w:val="en-US"/>
          <w:rPrChange w:id="390" w:author="Virginia Anne Nichols" w:date="2025-06-02T12:10:00Z" w16du:dateUtc="2025-06-02T10:10:00Z">
            <w:rPr/>
          </w:rPrChange>
        </w:rPr>
        <w:t>, 1983).</w:t>
      </w:r>
    </w:p>
    <w:p w14:paraId="3939FD64" w14:textId="77777777" w:rsidR="00D87240" w:rsidRPr="00D87240" w:rsidRDefault="00D87240" w:rsidP="00D87240">
      <w:pPr>
        <w:pStyle w:val="Bibliography"/>
        <w:rPr>
          <w:lang w:val="en-US"/>
          <w:rPrChange w:id="391" w:author="Virginia Anne Nichols" w:date="2025-06-02T12:10:00Z" w16du:dateUtc="2025-06-02T10:10:00Z">
            <w:rPr/>
          </w:rPrChange>
        </w:rPr>
      </w:pPr>
      <w:r w:rsidRPr="00D87240">
        <w:rPr>
          <w:lang w:val="en-US"/>
          <w:rPrChange w:id="392" w:author="Virginia Anne Nichols" w:date="2025-06-02T12:10:00Z" w16du:dateUtc="2025-06-02T10:10:00Z">
            <w:rPr/>
          </w:rPrChange>
        </w:rPr>
        <w:t>25.</w:t>
      </w:r>
      <w:r w:rsidRPr="00D87240">
        <w:rPr>
          <w:lang w:val="en-US"/>
          <w:rPrChange w:id="393" w:author="Virginia Anne Nichols" w:date="2025-06-02T12:10:00Z" w16du:dateUtc="2025-06-02T10:10:00Z">
            <w:rPr/>
          </w:rPrChange>
        </w:rPr>
        <w:tab/>
        <w:t xml:space="preserve">Braunstein, E. &amp; </w:t>
      </w:r>
      <w:proofErr w:type="spellStart"/>
      <w:r w:rsidRPr="00D87240">
        <w:rPr>
          <w:lang w:val="en-US"/>
          <w:rPrChange w:id="394" w:author="Virginia Anne Nichols" w:date="2025-06-02T12:10:00Z" w16du:dateUtc="2025-06-02T10:10:00Z">
            <w:rPr/>
          </w:rPrChange>
        </w:rPr>
        <w:t>Folbre</w:t>
      </w:r>
      <w:proofErr w:type="spellEnd"/>
      <w:r w:rsidRPr="00D87240">
        <w:rPr>
          <w:lang w:val="en-US"/>
          <w:rPrChange w:id="395" w:author="Virginia Anne Nichols" w:date="2025-06-02T12:10:00Z" w16du:dateUtc="2025-06-02T10:10:00Z">
            <w:rPr/>
          </w:rPrChange>
        </w:rPr>
        <w:t xml:space="preserve">, N. To Honor and Obey: Efficiency, Inequality, and Patriarchal Property Rights. </w:t>
      </w:r>
      <w:r w:rsidRPr="00D87240">
        <w:rPr>
          <w:i/>
          <w:iCs/>
          <w:lang w:val="en-US"/>
          <w:rPrChange w:id="396" w:author="Virginia Anne Nichols" w:date="2025-06-02T12:10:00Z" w16du:dateUtc="2025-06-02T10:10:00Z">
            <w:rPr>
              <w:i/>
              <w:iCs/>
            </w:rPr>
          </w:rPrChange>
        </w:rPr>
        <w:t>Fem. Econ.</w:t>
      </w:r>
      <w:r w:rsidRPr="00D87240">
        <w:rPr>
          <w:lang w:val="en-US"/>
          <w:rPrChange w:id="397" w:author="Virginia Anne Nichols" w:date="2025-06-02T12:10:00Z" w16du:dateUtc="2025-06-02T10:10:00Z">
            <w:rPr/>
          </w:rPrChange>
        </w:rPr>
        <w:t xml:space="preserve"> </w:t>
      </w:r>
      <w:r w:rsidRPr="00D87240">
        <w:rPr>
          <w:b/>
          <w:bCs/>
          <w:lang w:val="en-US"/>
          <w:rPrChange w:id="398" w:author="Virginia Anne Nichols" w:date="2025-06-02T12:10:00Z" w16du:dateUtc="2025-06-02T10:10:00Z">
            <w:rPr>
              <w:b/>
              <w:bCs/>
            </w:rPr>
          </w:rPrChange>
        </w:rPr>
        <w:t>7</w:t>
      </w:r>
      <w:r w:rsidRPr="00D87240">
        <w:rPr>
          <w:lang w:val="en-US"/>
          <w:rPrChange w:id="399" w:author="Virginia Anne Nichols" w:date="2025-06-02T12:10:00Z" w16du:dateUtc="2025-06-02T10:10:00Z">
            <w:rPr/>
          </w:rPrChange>
        </w:rPr>
        <w:t>, 25–44 (2001).</w:t>
      </w:r>
    </w:p>
    <w:p w14:paraId="00BAA865" w14:textId="77777777" w:rsidR="00D87240" w:rsidRPr="00D87240" w:rsidRDefault="00D87240" w:rsidP="00D87240">
      <w:pPr>
        <w:pStyle w:val="Bibliography"/>
        <w:rPr>
          <w:lang w:val="en-US"/>
          <w:rPrChange w:id="400" w:author="Virginia Anne Nichols" w:date="2025-06-02T12:10:00Z" w16du:dateUtc="2025-06-02T10:10:00Z">
            <w:rPr/>
          </w:rPrChange>
        </w:rPr>
      </w:pPr>
      <w:r w:rsidRPr="00D87240">
        <w:rPr>
          <w:lang w:val="en-US"/>
          <w:rPrChange w:id="401" w:author="Virginia Anne Nichols" w:date="2025-06-02T12:10:00Z" w16du:dateUtc="2025-06-02T10:10:00Z">
            <w:rPr/>
          </w:rPrChange>
        </w:rPr>
        <w:t>26.</w:t>
      </w:r>
      <w:r w:rsidRPr="00D87240">
        <w:rPr>
          <w:lang w:val="en-US"/>
          <w:rPrChange w:id="402" w:author="Virginia Anne Nichols" w:date="2025-06-02T12:10:00Z" w16du:dateUtc="2025-06-02T10:10:00Z">
            <w:rPr/>
          </w:rPrChange>
        </w:rPr>
        <w:tab/>
      </w:r>
      <w:r w:rsidRPr="00D87240">
        <w:rPr>
          <w:i/>
          <w:iCs/>
          <w:lang w:val="en-US"/>
          <w:rPrChange w:id="403" w:author="Virginia Anne Nichols" w:date="2025-06-02T12:10:00Z" w16du:dateUtc="2025-06-02T10:10:00Z">
            <w:rPr>
              <w:i/>
              <w:iCs/>
            </w:rPr>
          </w:rPrChange>
        </w:rPr>
        <w:t>Equal Credit Opportunity Act</w:t>
      </w:r>
      <w:r w:rsidRPr="00D87240">
        <w:rPr>
          <w:lang w:val="en-US"/>
          <w:rPrChange w:id="404" w:author="Virginia Anne Nichols" w:date="2025-06-02T12:10:00Z" w16du:dateUtc="2025-06-02T10:10:00Z">
            <w:rPr/>
          </w:rPrChange>
        </w:rPr>
        <w:t xml:space="preserve">. </w:t>
      </w:r>
      <w:r w:rsidRPr="00D87240">
        <w:rPr>
          <w:i/>
          <w:iCs/>
          <w:lang w:val="en-US"/>
          <w:rPrChange w:id="405" w:author="Virginia Anne Nichols" w:date="2025-06-02T12:10:00Z" w16du:dateUtc="2025-06-02T10:10:00Z">
            <w:rPr>
              <w:i/>
              <w:iCs/>
            </w:rPr>
          </w:rPrChange>
        </w:rPr>
        <w:t>15 U.S.C. § 1691</w:t>
      </w:r>
      <w:r w:rsidRPr="00D87240">
        <w:rPr>
          <w:lang w:val="en-US"/>
          <w:rPrChange w:id="406" w:author="Virginia Anne Nichols" w:date="2025-06-02T12:10:00Z" w16du:dateUtc="2025-06-02T10:10:00Z">
            <w:rPr/>
          </w:rPrChange>
        </w:rPr>
        <w:t>.</w:t>
      </w:r>
    </w:p>
    <w:p w14:paraId="13DACD9C" w14:textId="77777777" w:rsidR="00D87240" w:rsidRPr="00D87240" w:rsidRDefault="00D87240" w:rsidP="00D87240">
      <w:pPr>
        <w:pStyle w:val="Bibliography"/>
        <w:rPr>
          <w:lang w:val="en-US"/>
          <w:rPrChange w:id="407" w:author="Virginia Anne Nichols" w:date="2025-06-02T12:10:00Z" w16du:dateUtc="2025-06-02T10:10:00Z">
            <w:rPr/>
          </w:rPrChange>
        </w:rPr>
      </w:pPr>
      <w:r w:rsidRPr="00D87240">
        <w:rPr>
          <w:lang w:val="en-US"/>
          <w:rPrChange w:id="408" w:author="Virginia Anne Nichols" w:date="2025-06-02T12:10:00Z" w16du:dateUtc="2025-06-02T10:10:00Z">
            <w:rPr/>
          </w:rPrChange>
        </w:rPr>
        <w:t>27.</w:t>
      </w:r>
      <w:r w:rsidRPr="00D87240">
        <w:rPr>
          <w:lang w:val="en-US"/>
          <w:rPrChange w:id="409" w:author="Virginia Anne Nichols" w:date="2025-06-02T12:10:00Z" w16du:dateUtc="2025-06-02T10:10:00Z">
            <w:rPr/>
          </w:rPrChange>
        </w:rPr>
        <w:tab/>
        <w:t xml:space="preserve">Leslie, I. S., </w:t>
      </w:r>
      <w:proofErr w:type="spellStart"/>
      <w:r w:rsidRPr="00D87240">
        <w:rPr>
          <w:lang w:val="en-US"/>
          <w:rPrChange w:id="410" w:author="Virginia Anne Nichols" w:date="2025-06-02T12:10:00Z" w16du:dateUtc="2025-06-02T10:10:00Z">
            <w:rPr/>
          </w:rPrChange>
        </w:rPr>
        <w:t>Wypler</w:t>
      </w:r>
      <w:proofErr w:type="spellEnd"/>
      <w:r w:rsidRPr="00D87240">
        <w:rPr>
          <w:lang w:val="en-US"/>
          <w:rPrChange w:id="411" w:author="Virginia Anne Nichols" w:date="2025-06-02T12:10:00Z" w16du:dateUtc="2025-06-02T10:10:00Z">
            <w:rPr/>
          </w:rPrChange>
        </w:rPr>
        <w:t xml:space="preserve">, J. &amp; Bell, M. M. Relational Agriculture: Gender, Sexuality, and Sustainability in U.S. Farming. </w:t>
      </w:r>
      <w:r w:rsidRPr="00D87240">
        <w:rPr>
          <w:i/>
          <w:iCs/>
          <w:lang w:val="en-US"/>
          <w:rPrChange w:id="412" w:author="Virginia Anne Nichols" w:date="2025-06-02T12:10:00Z" w16du:dateUtc="2025-06-02T10:10:00Z">
            <w:rPr>
              <w:i/>
              <w:iCs/>
            </w:rPr>
          </w:rPrChange>
        </w:rPr>
        <w:t xml:space="preserve">Soc. Nat. </w:t>
      </w:r>
      <w:proofErr w:type="spellStart"/>
      <w:r w:rsidRPr="00D87240">
        <w:rPr>
          <w:i/>
          <w:iCs/>
          <w:lang w:val="en-US"/>
          <w:rPrChange w:id="413" w:author="Virginia Anne Nichols" w:date="2025-06-02T12:10:00Z" w16du:dateUtc="2025-06-02T10:10:00Z">
            <w:rPr>
              <w:i/>
              <w:iCs/>
            </w:rPr>
          </w:rPrChange>
        </w:rPr>
        <w:t>Resour</w:t>
      </w:r>
      <w:proofErr w:type="spellEnd"/>
      <w:r w:rsidRPr="00D87240">
        <w:rPr>
          <w:i/>
          <w:iCs/>
          <w:lang w:val="en-US"/>
          <w:rPrChange w:id="414" w:author="Virginia Anne Nichols" w:date="2025-06-02T12:10:00Z" w16du:dateUtc="2025-06-02T10:10:00Z">
            <w:rPr>
              <w:i/>
              <w:iCs/>
            </w:rPr>
          </w:rPrChange>
        </w:rPr>
        <w:t>.</w:t>
      </w:r>
      <w:r w:rsidRPr="00D87240">
        <w:rPr>
          <w:lang w:val="en-US"/>
          <w:rPrChange w:id="415" w:author="Virginia Anne Nichols" w:date="2025-06-02T12:10:00Z" w16du:dateUtc="2025-06-02T10:10:00Z">
            <w:rPr/>
          </w:rPrChange>
        </w:rPr>
        <w:t xml:space="preserve"> </w:t>
      </w:r>
      <w:r w:rsidRPr="00D87240">
        <w:rPr>
          <w:b/>
          <w:bCs/>
          <w:lang w:val="en-US"/>
          <w:rPrChange w:id="416" w:author="Virginia Anne Nichols" w:date="2025-06-02T12:10:00Z" w16du:dateUtc="2025-06-02T10:10:00Z">
            <w:rPr>
              <w:b/>
              <w:bCs/>
            </w:rPr>
          </w:rPrChange>
        </w:rPr>
        <w:t>32</w:t>
      </w:r>
      <w:r w:rsidRPr="00D87240">
        <w:rPr>
          <w:lang w:val="en-US"/>
          <w:rPrChange w:id="417" w:author="Virginia Anne Nichols" w:date="2025-06-02T12:10:00Z" w16du:dateUtc="2025-06-02T10:10:00Z">
            <w:rPr/>
          </w:rPrChange>
        </w:rPr>
        <w:t>, 853–874 (2019).</w:t>
      </w:r>
    </w:p>
    <w:p w14:paraId="4C0EA5E0" w14:textId="77777777" w:rsidR="00D87240" w:rsidRPr="00D87240" w:rsidRDefault="00D87240" w:rsidP="00D87240">
      <w:pPr>
        <w:pStyle w:val="Bibliography"/>
        <w:rPr>
          <w:lang w:val="en-US"/>
          <w:rPrChange w:id="418" w:author="Virginia Anne Nichols" w:date="2025-06-02T12:10:00Z" w16du:dateUtc="2025-06-02T10:10:00Z">
            <w:rPr/>
          </w:rPrChange>
        </w:rPr>
      </w:pPr>
      <w:r w:rsidRPr="00D87240">
        <w:rPr>
          <w:lang w:val="en-US"/>
          <w:rPrChange w:id="419" w:author="Virginia Anne Nichols" w:date="2025-06-02T12:10:00Z" w16du:dateUtc="2025-06-02T10:10:00Z">
            <w:rPr/>
          </w:rPrChange>
        </w:rPr>
        <w:t>28.</w:t>
      </w:r>
      <w:r w:rsidRPr="00D87240">
        <w:rPr>
          <w:lang w:val="en-US"/>
          <w:rPrChange w:id="420" w:author="Virginia Anne Nichols" w:date="2025-06-02T12:10:00Z" w16du:dateUtc="2025-06-02T10:10:00Z">
            <w:rPr/>
          </w:rPrChange>
        </w:rPr>
        <w:tab/>
        <w:t xml:space="preserve">Carpenter, S. The USDA discrimination cases: Pigford, in re Black farmers, </w:t>
      </w:r>
      <w:proofErr w:type="spellStart"/>
      <w:r w:rsidRPr="00D87240">
        <w:rPr>
          <w:lang w:val="en-US"/>
          <w:rPrChange w:id="421" w:author="Virginia Anne Nichols" w:date="2025-06-02T12:10:00Z" w16du:dateUtc="2025-06-02T10:10:00Z">
            <w:rPr/>
          </w:rPrChange>
        </w:rPr>
        <w:t>Keepseagle</w:t>
      </w:r>
      <w:proofErr w:type="spellEnd"/>
      <w:r w:rsidRPr="00D87240">
        <w:rPr>
          <w:lang w:val="en-US"/>
          <w:rPrChange w:id="422" w:author="Virginia Anne Nichols" w:date="2025-06-02T12:10:00Z" w16du:dateUtc="2025-06-02T10:10:00Z">
            <w:rPr/>
          </w:rPrChange>
        </w:rPr>
        <w:t xml:space="preserve">, Garcia, and Love. </w:t>
      </w:r>
      <w:r w:rsidRPr="00D87240">
        <w:rPr>
          <w:i/>
          <w:iCs/>
          <w:lang w:val="en-US"/>
          <w:rPrChange w:id="423" w:author="Virginia Anne Nichols" w:date="2025-06-02T12:10:00Z" w16du:dateUtc="2025-06-02T10:10:00Z">
            <w:rPr>
              <w:i/>
              <w:iCs/>
            </w:rPr>
          </w:rPrChange>
        </w:rPr>
        <w:t>Drake J. Agric. Law</w:t>
      </w:r>
      <w:r w:rsidRPr="00D87240">
        <w:rPr>
          <w:lang w:val="en-US"/>
          <w:rPrChange w:id="424" w:author="Virginia Anne Nichols" w:date="2025-06-02T12:10:00Z" w16du:dateUtc="2025-06-02T10:10:00Z">
            <w:rPr/>
          </w:rPrChange>
        </w:rPr>
        <w:t xml:space="preserve"> </w:t>
      </w:r>
      <w:r w:rsidRPr="00D87240">
        <w:rPr>
          <w:b/>
          <w:bCs/>
          <w:lang w:val="en-US"/>
          <w:rPrChange w:id="425" w:author="Virginia Anne Nichols" w:date="2025-06-02T12:10:00Z" w16du:dateUtc="2025-06-02T10:10:00Z">
            <w:rPr>
              <w:b/>
              <w:bCs/>
            </w:rPr>
          </w:rPrChange>
        </w:rPr>
        <w:t>17</w:t>
      </w:r>
      <w:r w:rsidRPr="00D87240">
        <w:rPr>
          <w:lang w:val="en-US"/>
          <w:rPrChange w:id="426" w:author="Virginia Anne Nichols" w:date="2025-06-02T12:10:00Z" w16du:dateUtc="2025-06-02T10:10:00Z">
            <w:rPr/>
          </w:rPrChange>
        </w:rPr>
        <w:t>, 1 (2012).</w:t>
      </w:r>
    </w:p>
    <w:p w14:paraId="68FE5D4C" w14:textId="77777777" w:rsidR="00D87240" w:rsidRPr="00D87240" w:rsidRDefault="00D87240" w:rsidP="00D87240">
      <w:pPr>
        <w:pStyle w:val="Bibliography"/>
        <w:rPr>
          <w:lang w:val="en-US"/>
          <w:rPrChange w:id="427" w:author="Virginia Anne Nichols" w:date="2025-06-02T12:10:00Z" w16du:dateUtc="2025-06-02T10:10:00Z">
            <w:rPr/>
          </w:rPrChange>
        </w:rPr>
      </w:pPr>
      <w:r w:rsidRPr="00D87240">
        <w:rPr>
          <w:lang w:val="en-US"/>
          <w:rPrChange w:id="428" w:author="Virginia Anne Nichols" w:date="2025-06-02T12:10:00Z" w16du:dateUtc="2025-06-02T10:10:00Z">
            <w:rPr/>
          </w:rPrChange>
        </w:rPr>
        <w:t>29.</w:t>
      </w:r>
      <w:r w:rsidRPr="00D87240">
        <w:rPr>
          <w:lang w:val="en-US"/>
          <w:rPrChange w:id="429" w:author="Virginia Anne Nichols" w:date="2025-06-02T12:10:00Z" w16du:dateUtc="2025-06-02T10:10:00Z">
            <w:rPr/>
          </w:rPrChange>
        </w:rPr>
        <w:tab/>
        <w:t xml:space="preserve">Fremstad, A. &amp; Paul, M. Opening the Farm Gate to Women? The Gender Gap in U.S. Agriculture. </w:t>
      </w:r>
      <w:r w:rsidRPr="00D87240">
        <w:rPr>
          <w:i/>
          <w:iCs/>
          <w:lang w:val="en-US"/>
          <w:rPrChange w:id="430" w:author="Virginia Anne Nichols" w:date="2025-06-02T12:10:00Z" w16du:dateUtc="2025-06-02T10:10:00Z">
            <w:rPr>
              <w:i/>
              <w:iCs/>
            </w:rPr>
          </w:rPrChange>
        </w:rPr>
        <w:t>J. Econ. Issues</w:t>
      </w:r>
      <w:r w:rsidRPr="00D87240">
        <w:rPr>
          <w:lang w:val="en-US"/>
          <w:rPrChange w:id="431" w:author="Virginia Anne Nichols" w:date="2025-06-02T12:10:00Z" w16du:dateUtc="2025-06-02T10:10:00Z">
            <w:rPr/>
          </w:rPrChange>
        </w:rPr>
        <w:t xml:space="preserve"> </w:t>
      </w:r>
      <w:r w:rsidRPr="00D87240">
        <w:rPr>
          <w:b/>
          <w:bCs/>
          <w:lang w:val="en-US"/>
          <w:rPrChange w:id="432" w:author="Virginia Anne Nichols" w:date="2025-06-02T12:10:00Z" w16du:dateUtc="2025-06-02T10:10:00Z">
            <w:rPr>
              <w:b/>
              <w:bCs/>
            </w:rPr>
          </w:rPrChange>
        </w:rPr>
        <w:t>54</w:t>
      </w:r>
      <w:r w:rsidRPr="00D87240">
        <w:rPr>
          <w:lang w:val="en-US"/>
          <w:rPrChange w:id="433" w:author="Virginia Anne Nichols" w:date="2025-06-02T12:10:00Z" w16du:dateUtc="2025-06-02T10:10:00Z">
            <w:rPr/>
          </w:rPrChange>
        </w:rPr>
        <w:t>, 124–141 (2020).</w:t>
      </w:r>
    </w:p>
    <w:p w14:paraId="014E29BE" w14:textId="77777777" w:rsidR="00D87240" w:rsidRPr="00D87240" w:rsidRDefault="00D87240" w:rsidP="00D87240">
      <w:pPr>
        <w:pStyle w:val="Bibliography"/>
        <w:rPr>
          <w:lang w:val="en-US"/>
          <w:rPrChange w:id="434" w:author="Virginia Anne Nichols" w:date="2025-06-02T12:10:00Z" w16du:dateUtc="2025-06-02T10:10:00Z">
            <w:rPr/>
          </w:rPrChange>
        </w:rPr>
      </w:pPr>
      <w:r w:rsidRPr="00D87240">
        <w:rPr>
          <w:lang w:val="en-US"/>
          <w:rPrChange w:id="435" w:author="Virginia Anne Nichols" w:date="2025-06-02T12:10:00Z" w16du:dateUtc="2025-06-02T10:10:00Z">
            <w:rPr/>
          </w:rPrChange>
        </w:rPr>
        <w:t>30.</w:t>
      </w:r>
      <w:r w:rsidRPr="00D87240">
        <w:rPr>
          <w:lang w:val="en-US"/>
          <w:rPrChange w:id="436" w:author="Virginia Anne Nichols" w:date="2025-06-02T12:10:00Z" w16du:dateUtc="2025-06-02T10:10:00Z">
            <w:rPr/>
          </w:rPrChange>
        </w:rPr>
        <w:tab/>
      </w:r>
      <w:proofErr w:type="spellStart"/>
      <w:r w:rsidRPr="00D87240">
        <w:rPr>
          <w:lang w:val="en-US"/>
          <w:rPrChange w:id="437" w:author="Virginia Anne Nichols" w:date="2025-06-02T12:10:00Z" w16du:dateUtc="2025-06-02T10:10:00Z">
            <w:rPr/>
          </w:rPrChange>
        </w:rPr>
        <w:t>Pilgeram</w:t>
      </w:r>
      <w:proofErr w:type="spellEnd"/>
      <w:r w:rsidRPr="00D87240">
        <w:rPr>
          <w:lang w:val="en-US"/>
          <w:rPrChange w:id="438" w:author="Virginia Anne Nichols" w:date="2025-06-02T12:10:00Z" w16du:dateUtc="2025-06-02T10:10:00Z">
            <w:rPr/>
          </w:rPrChange>
        </w:rPr>
        <w:t xml:space="preserve">, R., </w:t>
      </w:r>
      <w:proofErr w:type="spellStart"/>
      <w:r w:rsidRPr="00D87240">
        <w:rPr>
          <w:lang w:val="en-US"/>
          <w:rPrChange w:id="439" w:author="Virginia Anne Nichols" w:date="2025-06-02T12:10:00Z" w16du:dateUtc="2025-06-02T10:10:00Z">
            <w:rPr/>
          </w:rPrChange>
        </w:rPr>
        <w:t>Dentzman</w:t>
      </w:r>
      <w:proofErr w:type="spellEnd"/>
      <w:r w:rsidRPr="00D87240">
        <w:rPr>
          <w:lang w:val="en-US"/>
          <w:rPrChange w:id="440" w:author="Virginia Anne Nichols" w:date="2025-06-02T12:10:00Z" w16du:dateUtc="2025-06-02T10:10:00Z">
            <w:rPr/>
          </w:rPrChange>
        </w:rPr>
        <w:t xml:space="preserve">, K., Lewin, P. &amp; Conley, K. How the USDA Changed the Way Women Farmers are Counted in the Census of Agriculture. </w:t>
      </w:r>
      <w:r w:rsidRPr="00D87240">
        <w:rPr>
          <w:i/>
          <w:iCs/>
          <w:lang w:val="en-US"/>
          <w:rPrChange w:id="441" w:author="Virginia Anne Nichols" w:date="2025-06-02T12:10:00Z" w16du:dateUtc="2025-06-02T10:10:00Z">
            <w:rPr>
              <w:i/>
              <w:iCs/>
            </w:rPr>
          </w:rPrChange>
        </w:rPr>
        <w:t>Choices</w:t>
      </w:r>
      <w:r w:rsidRPr="00D87240">
        <w:rPr>
          <w:lang w:val="en-US"/>
          <w:rPrChange w:id="442" w:author="Virginia Anne Nichols" w:date="2025-06-02T12:10:00Z" w16du:dateUtc="2025-06-02T10:10:00Z">
            <w:rPr/>
          </w:rPrChange>
        </w:rPr>
        <w:t xml:space="preserve"> </w:t>
      </w:r>
      <w:r w:rsidRPr="00D87240">
        <w:rPr>
          <w:b/>
          <w:bCs/>
          <w:lang w:val="en-US"/>
          <w:rPrChange w:id="443" w:author="Virginia Anne Nichols" w:date="2025-06-02T12:10:00Z" w16du:dateUtc="2025-06-02T10:10:00Z">
            <w:rPr>
              <w:b/>
              <w:bCs/>
            </w:rPr>
          </w:rPrChange>
        </w:rPr>
        <w:t>35</w:t>
      </w:r>
      <w:r w:rsidRPr="00D87240">
        <w:rPr>
          <w:lang w:val="en-US"/>
          <w:rPrChange w:id="444" w:author="Virginia Anne Nichols" w:date="2025-06-02T12:10:00Z" w16du:dateUtc="2025-06-02T10:10:00Z">
            <w:rPr/>
          </w:rPrChange>
        </w:rPr>
        <w:t>, 1–10 (2020).</w:t>
      </w:r>
    </w:p>
    <w:p w14:paraId="2EA41E8A" w14:textId="77777777" w:rsidR="00D87240" w:rsidRPr="00D87240" w:rsidRDefault="00D87240" w:rsidP="00D87240">
      <w:pPr>
        <w:pStyle w:val="Bibliography"/>
        <w:rPr>
          <w:lang w:val="en-US"/>
          <w:rPrChange w:id="445" w:author="Virginia Anne Nichols" w:date="2025-06-02T12:10:00Z" w16du:dateUtc="2025-06-02T10:10:00Z">
            <w:rPr/>
          </w:rPrChange>
        </w:rPr>
      </w:pPr>
      <w:r w:rsidRPr="00D87240">
        <w:rPr>
          <w:lang w:val="en-US"/>
          <w:rPrChange w:id="446" w:author="Virginia Anne Nichols" w:date="2025-06-02T12:10:00Z" w16du:dateUtc="2025-06-02T10:10:00Z">
            <w:rPr/>
          </w:rPrChange>
        </w:rPr>
        <w:t>31.</w:t>
      </w:r>
      <w:r w:rsidRPr="00D87240">
        <w:rPr>
          <w:lang w:val="en-US"/>
          <w:rPrChange w:id="447" w:author="Virginia Anne Nichols" w:date="2025-06-02T12:10:00Z" w16du:dateUtc="2025-06-02T10:10:00Z">
            <w:rPr/>
          </w:rPrChange>
        </w:rPr>
        <w:tab/>
        <w:t xml:space="preserve">Acosta, M. </w:t>
      </w:r>
      <w:r w:rsidRPr="00D87240">
        <w:rPr>
          <w:i/>
          <w:iCs/>
          <w:lang w:val="en-US"/>
          <w:rPrChange w:id="448" w:author="Virginia Anne Nichols" w:date="2025-06-02T12:10:00Z" w16du:dateUtc="2025-06-02T10:10:00Z">
            <w:rPr>
              <w:i/>
              <w:iCs/>
            </w:rPr>
          </w:rPrChange>
        </w:rPr>
        <w:t>et al.</w:t>
      </w:r>
      <w:r w:rsidRPr="00D87240">
        <w:rPr>
          <w:lang w:val="en-US"/>
          <w:rPrChange w:id="449" w:author="Virginia Anne Nichols" w:date="2025-06-02T12:10:00Z" w16du:dateUtc="2025-06-02T10:10:00Z">
            <w:rPr/>
          </w:rPrChange>
        </w:rPr>
        <w:t xml:space="preserve"> What does it Mean to Make a ‘Joint’ Decision? Unpacking Intra-household Decision Making in Agriculture: Implications for Policy and Practice. </w:t>
      </w:r>
      <w:r w:rsidRPr="00D87240">
        <w:rPr>
          <w:i/>
          <w:iCs/>
          <w:lang w:val="en-US"/>
          <w:rPrChange w:id="450" w:author="Virginia Anne Nichols" w:date="2025-06-02T12:10:00Z" w16du:dateUtc="2025-06-02T10:10:00Z">
            <w:rPr>
              <w:i/>
              <w:iCs/>
            </w:rPr>
          </w:rPrChange>
        </w:rPr>
        <w:t>J. Dev. Stud.</w:t>
      </w:r>
      <w:r w:rsidRPr="00D87240">
        <w:rPr>
          <w:lang w:val="en-US"/>
          <w:rPrChange w:id="451" w:author="Virginia Anne Nichols" w:date="2025-06-02T12:10:00Z" w16du:dateUtc="2025-06-02T10:10:00Z">
            <w:rPr/>
          </w:rPrChange>
        </w:rPr>
        <w:t xml:space="preserve"> </w:t>
      </w:r>
      <w:r w:rsidRPr="00D87240">
        <w:rPr>
          <w:b/>
          <w:bCs/>
          <w:lang w:val="en-US"/>
          <w:rPrChange w:id="452" w:author="Virginia Anne Nichols" w:date="2025-06-02T12:10:00Z" w16du:dateUtc="2025-06-02T10:10:00Z">
            <w:rPr>
              <w:b/>
              <w:bCs/>
            </w:rPr>
          </w:rPrChange>
        </w:rPr>
        <w:t>56</w:t>
      </w:r>
      <w:r w:rsidRPr="00D87240">
        <w:rPr>
          <w:lang w:val="en-US"/>
          <w:rPrChange w:id="453" w:author="Virginia Anne Nichols" w:date="2025-06-02T12:10:00Z" w16du:dateUtc="2025-06-02T10:10:00Z">
            <w:rPr/>
          </w:rPrChange>
        </w:rPr>
        <w:t>, 1210–1229 (2020).</w:t>
      </w:r>
    </w:p>
    <w:p w14:paraId="693456AB" w14:textId="77777777" w:rsidR="00D87240" w:rsidRPr="00D87240" w:rsidRDefault="00D87240" w:rsidP="00D87240">
      <w:pPr>
        <w:pStyle w:val="Bibliography"/>
        <w:rPr>
          <w:lang w:val="en-US"/>
          <w:rPrChange w:id="454" w:author="Virginia Anne Nichols" w:date="2025-06-02T12:10:00Z" w16du:dateUtc="2025-06-02T10:10:00Z">
            <w:rPr/>
          </w:rPrChange>
        </w:rPr>
      </w:pPr>
      <w:r w:rsidRPr="00D87240">
        <w:rPr>
          <w:lang w:val="en-US"/>
          <w:rPrChange w:id="455" w:author="Virginia Anne Nichols" w:date="2025-06-02T12:10:00Z" w16du:dateUtc="2025-06-02T10:10:00Z">
            <w:rPr/>
          </w:rPrChange>
        </w:rPr>
        <w:t>32.</w:t>
      </w:r>
      <w:r w:rsidRPr="00D87240">
        <w:rPr>
          <w:lang w:val="en-US"/>
          <w:rPrChange w:id="456" w:author="Virginia Anne Nichols" w:date="2025-06-02T12:10:00Z" w16du:dateUtc="2025-06-02T10:10:00Z">
            <w:rPr/>
          </w:rPrChange>
        </w:rPr>
        <w:tab/>
        <w:t xml:space="preserve">Guilbeault, D. </w:t>
      </w:r>
      <w:r w:rsidRPr="00D87240">
        <w:rPr>
          <w:i/>
          <w:iCs/>
          <w:lang w:val="en-US"/>
          <w:rPrChange w:id="457" w:author="Virginia Anne Nichols" w:date="2025-06-02T12:10:00Z" w16du:dateUtc="2025-06-02T10:10:00Z">
            <w:rPr>
              <w:i/>
              <w:iCs/>
            </w:rPr>
          </w:rPrChange>
        </w:rPr>
        <w:t>et al.</w:t>
      </w:r>
      <w:r w:rsidRPr="00D87240">
        <w:rPr>
          <w:lang w:val="en-US"/>
          <w:rPrChange w:id="458" w:author="Virginia Anne Nichols" w:date="2025-06-02T12:10:00Z" w16du:dateUtc="2025-06-02T10:10:00Z">
            <w:rPr/>
          </w:rPrChange>
        </w:rPr>
        <w:t xml:space="preserve"> Online images amplify gender bias. </w:t>
      </w:r>
      <w:r w:rsidRPr="00D87240">
        <w:rPr>
          <w:i/>
          <w:iCs/>
          <w:lang w:val="en-US"/>
          <w:rPrChange w:id="459" w:author="Virginia Anne Nichols" w:date="2025-06-02T12:10:00Z" w16du:dateUtc="2025-06-02T10:10:00Z">
            <w:rPr>
              <w:i/>
              <w:iCs/>
            </w:rPr>
          </w:rPrChange>
        </w:rPr>
        <w:t>Nature</w:t>
      </w:r>
      <w:r w:rsidRPr="00D87240">
        <w:rPr>
          <w:lang w:val="en-US"/>
          <w:rPrChange w:id="460" w:author="Virginia Anne Nichols" w:date="2025-06-02T12:10:00Z" w16du:dateUtc="2025-06-02T10:10:00Z">
            <w:rPr/>
          </w:rPrChange>
        </w:rPr>
        <w:t xml:space="preserve"> </w:t>
      </w:r>
      <w:r w:rsidRPr="00D87240">
        <w:rPr>
          <w:b/>
          <w:bCs/>
          <w:lang w:val="en-US"/>
          <w:rPrChange w:id="461" w:author="Virginia Anne Nichols" w:date="2025-06-02T12:10:00Z" w16du:dateUtc="2025-06-02T10:10:00Z">
            <w:rPr>
              <w:b/>
              <w:bCs/>
            </w:rPr>
          </w:rPrChange>
        </w:rPr>
        <w:t>626</w:t>
      </w:r>
      <w:r w:rsidRPr="00D87240">
        <w:rPr>
          <w:lang w:val="en-US"/>
          <w:rPrChange w:id="462" w:author="Virginia Anne Nichols" w:date="2025-06-02T12:10:00Z" w16du:dateUtc="2025-06-02T10:10:00Z">
            <w:rPr/>
          </w:rPrChange>
        </w:rPr>
        <w:t>, 1049–1055 (2024).</w:t>
      </w:r>
    </w:p>
    <w:p w14:paraId="17EDCEDA" w14:textId="77777777" w:rsidR="00D87240" w:rsidRPr="00D87240" w:rsidRDefault="00D87240" w:rsidP="00D87240">
      <w:pPr>
        <w:pStyle w:val="Bibliography"/>
        <w:rPr>
          <w:lang w:val="en-US"/>
          <w:rPrChange w:id="463" w:author="Virginia Anne Nichols" w:date="2025-06-02T12:10:00Z" w16du:dateUtc="2025-06-02T10:10:00Z">
            <w:rPr/>
          </w:rPrChange>
        </w:rPr>
      </w:pPr>
      <w:r w:rsidRPr="00D87240">
        <w:rPr>
          <w:lang w:val="en-US"/>
          <w:rPrChange w:id="464" w:author="Virginia Anne Nichols" w:date="2025-06-02T12:10:00Z" w16du:dateUtc="2025-06-02T10:10:00Z">
            <w:rPr/>
          </w:rPrChange>
        </w:rPr>
        <w:t>33.</w:t>
      </w:r>
      <w:r w:rsidRPr="00D87240">
        <w:rPr>
          <w:lang w:val="en-US"/>
          <w:rPrChange w:id="465" w:author="Virginia Anne Nichols" w:date="2025-06-02T12:10:00Z" w16du:dateUtc="2025-06-02T10:10:00Z">
            <w:rPr/>
          </w:rPrChange>
        </w:rPr>
        <w:tab/>
        <w:t xml:space="preserve">Petrzelka, P., Sorensen, A. &amp; Filipiak, J. Women Agricultural Landowners—Past Time to Put Them “On the Radar”. </w:t>
      </w:r>
      <w:r w:rsidRPr="00D87240">
        <w:rPr>
          <w:i/>
          <w:iCs/>
          <w:lang w:val="en-US"/>
          <w:rPrChange w:id="466" w:author="Virginia Anne Nichols" w:date="2025-06-02T12:10:00Z" w16du:dateUtc="2025-06-02T10:10:00Z">
            <w:rPr>
              <w:i/>
              <w:iCs/>
            </w:rPr>
          </w:rPrChange>
        </w:rPr>
        <w:t xml:space="preserve">Soc. Nat. </w:t>
      </w:r>
      <w:proofErr w:type="spellStart"/>
      <w:r w:rsidRPr="00D87240">
        <w:rPr>
          <w:i/>
          <w:iCs/>
          <w:lang w:val="en-US"/>
          <w:rPrChange w:id="467" w:author="Virginia Anne Nichols" w:date="2025-06-02T12:10:00Z" w16du:dateUtc="2025-06-02T10:10:00Z">
            <w:rPr>
              <w:i/>
              <w:iCs/>
            </w:rPr>
          </w:rPrChange>
        </w:rPr>
        <w:t>Resour</w:t>
      </w:r>
      <w:proofErr w:type="spellEnd"/>
      <w:r w:rsidRPr="00D87240">
        <w:rPr>
          <w:i/>
          <w:iCs/>
          <w:lang w:val="en-US"/>
          <w:rPrChange w:id="468" w:author="Virginia Anne Nichols" w:date="2025-06-02T12:10:00Z" w16du:dateUtc="2025-06-02T10:10:00Z">
            <w:rPr>
              <w:i/>
              <w:iCs/>
            </w:rPr>
          </w:rPrChange>
        </w:rPr>
        <w:t>.</w:t>
      </w:r>
      <w:r w:rsidRPr="00D87240">
        <w:rPr>
          <w:lang w:val="en-US"/>
          <w:rPrChange w:id="469" w:author="Virginia Anne Nichols" w:date="2025-06-02T12:10:00Z" w16du:dateUtc="2025-06-02T10:10:00Z">
            <w:rPr/>
          </w:rPrChange>
        </w:rPr>
        <w:t xml:space="preserve"> </w:t>
      </w:r>
      <w:r w:rsidRPr="00D87240">
        <w:rPr>
          <w:b/>
          <w:bCs/>
          <w:lang w:val="en-US"/>
          <w:rPrChange w:id="470" w:author="Virginia Anne Nichols" w:date="2025-06-02T12:10:00Z" w16du:dateUtc="2025-06-02T10:10:00Z">
            <w:rPr>
              <w:b/>
              <w:bCs/>
            </w:rPr>
          </w:rPrChange>
        </w:rPr>
        <w:t>31</w:t>
      </w:r>
      <w:r w:rsidRPr="00D87240">
        <w:rPr>
          <w:lang w:val="en-US"/>
          <w:rPrChange w:id="471" w:author="Virginia Anne Nichols" w:date="2025-06-02T12:10:00Z" w16du:dateUtc="2025-06-02T10:10:00Z">
            <w:rPr/>
          </w:rPrChange>
        </w:rPr>
        <w:t>, 853–864 (2018).</w:t>
      </w:r>
    </w:p>
    <w:p w14:paraId="19255292" w14:textId="77777777" w:rsidR="00D87240" w:rsidRPr="00D87240" w:rsidRDefault="00D87240" w:rsidP="00D87240">
      <w:pPr>
        <w:pStyle w:val="Bibliography"/>
        <w:rPr>
          <w:lang w:val="en-US"/>
          <w:rPrChange w:id="472" w:author="Virginia Anne Nichols" w:date="2025-06-02T12:10:00Z" w16du:dateUtc="2025-06-02T10:10:00Z">
            <w:rPr/>
          </w:rPrChange>
        </w:rPr>
      </w:pPr>
      <w:r w:rsidRPr="00D87240">
        <w:rPr>
          <w:lang w:val="en-US"/>
          <w:rPrChange w:id="473" w:author="Virginia Anne Nichols" w:date="2025-06-02T12:10:00Z" w16du:dateUtc="2025-06-02T10:10:00Z">
            <w:rPr/>
          </w:rPrChange>
        </w:rPr>
        <w:t>34.</w:t>
      </w:r>
      <w:r w:rsidRPr="00D87240">
        <w:rPr>
          <w:lang w:val="en-US"/>
          <w:rPrChange w:id="474" w:author="Virginia Anne Nichols" w:date="2025-06-02T12:10:00Z" w16du:dateUtc="2025-06-02T10:10:00Z">
            <w:rPr/>
          </w:rPrChange>
        </w:rPr>
        <w:tab/>
        <w:t xml:space="preserve">Trauger, A. </w:t>
      </w:r>
      <w:r w:rsidRPr="00D87240">
        <w:rPr>
          <w:i/>
          <w:iCs/>
          <w:lang w:val="en-US"/>
          <w:rPrChange w:id="475" w:author="Virginia Anne Nichols" w:date="2025-06-02T12:10:00Z" w16du:dateUtc="2025-06-02T10:10:00Z">
            <w:rPr>
              <w:i/>
              <w:iCs/>
            </w:rPr>
          </w:rPrChange>
        </w:rPr>
        <w:t>et al.</w:t>
      </w:r>
      <w:r w:rsidRPr="00D87240">
        <w:rPr>
          <w:lang w:val="en-US"/>
          <w:rPrChange w:id="476" w:author="Virginia Anne Nichols" w:date="2025-06-02T12:10:00Z" w16du:dateUtc="2025-06-02T10:10:00Z">
            <w:rPr/>
          </w:rPrChange>
        </w:rPr>
        <w:t xml:space="preserve"> Agricultural education: Gender identity and knowledge exchange. </w:t>
      </w:r>
      <w:r w:rsidRPr="00D87240">
        <w:rPr>
          <w:i/>
          <w:iCs/>
          <w:lang w:val="en-US"/>
          <w:rPrChange w:id="477" w:author="Virginia Anne Nichols" w:date="2025-06-02T12:10:00Z" w16du:dateUtc="2025-06-02T10:10:00Z">
            <w:rPr>
              <w:i/>
              <w:iCs/>
            </w:rPr>
          </w:rPrChange>
        </w:rPr>
        <w:t>J. Rural Stud.</w:t>
      </w:r>
      <w:r w:rsidRPr="00D87240">
        <w:rPr>
          <w:lang w:val="en-US"/>
          <w:rPrChange w:id="478" w:author="Virginia Anne Nichols" w:date="2025-06-02T12:10:00Z" w16du:dateUtc="2025-06-02T10:10:00Z">
            <w:rPr/>
          </w:rPrChange>
        </w:rPr>
        <w:t xml:space="preserve"> </w:t>
      </w:r>
      <w:r w:rsidRPr="00D87240">
        <w:rPr>
          <w:b/>
          <w:bCs/>
          <w:lang w:val="en-US"/>
          <w:rPrChange w:id="479" w:author="Virginia Anne Nichols" w:date="2025-06-02T12:10:00Z" w16du:dateUtc="2025-06-02T10:10:00Z">
            <w:rPr>
              <w:b/>
              <w:bCs/>
            </w:rPr>
          </w:rPrChange>
        </w:rPr>
        <w:t>24</w:t>
      </w:r>
      <w:r w:rsidRPr="00D87240">
        <w:rPr>
          <w:lang w:val="en-US"/>
          <w:rPrChange w:id="480" w:author="Virginia Anne Nichols" w:date="2025-06-02T12:10:00Z" w16du:dateUtc="2025-06-02T10:10:00Z">
            <w:rPr/>
          </w:rPrChange>
        </w:rPr>
        <w:t>, 432–439 (2008).</w:t>
      </w:r>
    </w:p>
    <w:p w14:paraId="47DD688E" w14:textId="77777777" w:rsidR="00D87240" w:rsidRPr="00D87240" w:rsidRDefault="00D87240" w:rsidP="00D87240">
      <w:pPr>
        <w:pStyle w:val="Bibliography"/>
        <w:rPr>
          <w:lang w:val="en-US"/>
          <w:rPrChange w:id="481" w:author="Virginia Anne Nichols" w:date="2025-06-02T12:10:00Z" w16du:dateUtc="2025-06-02T10:10:00Z">
            <w:rPr/>
          </w:rPrChange>
        </w:rPr>
      </w:pPr>
      <w:r w:rsidRPr="00D87240">
        <w:rPr>
          <w:lang w:val="en-US"/>
          <w:rPrChange w:id="482" w:author="Virginia Anne Nichols" w:date="2025-06-02T12:10:00Z" w16du:dateUtc="2025-06-02T10:10:00Z">
            <w:rPr/>
          </w:rPrChange>
        </w:rPr>
        <w:t>35.</w:t>
      </w:r>
      <w:r w:rsidRPr="00D87240">
        <w:rPr>
          <w:lang w:val="en-US"/>
          <w:rPrChange w:id="483" w:author="Virginia Anne Nichols" w:date="2025-06-02T12:10:00Z" w16du:dateUtc="2025-06-02T10:10:00Z">
            <w:rPr/>
          </w:rPrChange>
        </w:rPr>
        <w:tab/>
        <w:t xml:space="preserve">Basche, A. &amp; Carter, A. Training future agriculture professionals in landowner–tenant conservation decision-making. </w:t>
      </w:r>
      <w:r w:rsidRPr="00D87240">
        <w:rPr>
          <w:i/>
          <w:iCs/>
          <w:lang w:val="en-US"/>
          <w:rPrChange w:id="484" w:author="Virginia Anne Nichols" w:date="2025-06-02T12:10:00Z" w16du:dateUtc="2025-06-02T10:10:00Z">
            <w:rPr>
              <w:i/>
              <w:iCs/>
            </w:rPr>
          </w:rPrChange>
        </w:rPr>
        <w:t>Nat. Sci. Educ.</w:t>
      </w:r>
      <w:r w:rsidRPr="00D87240">
        <w:rPr>
          <w:lang w:val="en-US"/>
          <w:rPrChange w:id="485" w:author="Virginia Anne Nichols" w:date="2025-06-02T12:10:00Z" w16du:dateUtc="2025-06-02T10:10:00Z">
            <w:rPr/>
          </w:rPrChange>
        </w:rPr>
        <w:t xml:space="preserve"> </w:t>
      </w:r>
      <w:r w:rsidRPr="00D87240">
        <w:rPr>
          <w:b/>
          <w:bCs/>
          <w:lang w:val="en-US"/>
          <w:rPrChange w:id="486" w:author="Virginia Anne Nichols" w:date="2025-06-02T12:10:00Z" w16du:dateUtc="2025-06-02T10:10:00Z">
            <w:rPr>
              <w:b/>
              <w:bCs/>
            </w:rPr>
          </w:rPrChange>
        </w:rPr>
        <w:t>50</w:t>
      </w:r>
      <w:r w:rsidRPr="00D87240">
        <w:rPr>
          <w:lang w:val="en-US"/>
          <w:rPrChange w:id="487" w:author="Virginia Anne Nichols" w:date="2025-06-02T12:10:00Z" w16du:dateUtc="2025-06-02T10:10:00Z">
            <w:rPr/>
          </w:rPrChange>
        </w:rPr>
        <w:t>, e20035 (2021).</w:t>
      </w:r>
    </w:p>
    <w:p w14:paraId="1400EE4C" w14:textId="77777777" w:rsidR="00D87240" w:rsidRPr="00D87240" w:rsidRDefault="00D87240" w:rsidP="00D87240">
      <w:pPr>
        <w:pStyle w:val="Bibliography"/>
        <w:rPr>
          <w:lang w:val="en-US"/>
          <w:rPrChange w:id="488" w:author="Virginia Anne Nichols" w:date="2025-06-02T12:10:00Z" w16du:dateUtc="2025-06-02T10:10:00Z">
            <w:rPr/>
          </w:rPrChange>
        </w:rPr>
      </w:pPr>
      <w:r w:rsidRPr="00D87240">
        <w:rPr>
          <w:lang w:val="en-US"/>
          <w:rPrChange w:id="489" w:author="Virginia Anne Nichols" w:date="2025-06-02T12:10:00Z" w16du:dateUtc="2025-06-02T10:10:00Z">
            <w:rPr/>
          </w:rPrChange>
        </w:rPr>
        <w:t>36.</w:t>
      </w:r>
      <w:r w:rsidRPr="00D87240">
        <w:rPr>
          <w:lang w:val="en-US"/>
          <w:rPrChange w:id="490" w:author="Virginia Anne Nichols" w:date="2025-06-02T12:10:00Z" w16du:dateUtc="2025-06-02T10:10:00Z">
            <w:rPr/>
          </w:rPrChange>
        </w:rPr>
        <w:tab/>
        <w:t xml:space="preserve">Carter, A. &amp; Lopez, A. L. Rebranding the Farmer: Formula Story Revision and Masculine Symbolic Boundaries in US Agriculture. </w:t>
      </w:r>
      <w:r w:rsidRPr="00D87240">
        <w:rPr>
          <w:i/>
          <w:iCs/>
          <w:lang w:val="en-US"/>
          <w:rPrChange w:id="491" w:author="Virginia Anne Nichols" w:date="2025-06-02T12:10:00Z" w16du:dateUtc="2025-06-02T10:10:00Z">
            <w:rPr>
              <w:i/>
              <w:iCs/>
            </w:rPr>
          </w:rPrChange>
        </w:rPr>
        <w:t>Fem. Form.</w:t>
      </w:r>
      <w:r w:rsidRPr="00D87240">
        <w:rPr>
          <w:lang w:val="en-US"/>
          <w:rPrChange w:id="492" w:author="Virginia Anne Nichols" w:date="2025-06-02T12:10:00Z" w16du:dateUtc="2025-06-02T10:10:00Z">
            <w:rPr/>
          </w:rPrChange>
        </w:rPr>
        <w:t xml:space="preserve"> </w:t>
      </w:r>
      <w:r w:rsidRPr="00D87240">
        <w:rPr>
          <w:b/>
          <w:bCs/>
          <w:lang w:val="en-US"/>
          <w:rPrChange w:id="493" w:author="Virginia Anne Nichols" w:date="2025-06-02T12:10:00Z" w16du:dateUtc="2025-06-02T10:10:00Z">
            <w:rPr>
              <w:b/>
              <w:bCs/>
            </w:rPr>
          </w:rPrChange>
        </w:rPr>
        <w:t>31</w:t>
      </w:r>
      <w:r w:rsidRPr="00D87240">
        <w:rPr>
          <w:lang w:val="en-US"/>
          <w:rPrChange w:id="494" w:author="Virginia Anne Nichols" w:date="2025-06-02T12:10:00Z" w16du:dateUtc="2025-06-02T10:10:00Z">
            <w:rPr/>
          </w:rPrChange>
        </w:rPr>
        <w:t>, 25–50 (2019).</w:t>
      </w:r>
    </w:p>
    <w:p w14:paraId="02C2A3DE" w14:textId="77777777" w:rsidR="00D87240" w:rsidRPr="00D87240" w:rsidRDefault="00D87240" w:rsidP="00D87240">
      <w:pPr>
        <w:pStyle w:val="Bibliography"/>
        <w:rPr>
          <w:lang w:val="en-US"/>
          <w:rPrChange w:id="495" w:author="Virginia Anne Nichols" w:date="2025-06-02T12:10:00Z" w16du:dateUtc="2025-06-02T10:10:00Z">
            <w:rPr/>
          </w:rPrChange>
        </w:rPr>
      </w:pPr>
      <w:r w:rsidRPr="00D87240">
        <w:rPr>
          <w:lang w:val="en-US"/>
          <w:rPrChange w:id="496" w:author="Virginia Anne Nichols" w:date="2025-06-02T12:10:00Z" w16du:dateUtc="2025-06-02T10:10:00Z">
            <w:rPr/>
          </w:rPrChange>
        </w:rPr>
        <w:t>37.</w:t>
      </w:r>
      <w:r w:rsidRPr="00D87240">
        <w:rPr>
          <w:lang w:val="en-US"/>
          <w:rPrChange w:id="497" w:author="Virginia Anne Nichols" w:date="2025-06-02T12:10:00Z" w16du:dateUtc="2025-06-02T10:10:00Z">
            <w:rPr/>
          </w:rPrChange>
        </w:rPr>
        <w:tab/>
        <w:t xml:space="preserve">Garnica, B. Linguistic Sexism and Society: A Woman’s Representation Through Language. </w:t>
      </w:r>
      <w:r w:rsidRPr="00D87240">
        <w:rPr>
          <w:i/>
          <w:iCs/>
          <w:lang w:val="en-US"/>
          <w:rPrChange w:id="498" w:author="Virginia Anne Nichols" w:date="2025-06-02T12:10:00Z" w16du:dateUtc="2025-06-02T10:10:00Z">
            <w:rPr>
              <w:i/>
              <w:iCs/>
            </w:rPr>
          </w:rPrChange>
        </w:rPr>
        <w:t>Language. Text. Society</w:t>
      </w:r>
      <w:r w:rsidRPr="00D87240">
        <w:rPr>
          <w:lang w:val="en-US"/>
          <w:rPrChange w:id="499" w:author="Virginia Anne Nichols" w:date="2025-06-02T12:10:00Z" w16du:dateUtc="2025-06-02T10:10:00Z">
            <w:rPr/>
          </w:rPrChange>
        </w:rPr>
        <w:t xml:space="preserve"> https://ltsj.online/2020-07-2-garnica/ (2020).</w:t>
      </w:r>
    </w:p>
    <w:p w14:paraId="00152F5A" w14:textId="77777777" w:rsidR="00D87240" w:rsidRPr="00D87240" w:rsidRDefault="00D87240" w:rsidP="00D87240">
      <w:pPr>
        <w:pStyle w:val="Bibliography"/>
        <w:rPr>
          <w:lang w:val="en-US"/>
          <w:rPrChange w:id="500" w:author="Virginia Anne Nichols" w:date="2025-06-02T12:10:00Z" w16du:dateUtc="2025-06-02T10:10:00Z">
            <w:rPr/>
          </w:rPrChange>
        </w:rPr>
      </w:pPr>
      <w:r w:rsidRPr="00D87240">
        <w:rPr>
          <w:lang w:val="en-US"/>
          <w:rPrChange w:id="501" w:author="Virginia Anne Nichols" w:date="2025-06-02T12:10:00Z" w16du:dateUtc="2025-06-02T10:10:00Z">
            <w:rPr/>
          </w:rPrChange>
        </w:rPr>
        <w:t>38.</w:t>
      </w:r>
      <w:r w:rsidRPr="00D87240">
        <w:rPr>
          <w:lang w:val="en-US"/>
          <w:rPrChange w:id="502" w:author="Virginia Anne Nichols" w:date="2025-06-02T12:10:00Z" w16du:dateUtc="2025-06-02T10:10:00Z">
            <w:rPr/>
          </w:rPrChange>
        </w:rPr>
        <w:tab/>
        <w:t xml:space="preserve">Carter, A. “We Don’t Equal Even Just One Man”: Gender and Social Control in Conservation Adoption. </w:t>
      </w:r>
      <w:r w:rsidRPr="00D87240">
        <w:rPr>
          <w:i/>
          <w:iCs/>
          <w:lang w:val="en-US"/>
          <w:rPrChange w:id="503" w:author="Virginia Anne Nichols" w:date="2025-06-02T12:10:00Z" w16du:dateUtc="2025-06-02T10:10:00Z">
            <w:rPr>
              <w:i/>
              <w:iCs/>
            </w:rPr>
          </w:rPrChange>
        </w:rPr>
        <w:t xml:space="preserve">Soc. Nat. </w:t>
      </w:r>
      <w:proofErr w:type="spellStart"/>
      <w:r w:rsidRPr="00D87240">
        <w:rPr>
          <w:i/>
          <w:iCs/>
          <w:lang w:val="en-US"/>
          <w:rPrChange w:id="504" w:author="Virginia Anne Nichols" w:date="2025-06-02T12:10:00Z" w16du:dateUtc="2025-06-02T10:10:00Z">
            <w:rPr>
              <w:i/>
              <w:iCs/>
            </w:rPr>
          </w:rPrChange>
        </w:rPr>
        <w:t>Resour</w:t>
      </w:r>
      <w:proofErr w:type="spellEnd"/>
      <w:r w:rsidRPr="00D87240">
        <w:rPr>
          <w:i/>
          <w:iCs/>
          <w:lang w:val="en-US"/>
          <w:rPrChange w:id="505" w:author="Virginia Anne Nichols" w:date="2025-06-02T12:10:00Z" w16du:dateUtc="2025-06-02T10:10:00Z">
            <w:rPr>
              <w:i/>
              <w:iCs/>
            </w:rPr>
          </w:rPrChange>
        </w:rPr>
        <w:t>.</w:t>
      </w:r>
      <w:r w:rsidRPr="00D87240">
        <w:rPr>
          <w:lang w:val="en-US"/>
          <w:rPrChange w:id="506" w:author="Virginia Anne Nichols" w:date="2025-06-02T12:10:00Z" w16du:dateUtc="2025-06-02T10:10:00Z">
            <w:rPr/>
          </w:rPrChange>
        </w:rPr>
        <w:t xml:space="preserve"> </w:t>
      </w:r>
      <w:r w:rsidRPr="00D87240">
        <w:rPr>
          <w:b/>
          <w:bCs/>
          <w:lang w:val="en-US"/>
          <w:rPrChange w:id="507" w:author="Virginia Anne Nichols" w:date="2025-06-02T12:10:00Z" w16du:dateUtc="2025-06-02T10:10:00Z">
            <w:rPr>
              <w:b/>
              <w:bCs/>
            </w:rPr>
          </w:rPrChange>
        </w:rPr>
        <w:t>32</w:t>
      </w:r>
      <w:r w:rsidRPr="00D87240">
        <w:rPr>
          <w:lang w:val="en-US"/>
          <w:rPrChange w:id="508" w:author="Virginia Anne Nichols" w:date="2025-06-02T12:10:00Z" w16du:dateUtc="2025-06-02T10:10:00Z">
            <w:rPr/>
          </w:rPrChange>
        </w:rPr>
        <w:t>, 893–910 (2019).</w:t>
      </w:r>
    </w:p>
    <w:p w14:paraId="47C64FE9" w14:textId="77777777" w:rsidR="00D87240" w:rsidRPr="00D87240" w:rsidRDefault="00D87240" w:rsidP="00D87240">
      <w:pPr>
        <w:pStyle w:val="Bibliography"/>
        <w:rPr>
          <w:lang w:val="en-US"/>
          <w:rPrChange w:id="509" w:author="Virginia Anne Nichols" w:date="2025-06-02T12:10:00Z" w16du:dateUtc="2025-06-02T10:10:00Z">
            <w:rPr/>
          </w:rPrChange>
        </w:rPr>
      </w:pPr>
      <w:r w:rsidRPr="00D87240">
        <w:rPr>
          <w:lang w:val="en-US"/>
          <w:rPrChange w:id="510" w:author="Virginia Anne Nichols" w:date="2025-06-02T12:10:00Z" w16du:dateUtc="2025-06-02T10:10:00Z">
            <w:rPr/>
          </w:rPrChange>
        </w:rPr>
        <w:t>39.</w:t>
      </w:r>
      <w:r w:rsidRPr="00D87240">
        <w:rPr>
          <w:lang w:val="en-US"/>
          <w:rPrChange w:id="511" w:author="Virginia Anne Nichols" w:date="2025-06-02T12:10:00Z" w16du:dateUtc="2025-06-02T10:10:00Z">
            <w:rPr/>
          </w:rPrChange>
        </w:rPr>
        <w:tab/>
        <w:t xml:space="preserve">Eells, J. C. &amp; Soulis, J. Do women farmland owners count in agricultural conservation? A review of research on women farmland owners in the United States. </w:t>
      </w:r>
      <w:r w:rsidRPr="00D87240">
        <w:rPr>
          <w:i/>
          <w:iCs/>
          <w:lang w:val="en-US"/>
          <w:rPrChange w:id="512" w:author="Virginia Anne Nichols" w:date="2025-06-02T12:10:00Z" w16du:dateUtc="2025-06-02T10:10:00Z">
            <w:rPr>
              <w:i/>
              <w:iCs/>
            </w:rPr>
          </w:rPrChange>
        </w:rPr>
        <w:t xml:space="preserve">J. Soil Water </w:t>
      </w:r>
      <w:proofErr w:type="spellStart"/>
      <w:r w:rsidRPr="00D87240">
        <w:rPr>
          <w:i/>
          <w:iCs/>
          <w:lang w:val="en-US"/>
          <w:rPrChange w:id="513" w:author="Virginia Anne Nichols" w:date="2025-06-02T12:10:00Z" w16du:dateUtc="2025-06-02T10:10:00Z">
            <w:rPr>
              <w:i/>
              <w:iCs/>
            </w:rPr>
          </w:rPrChange>
        </w:rPr>
        <w:t>Conserv</w:t>
      </w:r>
      <w:proofErr w:type="spellEnd"/>
      <w:r w:rsidRPr="00D87240">
        <w:rPr>
          <w:i/>
          <w:iCs/>
          <w:lang w:val="en-US"/>
          <w:rPrChange w:id="514" w:author="Virginia Anne Nichols" w:date="2025-06-02T12:10:00Z" w16du:dateUtc="2025-06-02T10:10:00Z">
            <w:rPr>
              <w:i/>
              <w:iCs/>
            </w:rPr>
          </w:rPrChange>
        </w:rPr>
        <w:t>.</w:t>
      </w:r>
      <w:r w:rsidRPr="00D87240">
        <w:rPr>
          <w:lang w:val="en-US"/>
          <w:rPrChange w:id="515" w:author="Virginia Anne Nichols" w:date="2025-06-02T12:10:00Z" w16du:dateUtc="2025-06-02T10:10:00Z">
            <w:rPr/>
          </w:rPrChange>
        </w:rPr>
        <w:t xml:space="preserve"> </w:t>
      </w:r>
      <w:r w:rsidRPr="00D87240">
        <w:rPr>
          <w:b/>
          <w:bCs/>
          <w:lang w:val="en-US"/>
          <w:rPrChange w:id="516" w:author="Virginia Anne Nichols" w:date="2025-06-02T12:10:00Z" w16du:dateUtc="2025-06-02T10:10:00Z">
            <w:rPr>
              <w:b/>
              <w:bCs/>
            </w:rPr>
          </w:rPrChange>
        </w:rPr>
        <w:t>68</w:t>
      </w:r>
      <w:r w:rsidRPr="00D87240">
        <w:rPr>
          <w:lang w:val="en-US"/>
          <w:rPrChange w:id="517" w:author="Virginia Anne Nichols" w:date="2025-06-02T12:10:00Z" w16du:dateUtc="2025-06-02T10:10:00Z">
            <w:rPr/>
          </w:rPrChange>
        </w:rPr>
        <w:t>, 121A-123A (2013).</w:t>
      </w:r>
    </w:p>
    <w:p w14:paraId="1DF481AC" w14:textId="77777777" w:rsidR="00D87240" w:rsidRPr="00D87240" w:rsidRDefault="00D87240" w:rsidP="00D87240">
      <w:pPr>
        <w:pStyle w:val="Bibliography"/>
        <w:rPr>
          <w:lang w:val="en-US"/>
          <w:rPrChange w:id="518" w:author="Virginia Anne Nichols" w:date="2025-06-02T12:10:00Z" w16du:dateUtc="2025-06-02T10:10:00Z">
            <w:rPr/>
          </w:rPrChange>
        </w:rPr>
      </w:pPr>
      <w:r w:rsidRPr="00D87240">
        <w:rPr>
          <w:lang w:val="en-US"/>
          <w:rPrChange w:id="519" w:author="Virginia Anne Nichols" w:date="2025-06-02T12:10:00Z" w16du:dateUtc="2025-06-02T10:10:00Z">
            <w:rPr/>
          </w:rPrChange>
        </w:rPr>
        <w:t>40.</w:t>
      </w:r>
      <w:r w:rsidRPr="00D87240">
        <w:rPr>
          <w:lang w:val="en-US"/>
          <w:rPrChange w:id="520" w:author="Virginia Anne Nichols" w:date="2025-06-02T12:10:00Z" w16du:dateUtc="2025-06-02T10:10:00Z">
            <w:rPr/>
          </w:rPrChange>
        </w:rPr>
        <w:tab/>
        <w:t xml:space="preserve">Wheeler, S. A. What influences agricultural professionals’ views towards organic agriculture? </w:t>
      </w:r>
      <w:r w:rsidRPr="00D87240">
        <w:rPr>
          <w:i/>
          <w:iCs/>
          <w:lang w:val="en-US"/>
          <w:rPrChange w:id="521" w:author="Virginia Anne Nichols" w:date="2025-06-02T12:10:00Z" w16du:dateUtc="2025-06-02T10:10:00Z">
            <w:rPr>
              <w:i/>
              <w:iCs/>
            </w:rPr>
          </w:rPrChange>
        </w:rPr>
        <w:t>Ecol. Econ.</w:t>
      </w:r>
      <w:r w:rsidRPr="00D87240">
        <w:rPr>
          <w:lang w:val="en-US"/>
          <w:rPrChange w:id="522" w:author="Virginia Anne Nichols" w:date="2025-06-02T12:10:00Z" w16du:dateUtc="2025-06-02T10:10:00Z">
            <w:rPr/>
          </w:rPrChange>
        </w:rPr>
        <w:t xml:space="preserve"> </w:t>
      </w:r>
      <w:r w:rsidRPr="00D87240">
        <w:rPr>
          <w:b/>
          <w:bCs/>
          <w:lang w:val="en-US"/>
          <w:rPrChange w:id="523" w:author="Virginia Anne Nichols" w:date="2025-06-02T12:10:00Z" w16du:dateUtc="2025-06-02T10:10:00Z">
            <w:rPr>
              <w:b/>
              <w:bCs/>
            </w:rPr>
          </w:rPrChange>
        </w:rPr>
        <w:t>65</w:t>
      </w:r>
      <w:r w:rsidRPr="00D87240">
        <w:rPr>
          <w:lang w:val="en-US"/>
          <w:rPrChange w:id="524" w:author="Virginia Anne Nichols" w:date="2025-06-02T12:10:00Z" w16du:dateUtc="2025-06-02T10:10:00Z">
            <w:rPr/>
          </w:rPrChange>
        </w:rPr>
        <w:t>, 145–154 (2008).</w:t>
      </w:r>
    </w:p>
    <w:p w14:paraId="481F58D5" w14:textId="77777777" w:rsidR="00D87240" w:rsidRPr="00D87240" w:rsidRDefault="00D87240" w:rsidP="00D87240">
      <w:pPr>
        <w:pStyle w:val="Bibliography"/>
        <w:rPr>
          <w:lang w:val="en-US"/>
          <w:rPrChange w:id="525" w:author="Virginia Anne Nichols" w:date="2025-06-02T12:10:00Z" w16du:dateUtc="2025-06-02T10:10:00Z">
            <w:rPr/>
          </w:rPrChange>
        </w:rPr>
      </w:pPr>
      <w:r w:rsidRPr="00D87240">
        <w:rPr>
          <w:lang w:val="en-US"/>
          <w:rPrChange w:id="526" w:author="Virginia Anne Nichols" w:date="2025-06-02T12:10:00Z" w16du:dateUtc="2025-06-02T10:10:00Z">
            <w:rPr/>
          </w:rPrChange>
        </w:rPr>
        <w:t>41.</w:t>
      </w:r>
      <w:r w:rsidRPr="00D87240">
        <w:rPr>
          <w:lang w:val="en-US"/>
          <w:rPrChange w:id="527" w:author="Virginia Anne Nichols" w:date="2025-06-02T12:10:00Z" w16du:dateUtc="2025-06-02T10:10:00Z">
            <w:rPr/>
          </w:rPrChange>
        </w:rPr>
        <w:tab/>
        <w:t xml:space="preserve">Montenegro de Wit, M. &amp; Iles, A. Toward thick legitimacy: Creating a web of legitimacy for agroecology. </w:t>
      </w:r>
      <w:r w:rsidRPr="00D87240">
        <w:rPr>
          <w:i/>
          <w:iCs/>
          <w:lang w:val="en-US"/>
          <w:rPrChange w:id="528" w:author="Virginia Anne Nichols" w:date="2025-06-02T12:10:00Z" w16du:dateUtc="2025-06-02T10:10:00Z">
            <w:rPr>
              <w:i/>
              <w:iCs/>
            </w:rPr>
          </w:rPrChange>
        </w:rPr>
        <w:t xml:space="preserve">Elem. Sci. </w:t>
      </w:r>
      <w:proofErr w:type="spellStart"/>
      <w:r w:rsidRPr="00D87240">
        <w:rPr>
          <w:i/>
          <w:iCs/>
          <w:lang w:val="en-US"/>
          <w:rPrChange w:id="529" w:author="Virginia Anne Nichols" w:date="2025-06-02T12:10:00Z" w16du:dateUtc="2025-06-02T10:10:00Z">
            <w:rPr>
              <w:i/>
              <w:iCs/>
            </w:rPr>
          </w:rPrChange>
        </w:rPr>
        <w:t>Anthr</w:t>
      </w:r>
      <w:proofErr w:type="spellEnd"/>
      <w:r w:rsidRPr="00D87240">
        <w:rPr>
          <w:i/>
          <w:iCs/>
          <w:lang w:val="en-US"/>
          <w:rPrChange w:id="530" w:author="Virginia Anne Nichols" w:date="2025-06-02T12:10:00Z" w16du:dateUtc="2025-06-02T10:10:00Z">
            <w:rPr>
              <w:i/>
              <w:iCs/>
            </w:rPr>
          </w:rPrChange>
        </w:rPr>
        <w:t>.</w:t>
      </w:r>
      <w:r w:rsidRPr="00D87240">
        <w:rPr>
          <w:lang w:val="en-US"/>
          <w:rPrChange w:id="531" w:author="Virginia Anne Nichols" w:date="2025-06-02T12:10:00Z" w16du:dateUtc="2025-06-02T10:10:00Z">
            <w:rPr/>
          </w:rPrChange>
        </w:rPr>
        <w:t xml:space="preserve"> </w:t>
      </w:r>
      <w:r w:rsidRPr="00D87240">
        <w:rPr>
          <w:b/>
          <w:bCs/>
          <w:lang w:val="en-US"/>
          <w:rPrChange w:id="532" w:author="Virginia Anne Nichols" w:date="2025-06-02T12:10:00Z" w16du:dateUtc="2025-06-02T10:10:00Z">
            <w:rPr>
              <w:b/>
              <w:bCs/>
            </w:rPr>
          </w:rPrChange>
        </w:rPr>
        <w:t>4</w:t>
      </w:r>
      <w:r w:rsidRPr="00D87240">
        <w:rPr>
          <w:lang w:val="en-US"/>
          <w:rPrChange w:id="533" w:author="Virginia Anne Nichols" w:date="2025-06-02T12:10:00Z" w16du:dateUtc="2025-06-02T10:10:00Z">
            <w:rPr/>
          </w:rPrChange>
        </w:rPr>
        <w:t>, 000115 (2016).</w:t>
      </w:r>
    </w:p>
    <w:p w14:paraId="759FC9CE" w14:textId="77777777" w:rsidR="00D87240" w:rsidRPr="00D87240" w:rsidRDefault="00D87240" w:rsidP="00D87240">
      <w:pPr>
        <w:pStyle w:val="Bibliography"/>
        <w:rPr>
          <w:lang w:val="en-US"/>
          <w:rPrChange w:id="534" w:author="Virginia Anne Nichols" w:date="2025-06-02T12:10:00Z" w16du:dateUtc="2025-06-02T10:10:00Z">
            <w:rPr/>
          </w:rPrChange>
        </w:rPr>
      </w:pPr>
      <w:r w:rsidRPr="00D87240">
        <w:rPr>
          <w:lang w:val="en-US"/>
          <w:rPrChange w:id="535" w:author="Virginia Anne Nichols" w:date="2025-06-02T12:10:00Z" w16du:dateUtc="2025-06-02T10:10:00Z">
            <w:rPr/>
          </w:rPrChange>
        </w:rPr>
        <w:t>42.</w:t>
      </w:r>
      <w:r w:rsidRPr="00D87240">
        <w:rPr>
          <w:lang w:val="en-US"/>
          <w:rPrChange w:id="536" w:author="Virginia Anne Nichols" w:date="2025-06-02T12:10:00Z" w16du:dateUtc="2025-06-02T10:10:00Z">
            <w:rPr/>
          </w:rPrChange>
        </w:rPr>
        <w:tab/>
        <w:t xml:space="preserve">Home page. </w:t>
      </w:r>
      <w:r w:rsidRPr="00D87240">
        <w:rPr>
          <w:i/>
          <w:iCs/>
          <w:lang w:val="en-US"/>
          <w:rPrChange w:id="537" w:author="Virginia Anne Nichols" w:date="2025-06-02T12:10:00Z" w16du:dateUtc="2025-06-02T10:10:00Z">
            <w:rPr>
              <w:i/>
              <w:iCs/>
            </w:rPr>
          </w:rPrChange>
        </w:rPr>
        <w:t>Practical Farmers of Iowa</w:t>
      </w:r>
      <w:r w:rsidRPr="00D87240">
        <w:rPr>
          <w:lang w:val="en-US"/>
          <w:rPrChange w:id="538" w:author="Virginia Anne Nichols" w:date="2025-06-02T12:10:00Z" w16du:dateUtc="2025-06-02T10:10:00Z">
            <w:rPr/>
          </w:rPrChange>
        </w:rPr>
        <w:t xml:space="preserve"> https://practicalfarmers.org/.</w:t>
      </w:r>
    </w:p>
    <w:p w14:paraId="0E0DC94B" w14:textId="77777777" w:rsidR="00D87240" w:rsidRPr="00D87240" w:rsidRDefault="00D87240" w:rsidP="00D87240">
      <w:pPr>
        <w:pStyle w:val="Bibliography"/>
        <w:rPr>
          <w:lang w:val="en-US"/>
          <w:rPrChange w:id="539" w:author="Virginia Anne Nichols" w:date="2025-06-02T12:10:00Z" w16du:dateUtc="2025-06-02T10:10:00Z">
            <w:rPr/>
          </w:rPrChange>
        </w:rPr>
      </w:pPr>
      <w:r w:rsidRPr="00D87240">
        <w:rPr>
          <w:lang w:val="en-US"/>
          <w:rPrChange w:id="540" w:author="Virginia Anne Nichols" w:date="2025-06-02T12:10:00Z" w16du:dateUtc="2025-06-02T10:10:00Z">
            <w:rPr/>
          </w:rPrChange>
        </w:rPr>
        <w:t>43.</w:t>
      </w:r>
      <w:r w:rsidRPr="00D87240">
        <w:rPr>
          <w:lang w:val="en-US"/>
          <w:rPrChange w:id="541" w:author="Virginia Anne Nichols" w:date="2025-06-02T12:10:00Z" w16du:dateUtc="2025-06-02T10:10:00Z">
            <w:rPr/>
          </w:rPrChange>
        </w:rPr>
        <w:tab/>
      </w:r>
      <w:proofErr w:type="spellStart"/>
      <w:r w:rsidRPr="00D87240">
        <w:rPr>
          <w:lang w:val="en-US"/>
          <w:rPrChange w:id="542" w:author="Virginia Anne Nichols" w:date="2025-06-02T12:10:00Z" w16du:dateUtc="2025-06-02T10:10:00Z">
            <w:rPr/>
          </w:rPrChange>
        </w:rPr>
        <w:t>Asprooth</w:t>
      </w:r>
      <w:proofErr w:type="spellEnd"/>
      <w:r w:rsidRPr="00D87240">
        <w:rPr>
          <w:lang w:val="en-US"/>
          <w:rPrChange w:id="543" w:author="Virginia Anne Nichols" w:date="2025-06-02T12:10:00Z" w16du:dateUtc="2025-06-02T10:10:00Z">
            <w:rPr/>
          </w:rPrChange>
        </w:rPr>
        <w:t xml:space="preserve">, L., Norton, M. &amp; Galt, R. The adoption of conservation practices in the Corn Belt: the role of one formal farmer network, Practical Farmers of Iowa. </w:t>
      </w:r>
      <w:r w:rsidRPr="00D87240">
        <w:rPr>
          <w:i/>
          <w:iCs/>
          <w:lang w:val="en-US"/>
          <w:rPrChange w:id="544" w:author="Virginia Anne Nichols" w:date="2025-06-02T12:10:00Z" w16du:dateUtc="2025-06-02T10:10:00Z">
            <w:rPr>
              <w:i/>
              <w:iCs/>
            </w:rPr>
          </w:rPrChange>
        </w:rPr>
        <w:t>Agric. Hum. Values</w:t>
      </w:r>
      <w:r w:rsidRPr="00D87240">
        <w:rPr>
          <w:lang w:val="en-US"/>
          <w:rPrChange w:id="545" w:author="Virginia Anne Nichols" w:date="2025-06-02T12:10:00Z" w16du:dateUtc="2025-06-02T10:10:00Z">
            <w:rPr/>
          </w:rPrChange>
        </w:rPr>
        <w:t xml:space="preserve"> </w:t>
      </w:r>
      <w:r w:rsidRPr="00D87240">
        <w:rPr>
          <w:b/>
          <w:bCs/>
          <w:lang w:val="en-US"/>
          <w:rPrChange w:id="546" w:author="Virginia Anne Nichols" w:date="2025-06-02T12:10:00Z" w16du:dateUtc="2025-06-02T10:10:00Z">
            <w:rPr>
              <w:b/>
              <w:bCs/>
            </w:rPr>
          </w:rPrChange>
        </w:rPr>
        <w:t>40</w:t>
      </w:r>
      <w:r w:rsidRPr="00D87240">
        <w:rPr>
          <w:lang w:val="en-US"/>
          <w:rPrChange w:id="547" w:author="Virginia Anne Nichols" w:date="2025-06-02T12:10:00Z" w16du:dateUtc="2025-06-02T10:10:00Z">
            <w:rPr/>
          </w:rPrChange>
        </w:rPr>
        <w:t>, 1559–1580 (2023).</w:t>
      </w:r>
    </w:p>
    <w:p w14:paraId="41EFF3A0" w14:textId="77777777" w:rsidR="00D87240" w:rsidRPr="00D87240" w:rsidRDefault="00D87240" w:rsidP="00D87240">
      <w:pPr>
        <w:pStyle w:val="Bibliography"/>
        <w:rPr>
          <w:lang w:val="en-US"/>
          <w:rPrChange w:id="548" w:author="Virginia Anne Nichols" w:date="2025-06-02T12:10:00Z" w16du:dateUtc="2025-06-02T10:10:00Z">
            <w:rPr/>
          </w:rPrChange>
        </w:rPr>
      </w:pPr>
      <w:r w:rsidRPr="00D87240">
        <w:rPr>
          <w:lang w:val="en-US"/>
          <w:rPrChange w:id="549" w:author="Virginia Anne Nichols" w:date="2025-06-02T12:10:00Z" w16du:dateUtc="2025-06-02T10:10:00Z">
            <w:rPr/>
          </w:rPrChange>
        </w:rPr>
        <w:t>44.</w:t>
      </w:r>
      <w:r w:rsidRPr="00D87240">
        <w:rPr>
          <w:lang w:val="en-US"/>
          <w:rPrChange w:id="550" w:author="Virginia Anne Nichols" w:date="2025-06-02T12:10:00Z" w16du:dateUtc="2025-06-02T10:10:00Z">
            <w:rPr/>
          </w:rPrChange>
        </w:rPr>
        <w:tab/>
        <w:t xml:space="preserve">Richard &amp; Thompson, S. The on-farm research program of Practical Farmers of Iowa. </w:t>
      </w:r>
      <w:r w:rsidRPr="00D87240">
        <w:rPr>
          <w:i/>
          <w:iCs/>
          <w:lang w:val="en-US"/>
          <w:rPrChange w:id="551" w:author="Virginia Anne Nichols" w:date="2025-06-02T12:10:00Z" w16du:dateUtc="2025-06-02T10:10:00Z">
            <w:rPr>
              <w:i/>
              <w:iCs/>
            </w:rPr>
          </w:rPrChange>
        </w:rPr>
        <w:t>Am. J. Altern. Agric.</w:t>
      </w:r>
      <w:r w:rsidRPr="00D87240">
        <w:rPr>
          <w:lang w:val="en-US"/>
          <w:rPrChange w:id="552" w:author="Virginia Anne Nichols" w:date="2025-06-02T12:10:00Z" w16du:dateUtc="2025-06-02T10:10:00Z">
            <w:rPr/>
          </w:rPrChange>
        </w:rPr>
        <w:t xml:space="preserve"> </w:t>
      </w:r>
      <w:r w:rsidRPr="00D87240">
        <w:rPr>
          <w:b/>
          <w:bCs/>
          <w:lang w:val="en-US"/>
          <w:rPrChange w:id="553" w:author="Virginia Anne Nichols" w:date="2025-06-02T12:10:00Z" w16du:dateUtc="2025-06-02T10:10:00Z">
            <w:rPr>
              <w:b/>
              <w:bCs/>
            </w:rPr>
          </w:rPrChange>
        </w:rPr>
        <w:t>5</w:t>
      </w:r>
      <w:r w:rsidRPr="00D87240">
        <w:rPr>
          <w:lang w:val="en-US"/>
          <w:rPrChange w:id="554" w:author="Virginia Anne Nichols" w:date="2025-06-02T12:10:00Z" w16du:dateUtc="2025-06-02T10:10:00Z">
            <w:rPr/>
          </w:rPrChange>
        </w:rPr>
        <w:t>, 163–167 (1990).</w:t>
      </w:r>
    </w:p>
    <w:p w14:paraId="2D620F80" w14:textId="77777777" w:rsidR="00D87240" w:rsidRPr="00D87240" w:rsidRDefault="00D87240" w:rsidP="00D87240">
      <w:pPr>
        <w:pStyle w:val="Bibliography"/>
        <w:rPr>
          <w:lang w:val="en-US"/>
          <w:rPrChange w:id="555" w:author="Virginia Anne Nichols" w:date="2025-06-02T12:10:00Z" w16du:dateUtc="2025-06-02T10:10:00Z">
            <w:rPr/>
          </w:rPrChange>
        </w:rPr>
      </w:pPr>
      <w:r w:rsidRPr="00D87240">
        <w:rPr>
          <w:lang w:val="en-US"/>
          <w:rPrChange w:id="556" w:author="Virginia Anne Nichols" w:date="2025-06-02T12:10:00Z" w16du:dateUtc="2025-06-02T10:10:00Z">
            <w:rPr/>
          </w:rPrChange>
        </w:rPr>
        <w:lastRenderedPageBreak/>
        <w:t>45.</w:t>
      </w:r>
      <w:r w:rsidRPr="00D87240">
        <w:rPr>
          <w:lang w:val="en-US"/>
          <w:rPrChange w:id="557" w:author="Virginia Anne Nichols" w:date="2025-06-02T12:10:00Z" w16du:dateUtc="2025-06-02T10:10:00Z">
            <w:rPr/>
          </w:rPrChange>
        </w:rPr>
        <w:tab/>
        <w:t xml:space="preserve">Davis, A. S., Hill, J. D., Chase, C. A., Johanns, A. M. &amp; Liebman, M. Increasing Cropping System Diversity Balances Productivity, Profitability and Environmental Health. </w:t>
      </w:r>
      <w:r w:rsidRPr="00D87240">
        <w:rPr>
          <w:i/>
          <w:iCs/>
          <w:lang w:val="en-US"/>
          <w:rPrChange w:id="558" w:author="Virginia Anne Nichols" w:date="2025-06-02T12:10:00Z" w16du:dateUtc="2025-06-02T10:10:00Z">
            <w:rPr>
              <w:i/>
              <w:iCs/>
            </w:rPr>
          </w:rPrChange>
        </w:rPr>
        <w:t>PLOS ONE</w:t>
      </w:r>
      <w:r w:rsidRPr="00D87240">
        <w:rPr>
          <w:lang w:val="en-US"/>
          <w:rPrChange w:id="559" w:author="Virginia Anne Nichols" w:date="2025-06-02T12:10:00Z" w16du:dateUtc="2025-06-02T10:10:00Z">
            <w:rPr/>
          </w:rPrChange>
        </w:rPr>
        <w:t xml:space="preserve"> </w:t>
      </w:r>
      <w:r w:rsidRPr="00D87240">
        <w:rPr>
          <w:b/>
          <w:bCs/>
          <w:lang w:val="en-US"/>
          <w:rPrChange w:id="560" w:author="Virginia Anne Nichols" w:date="2025-06-02T12:10:00Z" w16du:dateUtc="2025-06-02T10:10:00Z">
            <w:rPr>
              <w:b/>
              <w:bCs/>
            </w:rPr>
          </w:rPrChange>
        </w:rPr>
        <w:t>7</w:t>
      </w:r>
      <w:r w:rsidRPr="00D87240">
        <w:rPr>
          <w:lang w:val="en-US"/>
          <w:rPrChange w:id="561" w:author="Virginia Anne Nichols" w:date="2025-06-02T12:10:00Z" w16du:dateUtc="2025-06-02T10:10:00Z">
            <w:rPr/>
          </w:rPrChange>
        </w:rPr>
        <w:t>, e47149 (2012).</w:t>
      </w:r>
    </w:p>
    <w:p w14:paraId="25F97B31" w14:textId="77777777" w:rsidR="00D87240" w:rsidRPr="00D87240" w:rsidRDefault="00D87240" w:rsidP="00D87240">
      <w:pPr>
        <w:pStyle w:val="Bibliography"/>
        <w:rPr>
          <w:lang w:val="en-US"/>
          <w:rPrChange w:id="562" w:author="Virginia Anne Nichols" w:date="2025-06-02T12:10:00Z" w16du:dateUtc="2025-06-02T10:10:00Z">
            <w:rPr/>
          </w:rPrChange>
        </w:rPr>
      </w:pPr>
      <w:r w:rsidRPr="00D87240">
        <w:rPr>
          <w:lang w:val="en-US"/>
          <w:rPrChange w:id="563" w:author="Virginia Anne Nichols" w:date="2025-06-02T12:10:00Z" w16du:dateUtc="2025-06-02T10:10:00Z">
            <w:rPr/>
          </w:rPrChange>
        </w:rPr>
        <w:t>46.</w:t>
      </w:r>
      <w:r w:rsidRPr="00D87240">
        <w:rPr>
          <w:lang w:val="en-US"/>
          <w:rPrChange w:id="564" w:author="Virginia Anne Nichols" w:date="2025-06-02T12:10:00Z" w16du:dateUtc="2025-06-02T10:10:00Z">
            <w:rPr/>
          </w:rPrChange>
        </w:rPr>
        <w:tab/>
        <w:t xml:space="preserve">Women, Food and Agriculture Network. </w:t>
      </w:r>
      <w:r w:rsidRPr="00D87240">
        <w:rPr>
          <w:i/>
          <w:iCs/>
          <w:lang w:val="en-US"/>
          <w:rPrChange w:id="565" w:author="Virginia Anne Nichols" w:date="2025-06-02T12:10:00Z" w16du:dateUtc="2025-06-02T10:10:00Z">
            <w:rPr>
              <w:i/>
              <w:iCs/>
            </w:rPr>
          </w:rPrChange>
        </w:rPr>
        <w:t>Women, Food and Agriculture Network</w:t>
      </w:r>
      <w:r w:rsidRPr="00D87240">
        <w:rPr>
          <w:lang w:val="en-US"/>
          <w:rPrChange w:id="566" w:author="Virginia Anne Nichols" w:date="2025-06-02T12:10:00Z" w16du:dateUtc="2025-06-02T10:10:00Z">
            <w:rPr/>
          </w:rPrChange>
        </w:rPr>
        <w:t xml:space="preserve"> https://wfan.org.</w:t>
      </w:r>
    </w:p>
    <w:p w14:paraId="6EF7CA89" w14:textId="77777777" w:rsidR="00D87240" w:rsidRPr="00D87240" w:rsidRDefault="00D87240" w:rsidP="00D87240">
      <w:pPr>
        <w:pStyle w:val="Bibliography"/>
        <w:rPr>
          <w:lang w:val="en-US"/>
          <w:rPrChange w:id="567" w:author="Virginia Anne Nichols" w:date="2025-06-02T12:10:00Z" w16du:dateUtc="2025-06-02T10:10:00Z">
            <w:rPr/>
          </w:rPrChange>
        </w:rPr>
      </w:pPr>
      <w:r w:rsidRPr="00D87240">
        <w:rPr>
          <w:lang w:val="en-US"/>
          <w:rPrChange w:id="568" w:author="Virginia Anne Nichols" w:date="2025-06-02T12:10:00Z" w16du:dateUtc="2025-06-02T10:10:00Z">
            <w:rPr/>
          </w:rPrChange>
        </w:rPr>
        <w:t>47.</w:t>
      </w:r>
      <w:r w:rsidRPr="00D87240">
        <w:rPr>
          <w:lang w:val="en-US"/>
          <w:rPrChange w:id="569" w:author="Virginia Anne Nichols" w:date="2025-06-02T12:10:00Z" w16du:dateUtc="2025-06-02T10:10:00Z">
            <w:rPr/>
          </w:rPrChange>
        </w:rPr>
        <w:tab/>
        <w:t>Haslett-Marroquin, R. Poultry-</w:t>
      </w:r>
      <w:proofErr w:type="spellStart"/>
      <w:r w:rsidRPr="00D87240">
        <w:rPr>
          <w:lang w:val="en-US"/>
          <w:rPrChange w:id="570" w:author="Virginia Anne Nichols" w:date="2025-06-02T12:10:00Z" w16du:dateUtc="2025-06-02T10:10:00Z">
            <w:rPr/>
          </w:rPrChange>
        </w:rPr>
        <w:t>centred</w:t>
      </w:r>
      <w:proofErr w:type="spellEnd"/>
      <w:r w:rsidRPr="00D87240">
        <w:rPr>
          <w:lang w:val="en-US"/>
          <w:rPrChange w:id="571" w:author="Virginia Anne Nichols" w:date="2025-06-02T12:10:00Z" w16du:dateUtc="2025-06-02T10:10:00Z">
            <w:rPr/>
          </w:rPrChange>
        </w:rPr>
        <w:t xml:space="preserve"> regenerative agriculture: Tree-Range® chicken farming. in </w:t>
      </w:r>
      <w:r w:rsidRPr="00D87240">
        <w:rPr>
          <w:i/>
          <w:iCs/>
          <w:lang w:val="en-US"/>
          <w:rPrChange w:id="572" w:author="Virginia Anne Nichols" w:date="2025-06-02T12:10:00Z" w16du:dateUtc="2025-06-02T10:10:00Z">
            <w:rPr>
              <w:i/>
              <w:iCs/>
            </w:rPr>
          </w:rPrChange>
        </w:rPr>
        <w:t>Regenerative Farming and Sustainable Diets</w:t>
      </w:r>
      <w:r w:rsidRPr="00D87240">
        <w:rPr>
          <w:lang w:val="en-US"/>
          <w:rPrChange w:id="573" w:author="Virginia Anne Nichols" w:date="2025-06-02T12:10:00Z" w16du:dateUtc="2025-06-02T10:10:00Z">
            <w:rPr/>
          </w:rPrChange>
        </w:rPr>
        <w:t xml:space="preserve"> 162–166 (Routledge, 2024).</w:t>
      </w:r>
    </w:p>
    <w:p w14:paraId="3321CB67" w14:textId="77777777" w:rsidR="00D87240" w:rsidRPr="00D87240" w:rsidRDefault="00D87240" w:rsidP="00D87240">
      <w:pPr>
        <w:pStyle w:val="Bibliography"/>
        <w:rPr>
          <w:lang w:val="en-US"/>
          <w:rPrChange w:id="574" w:author="Virginia Anne Nichols" w:date="2025-06-02T12:10:00Z" w16du:dateUtc="2025-06-02T10:10:00Z">
            <w:rPr/>
          </w:rPrChange>
        </w:rPr>
      </w:pPr>
      <w:r w:rsidRPr="00D87240">
        <w:rPr>
          <w:lang w:val="en-US"/>
          <w:rPrChange w:id="575" w:author="Virginia Anne Nichols" w:date="2025-06-02T12:10:00Z" w16du:dateUtc="2025-06-02T10:10:00Z">
            <w:rPr/>
          </w:rPrChange>
        </w:rPr>
        <w:t>48.</w:t>
      </w:r>
      <w:r w:rsidRPr="00D87240">
        <w:rPr>
          <w:lang w:val="en-US"/>
          <w:rPrChange w:id="576" w:author="Virginia Anne Nichols" w:date="2025-06-02T12:10:00Z" w16du:dateUtc="2025-06-02T10:10:00Z">
            <w:rPr/>
          </w:rPrChange>
        </w:rPr>
        <w:tab/>
        <w:t xml:space="preserve">Brehm, T. &amp; </w:t>
      </w:r>
      <w:proofErr w:type="spellStart"/>
      <w:r w:rsidRPr="00D87240">
        <w:rPr>
          <w:lang w:val="en-US"/>
          <w:rPrChange w:id="577" w:author="Virginia Anne Nichols" w:date="2025-06-02T12:10:00Z" w16du:dateUtc="2025-06-02T10:10:00Z">
            <w:rPr/>
          </w:rPrChange>
        </w:rPr>
        <w:t>Culman</w:t>
      </w:r>
      <w:proofErr w:type="spellEnd"/>
      <w:r w:rsidRPr="00D87240">
        <w:rPr>
          <w:lang w:val="en-US"/>
          <w:rPrChange w:id="578" w:author="Virginia Anne Nichols" w:date="2025-06-02T12:10:00Z" w16du:dateUtc="2025-06-02T10:10:00Z">
            <w:rPr/>
          </w:rPrChange>
        </w:rPr>
        <w:t xml:space="preserve">, S. Soil degradation and crop yield declines persist 5 years after pipeline installations. </w:t>
      </w:r>
      <w:r w:rsidRPr="00D87240">
        <w:rPr>
          <w:i/>
          <w:iCs/>
          <w:lang w:val="en-US"/>
          <w:rPrChange w:id="579" w:author="Virginia Anne Nichols" w:date="2025-06-02T12:10:00Z" w16du:dateUtc="2025-06-02T10:10:00Z">
            <w:rPr>
              <w:i/>
              <w:iCs/>
            </w:rPr>
          </w:rPrChange>
        </w:rPr>
        <w:t>Soil Sci. Soc. Am. J.</w:t>
      </w:r>
      <w:r w:rsidRPr="00D87240">
        <w:rPr>
          <w:lang w:val="en-US"/>
          <w:rPrChange w:id="580" w:author="Virginia Anne Nichols" w:date="2025-06-02T12:10:00Z" w16du:dateUtc="2025-06-02T10:10:00Z">
            <w:rPr/>
          </w:rPrChange>
        </w:rPr>
        <w:t xml:space="preserve"> </w:t>
      </w:r>
      <w:r w:rsidRPr="00D87240">
        <w:rPr>
          <w:b/>
          <w:bCs/>
          <w:lang w:val="en-US"/>
          <w:rPrChange w:id="581" w:author="Virginia Anne Nichols" w:date="2025-06-02T12:10:00Z" w16du:dateUtc="2025-06-02T10:10:00Z">
            <w:rPr>
              <w:b/>
              <w:bCs/>
            </w:rPr>
          </w:rPrChange>
        </w:rPr>
        <w:t>87</w:t>
      </w:r>
      <w:r w:rsidRPr="00D87240">
        <w:rPr>
          <w:lang w:val="en-US"/>
          <w:rPrChange w:id="582" w:author="Virginia Anne Nichols" w:date="2025-06-02T12:10:00Z" w16du:dateUtc="2025-06-02T10:10:00Z">
            <w:rPr/>
          </w:rPrChange>
        </w:rPr>
        <w:t>, 350–364 (2023).</w:t>
      </w:r>
    </w:p>
    <w:p w14:paraId="3284FBF8" w14:textId="77777777" w:rsidR="00D87240" w:rsidRPr="00D87240" w:rsidRDefault="00D87240" w:rsidP="00D87240">
      <w:pPr>
        <w:pStyle w:val="Bibliography"/>
        <w:rPr>
          <w:lang w:val="en-US"/>
          <w:rPrChange w:id="583" w:author="Virginia Anne Nichols" w:date="2025-06-02T12:10:00Z" w16du:dateUtc="2025-06-02T10:10:00Z">
            <w:rPr/>
          </w:rPrChange>
        </w:rPr>
      </w:pPr>
      <w:r w:rsidRPr="00D87240">
        <w:rPr>
          <w:lang w:val="en-US"/>
          <w:rPrChange w:id="584" w:author="Virginia Anne Nichols" w:date="2025-06-02T12:10:00Z" w16du:dateUtc="2025-06-02T10:10:00Z">
            <w:rPr/>
          </w:rPrChange>
        </w:rPr>
        <w:t>49.</w:t>
      </w:r>
      <w:r w:rsidRPr="00D87240">
        <w:rPr>
          <w:lang w:val="en-US"/>
          <w:rPrChange w:id="585" w:author="Virginia Anne Nichols" w:date="2025-06-02T12:10:00Z" w16du:dateUtc="2025-06-02T10:10:00Z">
            <w:rPr/>
          </w:rPrChange>
        </w:rPr>
        <w:tab/>
        <w:t xml:space="preserve">Tekeste, M. Z., Ebrahimi, E., Hanna, M. H., </w:t>
      </w:r>
      <w:proofErr w:type="spellStart"/>
      <w:r w:rsidRPr="00D87240">
        <w:rPr>
          <w:lang w:val="en-US"/>
          <w:rPrChange w:id="586" w:author="Virginia Anne Nichols" w:date="2025-06-02T12:10:00Z" w16du:dateUtc="2025-06-02T10:10:00Z">
            <w:rPr/>
          </w:rPrChange>
        </w:rPr>
        <w:t>Neideigh</w:t>
      </w:r>
      <w:proofErr w:type="spellEnd"/>
      <w:r w:rsidRPr="00D87240">
        <w:rPr>
          <w:lang w:val="en-US"/>
          <w:rPrChange w:id="587" w:author="Virginia Anne Nichols" w:date="2025-06-02T12:10:00Z" w16du:dateUtc="2025-06-02T10:10:00Z">
            <w:rPr/>
          </w:rPrChange>
        </w:rPr>
        <w:t xml:space="preserve">, E. R. &amp; Horton, R. Effect of subsoil tillage during pipeline construction activities on near-term soil physical properties and crop yields in the right-of-way. </w:t>
      </w:r>
      <w:r w:rsidRPr="00D87240">
        <w:rPr>
          <w:i/>
          <w:iCs/>
          <w:lang w:val="en-US"/>
          <w:rPrChange w:id="588" w:author="Virginia Anne Nichols" w:date="2025-06-02T12:10:00Z" w16du:dateUtc="2025-06-02T10:10:00Z">
            <w:rPr>
              <w:i/>
              <w:iCs/>
            </w:rPr>
          </w:rPrChange>
        </w:rPr>
        <w:t>Soil Use Manag.</w:t>
      </w:r>
      <w:r w:rsidRPr="00D87240">
        <w:rPr>
          <w:lang w:val="en-US"/>
          <w:rPrChange w:id="589" w:author="Virginia Anne Nichols" w:date="2025-06-02T12:10:00Z" w16du:dateUtc="2025-06-02T10:10:00Z">
            <w:rPr/>
          </w:rPrChange>
        </w:rPr>
        <w:t xml:space="preserve"> </w:t>
      </w:r>
      <w:r w:rsidRPr="00D87240">
        <w:rPr>
          <w:b/>
          <w:bCs/>
          <w:lang w:val="en-US"/>
          <w:rPrChange w:id="590" w:author="Virginia Anne Nichols" w:date="2025-06-02T12:10:00Z" w16du:dateUtc="2025-06-02T10:10:00Z">
            <w:rPr>
              <w:b/>
              <w:bCs/>
            </w:rPr>
          </w:rPrChange>
        </w:rPr>
        <w:t>37</w:t>
      </w:r>
      <w:r w:rsidRPr="00D87240">
        <w:rPr>
          <w:lang w:val="en-US"/>
          <w:rPrChange w:id="591" w:author="Virginia Anne Nichols" w:date="2025-06-02T12:10:00Z" w16du:dateUtc="2025-06-02T10:10:00Z">
            <w:rPr/>
          </w:rPrChange>
        </w:rPr>
        <w:t>, 545–555 (2021).</w:t>
      </w:r>
    </w:p>
    <w:p w14:paraId="32C332DC" w14:textId="77777777" w:rsidR="00D87240" w:rsidRPr="00D87240" w:rsidRDefault="00D87240" w:rsidP="00D87240">
      <w:pPr>
        <w:pStyle w:val="Bibliography"/>
        <w:rPr>
          <w:lang w:val="en-US"/>
          <w:rPrChange w:id="592" w:author="Virginia Anne Nichols" w:date="2025-06-02T12:10:00Z" w16du:dateUtc="2025-06-02T10:10:00Z">
            <w:rPr/>
          </w:rPrChange>
        </w:rPr>
      </w:pPr>
      <w:r w:rsidRPr="00D87240">
        <w:rPr>
          <w:lang w:val="en-US"/>
          <w:rPrChange w:id="593" w:author="Virginia Anne Nichols" w:date="2025-06-02T12:10:00Z" w16du:dateUtc="2025-06-02T10:10:00Z">
            <w:rPr/>
          </w:rPrChange>
        </w:rPr>
        <w:t>50.</w:t>
      </w:r>
      <w:r w:rsidRPr="00D87240">
        <w:rPr>
          <w:lang w:val="en-US"/>
          <w:rPrChange w:id="594" w:author="Virginia Anne Nichols" w:date="2025-06-02T12:10:00Z" w16du:dateUtc="2025-06-02T10:10:00Z">
            <w:rPr/>
          </w:rPrChange>
        </w:rPr>
        <w:tab/>
        <w:t xml:space="preserve">Brehm, T. &amp; </w:t>
      </w:r>
      <w:proofErr w:type="spellStart"/>
      <w:r w:rsidRPr="00D87240">
        <w:rPr>
          <w:lang w:val="en-US"/>
          <w:rPrChange w:id="595" w:author="Virginia Anne Nichols" w:date="2025-06-02T12:10:00Z" w16du:dateUtc="2025-06-02T10:10:00Z">
            <w:rPr/>
          </w:rPrChange>
        </w:rPr>
        <w:t>Culman</w:t>
      </w:r>
      <w:proofErr w:type="spellEnd"/>
      <w:r w:rsidRPr="00D87240">
        <w:rPr>
          <w:lang w:val="en-US"/>
          <w:rPrChange w:id="596" w:author="Virginia Anne Nichols" w:date="2025-06-02T12:10:00Z" w16du:dateUtc="2025-06-02T10:10:00Z">
            <w:rPr/>
          </w:rPrChange>
        </w:rPr>
        <w:t xml:space="preserve">, S. Pipeline installation effects on soils and plants: A review and quantitative synthesis. </w:t>
      </w:r>
      <w:proofErr w:type="spellStart"/>
      <w:r w:rsidRPr="00D87240">
        <w:rPr>
          <w:i/>
          <w:iCs/>
          <w:lang w:val="en-US"/>
          <w:rPrChange w:id="597" w:author="Virginia Anne Nichols" w:date="2025-06-02T12:10:00Z" w16du:dateUtc="2025-06-02T10:10:00Z">
            <w:rPr>
              <w:i/>
              <w:iCs/>
            </w:rPr>
          </w:rPrChange>
        </w:rPr>
        <w:t>Agrosystems</w:t>
      </w:r>
      <w:proofErr w:type="spellEnd"/>
      <w:r w:rsidRPr="00D87240">
        <w:rPr>
          <w:i/>
          <w:iCs/>
          <w:lang w:val="en-US"/>
          <w:rPrChange w:id="598" w:author="Virginia Anne Nichols" w:date="2025-06-02T12:10:00Z" w16du:dateUtc="2025-06-02T10:10:00Z">
            <w:rPr>
              <w:i/>
              <w:iCs/>
            </w:rPr>
          </w:rPrChange>
        </w:rPr>
        <w:t xml:space="preserve"> </w:t>
      </w:r>
      <w:proofErr w:type="spellStart"/>
      <w:r w:rsidRPr="00D87240">
        <w:rPr>
          <w:i/>
          <w:iCs/>
          <w:lang w:val="en-US"/>
          <w:rPrChange w:id="599" w:author="Virginia Anne Nichols" w:date="2025-06-02T12:10:00Z" w16du:dateUtc="2025-06-02T10:10:00Z">
            <w:rPr>
              <w:i/>
              <w:iCs/>
            </w:rPr>
          </w:rPrChange>
        </w:rPr>
        <w:t>Geosci</w:t>
      </w:r>
      <w:proofErr w:type="spellEnd"/>
      <w:r w:rsidRPr="00D87240">
        <w:rPr>
          <w:i/>
          <w:iCs/>
          <w:lang w:val="en-US"/>
          <w:rPrChange w:id="600" w:author="Virginia Anne Nichols" w:date="2025-06-02T12:10:00Z" w16du:dateUtc="2025-06-02T10:10:00Z">
            <w:rPr>
              <w:i/>
              <w:iCs/>
            </w:rPr>
          </w:rPrChange>
        </w:rPr>
        <w:t>. Environ.</w:t>
      </w:r>
      <w:r w:rsidRPr="00D87240">
        <w:rPr>
          <w:lang w:val="en-US"/>
          <w:rPrChange w:id="601" w:author="Virginia Anne Nichols" w:date="2025-06-02T12:10:00Z" w16du:dateUtc="2025-06-02T10:10:00Z">
            <w:rPr/>
          </w:rPrChange>
        </w:rPr>
        <w:t xml:space="preserve"> </w:t>
      </w:r>
      <w:r w:rsidRPr="00D87240">
        <w:rPr>
          <w:b/>
          <w:bCs/>
          <w:lang w:val="en-US"/>
          <w:rPrChange w:id="602" w:author="Virginia Anne Nichols" w:date="2025-06-02T12:10:00Z" w16du:dateUtc="2025-06-02T10:10:00Z">
            <w:rPr>
              <w:b/>
              <w:bCs/>
            </w:rPr>
          </w:rPrChange>
        </w:rPr>
        <w:t>5</w:t>
      </w:r>
      <w:r w:rsidRPr="00D87240">
        <w:rPr>
          <w:lang w:val="en-US"/>
          <w:rPrChange w:id="603" w:author="Virginia Anne Nichols" w:date="2025-06-02T12:10:00Z" w16du:dateUtc="2025-06-02T10:10:00Z">
            <w:rPr/>
          </w:rPrChange>
        </w:rPr>
        <w:t>, e20312 (2022).</w:t>
      </w:r>
    </w:p>
    <w:p w14:paraId="0582ECA1" w14:textId="77777777" w:rsidR="00D87240" w:rsidRPr="00D87240" w:rsidRDefault="00D87240" w:rsidP="00D87240">
      <w:pPr>
        <w:pStyle w:val="Bibliography"/>
        <w:rPr>
          <w:lang w:val="en-US"/>
          <w:rPrChange w:id="604" w:author="Virginia Anne Nichols" w:date="2025-06-02T12:10:00Z" w16du:dateUtc="2025-06-02T10:10:00Z">
            <w:rPr/>
          </w:rPrChange>
        </w:rPr>
      </w:pPr>
      <w:r w:rsidRPr="00D87240">
        <w:rPr>
          <w:lang w:val="en-US"/>
          <w:rPrChange w:id="605" w:author="Virginia Anne Nichols" w:date="2025-06-02T12:10:00Z" w16du:dateUtc="2025-06-02T10:10:00Z">
            <w:rPr/>
          </w:rPrChange>
        </w:rPr>
        <w:t>51.</w:t>
      </w:r>
      <w:r w:rsidRPr="00D87240">
        <w:rPr>
          <w:lang w:val="en-US"/>
          <w:rPrChange w:id="606" w:author="Virginia Anne Nichols" w:date="2025-06-02T12:10:00Z" w16du:dateUtc="2025-06-02T10:10:00Z">
            <w:rPr/>
          </w:rPrChange>
        </w:rPr>
        <w:tab/>
        <w:t xml:space="preserve">Miguez, F. E. &amp; Poffenbarger, H. How can we estimate optimum fertilizer rates with accuracy and precision? </w:t>
      </w:r>
      <w:r w:rsidRPr="00D87240">
        <w:rPr>
          <w:i/>
          <w:iCs/>
          <w:lang w:val="en-US"/>
          <w:rPrChange w:id="607" w:author="Virginia Anne Nichols" w:date="2025-06-02T12:10:00Z" w16du:dateUtc="2025-06-02T10:10:00Z">
            <w:rPr>
              <w:i/>
              <w:iCs/>
            </w:rPr>
          </w:rPrChange>
        </w:rPr>
        <w:t>Agric. Environ. Lett.</w:t>
      </w:r>
      <w:r w:rsidRPr="00D87240">
        <w:rPr>
          <w:lang w:val="en-US"/>
          <w:rPrChange w:id="608" w:author="Virginia Anne Nichols" w:date="2025-06-02T12:10:00Z" w16du:dateUtc="2025-06-02T10:10:00Z">
            <w:rPr/>
          </w:rPrChange>
        </w:rPr>
        <w:t xml:space="preserve"> </w:t>
      </w:r>
      <w:r w:rsidRPr="00D87240">
        <w:rPr>
          <w:b/>
          <w:bCs/>
          <w:lang w:val="en-US"/>
          <w:rPrChange w:id="609" w:author="Virginia Anne Nichols" w:date="2025-06-02T12:10:00Z" w16du:dateUtc="2025-06-02T10:10:00Z">
            <w:rPr>
              <w:b/>
              <w:bCs/>
            </w:rPr>
          </w:rPrChange>
        </w:rPr>
        <w:t>7</w:t>
      </w:r>
      <w:r w:rsidRPr="00D87240">
        <w:rPr>
          <w:lang w:val="en-US"/>
          <w:rPrChange w:id="610" w:author="Virginia Anne Nichols" w:date="2025-06-02T12:10:00Z" w16du:dateUtc="2025-06-02T10:10:00Z">
            <w:rPr/>
          </w:rPrChange>
        </w:rPr>
        <w:t>, e20075 (2022).</w:t>
      </w:r>
    </w:p>
    <w:p w14:paraId="0ABC93A4" w14:textId="77777777" w:rsidR="00D87240" w:rsidRPr="00D87240" w:rsidRDefault="00D87240" w:rsidP="00D87240">
      <w:pPr>
        <w:pStyle w:val="Bibliography"/>
        <w:rPr>
          <w:lang w:val="en-US"/>
          <w:rPrChange w:id="611" w:author="Virginia Anne Nichols" w:date="2025-06-02T12:10:00Z" w16du:dateUtc="2025-06-02T10:10:00Z">
            <w:rPr/>
          </w:rPrChange>
        </w:rPr>
      </w:pPr>
      <w:r w:rsidRPr="00D87240">
        <w:rPr>
          <w:lang w:val="en-US"/>
          <w:rPrChange w:id="612" w:author="Virginia Anne Nichols" w:date="2025-06-02T12:10:00Z" w16du:dateUtc="2025-06-02T10:10:00Z">
            <w:rPr/>
          </w:rPrChange>
        </w:rPr>
        <w:t>52.</w:t>
      </w:r>
      <w:r w:rsidRPr="00D87240">
        <w:rPr>
          <w:lang w:val="en-US"/>
          <w:rPrChange w:id="613" w:author="Virginia Anne Nichols" w:date="2025-06-02T12:10:00Z" w16du:dateUtc="2025-06-02T10:10:00Z">
            <w:rPr/>
          </w:rPrChange>
        </w:rPr>
        <w:tab/>
        <w:t xml:space="preserve">Puntel, L. A., Thompson, L. J. &amp; </w:t>
      </w:r>
      <w:proofErr w:type="spellStart"/>
      <w:r w:rsidRPr="00D87240">
        <w:rPr>
          <w:lang w:val="en-US"/>
          <w:rPrChange w:id="614" w:author="Virginia Anne Nichols" w:date="2025-06-02T12:10:00Z" w16du:dateUtc="2025-06-02T10:10:00Z">
            <w:rPr/>
          </w:rPrChange>
        </w:rPr>
        <w:t>Mieno</w:t>
      </w:r>
      <w:proofErr w:type="spellEnd"/>
      <w:r w:rsidRPr="00D87240">
        <w:rPr>
          <w:lang w:val="en-US"/>
          <w:rPrChange w:id="615" w:author="Virginia Anne Nichols" w:date="2025-06-02T12:10:00Z" w16du:dateUtc="2025-06-02T10:10:00Z">
            <w:rPr/>
          </w:rPrChange>
        </w:rPr>
        <w:t xml:space="preserve">, T. Leveraging digital agriculture for on-farm testing of technologies. </w:t>
      </w:r>
      <w:r w:rsidRPr="00D87240">
        <w:rPr>
          <w:i/>
          <w:iCs/>
          <w:lang w:val="en-US"/>
          <w:rPrChange w:id="616" w:author="Virginia Anne Nichols" w:date="2025-06-02T12:10:00Z" w16du:dateUtc="2025-06-02T10:10:00Z">
            <w:rPr>
              <w:i/>
              <w:iCs/>
            </w:rPr>
          </w:rPrChange>
        </w:rPr>
        <w:t>Front. Agron.</w:t>
      </w:r>
      <w:r w:rsidRPr="00D87240">
        <w:rPr>
          <w:lang w:val="en-US"/>
          <w:rPrChange w:id="617" w:author="Virginia Anne Nichols" w:date="2025-06-02T12:10:00Z" w16du:dateUtc="2025-06-02T10:10:00Z">
            <w:rPr/>
          </w:rPrChange>
        </w:rPr>
        <w:t xml:space="preserve"> </w:t>
      </w:r>
      <w:r w:rsidRPr="00D87240">
        <w:rPr>
          <w:b/>
          <w:bCs/>
          <w:lang w:val="en-US"/>
          <w:rPrChange w:id="618" w:author="Virginia Anne Nichols" w:date="2025-06-02T12:10:00Z" w16du:dateUtc="2025-06-02T10:10:00Z">
            <w:rPr>
              <w:b/>
              <w:bCs/>
            </w:rPr>
          </w:rPrChange>
        </w:rPr>
        <w:t>6</w:t>
      </w:r>
      <w:r w:rsidRPr="00D87240">
        <w:rPr>
          <w:lang w:val="en-US"/>
          <w:rPrChange w:id="619" w:author="Virginia Anne Nichols" w:date="2025-06-02T12:10:00Z" w16du:dateUtc="2025-06-02T10:10:00Z">
            <w:rPr/>
          </w:rPrChange>
        </w:rPr>
        <w:t>, (2024).</w:t>
      </w:r>
    </w:p>
    <w:p w14:paraId="7F78A210" w14:textId="77777777" w:rsidR="00D87240" w:rsidRPr="00D87240" w:rsidRDefault="00D87240" w:rsidP="00D87240">
      <w:pPr>
        <w:pStyle w:val="Bibliography"/>
        <w:rPr>
          <w:lang w:val="en-US"/>
          <w:rPrChange w:id="620" w:author="Virginia Anne Nichols" w:date="2025-06-02T12:10:00Z" w16du:dateUtc="2025-06-02T10:10:00Z">
            <w:rPr/>
          </w:rPrChange>
        </w:rPr>
      </w:pPr>
      <w:r w:rsidRPr="00D87240">
        <w:rPr>
          <w:lang w:val="en-US"/>
          <w:rPrChange w:id="621" w:author="Virginia Anne Nichols" w:date="2025-06-02T12:10:00Z" w16du:dateUtc="2025-06-02T10:10:00Z">
            <w:rPr/>
          </w:rPrChange>
        </w:rPr>
        <w:t>53.</w:t>
      </w:r>
      <w:r w:rsidRPr="00D87240">
        <w:rPr>
          <w:lang w:val="en-US"/>
          <w:rPrChange w:id="622" w:author="Virginia Anne Nichols" w:date="2025-06-02T12:10:00Z" w16du:dateUtc="2025-06-02T10:10:00Z">
            <w:rPr/>
          </w:rPrChange>
        </w:rPr>
        <w:tab/>
        <w:t xml:space="preserve">Iowa Nitrogen Initiative. </w:t>
      </w:r>
      <w:r w:rsidRPr="00D87240">
        <w:rPr>
          <w:i/>
          <w:iCs/>
          <w:lang w:val="en-US"/>
          <w:rPrChange w:id="623" w:author="Virginia Anne Nichols" w:date="2025-06-02T12:10:00Z" w16du:dateUtc="2025-06-02T10:10:00Z">
            <w:rPr>
              <w:i/>
              <w:iCs/>
            </w:rPr>
          </w:rPrChange>
        </w:rPr>
        <w:t>Department of Agronomy</w:t>
      </w:r>
      <w:r w:rsidRPr="00D87240">
        <w:rPr>
          <w:lang w:val="en-US"/>
          <w:rPrChange w:id="624" w:author="Virginia Anne Nichols" w:date="2025-06-02T12:10:00Z" w16du:dateUtc="2025-06-02T10:10:00Z">
            <w:rPr/>
          </w:rPrChange>
        </w:rPr>
        <w:t xml:space="preserve"> https://www.agron.iastate.edu/portfolio/iowa-nitrogen-initiative/.</w:t>
      </w:r>
    </w:p>
    <w:p w14:paraId="51EE3573" w14:textId="77777777" w:rsidR="00D87240" w:rsidRPr="00D87240" w:rsidRDefault="00D87240" w:rsidP="00D87240">
      <w:pPr>
        <w:pStyle w:val="Bibliography"/>
        <w:rPr>
          <w:lang w:val="en-US"/>
          <w:rPrChange w:id="625" w:author="Virginia Anne Nichols" w:date="2025-06-02T12:10:00Z" w16du:dateUtc="2025-06-02T10:10:00Z">
            <w:rPr/>
          </w:rPrChange>
        </w:rPr>
      </w:pPr>
      <w:r>
        <w:t>54.</w:t>
      </w:r>
      <w:r>
        <w:tab/>
      </w:r>
      <w:proofErr w:type="spellStart"/>
      <w:r>
        <w:t>Thorburn</w:t>
      </w:r>
      <w:proofErr w:type="spellEnd"/>
      <w:r>
        <w:t xml:space="preserve">, P. J. </w:t>
      </w:r>
      <w:r>
        <w:rPr>
          <w:i/>
          <w:iCs/>
        </w:rPr>
        <w:t>et al.</w:t>
      </w:r>
      <w:r>
        <w:t xml:space="preserve"> </w:t>
      </w:r>
      <w:r w:rsidRPr="00D87240">
        <w:rPr>
          <w:lang w:val="en-US"/>
          <w:rPrChange w:id="626" w:author="Virginia Anne Nichols" w:date="2025-06-02T12:10:00Z" w16du:dateUtc="2025-06-02T10:10:00Z">
            <w:rPr/>
          </w:rPrChange>
        </w:rPr>
        <w:t xml:space="preserve">The nitrogen fertilizer conundrum: why is yield a poor determinant of crops’ nitrogen fertilizer requirements? </w:t>
      </w:r>
      <w:r w:rsidRPr="00D87240">
        <w:rPr>
          <w:i/>
          <w:iCs/>
          <w:lang w:val="en-US"/>
          <w:rPrChange w:id="627" w:author="Virginia Anne Nichols" w:date="2025-06-02T12:10:00Z" w16du:dateUtc="2025-06-02T10:10:00Z">
            <w:rPr>
              <w:i/>
              <w:iCs/>
            </w:rPr>
          </w:rPrChange>
        </w:rPr>
        <w:t>Agron. Sustain. Dev.</w:t>
      </w:r>
      <w:r w:rsidRPr="00D87240">
        <w:rPr>
          <w:lang w:val="en-US"/>
          <w:rPrChange w:id="628" w:author="Virginia Anne Nichols" w:date="2025-06-02T12:10:00Z" w16du:dateUtc="2025-06-02T10:10:00Z">
            <w:rPr/>
          </w:rPrChange>
        </w:rPr>
        <w:t xml:space="preserve"> </w:t>
      </w:r>
      <w:r w:rsidRPr="00D87240">
        <w:rPr>
          <w:b/>
          <w:bCs/>
          <w:lang w:val="en-US"/>
          <w:rPrChange w:id="629" w:author="Virginia Anne Nichols" w:date="2025-06-02T12:10:00Z" w16du:dateUtc="2025-06-02T10:10:00Z">
            <w:rPr>
              <w:b/>
              <w:bCs/>
            </w:rPr>
          </w:rPrChange>
        </w:rPr>
        <w:t>44</w:t>
      </w:r>
      <w:r w:rsidRPr="00D87240">
        <w:rPr>
          <w:lang w:val="en-US"/>
          <w:rPrChange w:id="630" w:author="Virginia Anne Nichols" w:date="2025-06-02T12:10:00Z" w16du:dateUtc="2025-06-02T10:10:00Z">
            <w:rPr/>
          </w:rPrChange>
        </w:rPr>
        <w:t>, 18 (2024).</w:t>
      </w:r>
    </w:p>
    <w:p w14:paraId="3A855D83" w14:textId="77777777" w:rsidR="00D87240" w:rsidRPr="00D87240" w:rsidRDefault="00D87240" w:rsidP="00D87240">
      <w:pPr>
        <w:pStyle w:val="Bibliography"/>
        <w:rPr>
          <w:lang w:val="en-US"/>
          <w:rPrChange w:id="631" w:author="Virginia Anne Nichols" w:date="2025-06-02T12:10:00Z" w16du:dateUtc="2025-06-02T10:10:00Z">
            <w:rPr/>
          </w:rPrChange>
        </w:rPr>
      </w:pPr>
      <w:r w:rsidRPr="00D87240">
        <w:rPr>
          <w:lang w:val="en-US"/>
          <w:rPrChange w:id="632" w:author="Virginia Anne Nichols" w:date="2025-06-02T12:10:00Z" w16du:dateUtc="2025-06-02T10:10:00Z">
            <w:rPr/>
          </w:rPrChange>
        </w:rPr>
        <w:t>55.</w:t>
      </w:r>
      <w:r w:rsidRPr="00D87240">
        <w:rPr>
          <w:lang w:val="en-US"/>
          <w:rPrChange w:id="633" w:author="Virginia Anne Nichols" w:date="2025-06-02T12:10:00Z" w16du:dateUtc="2025-06-02T10:10:00Z">
            <w:rPr/>
          </w:rPrChange>
        </w:rPr>
        <w:tab/>
        <w:t xml:space="preserve">Peltier, C. An Application of Two-Eyed Seeing: Indigenous Research Methods With Participatory Action Research. </w:t>
      </w:r>
      <w:r w:rsidRPr="00D87240">
        <w:rPr>
          <w:i/>
          <w:iCs/>
          <w:lang w:val="en-US"/>
          <w:rPrChange w:id="634" w:author="Virginia Anne Nichols" w:date="2025-06-02T12:10:00Z" w16du:dateUtc="2025-06-02T10:10:00Z">
            <w:rPr>
              <w:i/>
              <w:iCs/>
            </w:rPr>
          </w:rPrChange>
        </w:rPr>
        <w:t>Int. J. Qual. Methods</w:t>
      </w:r>
      <w:r w:rsidRPr="00D87240">
        <w:rPr>
          <w:lang w:val="en-US"/>
          <w:rPrChange w:id="635" w:author="Virginia Anne Nichols" w:date="2025-06-02T12:10:00Z" w16du:dateUtc="2025-06-02T10:10:00Z">
            <w:rPr/>
          </w:rPrChange>
        </w:rPr>
        <w:t xml:space="preserve"> </w:t>
      </w:r>
      <w:r w:rsidRPr="00D87240">
        <w:rPr>
          <w:b/>
          <w:bCs/>
          <w:lang w:val="en-US"/>
          <w:rPrChange w:id="636" w:author="Virginia Anne Nichols" w:date="2025-06-02T12:10:00Z" w16du:dateUtc="2025-06-02T10:10:00Z">
            <w:rPr>
              <w:b/>
              <w:bCs/>
            </w:rPr>
          </w:rPrChange>
        </w:rPr>
        <w:t>17</w:t>
      </w:r>
      <w:r w:rsidRPr="00D87240">
        <w:rPr>
          <w:lang w:val="en-US"/>
          <w:rPrChange w:id="637" w:author="Virginia Anne Nichols" w:date="2025-06-02T12:10:00Z" w16du:dateUtc="2025-06-02T10:10:00Z">
            <w:rPr/>
          </w:rPrChange>
        </w:rPr>
        <w:t>, 1609406918812346 (2018).</w:t>
      </w:r>
    </w:p>
    <w:p w14:paraId="2961312D" w14:textId="77777777" w:rsidR="00D87240" w:rsidRPr="00D87240" w:rsidRDefault="00D87240" w:rsidP="00D87240">
      <w:pPr>
        <w:pStyle w:val="Bibliography"/>
        <w:rPr>
          <w:lang w:val="en-US"/>
          <w:rPrChange w:id="638" w:author="Virginia Anne Nichols" w:date="2025-06-02T12:10:00Z" w16du:dateUtc="2025-06-02T10:10:00Z">
            <w:rPr/>
          </w:rPrChange>
        </w:rPr>
      </w:pPr>
      <w:r w:rsidRPr="00D87240">
        <w:rPr>
          <w:lang w:val="en-US"/>
          <w:rPrChange w:id="639" w:author="Virginia Anne Nichols" w:date="2025-06-02T12:10:00Z" w16du:dateUtc="2025-06-02T10:10:00Z">
            <w:rPr/>
          </w:rPrChange>
        </w:rPr>
        <w:t>56.</w:t>
      </w:r>
      <w:r w:rsidRPr="00D87240">
        <w:rPr>
          <w:lang w:val="en-US"/>
          <w:rPrChange w:id="640" w:author="Virginia Anne Nichols" w:date="2025-06-02T12:10:00Z" w16du:dateUtc="2025-06-02T10:10:00Z">
            <w:rPr/>
          </w:rPrChange>
        </w:rPr>
        <w:tab/>
        <w:t>USDA - National Agricultural Statistics Service - Publications - National Crop Progress - Terms and Definitions. https://www.nass.usda.gov/Publications/National_Crop_Progress/Terms_and_Definitions/index.php#days.</w:t>
      </w:r>
    </w:p>
    <w:p w14:paraId="10A842DF" w14:textId="77777777" w:rsidR="00D87240" w:rsidRPr="00D87240" w:rsidRDefault="00D87240" w:rsidP="00D87240">
      <w:pPr>
        <w:pStyle w:val="Bibliography"/>
        <w:rPr>
          <w:lang w:val="en-US"/>
          <w:rPrChange w:id="641" w:author="Virginia Anne Nichols" w:date="2025-06-02T12:10:00Z" w16du:dateUtc="2025-06-02T10:10:00Z">
            <w:rPr/>
          </w:rPrChange>
        </w:rPr>
      </w:pPr>
      <w:r w:rsidRPr="00D87240">
        <w:rPr>
          <w:lang w:val="en-US"/>
          <w:rPrChange w:id="642" w:author="Virginia Anne Nichols" w:date="2025-06-02T12:10:00Z" w16du:dateUtc="2025-06-02T10:10:00Z">
            <w:rPr/>
          </w:rPrChange>
        </w:rPr>
        <w:t>57.</w:t>
      </w:r>
      <w:r w:rsidRPr="00D87240">
        <w:rPr>
          <w:lang w:val="en-US"/>
          <w:rPrChange w:id="643" w:author="Virginia Anne Nichols" w:date="2025-06-02T12:10:00Z" w16du:dateUtc="2025-06-02T10:10:00Z">
            <w:rPr/>
          </w:rPrChange>
        </w:rPr>
        <w:tab/>
        <w:t xml:space="preserve">Earl, R. Prediction of trafficability and workability from soil moisture deficit. </w:t>
      </w:r>
      <w:r w:rsidRPr="00D87240">
        <w:rPr>
          <w:i/>
          <w:iCs/>
          <w:lang w:val="en-US"/>
          <w:rPrChange w:id="644" w:author="Virginia Anne Nichols" w:date="2025-06-02T12:10:00Z" w16du:dateUtc="2025-06-02T10:10:00Z">
            <w:rPr>
              <w:i/>
              <w:iCs/>
            </w:rPr>
          </w:rPrChange>
        </w:rPr>
        <w:t>Soil Tillage Res.</w:t>
      </w:r>
      <w:r w:rsidRPr="00D87240">
        <w:rPr>
          <w:lang w:val="en-US"/>
          <w:rPrChange w:id="645" w:author="Virginia Anne Nichols" w:date="2025-06-02T12:10:00Z" w16du:dateUtc="2025-06-02T10:10:00Z">
            <w:rPr/>
          </w:rPrChange>
        </w:rPr>
        <w:t xml:space="preserve"> </w:t>
      </w:r>
      <w:r w:rsidRPr="00D87240">
        <w:rPr>
          <w:b/>
          <w:bCs/>
          <w:lang w:val="en-US"/>
          <w:rPrChange w:id="646" w:author="Virginia Anne Nichols" w:date="2025-06-02T12:10:00Z" w16du:dateUtc="2025-06-02T10:10:00Z">
            <w:rPr>
              <w:b/>
              <w:bCs/>
            </w:rPr>
          </w:rPrChange>
        </w:rPr>
        <w:t>40</w:t>
      </w:r>
      <w:r w:rsidRPr="00D87240">
        <w:rPr>
          <w:lang w:val="en-US"/>
          <w:rPrChange w:id="647" w:author="Virginia Anne Nichols" w:date="2025-06-02T12:10:00Z" w16du:dateUtc="2025-06-02T10:10:00Z">
            <w:rPr/>
          </w:rPrChange>
        </w:rPr>
        <w:t>, 155–168 (1997).</w:t>
      </w:r>
    </w:p>
    <w:p w14:paraId="221A2F58" w14:textId="77777777" w:rsidR="00D87240" w:rsidRPr="00D87240" w:rsidRDefault="00D87240" w:rsidP="00D87240">
      <w:pPr>
        <w:pStyle w:val="Bibliography"/>
        <w:rPr>
          <w:lang w:val="en-US"/>
          <w:rPrChange w:id="648" w:author="Virginia Anne Nichols" w:date="2025-06-02T12:10:00Z" w16du:dateUtc="2025-06-02T10:10:00Z">
            <w:rPr/>
          </w:rPrChange>
        </w:rPr>
      </w:pPr>
      <w:r w:rsidRPr="00D87240">
        <w:rPr>
          <w:lang w:val="en-US"/>
          <w:rPrChange w:id="649" w:author="Virginia Anne Nichols" w:date="2025-06-02T12:10:00Z" w16du:dateUtc="2025-06-02T10:10:00Z">
            <w:rPr/>
          </w:rPrChange>
        </w:rPr>
        <w:t>58.</w:t>
      </w:r>
      <w:r w:rsidRPr="00D87240">
        <w:rPr>
          <w:lang w:val="en-US"/>
          <w:rPrChange w:id="650" w:author="Virginia Anne Nichols" w:date="2025-06-02T12:10:00Z" w16du:dateUtc="2025-06-02T10:10:00Z">
            <w:rPr/>
          </w:rPrChange>
        </w:rPr>
        <w:tab/>
        <w:t xml:space="preserve">Huber, I., Wang, L., Hatfield, J. L., Hanna, H. M. &amp; Archontoulis, S. V. Modeling days suitable for fieldwork using machine learning, process-based, and rule-based models. </w:t>
      </w:r>
      <w:r w:rsidRPr="00D87240">
        <w:rPr>
          <w:i/>
          <w:iCs/>
          <w:lang w:val="en-US"/>
          <w:rPrChange w:id="651" w:author="Virginia Anne Nichols" w:date="2025-06-02T12:10:00Z" w16du:dateUtc="2025-06-02T10:10:00Z">
            <w:rPr>
              <w:i/>
              <w:iCs/>
            </w:rPr>
          </w:rPrChange>
        </w:rPr>
        <w:t>Agric. Syst.</w:t>
      </w:r>
      <w:r w:rsidRPr="00D87240">
        <w:rPr>
          <w:lang w:val="en-US"/>
          <w:rPrChange w:id="652" w:author="Virginia Anne Nichols" w:date="2025-06-02T12:10:00Z" w16du:dateUtc="2025-06-02T10:10:00Z">
            <w:rPr/>
          </w:rPrChange>
        </w:rPr>
        <w:t xml:space="preserve"> </w:t>
      </w:r>
      <w:r w:rsidRPr="00D87240">
        <w:rPr>
          <w:b/>
          <w:bCs/>
          <w:lang w:val="en-US"/>
          <w:rPrChange w:id="653" w:author="Virginia Anne Nichols" w:date="2025-06-02T12:10:00Z" w16du:dateUtc="2025-06-02T10:10:00Z">
            <w:rPr>
              <w:b/>
              <w:bCs/>
            </w:rPr>
          </w:rPrChange>
        </w:rPr>
        <w:t>206</w:t>
      </w:r>
      <w:r w:rsidRPr="00D87240">
        <w:rPr>
          <w:lang w:val="en-US"/>
          <w:rPrChange w:id="654" w:author="Virginia Anne Nichols" w:date="2025-06-02T12:10:00Z" w16du:dateUtc="2025-06-02T10:10:00Z">
            <w:rPr/>
          </w:rPrChange>
        </w:rPr>
        <w:t>, 103603 (2023).</w:t>
      </w:r>
    </w:p>
    <w:p w14:paraId="6196FDA3" w14:textId="77777777" w:rsidR="00D87240" w:rsidRPr="00D87240" w:rsidRDefault="00D87240" w:rsidP="00D87240">
      <w:pPr>
        <w:pStyle w:val="Bibliography"/>
        <w:rPr>
          <w:lang w:val="en-US"/>
          <w:rPrChange w:id="655" w:author="Virginia Anne Nichols" w:date="2025-06-02T12:10:00Z" w16du:dateUtc="2025-06-02T10:10:00Z">
            <w:rPr/>
          </w:rPrChange>
        </w:rPr>
      </w:pPr>
      <w:r w:rsidRPr="00D87240">
        <w:rPr>
          <w:lang w:val="en-US"/>
          <w:rPrChange w:id="656" w:author="Virginia Anne Nichols" w:date="2025-06-02T12:10:00Z" w16du:dateUtc="2025-06-02T10:10:00Z">
            <w:rPr/>
          </w:rPrChange>
        </w:rPr>
        <w:t>59.</w:t>
      </w:r>
      <w:r w:rsidRPr="00D87240">
        <w:rPr>
          <w:lang w:val="en-US"/>
          <w:rPrChange w:id="657" w:author="Virginia Anne Nichols" w:date="2025-06-02T12:10:00Z" w16du:dateUtc="2025-06-02T10:10:00Z">
            <w:rPr/>
          </w:rPrChange>
        </w:rPr>
        <w:tab/>
        <w:t xml:space="preserve">Bianchin Rebesquini, R. </w:t>
      </w:r>
      <w:r w:rsidRPr="00D87240">
        <w:rPr>
          <w:i/>
          <w:iCs/>
          <w:lang w:val="en-US"/>
          <w:rPrChange w:id="658" w:author="Virginia Anne Nichols" w:date="2025-06-02T12:10:00Z" w16du:dateUtc="2025-06-02T10:10:00Z">
            <w:rPr>
              <w:i/>
              <w:iCs/>
            </w:rPr>
          </w:rPrChange>
        </w:rPr>
        <w:t>Do Cover Crops Increase the Number of Days Suitable for Field Work?</w:t>
      </w:r>
      <w:r w:rsidRPr="00D87240">
        <w:rPr>
          <w:lang w:val="en-US"/>
          <w:rPrChange w:id="659" w:author="Virginia Anne Nichols" w:date="2025-06-02T12:10:00Z" w16du:dateUtc="2025-06-02T10:10:00Z">
            <w:rPr/>
          </w:rPrChange>
        </w:rPr>
        <w:t xml:space="preserve"> https://practicalfarmers.org/research/do-cover-crops-increase-the-number-of-days-suitable-for-field-work/.</w:t>
      </w:r>
    </w:p>
    <w:p w14:paraId="788D38AB" w14:textId="77777777" w:rsidR="00D87240" w:rsidRPr="00D87240" w:rsidRDefault="00D87240" w:rsidP="00D87240">
      <w:pPr>
        <w:pStyle w:val="Bibliography"/>
        <w:rPr>
          <w:lang w:val="en-US"/>
          <w:rPrChange w:id="660" w:author="Virginia Anne Nichols" w:date="2025-06-02T12:10:00Z" w16du:dateUtc="2025-06-02T10:10:00Z">
            <w:rPr/>
          </w:rPrChange>
        </w:rPr>
      </w:pPr>
      <w:r w:rsidRPr="00D87240">
        <w:rPr>
          <w:lang w:val="en-US"/>
          <w:rPrChange w:id="661" w:author="Virginia Anne Nichols" w:date="2025-06-02T12:10:00Z" w16du:dateUtc="2025-06-02T10:10:00Z">
            <w:rPr/>
          </w:rPrChange>
        </w:rPr>
        <w:t>60.</w:t>
      </w:r>
      <w:r w:rsidRPr="00D87240">
        <w:rPr>
          <w:lang w:val="en-US"/>
          <w:rPrChange w:id="662" w:author="Virginia Anne Nichols" w:date="2025-06-02T12:10:00Z" w16du:dateUtc="2025-06-02T10:10:00Z">
            <w:rPr/>
          </w:rPrChange>
        </w:rPr>
        <w:tab/>
        <w:t xml:space="preserve">Bellon, M. &amp; Reeves, J. </w:t>
      </w:r>
      <w:r w:rsidRPr="00D87240">
        <w:rPr>
          <w:i/>
          <w:iCs/>
          <w:lang w:val="en-US"/>
          <w:rPrChange w:id="663" w:author="Virginia Anne Nichols" w:date="2025-06-02T12:10:00Z" w16du:dateUtc="2025-06-02T10:10:00Z">
            <w:rPr>
              <w:i/>
              <w:iCs/>
            </w:rPr>
          </w:rPrChange>
        </w:rPr>
        <w:t>Quantitative Analysis of Data from Participatory Methods in Plant Breeding</w:t>
      </w:r>
      <w:r w:rsidRPr="00D87240">
        <w:rPr>
          <w:lang w:val="en-US"/>
          <w:rPrChange w:id="664" w:author="Virginia Anne Nichols" w:date="2025-06-02T12:10:00Z" w16du:dateUtc="2025-06-02T10:10:00Z">
            <w:rPr/>
          </w:rPrChange>
        </w:rPr>
        <w:t>. (International Maize and Wheat Improvement Center, 2002).</w:t>
      </w:r>
    </w:p>
    <w:p w14:paraId="5CC3EBE2" w14:textId="77777777" w:rsidR="00D87240" w:rsidRPr="00D87240" w:rsidRDefault="00D87240" w:rsidP="00D87240">
      <w:pPr>
        <w:pStyle w:val="Bibliography"/>
        <w:rPr>
          <w:lang w:val="en-US"/>
          <w:rPrChange w:id="665" w:author="Virginia Anne Nichols" w:date="2025-06-02T12:10:00Z" w16du:dateUtc="2025-06-02T10:10:00Z">
            <w:rPr/>
          </w:rPrChange>
        </w:rPr>
      </w:pPr>
      <w:r w:rsidRPr="00D87240">
        <w:rPr>
          <w:lang w:val="en-US"/>
          <w:rPrChange w:id="666" w:author="Virginia Anne Nichols" w:date="2025-06-02T12:10:00Z" w16du:dateUtc="2025-06-02T10:10:00Z">
            <w:rPr/>
          </w:rPrChange>
        </w:rPr>
        <w:t>61.</w:t>
      </w:r>
      <w:r w:rsidRPr="00D87240">
        <w:rPr>
          <w:lang w:val="en-US"/>
          <w:rPrChange w:id="667" w:author="Virginia Anne Nichols" w:date="2025-06-02T12:10:00Z" w16du:dateUtc="2025-06-02T10:10:00Z">
            <w:rPr/>
          </w:rPrChange>
        </w:rPr>
        <w:tab/>
        <w:t xml:space="preserve">Ceccarelli, S. &amp; Grando, S. Participatory plant breeding: Who did it, who does it and where? </w:t>
      </w:r>
      <w:r w:rsidRPr="00D87240">
        <w:rPr>
          <w:i/>
          <w:iCs/>
          <w:lang w:val="en-US"/>
          <w:rPrChange w:id="668" w:author="Virginia Anne Nichols" w:date="2025-06-02T12:10:00Z" w16du:dateUtc="2025-06-02T10:10:00Z">
            <w:rPr>
              <w:i/>
              <w:iCs/>
            </w:rPr>
          </w:rPrChange>
        </w:rPr>
        <w:t>Exp. Agric.</w:t>
      </w:r>
      <w:r w:rsidRPr="00D87240">
        <w:rPr>
          <w:lang w:val="en-US"/>
          <w:rPrChange w:id="669" w:author="Virginia Anne Nichols" w:date="2025-06-02T12:10:00Z" w16du:dateUtc="2025-06-02T10:10:00Z">
            <w:rPr/>
          </w:rPrChange>
        </w:rPr>
        <w:t xml:space="preserve"> </w:t>
      </w:r>
      <w:r w:rsidRPr="00D87240">
        <w:rPr>
          <w:b/>
          <w:bCs/>
          <w:lang w:val="en-US"/>
          <w:rPrChange w:id="670" w:author="Virginia Anne Nichols" w:date="2025-06-02T12:10:00Z" w16du:dateUtc="2025-06-02T10:10:00Z">
            <w:rPr>
              <w:b/>
              <w:bCs/>
            </w:rPr>
          </w:rPrChange>
        </w:rPr>
        <w:t>56</w:t>
      </w:r>
      <w:r w:rsidRPr="00D87240">
        <w:rPr>
          <w:lang w:val="en-US"/>
          <w:rPrChange w:id="671" w:author="Virginia Anne Nichols" w:date="2025-06-02T12:10:00Z" w16du:dateUtc="2025-06-02T10:10:00Z">
            <w:rPr/>
          </w:rPrChange>
        </w:rPr>
        <w:t>, 1–11 (2020).</w:t>
      </w:r>
    </w:p>
    <w:p w14:paraId="633D2F5E" w14:textId="77777777" w:rsidR="00D87240" w:rsidRPr="00D87240" w:rsidRDefault="00D87240" w:rsidP="00D87240">
      <w:pPr>
        <w:pStyle w:val="Bibliography"/>
        <w:rPr>
          <w:lang w:val="en-US"/>
          <w:rPrChange w:id="672" w:author="Virginia Anne Nichols" w:date="2025-06-02T12:10:00Z" w16du:dateUtc="2025-06-02T10:10:00Z">
            <w:rPr/>
          </w:rPrChange>
        </w:rPr>
      </w:pPr>
      <w:r w:rsidRPr="00D87240">
        <w:rPr>
          <w:lang w:val="en-US"/>
          <w:rPrChange w:id="673" w:author="Virginia Anne Nichols" w:date="2025-06-02T12:10:00Z" w16du:dateUtc="2025-06-02T10:10:00Z">
            <w:rPr/>
          </w:rPrChange>
        </w:rPr>
        <w:t>62.</w:t>
      </w:r>
      <w:r w:rsidRPr="00D87240">
        <w:rPr>
          <w:lang w:val="en-US"/>
          <w:rPrChange w:id="674" w:author="Virginia Anne Nichols" w:date="2025-06-02T12:10:00Z" w16du:dateUtc="2025-06-02T10:10:00Z">
            <w:rPr/>
          </w:rPrChange>
        </w:rPr>
        <w:tab/>
        <w:t xml:space="preserve">Snapp, S. Quantifying farmer evaluation of technologies: the mother and baby trial design. in </w:t>
      </w:r>
      <w:r w:rsidRPr="00D87240">
        <w:rPr>
          <w:i/>
          <w:iCs/>
          <w:lang w:val="en-US"/>
          <w:rPrChange w:id="675" w:author="Virginia Anne Nichols" w:date="2025-06-02T12:10:00Z" w16du:dateUtc="2025-06-02T10:10:00Z">
            <w:rPr>
              <w:i/>
              <w:iCs/>
            </w:rPr>
          </w:rPrChange>
        </w:rPr>
        <w:t>Quantitative Analysis of Data from Participatory Methods in Plant Breeding</w:t>
      </w:r>
      <w:r w:rsidRPr="00D87240">
        <w:rPr>
          <w:lang w:val="en-US"/>
          <w:rPrChange w:id="676" w:author="Virginia Anne Nichols" w:date="2025-06-02T12:10:00Z" w16du:dateUtc="2025-06-02T10:10:00Z">
            <w:rPr/>
          </w:rPrChange>
        </w:rPr>
        <w:t xml:space="preserve"> (CIMMYT, Mexico, 2002).</w:t>
      </w:r>
    </w:p>
    <w:p w14:paraId="3D4F0310" w14:textId="77777777" w:rsidR="00D87240" w:rsidRPr="00D87240" w:rsidRDefault="00D87240" w:rsidP="00D87240">
      <w:pPr>
        <w:pStyle w:val="Bibliography"/>
        <w:rPr>
          <w:lang w:val="en-US"/>
          <w:rPrChange w:id="677" w:author="Virginia Anne Nichols" w:date="2025-06-02T12:10:00Z" w16du:dateUtc="2025-06-02T10:10:00Z">
            <w:rPr/>
          </w:rPrChange>
        </w:rPr>
      </w:pPr>
      <w:r w:rsidRPr="00D87240">
        <w:rPr>
          <w:lang w:val="en-US"/>
          <w:rPrChange w:id="678" w:author="Virginia Anne Nichols" w:date="2025-06-02T12:10:00Z" w16du:dateUtc="2025-06-02T10:10:00Z">
            <w:rPr/>
          </w:rPrChange>
        </w:rPr>
        <w:t>63.</w:t>
      </w:r>
      <w:r w:rsidRPr="00D87240">
        <w:rPr>
          <w:lang w:val="en-US"/>
          <w:rPrChange w:id="679" w:author="Virginia Anne Nichols" w:date="2025-06-02T12:10:00Z" w16du:dateUtc="2025-06-02T10:10:00Z">
            <w:rPr/>
          </w:rPrChange>
        </w:rPr>
        <w:tab/>
        <w:t xml:space="preserve">Macedo, I., Pittelkow, C. M., Terra, J. A., Castillo, J. &amp; Roel, A. The power of on-farm data for improved agronomy. </w:t>
      </w:r>
      <w:r w:rsidRPr="00D87240">
        <w:rPr>
          <w:i/>
          <w:iCs/>
          <w:lang w:val="en-US"/>
          <w:rPrChange w:id="680" w:author="Virginia Anne Nichols" w:date="2025-06-02T12:10:00Z" w16du:dateUtc="2025-06-02T10:10:00Z">
            <w:rPr>
              <w:i/>
              <w:iCs/>
            </w:rPr>
          </w:rPrChange>
        </w:rPr>
        <w:t xml:space="preserve">Glob. Food </w:t>
      </w:r>
      <w:proofErr w:type="spellStart"/>
      <w:r w:rsidRPr="00D87240">
        <w:rPr>
          <w:i/>
          <w:iCs/>
          <w:lang w:val="en-US"/>
          <w:rPrChange w:id="681" w:author="Virginia Anne Nichols" w:date="2025-06-02T12:10:00Z" w16du:dateUtc="2025-06-02T10:10:00Z">
            <w:rPr>
              <w:i/>
              <w:iCs/>
            </w:rPr>
          </w:rPrChange>
        </w:rPr>
        <w:t>Secur</w:t>
      </w:r>
      <w:proofErr w:type="spellEnd"/>
      <w:r w:rsidRPr="00D87240">
        <w:rPr>
          <w:i/>
          <w:iCs/>
          <w:lang w:val="en-US"/>
          <w:rPrChange w:id="682" w:author="Virginia Anne Nichols" w:date="2025-06-02T12:10:00Z" w16du:dateUtc="2025-06-02T10:10:00Z">
            <w:rPr>
              <w:i/>
              <w:iCs/>
            </w:rPr>
          </w:rPrChange>
        </w:rPr>
        <w:t>.</w:t>
      </w:r>
      <w:r w:rsidRPr="00D87240">
        <w:rPr>
          <w:lang w:val="en-US"/>
          <w:rPrChange w:id="683" w:author="Virginia Anne Nichols" w:date="2025-06-02T12:10:00Z" w16du:dateUtc="2025-06-02T10:10:00Z">
            <w:rPr/>
          </w:rPrChange>
        </w:rPr>
        <w:t xml:space="preserve"> </w:t>
      </w:r>
      <w:r w:rsidRPr="00D87240">
        <w:rPr>
          <w:b/>
          <w:bCs/>
          <w:lang w:val="en-US"/>
          <w:rPrChange w:id="684" w:author="Virginia Anne Nichols" w:date="2025-06-02T12:10:00Z" w16du:dateUtc="2025-06-02T10:10:00Z">
            <w:rPr>
              <w:b/>
              <w:bCs/>
            </w:rPr>
          </w:rPrChange>
        </w:rPr>
        <w:t>40</w:t>
      </w:r>
      <w:r w:rsidRPr="00D87240">
        <w:rPr>
          <w:lang w:val="en-US"/>
          <w:rPrChange w:id="685" w:author="Virginia Anne Nichols" w:date="2025-06-02T12:10:00Z" w16du:dateUtc="2025-06-02T10:10:00Z">
            <w:rPr/>
          </w:rPrChange>
        </w:rPr>
        <w:t>, 100752 (2024).</w:t>
      </w:r>
    </w:p>
    <w:p w14:paraId="1B355575" w14:textId="77777777" w:rsidR="00D87240" w:rsidRPr="00D87240" w:rsidRDefault="00D87240" w:rsidP="00D87240">
      <w:pPr>
        <w:pStyle w:val="Bibliography"/>
        <w:rPr>
          <w:lang w:val="en-US"/>
          <w:rPrChange w:id="686" w:author="Virginia Anne Nichols" w:date="2025-06-02T12:10:00Z" w16du:dateUtc="2025-06-02T10:10:00Z">
            <w:rPr/>
          </w:rPrChange>
        </w:rPr>
      </w:pPr>
      <w:r w:rsidRPr="00D87240">
        <w:rPr>
          <w:lang w:val="en-US"/>
          <w:rPrChange w:id="687" w:author="Virginia Anne Nichols" w:date="2025-06-02T12:10:00Z" w16du:dateUtc="2025-06-02T10:10:00Z">
            <w:rPr/>
          </w:rPrChange>
        </w:rPr>
        <w:t>64.</w:t>
      </w:r>
      <w:r w:rsidRPr="00D87240">
        <w:rPr>
          <w:lang w:val="en-US"/>
          <w:rPrChange w:id="688" w:author="Virginia Anne Nichols" w:date="2025-06-02T12:10:00Z" w16du:dateUtc="2025-06-02T10:10:00Z">
            <w:rPr/>
          </w:rPrChange>
        </w:rPr>
        <w:tab/>
        <w:t xml:space="preserve">Lacoste, M. </w:t>
      </w:r>
      <w:r w:rsidRPr="00D87240">
        <w:rPr>
          <w:i/>
          <w:iCs/>
          <w:lang w:val="en-US"/>
          <w:rPrChange w:id="689" w:author="Virginia Anne Nichols" w:date="2025-06-02T12:10:00Z" w16du:dateUtc="2025-06-02T10:10:00Z">
            <w:rPr>
              <w:i/>
              <w:iCs/>
            </w:rPr>
          </w:rPrChange>
        </w:rPr>
        <w:t>et al.</w:t>
      </w:r>
      <w:r w:rsidRPr="00D87240">
        <w:rPr>
          <w:lang w:val="en-US"/>
          <w:rPrChange w:id="690" w:author="Virginia Anne Nichols" w:date="2025-06-02T12:10:00Z" w16du:dateUtc="2025-06-02T10:10:00Z">
            <w:rPr/>
          </w:rPrChange>
        </w:rPr>
        <w:t xml:space="preserve"> On-Farm Experimentation to transform global agriculture. </w:t>
      </w:r>
      <w:r w:rsidRPr="00D87240">
        <w:rPr>
          <w:i/>
          <w:iCs/>
          <w:lang w:val="en-US"/>
          <w:rPrChange w:id="691" w:author="Virginia Anne Nichols" w:date="2025-06-02T12:10:00Z" w16du:dateUtc="2025-06-02T10:10:00Z">
            <w:rPr>
              <w:i/>
              <w:iCs/>
            </w:rPr>
          </w:rPrChange>
        </w:rPr>
        <w:t>Nat. Food</w:t>
      </w:r>
      <w:r w:rsidRPr="00D87240">
        <w:rPr>
          <w:lang w:val="en-US"/>
          <w:rPrChange w:id="692" w:author="Virginia Anne Nichols" w:date="2025-06-02T12:10:00Z" w16du:dateUtc="2025-06-02T10:10:00Z">
            <w:rPr/>
          </w:rPrChange>
        </w:rPr>
        <w:t xml:space="preserve"> </w:t>
      </w:r>
      <w:r w:rsidRPr="00D87240">
        <w:rPr>
          <w:b/>
          <w:bCs/>
          <w:lang w:val="en-US"/>
          <w:rPrChange w:id="693" w:author="Virginia Anne Nichols" w:date="2025-06-02T12:10:00Z" w16du:dateUtc="2025-06-02T10:10:00Z">
            <w:rPr>
              <w:b/>
              <w:bCs/>
            </w:rPr>
          </w:rPrChange>
        </w:rPr>
        <w:t>3</w:t>
      </w:r>
      <w:r w:rsidRPr="00D87240">
        <w:rPr>
          <w:lang w:val="en-US"/>
          <w:rPrChange w:id="694" w:author="Virginia Anne Nichols" w:date="2025-06-02T12:10:00Z" w16du:dateUtc="2025-06-02T10:10:00Z">
            <w:rPr/>
          </w:rPrChange>
        </w:rPr>
        <w:t>, 11–18 (2022).</w:t>
      </w:r>
    </w:p>
    <w:p w14:paraId="681C1868" w14:textId="77777777" w:rsidR="00D87240" w:rsidRPr="00D87240" w:rsidRDefault="00D87240" w:rsidP="00D87240">
      <w:pPr>
        <w:pStyle w:val="Bibliography"/>
        <w:rPr>
          <w:lang w:val="en-US"/>
          <w:rPrChange w:id="695" w:author="Virginia Anne Nichols" w:date="2025-06-02T12:10:00Z" w16du:dateUtc="2025-06-02T10:10:00Z">
            <w:rPr/>
          </w:rPrChange>
        </w:rPr>
      </w:pPr>
      <w:r w:rsidRPr="00D87240">
        <w:rPr>
          <w:lang w:val="en-US"/>
          <w:rPrChange w:id="696" w:author="Virginia Anne Nichols" w:date="2025-06-02T12:10:00Z" w16du:dateUtc="2025-06-02T10:10:00Z">
            <w:rPr/>
          </w:rPrChange>
        </w:rPr>
        <w:t>65.</w:t>
      </w:r>
      <w:r w:rsidRPr="00D87240">
        <w:rPr>
          <w:lang w:val="en-US"/>
          <w:rPrChange w:id="697" w:author="Virginia Anne Nichols" w:date="2025-06-02T12:10:00Z" w16du:dateUtc="2025-06-02T10:10:00Z">
            <w:rPr/>
          </w:rPrChange>
        </w:rPr>
        <w:tab/>
        <w:t xml:space="preserve">Chaney, D. </w:t>
      </w:r>
      <w:r w:rsidRPr="00D87240">
        <w:rPr>
          <w:i/>
          <w:iCs/>
          <w:lang w:val="en-US"/>
          <w:rPrChange w:id="698" w:author="Virginia Anne Nichols" w:date="2025-06-02T12:10:00Z" w16du:dateUtc="2025-06-02T10:10:00Z">
            <w:rPr>
              <w:i/>
              <w:iCs/>
            </w:rPr>
          </w:rPrChange>
        </w:rPr>
        <w:t>How to Conduct Research on Your Farm or Ranch</w:t>
      </w:r>
      <w:r w:rsidRPr="00D87240">
        <w:rPr>
          <w:lang w:val="en-US"/>
          <w:rPrChange w:id="699" w:author="Virginia Anne Nichols" w:date="2025-06-02T12:10:00Z" w16du:dateUtc="2025-06-02T10:10:00Z">
            <w:rPr/>
          </w:rPrChange>
        </w:rPr>
        <w:t>. https://www.sare.org/resources/how-to-conduct-research-on-your-farm-or-ranch/ (2017).</w:t>
      </w:r>
    </w:p>
    <w:p w14:paraId="18E142BF" w14:textId="77777777" w:rsidR="00D87240" w:rsidRPr="00D87240" w:rsidRDefault="00D87240" w:rsidP="00D87240">
      <w:pPr>
        <w:pStyle w:val="Bibliography"/>
        <w:rPr>
          <w:lang w:val="en-US"/>
          <w:rPrChange w:id="700" w:author="Virginia Anne Nichols" w:date="2025-06-02T12:10:00Z" w16du:dateUtc="2025-06-02T10:10:00Z">
            <w:rPr/>
          </w:rPrChange>
        </w:rPr>
      </w:pPr>
      <w:r w:rsidRPr="00D87240">
        <w:rPr>
          <w:lang w:val="en-US"/>
          <w:rPrChange w:id="701" w:author="Virginia Anne Nichols" w:date="2025-06-02T12:10:00Z" w16du:dateUtc="2025-06-02T10:10:00Z">
            <w:rPr/>
          </w:rPrChange>
        </w:rPr>
        <w:lastRenderedPageBreak/>
        <w:t>66.</w:t>
      </w:r>
      <w:r w:rsidRPr="00D87240">
        <w:rPr>
          <w:lang w:val="en-US"/>
          <w:rPrChange w:id="702" w:author="Virginia Anne Nichols" w:date="2025-06-02T12:10:00Z" w16du:dateUtc="2025-06-02T10:10:00Z">
            <w:rPr/>
          </w:rPrChange>
        </w:rPr>
        <w:tab/>
        <w:t xml:space="preserve">Orozco, J. P., Hathaway, M., Veley, T., Estrada, H. &amp; Tobey, E. Farmers Guide to Conducting On-Farm Research. </w:t>
      </w:r>
      <w:r w:rsidRPr="00D87240">
        <w:rPr>
          <w:i/>
          <w:iCs/>
          <w:lang w:val="en-US"/>
          <w:rPrChange w:id="703" w:author="Virginia Anne Nichols" w:date="2025-06-02T12:10:00Z" w16du:dateUtc="2025-06-02T10:10:00Z">
            <w:rPr>
              <w:i/>
              <w:iCs/>
            </w:rPr>
          </w:rPrChange>
        </w:rPr>
        <w:t>Organic Farming Research Foundation</w:t>
      </w:r>
      <w:r w:rsidRPr="00D87240">
        <w:rPr>
          <w:lang w:val="en-US"/>
          <w:rPrChange w:id="704" w:author="Virginia Anne Nichols" w:date="2025-06-02T12:10:00Z" w16du:dateUtc="2025-06-02T10:10:00Z">
            <w:rPr/>
          </w:rPrChange>
        </w:rPr>
        <w:t xml:space="preserve"> https://ofrf.org/reports/farmers-guide-to-conducting-on-farm-research/ (2023).</w:t>
      </w:r>
    </w:p>
    <w:p w14:paraId="14CA619F" w14:textId="77777777" w:rsidR="00D87240" w:rsidRPr="00D87240" w:rsidRDefault="00D87240" w:rsidP="00D87240">
      <w:pPr>
        <w:pStyle w:val="Bibliography"/>
        <w:rPr>
          <w:lang w:val="en-US"/>
          <w:rPrChange w:id="705" w:author="Virginia Anne Nichols" w:date="2025-06-02T12:10:00Z" w16du:dateUtc="2025-06-02T10:10:00Z">
            <w:rPr/>
          </w:rPrChange>
        </w:rPr>
      </w:pPr>
      <w:r w:rsidRPr="00D87240">
        <w:rPr>
          <w:lang w:val="en-US"/>
          <w:rPrChange w:id="706" w:author="Virginia Anne Nichols" w:date="2025-06-02T12:10:00Z" w16du:dateUtc="2025-06-02T10:10:00Z">
            <w:rPr/>
          </w:rPrChange>
        </w:rPr>
        <w:t>67.</w:t>
      </w:r>
      <w:r w:rsidRPr="00D87240">
        <w:rPr>
          <w:lang w:val="en-US"/>
          <w:rPrChange w:id="707" w:author="Virginia Anne Nichols" w:date="2025-06-02T12:10:00Z" w16du:dateUtc="2025-06-02T10:10:00Z">
            <w:rPr/>
          </w:rPrChange>
        </w:rPr>
        <w:tab/>
      </w:r>
      <w:proofErr w:type="spellStart"/>
      <w:r w:rsidRPr="00D87240">
        <w:rPr>
          <w:lang w:val="en-US"/>
          <w:rPrChange w:id="708" w:author="Virginia Anne Nichols" w:date="2025-06-02T12:10:00Z" w16du:dateUtc="2025-06-02T10:10:00Z">
            <w:rPr/>
          </w:rPrChange>
        </w:rPr>
        <w:t>Toffolini</w:t>
      </w:r>
      <w:proofErr w:type="spellEnd"/>
      <w:r w:rsidRPr="00D87240">
        <w:rPr>
          <w:lang w:val="en-US"/>
          <w:rPrChange w:id="709" w:author="Virginia Anne Nichols" w:date="2025-06-02T12:10:00Z" w16du:dateUtc="2025-06-02T10:10:00Z">
            <w:rPr/>
          </w:rPrChange>
        </w:rPr>
        <w:t xml:space="preserve">, Q. &amp; </w:t>
      </w:r>
      <w:proofErr w:type="spellStart"/>
      <w:r w:rsidRPr="00D87240">
        <w:rPr>
          <w:lang w:val="en-US"/>
          <w:rPrChange w:id="710" w:author="Virginia Anne Nichols" w:date="2025-06-02T12:10:00Z" w16du:dateUtc="2025-06-02T10:10:00Z">
            <w:rPr/>
          </w:rPrChange>
        </w:rPr>
        <w:t>Jeuffroy</w:t>
      </w:r>
      <w:proofErr w:type="spellEnd"/>
      <w:r w:rsidRPr="00D87240">
        <w:rPr>
          <w:lang w:val="en-US"/>
          <w:rPrChange w:id="711" w:author="Virginia Anne Nichols" w:date="2025-06-02T12:10:00Z" w16du:dateUtc="2025-06-02T10:10:00Z">
            <w:rPr/>
          </w:rPrChange>
        </w:rPr>
        <w:t xml:space="preserve">, M.-H. On-farm experimentation practices and associated farmer-researcher relationships: a systematic literature review. </w:t>
      </w:r>
      <w:r w:rsidRPr="00D87240">
        <w:rPr>
          <w:i/>
          <w:iCs/>
          <w:lang w:val="en-US"/>
          <w:rPrChange w:id="712" w:author="Virginia Anne Nichols" w:date="2025-06-02T12:10:00Z" w16du:dateUtc="2025-06-02T10:10:00Z">
            <w:rPr>
              <w:i/>
              <w:iCs/>
            </w:rPr>
          </w:rPrChange>
        </w:rPr>
        <w:t>Agron. Sustain. Dev.</w:t>
      </w:r>
      <w:r w:rsidRPr="00D87240">
        <w:rPr>
          <w:lang w:val="en-US"/>
          <w:rPrChange w:id="713" w:author="Virginia Anne Nichols" w:date="2025-06-02T12:10:00Z" w16du:dateUtc="2025-06-02T10:10:00Z">
            <w:rPr/>
          </w:rPrChange>
        </w:rPr>
        <w:t xml:space="preserve"> </w:t>
      </w:r>
      <w:r w:rsidRPr="00D87240">
        <w:rPr>
          <w:b/>
          <w:bCs/>
          <w:lang w:val="en-US"/>
          <w:rPrChange w:id="714" w:author="Virginia Anne Nichols" w:date="2025-06-02T12:10:00Z" w16du:dateUtc="2025-06-02T10:10:00Z">
            <w:rPr>
              <w:b/>
              <w:bCs/>
            </w:rPr>
          </w:rPrChange>
        </w:rPr>
        <w:t>42</w:t>
      </w:r>
      <w:r w:rsidRPr="00D87240">
        <w:rPr>
          <w:lang w:val="en-US"/>
          <w:rPrChange w:id="715" w:author="Virginia Anne Nichols" w:date="2025-06-02T12:10:00Z" w16du:dateUtc="2025-06-02T10:10:00Z">
            <w:rPr/>
          </w:rPrChange>
        </w:rPr>
        <w:t>, 114 (2022).</w:t>
      </w:r>
    </w:p>
    <w:p w14:paraId="330FC823" w14:textId="77777777" w:rsidR="00D87240" w:rsidRPr="00D87240" w:rsidRDefault="00D87240" w:rsidP="00D87240">
      <w:pPr>
        <w:pStyle w:val="Bibliography"/>
        <w:rPr>
          <w:lang w:val="en-US"/>
          <w:rPrChange w:id="716" w:author="Virginia Anne Nichols" w:date="2025-06-02T12:10:00Z" w16du:dateUtc="2025-06-02T10:10:00Z">
            <w:rPr/>
          </w:rPrChange>
        </w:rPr>
      </w:pPr>
      <w:r w:rsidRPr="00D87240">
        <w:rPr>
          <w:lang w:val="en-US"/>
          <w:rPrChange w:id="717" w:author="Virginia Anne Nichols" w:date="2025-06-02T12:10:00Z" w16du:dateUtc="2025-06-02T10:10:00Z">
            <w:rPr/>
          </w:rPrChange>
        </w:rPr>
        <w:t>68.</w:t>
      </w:r>
      <w:r w:rsidRPr="00D87240">
        <w:rPr>
          <w:lang w:val="en-US"/>
          <w:rPrChange w:id="718" w:author="Virginia Anne Nichols" w:date="2025-06-02T12:10:00Z" w16du:dateUtc="2025-06-02T10:10:00Z">
            <w:rPr/>
          </w:rPrChange>
        </w:rPr>
        <w:tab/>
        <w:t xml:space="preserve">Jackson-Smith, D. &amp; Veisi, H. A typology to guide design and assessment of participatory farming research projects. </w:t>
      </w:r>
      <w:r w:rsidRPr="00D87240">
        <w:rPr>
          <w:i/>
          <w:iCs/>
          <w:lang w:val="en-US"/>
          <w:rPrChange w:id="719" w:author="Virginia Anne Nichols" w:date="2025-06-02T12:10:00Z" w16du:dateUtc="2025-06-02T10:10:00Z">
            <w:rPr>
              <w:i/>
              <w:iCs/>
            </w:rPr>
          </w:rPrChange>
        </w:rPr>
        <w:t xml:space="preserve">Socio-Ecol. </w:t>
      </w:r>
      <w:proofErr w:type="spellStart"/>
      <w:r w:rsidRPr="00D87240">
        <w:rPr>
          <w:i/>
          <w:iCs/>
          <w:lang w:val="en-US"/>
          <w:rPrChange w:id="720" w:author="Virginia Anne Nichols" w:date="2025-06-02T12:10:00Z" w16du:dateUtc="2025-06-02T10:10:00Z">
            <w:rPr>
              <w:i/>
              <w:iCs/>
            </w:rPr>
          </w:rPrChange>
        </w:rPr>
        <w:t>Pract</w:t>
      </w:r>
      <w:proofErr w:type="spellEnd"/>
      <w:r w:rsidRPr="00D87240">
        <w:rPr>
          <w:i/>
          <w:iCs/>
          <w:lang w:val="en-US"/>
          <w:rPrChange w:id="721" w:author="Virginia Anne Nichols" w:date="2025-06-02T12:10:00Z" w16du:dateUtc="2025-06-02T10:10:00Z">
            <w:rPr>
              <w:i/>
              <w:iCs/>
            </w:rPr>
          </w:rPrChange>
        </w:rPr>
        <w:t>. Res.</w:t>
      </w:r>
      <w:r w:rsidRPr="00D87240">
        <w:rPr>
          <w:lang w:val="en-US"/>
          <w:rPrChange w:id="722" w:author="Virginia Anne Nichols" w:date="2025-06-02T12:10:00Z" w16du:dateUtc="2025-06-02T10:10:00Z">
            <w:rPr/>
          </w:rPrChange>
        </w:rPr>
        <w:t xml:space="preserve"> </w:t>
      </w:r>
      <w:r w:rsidRPr="00D87240">
        <w:rPr>
          <w:b/>
          <w:bCs/>
          <w:lang w:val="en-US"/>
          <w:rPrChange w:id="723" w:author="Virginia Anne Nichols" w:date="2025-06-02T12:10:00Z" w16du:dateUtc="2025-06-02T10:10:00Z">
            <w:rPr>
              <w:b/>
              <w:bCs/>
            </w:rPr>
          </w:rPrChange>
        </w:rPr>
        <w:t>5</w:t>
      </w:r>
      <w:r w:rsidRPr="00D87240">
        <w:rPr>
          <w:lang w:val="en-US"/>
          <w:rPrChange w:id="724" w:author="Virginia Anne Nichols" w:date="2025-06-02T12:10:00Z" w16du:dateUtc="2025-06-02T10:10:00Z">
            <w:rPr/>
          </w:rPrChange>
        </w:rPr>
        <w:t>, 159–174 (2023).</w:t>
      </w:r>
    </w:p>
    <w:p w14:paraId="7F7DA31A" w14:textId="77777777" w:rsidR="00D87240" w:rsidRPr="00D87240" w:rsidRDefault="00D87240" w:rsidP="00D87240">
      <w:pPr>
        <w:pStyle w:val="Bibliography"/>
        <w:rPr>
          <w:lang w:val="en-US"/>
          <w:rPrChange w:id="725" w:author="Virginia Anne Nichols" w:date="2025-06-02T12:10:00Z" w16du:dateUtc="2025-06-02T10:10:00Z">
            <w:rPr/>
          </w:rPrChange>
        </w:rPr>
      </w:pPr>
      <w:r w:rsidRPr="00D87240">
        <w:rPr>
          <w:lang w:val="en-US"/>
          <w:rPrChange w:id="726" w:author="Virginia Anne Nichols" w:date="2025-06-02T12:10:00Z" w16du:dateUtc="2025-06-02T10:10:00Z">
            <w:rPr/>
          </w:rPrChange>
        </w:rPr>
        <w:t>69.</w:t>
      </w:r>
      <w:r w:rsidRPr="00D87240">
        <w:rPr>
          <w:lang w:val="en-US"/>
          <w:rPrChange w:id="727" w:author="Virginia Anne Nichols" w:date="2025-06-02T12:10:00Z" w16du:dateUtc="2025-06-02T10:10:00Z">
            <w:rPr/>
          </w:rPrChange>
        </w:rPr>
        <w:tab/>
        <w:t xml:space="preserve">Liebig, M. A., Doran, J. W. &amp; Francis, C. A. “Work-a-Day” Compensation in Farmer Participatory Research. </w:t>
      </w:r>
      <w:r w:rsidRPr="00D87240">
        <w:rPr>
          <w:i/>
          <w:iCs/>
          <w:lang w:val="en-US"/>
          <w:rPrChange w:id="728" w:author="Virginia Anne Nichols" w:date="2025-06-02T12:10:00Z" w16du:dateUtc="2025-06-02T10:10:00Z">
            <w:rPr>
              <w:i/>
              <w:iCs/>
            </w:rPr>
          </w:rPrChange>
        </w:rPr>
        <w:t xml:space="preserve">J. Nat. </w:t>
      </w:r>
      <w:proofErr w:type="spellStart"/>
      <w:r w:rsidRPr="00D87240">
        <w:rPr>
          <w:i/>
          <w:iCs/>
          <w:lang w:val="en-US"/>
          <w:rPrChange w:id="729" w:author="Virginia Anne Nichols" w:date="2025-06-02T12:10:00Z" w16du:dateUtc="2025-06-02T10:10:00Z">
            <w:rPr>
              <w:i/>
              <w:iCs/>
            </w:rPr>
          </w:rPrChange>
        </w:rPr>
        <w:t>Resour</w:t>
      </w:r>
      <w:proofErr w:type="spellEnd"/>
      <w:r w:rsidRPr="00D87240">
        <w:rPr>
          <w:i/>
          <w:iCs/>
          <w:lang w:val="en-US"/>
          <w:rPrChange w:id="730" w:author="Virginia Anne Nichols" w:date="2025-06-02T12:10:00Z" w16du:dateUtc="2025-06-02T10:10:00Z">
            <w:rPr>
              <w:i/>
              <w:iCs/>
            </w:rPr>
          </w:rPrChange>
        </w:rPr>
        <w:t>. Life Sci. Educ.</w:t>
      </w:r>
      <w:r w:rsidRPr="00D87240">
        <w:rPr>
          <w:lang w:val="en-US"/>
          <w:rPrChange w:id="731" w:author="Virginia Anne Nichols" w:date="2025-06-02T12:10:00Z" w16du:dateUtc="2025-06-02T10:10:00Z">
            <w:rPr/>
          </w:rPrChange>
        </w:rPr>
        <w:t xml:space="preserve"> </w:t>
      </w:r>
      <w:r w:rsidRPr="00D87240">
        <w:rPr>
          <w:b/>
          <w:bCs/>
          <w:lang w:val="en-US"/>
          <w:rPrChange w:id="732" w:author="Virginia Anne Nichols" w:date="2025-06-02T12:10:00Z" w16du:dateUtc="2025-06-02T10:10:00Z">
            <w:rPr>
              <w:b/>
              <w:bCs/>
            </w:rPr>
          </w:rPrChange>
        </w:rPr>
        <w:t>28</w:t>
      </w:r>
      <w:r w:rsidRPr="00D87240">
        <w:rPr>
          <w:lang w:val="en-US"/>
          <w:rPrChange w:id="733" w:author="Virginia Anne Nichols" w:date="2025-06-02T12:10:00Z" w16du:dateUtc="2025-06-02T10:10:00Z">
            <w:rPr/>
          </w:rPrChange>
        </w:rPr>
        <w:t>, 37–40 (1999).</w:t>
      </w:r>
    </w:p>
    <w:p w14:paraId="11E72C16" w14:textId="77777777" w:rsidR="00D87240" w:rsidRPr="00D87240" w:rsidRDefault="00D87240" w:rsidP="00D87240">
      <w:pPr>
        <w:pStyle w:val="Bibliography"/>
        <w:rPr>
          <w:lang w:val="en-US"/>
          <w:rPrChange w:id="734" w:author="Virginia Anne Nichols" w:date="2025-06-02T12:10:00Z" w16du:dateUtc="2025-06-02T10:10:00Z">
            <w:rPr/>
          </w:rPrChange>
        </w:rPr>
      </w:pPr>
      <w:r w:rsidRPr="00D87240">
        <w:rPr>
          <w:lang w:val="en-US"/>
          <w:rPrChange w:id="735" w:author="Virginia Anne Nichols" w:date="2025-06-02T12:10:00Z" w16du:dateUtc="2025-06-02T10:10:00Z">
            <w:rPr/>
          </w:rPrChange>
        </w:rPr>
        <w:t>70.</w:t>
      </w:r>
      <w:r w:rsidRPr="00D87240">
        <w:rPr>
          <w:lang w:val="en-US"/>
          <w:rPrChange w:id="736" w:author="Virginia Anne Nichols" w:date="2025-06-02T12:10:00Z" w16du:dateUtc="2025-06-02T10:10:00Z">
            <w:rPr/>
          </w:rPrChange>
        </w:rPr>
        <w:tab/>
        <w:t xml:space="preserve">Neher, D. </w:t>
      </w:r>
      <w:r w:rsidRPr="00D87240">
        <w:rPr>
          <w:i/>
          <w:iCs/>
          <w:lang w:val="en-US"/>
          <w:rPrChange w:id="737" w:author="Virginia Anne Nichols" w:date="2025-06-02T12:10:00Z" w16du:dateUtc="2025-06-02T10:10:00Z">
            <w:rPr>
              <w:i/>
              <w:iCs/>
            </w:rPr>
          </w:rPrChange>
        </w:rPr>
        <w:t>et al.</w:t>
      </w:r>
      <w:r w:rsidRPr="00D87240">
        <w:rPr>
          <w:lang w:val="en-US"/>
          <w:rPrChange w:id="738" w:author="Virginia Anne Nichols" w:date="2025-06-02T12:10:00Z" w16du:dateUtc="2025-06-02T10:10:00Z">
            <w:rPr/>
          </w:rPrChange>
        </w:rPr>
        <w:t xml:space="preserve"> Proceedings - U.S.A Agroecology Summit 2023. </w:t>
      </w:r>
      <w:r w:rsidRPr="00D87240">
        <w:rPr>
          <w:i/>
          <w:iCs/>
          <w:lang w:val="en-US"/>
          <w:rPrChange w:id="739" w:author="Virginia Anne Nichols" w:date="2025-06-02T12:10:00Z" w16du:dateUtc="2025-06-02T10:10:00Z">
            <w:rPr>
              <w:i/>
              <w:iCs/>
            </w:rPr>
          </w:rPrChange>
        </w:rPr>
        <w:t>Coll. Agric. Life Sci. Fac. Publ.</w:t>
      </w:r>
      <w:r w:rsidRPr="00D87240">
        <w:rPr>
          <w:lang w:val="en-US"/>
          <w:rPrChange w:id="740" w:author="Virginia Anne Nichols" w:date="2025-06-02T12:10:00Z" w16du:dateUtc="2025-06-02T10:10:00Z">
            <w:rPr/>
          </w:rPrChange>
        </w:rPr>
        <w:t xml:space="preserve"> (2023).</w:t>
      </w:r>
    </w:p>
    <w:p w14:paraId="6C930368" w14:textId="77777777" w:rsidR="00D87240" w:rsidRPr="00D87240" w:rsidRDefault="00D87240" w:rsidP="00D87240">
      <w:pPr>
        <w:pStyle w:val="Bibliography"/>
        <w:rPr>
          <w:lang w:val="en-US"/>
          <w:rPrChange w:id="741" w:author="Virginia Anne Nichols" w:date="2025-06-02T12:10:00Z" w16du:dateUtc="2025-06-02T10:10:00Z">
            <w:rPr/>
          </w:rPrChange>
        </w:rPr>
      </w:pPr>
      <w:r w:rsidRPr="00D87240">
        <w:rPr>
          <w:lang w:val="en-US"/>
          <w:rPrChange w:id="742" w:author="Virginia Anne Nichols" w:date="2025-06-02T12:10:00Z" w16du:dateUtc="2025-06-02T10:10:00Z">
            <w:rPr/>
          </w:rPrChange>
        </w:rPr>
        <w:t>71.</w:t>
      </w:r>
      <w:r w:rsidRPr="00D87240">
        <w:rPr>
          <w:lang w:val="en-US"/>
          <w:rPrChange w:id="743" w:author="Virginia Anne Nichols" w:date="2025-06-02T12:10:00Z" w16du:dateUtc="2025-06-02T10:10:00Z">
            <w:rPr/>
          </w:rPrChange>
        </w:rPr>
        <w:tab/>
        <w:t xml:space="preserve">Thornley, K. Involving farmers in agricultural research: A farmer’s perspective. </w:t>
      </w:r>
      <w:r w:rsidRPr="00D87240">
        <w:rPr>
          <w:i/>
          <w:iCs/>
          <w:lang w:val="en-US"/>
          <w:rPrChange w:id="744" w:author="Virginia Anne Nichols" w:date="2025-06-02T12:10:00Z" w16du:dateUtc="2025-06-02T10:10:00Z">
            <w:rPr>
              <w:i/>
              <w:iCs/>
            </w:rPr>
          </w:rPrChange>
        </w:rPr>
        <w:t>Am. J. Altern. Agric.</w:t>
      </w:r>
      <w:r w:rsidRPr="00D87240">
        <w:rPr>
          <w:lang w:val="en-US"/>
          <w:rPrChange w:id="745" w:author="Virginia Anne Nichols" w:date="2025-06-02T12:10:00Z" w16du:dateUtc="2025-06-02T10:10:00Z">
            <w:rPr/>
          </w:rPrChange>
        </w:rPr>
        <w:t xml:space="preserve"> </w:t>
      </w:r>
      <w:r w:rsidRPr="00D87240">
        <w:rPr>
          <w:b/>
          <w:bCs/>
          <w:lang w:val="en-US"/>
          <w:rPrChange w:id="746" w:author="Virginia Anne Nichols" w:date="2025-06-02T12:10:00Z" w16du:dateUtc="2025-06-02T10:10:00Z">
            <w:rPr>
              <w:b/>
              <w:bCs/>
            </w:rPr>
          </w:rPrChange>
        </w:rPr>
        <w:t>5</w:t>
      </w:r>
      <w:r w:rsidRPr="00D87240">
        <w:rPr>
          <w:lang w:val="en-US"/>
          <w:rPrChange w:id="747" w:author="Virginia Anne Nichols" w:date="2025-06-02T12:10:00Z" w16du:dateUtc="2025-06-02T10:10:00Z">
            <w:rPr/>
          </w:rPrChange>
        </w:rPr>
        <w:t>, 174–177 (1990).</w:t>
      </w:r>
    </w:p>
    <w:p w14:paraId="5EF6AE8E" w14:textId="77777777" w:rsidR="00D87240" w:rsidRPr="00D87240" w:rsidRDefault="00D87240" w:rsidP="00D87240">
      <w:pPr>
        <w:pStyle w:val="Bibliography"/>
        <w:rPr>
          <w:lang w:val="en-US"/>
          <w:rPrChange w:id="748" w:author="Virginia Anne Nichols" w:date="2025-06-02T12:10:00Z" w16du:dateUtc="2025-06-02T10:10:00Z">
            <w:rPr/>
          </w:rPrChange>
        </w:rPr>
      </w:pPr>
      <w:r w:rsidRPr="00D87240">
        <w:rPr>
          <w:lang w:val="en-US"/>
          <w:rPrChange w:id="749" w:author="Virginia Anne Nichols" w:date="2025-06-02T12:10:00Z" w16du:dateUtc="2025-06-02T10:10:00Z">
            <w:rPr/>
          </w:rPrChange>
        </w:rPr>
        <w:t>72.</w:t>
      </w:r>
      <w:r w:rsidRPr="00D87240">
        <w:rPr>
          <w:lang w:val="en-US"/>
          <w:rPrChange w:id="750" w:author="Virginia Anne Nichols" w:date="2025-06-02T12:10:00Z" w16du:dateUtc="2025-06-02T10:10:00Z">
            <w:rPr/>
          </w:rPrChange>
        </w:rPr>
        <w:tab/>
        <w:t xml:space="preserve">Sherren, K., </w:t>
      </w:r>
      <w:proofErr w:type="spellStart"/>
      <w:r w:rsidRPr="00D87240">
        <w:rPr>
          <w:lang w:val="en-US"/>
          <w:rPrChange w:id="751" w:author="Virginia Anne Nichols" w:date="2025-06-02T12:10:00Z" w16du:dateUtc="2025-06-02T10:10:00Z">
            <w:rPr/>
          </w:rPrChange>
        </w:rPr>
        <w:t>Thondhlana</w:t>
      </w:r>
      <w:proofErr w:type="spellEnd"/>
      <w:r w:rsidRPr="00D87240">
        <w:rPr>
          <w:lang w:val="en-US"/>
          <w:rPrChange w:id="752" w:author="Virginia Anne Nichols" w:date="2025-06-02T12:10:00Z" w16du:dateUtc="2025-06-02T10:10:00Z">
            <w:rPr/>
          </w:rPrChange>
        </w:rPr>
        <w:t xml:space="preserve">, G. &amp; Jackson-Smith, D. </w:t>
      </w:r>
      <w:r w:rsidRPr="00D87240">
        <w:rPr>
          <w:i/>
          <w:iCs/>
          <w:lang w:val="en-US"/>
          <w:rPrChange w:id="753" w:author="Virginia Anne Nichols" w:date="2025-06-02T12:10:00Z" w16du:dateUtc="2025-06-02T10:10:00Z">
            <w:rPr>
              <w:i/>
              <w:iCs/>
            </w:rPr>
          </w:rPrChange>
        </w:rPr>
        <w:t>Opening Windows: Embracing New Perspectives and Practices in Natural Resource Social Sciences</w:t>
      </w:r>
      <w:r w:rsidRPr="00D87240">
        <w:rPr>
          <w:lang w:val="en-US"/>
          <w:rPrChange w:id="754" w:author="Virginia Anne Nichols" w:date="2025-06-02T12:10:00Z" w16du:dateUtc="2025-06-02T10:10:00Z">
            <w:rPr/>
          </w:rPrChange>
        </w:rPr>
        <w:t>. (Utah State University Press).</w:t>
      </w:r>
    </w:p>
    <w:p w14:paraId="38936E81" w14:textId="77777777" w:rsidR="00D87240" w:rsidRPr="00D87240" w:rsidRDefault="00D87240" w:rsidP="00D87240">
      <w:pPr>
        <w:pStyle w:val="Bibliography"/>
        <w:rPr>
          <w:lang w:val="en-US"/>
          <w:rPrChange w:id="755" w:author="Virginia Anne Nichols" w:date="2025-06-02T12:10:00Z" w16du:dateUtc="2025-06-02T10:10:00Z">
            <w:rPr/>
          </w:rPrChange>
        </w:rPr>
      </w:pPr>
      <w:r w:rsidRPr="00D87240">
        <w:rPr>
          <w:lang w:val="en-US"/>
          <w:rPrChange w:id="756" w:author="Virginia Anne Nichols" w:date="2025-06-02T12:10:00Z" w16du:dateUtc="2025-06-02T10:10:00Z">
            <w:rPr/>
          </w:rPrChange>
        </w:rPr>
        <w:t>73.</w:t>
      </w:r>
      <w:r w:rsidRPr="00D87240">
        <w:rPr>
          <w:lang w:val="en-US"/>
          <w:rPrChange w:id="757" w:author="Virginia Anne Nichols" w:date="2025-06-02T12:10:00Z" w16du:dateUtc="2025-06-02T10:10:00Z">
            <w:rPr/>
          </w:rPrChange>
        </w:rPr>
        <w:tab/>
      </w:r>
      <w:proofErr w:type="spellStart"/>
      <w:r w:rsidRPr="00D87240">
        <w:rPr>
          <w:lang w:val="en-US"/>
          <w:rPrChange w:id="758" w:author="Virginia Anne Nichols" w:date="2025-06-02T12:10:00Z" w16du:dateUtc="2025-06-02T10:10:00Z">
            <w:rPr/>
          </w:rPrChange>
        </w:rPr>
        <w:t>Thésée</w:t>
      </w:r>
      <w:proofErr w:type="spellEnd"/>
      <w:r w:rsidRPr="00D87240">
        <w:rPr>
          <w:lang w:val="en-US"/>
          <w:rPrChange w:id="759" w:author="Virginia Anne Nichols" w:date="2025-06-02T12:10:00Z" w16du:dateUtc="2025-06-02T10:10:00Z">
            <w:rPr/>
          </w:rPrChange>
        </w:rPr>
        <w:t xml:space="preserve">, G. A Tool of Massive Erosion: Scientific Knowledge in the Neo-Colonial Enterprise. in </w:t>
      </w:r>
      <w:r w:rsidRPr="00D87240">
        <w:rPr>
          <w:i/>
          <w:iCs/>
          <w:lang w:val="en-US"/>
          <w:rPrChange w:id="760" w:author="Virginia Anne Nichols" w:date="2025-06-02T12:10:00Z" w16du:dateUtc="2025-06-02T10:10:00Z">
            <w:rPr>
              <w:i/>
              <w:iCs/>
            </w:rPr>
          </w:rPrChange>
        </w:rPr>
        <w:t>Anti-Colonialism and Education</w:t>
      </w:r>
      <w:r w:rsidRPr="00D87240">
        <w:rPr>
          <w:lang w:val="en-US"/>
          <w:rPrChange w:id="761" w:author="Virginia Anne Nichols" w:date="2025-06-02T12:10:00Z" w16du:dateUtc="2025-06-02T10:10:00Z">
            <w:rPr/>
          </w:rPrChange>
        </w:rPr>
        <w:t xml:space="preserve"> 25–42 (Brill, 2006). doi:10.1163/9789087901110_003.</w:t>
      </w:r>
    </w:p>
    <w:p w14:paraId="0B031A71" w14:textId="77777777" w:rsidR="00D87240" w:rsidRDefault="00D87240" w:rsidP="00D87240">
      <w:pPr>
        <w:pStyle w:val="Bibliography"/>
      </w:pPr>
      <w:r w:rsidRPr="00D87240">
        <w:rPr>
          <w:lang w:val="en-US"/>
          <w:rPrChange w:id="762" w:author="Virginia Anne Nichols" w:date="2025-06-02T12:10:00Z" w16du:dateUtc="2025-06-02T10:10:00Z">
            <w:rPr/>
          </w:rPrChange>
        </w:rPr>
        <w:t>74.</w:t>
      </w:r>
      <w:r w:rsidRPr="00D87240">
        <w:rPr>
          <w:lang w:val="en-US"/>
          <w:rPrChange w:id="763" w:author="Virginia Anne Nichols" w:date="2025-06-02T12:10:00Z" w16du:dateUtc="2025-06-02T10:10:00Z">
            <w:rPr/>
          </w:rPrChange>
        </w:rPr>
        <w:tab/>
        <w:t xml:space="preserve">Halpin, Z. T. Scientific objectivity and the concept of “the other”. </w:t>
      </w:r>
      <w:proofErr w:type="spellStart"/>
      <w:r>
        <w:rPr>
          <w:i/>
          <w:iCs/>
        </w:rPr>
        <w:t>Womens</w:t>
      </w:r>
      <w:proofErr w:type="spellEnd"/>
      <w:r>
        <w:rPr>
          <w:i/>
          <w:iCs/>
        </w:rPr>
        <w:t xml:space="preserve"> Stud. Int. Forum</w:t>
      </w:r>
      <w:r>
        <w:t xml:space="preserve"> </w:t>
      </w:r>
      <w:r>
        <w:rPr>
          <w:b/>
          <w:bCs/>
        </w:rPr>
        <w:t>12</w:t>
      </w:r>
      <w:r>
        <w:t>, 285–294 (1989).</w:t>
      </w:r>
    </w:p>
    <w:p w14:paraId="111A10C9" w14:textId="77777777" w:rsidR="00D87240" w:rsidRPr="00D87240" w:rsidRDefault="00D87240" w:rsidP="00D87240">
      <w:pPr>
        <w:pStyle w:val="Bibliography"/>
        <w:rPr>
          <w:lang w:val="en-US"/>
          <w:rPrChange w:id="764" w:author="Virginia Anne Nichols" w:date="2025-06-02T12:10:00Z" w16du:dateUtc="2025-06-02T10:10:00Z">
            <w:rPr/>
          </w:rPrChange>
        </w:rPr>
      </w:pPr>
      <w:r w:rsidRPr="00D87240">
        <w:rPr>
          <w:lang w:val="en-US"/>
          <w:rPrChange w:id="765" w:author="Virginia Anne Nichols" w:date="2025-06-02T12:10:00Z" w16du:dateUtc="2025-06-02T10:10:00Z">
            <w:rPr/>
          </w:rPrChange>
        </w:rPr>
        <w:t>75.</w:t>
      </w:r>
      <w:r w:rsidRPr="00D87240">
        <w:rPr>
          <w:lang w:val="en-US"/>
          <w:rPrChange w:id="766" w:author="Virginia Anne Nichols" w:date="2025-06-02T12:10:00Z" w16du:dateUtc="2025-06-02T10:10:00Z">
            <w:rPr/>
          </w:rPrChange>
        </w:rPr>
        <w:tab/>
        <w:t xml:space="preserve">Norton, B. G. Beyond Positivist Ecology: Toward an Integrated Ecological Ethics. </w:t>
      </w:r>
      <w:r w:rsidRPr="00D87240">
        <w:rPr>
          <w:i/>
          <w:iCs/>
          <w:lang w:val="en-US"/>
          <w:rPrChange w:id="767" w:author="Virginia Anne Nichols" w:date="2025-06-02T12:10:00Z" w16du:dateUtc="2025-06-02T10:10:00Z">
            <w:rPr>
              <w:i/>
              <w:iCs/>
            </w:rPr>
          </w:rPrChange>
        </w:rPr>
        <w:t>Sci. Eng. Ethics</w:t>
      </w:r>
      <w:r w:rsidRPr="00D87240">
        <w:rPr>
          <w:lang w:val="en-US"/>
          <w:rPrChange w:id="768" w:author="Virginia Anne Nichols" w:date="2025-06-02T12:10:00Z" w16du:dateUtc="2025-06-02T10:10:00Z">
            <w:rPr/>
          </w:rPrChange>
        </w:rPr>
        <w:t xml:space="preserve"> </w:t>
      </w:r>
      <w:r w:rsidRPr="00D87240">
        <w:rPr>
          <w:b/>
          <w:bCs/>
          <w:lang w:val="en-US"/>
          <w:rPrChange w:id="769" w:author="Virginia Anne Nichols" w:date="2025-06-02T12:10:00Z" w16du:dateUtc="2025-06-02T10:10:00Z">
            <w:rPr>
              <w:b/>
              <w:bCs/>
            </w:rPr>
          </w:rPrChange>
        </w:rPr>
        <w:t>14</w:t>
      </w:r>
      <w:r w:rsidRPr="00D87240">
        <w:rPr>
          <w:lang w:val="en-US"/>
          <w:rPrChange w:id="770" w:author="Virginia Anne Nichols" w:date="2025-06-02T12:10:00Z" w16du:dateUtc="2025-06-02T10:10:00Z">
            <w:rPr/>
          </w:rPrChange>
        </w:rPr>
        <w:t>, 581–592 (2008).</w:t>
      </w:r>
    </w:p>
    <w:p w14:paraId="3002972F" w14:textId="77777777" w:rsidR="00D87240" w:rsidRPr="00D87240" w:rsidRDefault="00D87240" w:rsidP="00D87240">
      <w:pPr>
        <w:pStyle w:val="Bibliography"/>
        <w:rPr>
          <w:lang w:val="en-US"/>
          <w:rPrChange w:id="771" w:author="Virginia Anne Nichols" w:date="2025-06-02T12:10:00Z" w16du:dateUtc="2025-06-02T10:10:00Z">
            <w:rPr/>
          </w:rPrChange>
        </w:rPr>
      </w:pPr>
      <w:r w:rsidRPr="00D87240">
        <w:rPr>
          <w:lang w:val="en-US"/>
          <w:rPrChange w:id="772" w:author="Virginia Anne Nichols" w:date="2025-06-02T12:10:00Z" w16du:dateUtc="2025-06-02T10:10:00Z">
            <w:rPr/>
          </w:rPrChange>
        </w:rPr>
        <w:t>76.</w:t>
      </w:r>
      <w:r w:rsidRPr="00D87240">
        <w:rPr>
          <w:lang w:val="en-US"/>
          <w:rPrChange w:id="773" w:author="Virginia Anne Nichols" w:date="2025-06-02T12:10:00Z" w16du:dateUtc="2025-06-02T10:10:00Z">
            <w:rPr/>
          </w:rPrChange>
        </w:rPr>
        <w:tab/>
        <w:t xml:space="preserve">S, B. Science may be objective, scientists are not always. </w:t>
      </w:r>
      <w:r w:rsidRPr="00D87240">
        <w:rPr>
          <w:i/>
          <w:iCs/>
          <w:lang w:val="en-US"/>
          <w:rPrChange w:id="774" w:author="Virginia Anne Nichols" w:date="2025-06-02T12:10:00Z" w16du:dateUtc="2025-06-02T10:10:00Z">
            <w:rPr>
              <w:i/>
              <w:iCs/>
            </w:rPr>
          </w:rPrChange>
        </w:rPr>
        <w:t xml:space="preserve">Facts Views Vis. </w:t>
      </w:r>
      <w:proofErr w:type="spellStart"/>
      <w:r w:rsidRPr="00D87240">
        <w:rPr>
          <w:i/>
          <w:iCs/>
          <w:lang w:val="en-US"/>
          <w:rPrChange w:id="775" w:author="Virginia Anne Nichols" w:date="2025-06-02T12:10:00Z" w16du:dateUtc="2025-06-02T10:10:00Z">
            <w:rPr>
              <w:i/>
              <w:iCs/>
            </w:rPr>
          </w:rPrChange>
        </w:rPr>
        <w:t>ObGyn</w:t>
      </w:r>
      <w:proofErr w:type="spellEnd"/>
      <w:r w:rsidRPr="00D87240">
        <w:rPr>
          <w:lang w:val="en-US"/>
          <w:rPrChange w:id="776" w:author="Virginia Anne Nichols" w:date="2025-06-02T12:10:00Z" w16du:dateUtc="2025-06-02T10:10:00Z">
            <w:rPr/>
          </w:rPrChange>
        </w:rPr>
        <w:t xml:space="preserve"> </w:t>
      </w:r>
      <w:r w:rsidRPr="00D87240">
        <w:rPr>
          <w:b/>
          <w:bCs/>
          <w:lang w:val="en-US"/>
          <w:rPrChange w:id="777" w:author="Virginia Anne Nichols" w:date="2025-06-02T12:10:00Z" w16du:dateUtc="2025-06-02T10:10:00Z">
            <w:rPr>
              <w:b/>
              <w:bCs/>
            </w:rPr>
          </w:rPrChange>
        </w:rPr>
        <w:t>13</w:t>
      </w:r>
      <w:r w:rsidRPr="00D87240">
        <w:rPr>
          <w:lang w:val="en-US"/>
          <w:rPrChange w:id="778" w:author="Virginia Anne Nichols" w:date="2025-06-02T12:10:00Z" w16du:dateUtc="2025-06-02T10:10:00Z">
            <w:rPr/>
          </w:rPrChange>
        </w:rPr>
        <w:t>, 1–2.</w:t>
      </w:r>
    </w:p>
    <w:p w14:paraId="6E6EA756" w14:textId="77777777" w:rsidR="00D87240" w:rsidRPr="00D87240" w:rsidRDefault="00D87240" w:rsidP="00D87240">
      <w:pPr>
        <w:pStyle w:val="Bibliography"/>
        <w:rPr>
          <w:lang w:val="en-US"/>
          <w:rPrChange w:id="779" w:author="Virginia Anne Nichols" w:date="2025-06-02T12:10:00Z" w16du:dateUtc="2025-06-02T10:10:00Z">
            <w:rPr/>
          </w:rPrChange>
        </w:rPr>
      </w:pPr>
      <w:r w:rsidRPr="00D87240">
        <w:rPr>
          <w:lang w:val="en-US"/>
          <w:rPrChange w:id="780" w:author="Virginia Anne Nichols" w:date="2025-06-02T12:10:00Z" w16du:dateUtc="2025-06-02T10:10:00Z">
            <w:rPr/>
          </w:rPrChange>
        </w:rPr>
        <w:t>77.</w:t>
      </w:r>
      <w:r w:rsidRPr="00D87240">
        <w:rPr>
          <w:lang w:val="en-US"/>
          <w:rPrChange w:id="781" w:author="Virginia Anne Nichols" w:date="2025-06-02T12:10:00Z" w16du:dateUtc="2025-06-02T10:10:00Z">
            <w:rPr/>
          </w:rPrChange>
        </w:rPr>
        <w:tab/>
        <w:t xml:space="preserve">Mann, C. </w:t>
      </w:r>
      <w:r w:rsidRPr="00D87240">
        <w:rPr>
          <w:i/>
          <w:iCs/>
          <w:lang w:val="en-US"/>
          <w:rPrChange w:id="782" w:author="Virginia Anne Nichols" w:date="2025-06-02T12:10:00Z" w16du:dateUtc="2025-06-02T10:10:00Z">
            <w:rPr>
              <w:i/>
              <w:iCs/>
            </w:rPr>
          </w:rPrChange>
        </w:rPr>
        <w:t>The Wizard and the Prophet</w:t>
      </w:r>
      <w:r w:rsidRPr="00D87240">
        <w:rPr>
          <w:lang w:val="en-US"/>
          <w:rPrChange w:id="783" w:author="Virginia Anne Nichols" w:date="2025-06-02T12:10:00Z" w16du:dateUtc="2025-06-02T10:10:00Z">
            <w:rPr/>
          </w:rPrChange>
        </w:rPr>
        <w:t>. (Vintage, New York, NY, 2019).</w:t>
      </w:r>
    </w:p>
    <w:p w14:paraId="2616701A" w14:textId="77777777" w:rsidR="00D87240" w:rsidRPr="00D87240" w:rsidRDefault="00D87240" w:rsidP="00D87240">
      <w:pPr>
        <w:pStyle w:val="Bibliography"/>
        <w:rPr>
          <w:lang w:val="en-US"/>
          <w:rPrChange w:id="784" w:author="Virginia Anne Nichols" w:date="2025-06-02T12:10:00Z" w16du:dateUtc="2025-06-02T10:10:00Z">
            <w:rPr/>
          </w:rPrChange>
        </w:rPr>
      </w:pPr>
      <w:r w:rsidRPr="00D87240">
        <w:rPr>
          <w:lang w:val="en-US"/>
          <w:rPrChange w:id="785" w:author="Virginia Anne Nichols" w:date="2025-06-02T12:10:00Z" w16du:dateUtc="2025-06-02T10:10:00Z">
            <w:rPr/>
          </w:rPrChange>
        </w:rPr>
        <w:t>78.</w:t>
      </w:r>
      <w:r w:rsidRPr="00D87240">
        <w:rPr>
          <w:lang w:val="en-US"/>
          <w:rPrChange w:id="786" w:author="Virginia Anne Nichols" w:date="2025-06-02T12:10:00Z" w16du:dateUtc="2025-06-02T10:10:00Z">
            <w:rPr/>
          </w:rPrChange>
        </w:rPr>
        <w:tab/>
        <w:t xml:space="preserve">Borlaug, N. E. The Green Revolution: For Bread and Peace. </w:t>
      </w:r>
      <w:r w:rsidRPr="00D87240">
        <w:rPr>
          <w:i/>
          <w:iCs/>
          <w:lang w:val="en-US"/>
          <w:rPrChange w:id="787" w:author="Virginia Anne Nichols" w:date="2025-06-02T12:10:00Z" w16du:dateUtc="2025-06-02T10:10:00Z">
            <w:rPr>
              <w:i/>
              <w:iCs/>
            </w:rPr>
          </w:rPrChange>
        </w:rPr>
        <w:t>Bull. At. Sci.</w:t>
      </w:r>
      <w:r w:rsidRPr="00D87240">
        <w:rPr>
          <w:lang w:val="en-US"/>
          <w:rPrChange w:id="788" w:author="Virginia Anne Nichols" w:date="2025-06-02T12:10:00Z" w16du:dateUtc="2025-06-02T10:10:00Z">
            <w:rPr/>
          </w:rPrChange>
        </w:rPr>
        <w:t xml:space="preserve"> (1971).</w:t>
      </w:r>
    </w:p>
    <w:p w14:paraId="45D7519D" w14:textId="77777777" w:rsidR="00D87240" w:rsidRPr="00D87240" w:rsidRDefault="00D87240" w:rsidP="00D87240">
      <w:pPr>
        <w:pStyle w:val="Bibliography"/>
        <w:rPr>
          <w:lang w:val="en-US"/>
          <w:rPrChange w:id="789" w:author="Virginia Anne Nichols" w:date="2025-06-02T12:10:00Z" w16du:dateUtc="2025-06-02T10:10:00Z">
            <w:rPr/>
          </w:rPrChange>
        </w:rPr>
      </w:pPr>
      <w:r w:rsidRPr="00D87240">
        <w:rPr>
          <w:lang w:val="en-US"/>
          <w:rPrChange w:id="790" w:author="Virginia Anne Nichols" w:date="2025-06-02T12:10:00Z" w16du:dateUtc="2025-06-02T10:10:00Z">
            <w:rPr/>
          </w:rPrChange>
        </w:rPr>
        <w:t>79.</w:t>
      </w:r>
      <w:r w:rsidRPr="00D87240">
        <w:rPr>
          <w:lang w:val="en-US"/>
          <w:rPrChange w:id="791" w:author="Virginia Anne Nichols" w:date="2025-06-02T12:10:00Z" w16du:dateUtc="2025-06-02T10:10:00Z">
            <w:rPr/>
          </w:rPrChange>
        </w:rPr>
        <w:tab/>
        <w:t xml:space="preserve">Sayre, N. F. The Genesis, History, and Limits of Carrying Capacity. </w:t>
      </w:r>
      <w:r w:rsidRPr="00D87240">
        <w:rPr>
          <w:i/>
          <w:iCs/>
          <w:lang w:val="en-US"/>
          <w:rPrChange w:id="792" w:author="Virginia Anne Nichols" w:date="2025-06-02T12:10:00Z" w16du:dateUtc="2025-06-02T10:10:00Z">
            <w:rPr>
              <w:i/>
              <w:iCs/>
            </w:rPr>
          </w:rPrChange>
        </w:rPr>
        <w:t xml:space="preserve">Ann. Assoc. Am. </w:t>
      </w:r>
      <w:proofErr w:type="spellStart"/>
      <w:r w:rsidRPr="00D87240">
        <w:rPr>
          <w:i/>
          <w:iCs/>
          <w:lang w:val="en-US"/>
          <w:rPrChange w:id="793" w:author="Virginia Anne Nichols" w:date="2025-06-02T12:10:00Z" w16du:dateUtc="2025-06-02T10:10:00Z">
            <w:rPr>
              <w:i/>
              <w:iCs/>
            </w:rPr>
          </w:rPrChange>
        </w:rPr>
        <w:t>Geogr</w:t>
      </w:r>
      <w:proofErr w:type="spellEnd"/>
      <w:r w:rsidRPr="00D87240">
        <w:rPr>
          <w:i/>
          <w:iCs/>
          <w:lang w:val="en-US"/>
          <w:rPrChange w:id="794" w:author="Virginia Anne Nichols" w:date="2025-06-02T12:10:00Z" w16du:dateUtc="2025-06-02T10:10:00Z">
            <w:rPr>
              <w:i/>
              <w:iCs/>
            </w:rPr>
          </w:rPrChange>
        </w:rPr>
        <w:t>.</w:t>
      </w:r>
      <w:r w:rsidRPr="00D87240">
        <w:rPr>
          <w:lang w:val="en-US"/>
          <w:rPrChange w:id="795" w:author="Virginia Anne Nichols" w:date="2025-06-02T12:10:00Z" w16du:dateUtc="2025-06-02T10:10:00Z">
            <w:rPr/>
          </w:rPrChange>
        </w:rPr>
        <w:t xml:space="preserve"> </w:t>
      </w:r>
      <w:r w:rsidRPr="00D87240">
        <w:rPr>
          <w:b/>
          <w:bCs/>
          <w:lang w:val="en-US"/>
          <w:rPrChange w:id="796" w:author="Virginia Anne Nichols" w:date="2025-06-02T12:10:00Z" w16du:dateUtc="2025-06-02T10:10:00Z">
            <w:rPr>
              <w:b/>
              <w:bCs/>
            </w:rPr>
          </w:rPrChange>
        </w:rPr>
        <w:t>98</w:t>
      </w:r>
      <w:r w:rsidRPr="00D87240">
        <w:rPr>
          <w:lang w:val="en-US"/>
          <w:rPrChange w:id="797" w:author="Virginia Anne Nichols" w:date="2025-06-02T12:10:00Z" w16du:dateUtc="2025-06-02T10:10:00Z">
            <w:rPr/>
          </w:rPrChange>
        </w:rPr>
        <w:t>, 120–134 (2008).</w:t>
      </w:r>
    </w:p>
    <w:p w14:paraId="7062C867" w14:textId="77777777" w:rsidR="00D87240" w:rsidRPr="00D87240" w:rsidRDefault="00D87240" w:rsidP="00D87240">
      <w:pPr>
        <w:pStyle w:val="Bibliography"/>
        <w:rPr>
          <w:lang w:val="en-US"/>
          <w:rPrChange w:id="798" w:author="Virginia Anne Nichols" w:date="2025-06-02T12:10:00Z" w16du:dateUtc="2025-06-02T10:10:00Z">
            <w:rPr/>
          </w:rPrChange>
        </w:rPr>
      </w:pPr>
      <w:r w:rsidRPr="00D87240">
        <w:rPr>
          <w:lang w:val="en-US"/>
          <w:rPrChange w:id="799" w:author="Virginia Anne Nichols" w:date="2025-06-02T12:10:00Z" w16du:dateUtc="2025-06-02T10:10:00Z">
            <w:rPr/>
          </w:rPrChange>
        </w:rPr>
        <w:t>80.</w:t>
      </w:r>
      <w:r w:rsidRPr="00D87240">
        <w:rPr>
          <w:lang w:val="en-US"/>
          <w:rPrChange w:id="800" w:author="Virginia Anne Nichols" w:date="2025-06-02T12:10:00Z" w16du:dateUtc="2025-06-02T10:10:00Z">
            <w:rPr/>
          </w:rPrChange>
        </w:rPr>
        <w:tab/>
        <w:t xml:space="preserve">Jordan, N. </w:t>
      </w:r>
      <w:r w:rsidRPr="00D87240">
        <w:rPr>
          <w:i/>
          <w:iCs/>
          <w:lang w:val="en-US"/>
          <w:rPrChange w:id="801" w:author="Virginia Anne Nichols" w:date="2025-06-02T12:10:00Z" w16du:dateUtc="2025-06-02T10:10:00Z">
            <w:rPr>
              <w:i/>
              <w:iCs/>
            </w:rPr>
          </w:rPrChange>
        </w:rPr>
        <w:t>et al.</w:t>
      </w:r>
      <w:r w:rsidRPr="00D87240">
        <w:rPr>
          <w:lang w:val="en-US"/>
          <w:rPrChange w:id="802" w:author="Virginia Anne Nichols" w:date="2025-06-02T12:10:00Z" w16du:dateUtc="2025-06-02T10:10:00Z">
            <w:rPr/>
          </w:rPrChange>
        </w:rPr>
        <w:t xml:space="preserve"> To meet grand challenges, agricultural scientists must engage in the politics of constructive collective action. </w:t>
      </w:r>
      <w:r w:rsidRPr="00D87240">
        <w:rPr>
          <w:i/>
          <w:iCs/>
          <w:lang w:val="en-US"/>
          <w:rPrChange w:id="803" w:author="Virginia Anne Nichols" w:date="2025-06-02T12:10:00Z" w16du:dateUtc="2025-06-02T10:10:00Z">
            <w:rPr>
              <w:i/>
              <w:iCs/>
            </w:rPr>
          </w:rPrChange>
        </w:rPr>
        <w:t>Crop Sci.</w:t>
      </w:r>
      <w:r w:rsidRPr="00D87240">
        <w:rPr>
          <w:lang w:val="en-US"/>
          <w:rPrChange w:id="804" w:author="Virginia Anne Nichols" w:date="2025-06-02T12:10:00Z" w16du:dateUtc="2025-06-02T10:10:00Z">
            <w:rPr/>
          </w:rPrChange>
        </w:rPr>
        <w:t xml:space="preserve"> </w:t>
      </w:r>
      <w:r w:rsidRPr="00D87240">
        <w:rPr>
          <w:b/>
          <w:bCs/>
          <w:lang w:val="en-US"/>
          <w:rPrChange w:id="805" w:author="Virginia Anne Nichols" w:date="2025-06-02T12:10:00Z" w16du:dateUtc="2025-06-02T10:10:00Z">
            <w:rPr>
              <w:b/>
              <w:bCs/>
            </w:rPr>
          </w:rPrChange>
        </w:rPr>
        <w:t>61</w:t>
      </w:r>
      <w:r w:rsidRPr="00D87240">
        <w:rPr>
          <w:lang w:val="en-US"/>
          <w:rPrChange w:id="806" w:author="Virginia Anne Nichols" w:date="2025-06-02T12:10:00Z" w16du:dateUtc="2025-06-02T10:10:00Z">
            <w:rPr/>
          </w:rPrChange>
        </w:rPr>
        <w:t>, 24–31 (2021).</w:t>
      </w:r>
    </w:p>
    <w:p w14:paraId="18AF057E" w14:textId="77777777" w:rsidR="00D87240" w:rsidRPr="00D87240" w:rsidRDefault="00D87240" w:rsidP="00D87240">
      <w:pPr>
        <w:pStyle w:val="Bibliography"/>
        <w:rPr>
          <w:lang w:val="en-US"/>
          <w:rPrChange w:id="807" w:author="Virginia Anne Nichols" w:date="2025-06-02T12:10:00Z" w16du:dateUtc="2025-06-02T10:10:00Z">
            <w:rPr/>
          </w:rPrChange>
        </w:rPr>
      </w:pPr>
      <w:r w:rsidRPr="00D87240">
        <w:rPr>
          <w:lang w:val="en-US"/>
          <w:rPrChange w:id="808" w:author="Virginia Anne Nichols" w:date="2025-06-02T12:10:00Z" w16du:dateUtc="2025-06-02T10:10:00Z">
            <w:rPr/>
          </w:rPrChange>
        </w:rPr>
        <w:t>81.</w:t>
      </w:r>
      <w:r w:rsidRPr="00D87240">
        <w:rPr>
          <w:lang w:val="en-US"/>
          <w:rPrChange w:id="809" w:author="Virginia Anne Nichols" w:date="2025-06-02T12:10:00Z" w16du:dateUtc="2025-06-02T10:10:00Z">
            <w:rPr/>
          </w:rPrChange>
        </w:rPr>
        <w:tab/>
        <w:t xml:space="preserve">Hill, J. The sobering truth about corn ethanol. </w:t>
      </w:r>
      <w:r w:rsidRPr="00D87240">
        <w:rPr>
          <w:i/>
          <w:iCs/>
          <w:lang w:val="en-US"/>
          <w:rPrChange w:id="810" w:author="Virginia Anne Nichols" w:date="2025-06-02T12:10:00Z" w16du:dateUtc="2025-06-02T10:10:00Z">
            <w:rPr>
              <w:i/>
              <w:iCs/>
            </w:rPr>
          </w:rPrChange>
        </w:rPr>
        <w:t>Proc. Natl. Acad. Sci.</w:t>
      </w:r>
      <w:r w:rsidRPr="00D87240">
        <w:rPr>
          <w:lang w:val="en-US"/>
          <w:rPrChange w:id="811" w:author="Virginia Anne Nichols" w:date="2025-06-02T12:10:00Z" w16du:dateUtc="2025-06-02T10:10:00Z">
            <w:rPr/>
          </w:rPrChange>
        </w:rPr>
        <w:t xml:space="preserve"> </w:t>
      </w:r>
      <w:r w:rsidRPr="00D87240">
        <w:rPr>
          <w:b/>
          <w:bCs/>
          <w:lang w:val="en-US"/>
          <w:rPrChange w:id="812" w:author="Virginia Anne Nichols" w:date="2025-06-02T12:10:00Z" w16du:dateUtc="2025-06-02T10:10:00Z">
            <w:rPr>
              <w:b/>
              <w:bCs/>
            </w:rPr>
          </w:rPrChange>
        </w:rPr>
        <w:t>119</w:t>
      </w:r>
      <w:r w:rsidRPr="00D87240">
        <w:rPr>
          <w:lang w:val="en-US"/>
          <w:rPrChange w:id="813" w:author="Virginia Anne Nichols" w:date="2025-06-02T12:10:00Z" w16du:dateUtc="2025-06-02T10:10:00Z">
            <w:rPr/>
          </w:rPrChange>
        </w:rPr>
        <w:t>, e2200997119 (2022).</w:t>
      </w:r>
    </w:p>
    <w:p w14:paraId="0D725FCF" w14:textId="77777777" w:rsidR="00D87240" w:rsidRPr="00D87240" w:rsidRDefault="00D87240" w:rsidP="00D87240">
      <w:pPr>
        <w:pStyle w:val="Bibliography"/>
        <w:rPr>
          <w:lang w:val="en-US"/>
          <w:rPrChange w:id="814" w:author="Virginia Anne Nichols" w:date="2025-06-02T12:10:00Z" w16du:dateUtc="2025-06-02T10:10:00Z">
            <w:rPr/>
          </w:rPrChange>
        </w:rPr>
      </w:pPr>
      <w:r w:rsidRPr="00D87240">
        <w:rPr>
          <w:lang w:val="en-US"/>
          <w:rPrChange w:id="815" w:author="Virginia Anne Nichols" w:date="2025-06-02T12:10:00Z" w16du:dateUtc="2025-06-02T10:10:00Z">
            <w:rPr/>
          </w:rPrChange>
        </w:rPr>
        <w:t>82.</w:t>
      </w:r>
      <w:r w:rsidRPr="00D87240">
        <w:rPr>
          <w:lang w:val="en-US"/>
          <w:rPrChange w:id="816" w:author="Virginia Anne Nichols" w:date="2025-06-02T12:10:00Z" w16du:dateUtc="2025-06-02T10:10:00Z">
            <w:rPr/>
          </w:rPrChange>
        </w:rPr>
        <w:tab/>
        <w:t xml:space="preserve">Kniss, A. Have genetically engineered herbicide-resistant crops increased or decreased herbicide use? </w:t>
      </w:r>
      <w:r w:rsidRPr="00D87240">
        <w:rPr>
          <w:i/>
          <w:iCs/>
          <w:lang w:val="en-US"/>
          <w:rPrChange w:id="817" w:author="Virginia Anne Nichols" w:date="2025-06-02T12:10:00Z" w16du:dateUtc="2025-06-02T10:10:00Z">
            <w:rPr>
              <w:i/>
              <w:iCs/>
            </w:rPr>
          </w:rPrChange>
        </w:rPr>
        <w:t>A Plant Out of Place</w:t>
      </w:r>
      <w:r w:rsidRPr="00D87240">
        <w:rPr>
          <w:lang w:val="en-US"/>
          <w:rPrChange w:id="818" w:author="Virginia Anne Nichols" w:date="2025-06-02T12:10:00Z" w16du:dateUtc="2025-06-02T10:10:00Z">
            <w:rPr/>
          </w:rPrChange>
        </w:rPr>
        <w:t xml:space="preserve"> https://plantoutofplace.com/2018/12/have-genetically-engineered-herbicide-resistant-crops-increased-or-decreased-herbicide-use/ (2018).</w:t>
      </w:r>
    </w:p>
    <w:p w14:paraId="77D2420A" w14:textId="77777777" w:rsidR="00D87240" w:rsidRPr="00D87240" w:rsidRDefault="00D87240" w:rsidP="00D87240">
      <w:pPr>
        <w:pStyle w:val="Bibliography"/>
        <w:rPr>
          <w:lang w:val="en-US"/>
          <w:rPrChange w:id="819" w:author="Virginia Anne Nichols" w:date="2025-06-02T12:10:00Z" w16du:dateUtc="2025-06-02T10:10:00Z">
            <w:rPr/>
          </w:rPrChange>
        </w:rPr>
      </w:pPr>
      <w:r w:rsidRPr="00D87240">
        <w:rPr>
          <w:lang w:val="en-US"/>
          <w:rPrChange w:id="820" w:author="Virginia Anne Nichols" w:date="2025-06-02T12:10:00Z" w16du:dateUtc="2025-06-02T10:10:00Z">
            <w:rPr/>
          </w:rPrChange>
        </w:rPr>
        <w:t>83.</w:t>
      </w:r>
      <w:r w:rsidRPr="00D87240">
        <w:rPr>
          <w:lang w:val="en-US"/>
          <w:rPrChange w:id="821" w:author="Virginia Anne Nichols" w:date="2025-06-02T12:10:00Z" w16du:dateUtc="2025-06-02T10:10:00Z">
            <w:rPr/>
          </w:rPrChange>
        </w:rPr>
        <w:tab/>
        <w:t xml:space="preserve">Weisberger, D., Ray, M. A., Basinger, N. T. &amp; Thompson, J. J. Chemical, Ecological, Other? Identifying Weed Management Typologies Within Industrialized Cropping Systems in Georgia (U.S.). </w:t>
      </w:r>
      <w:r w:rsidRPr="00D87240">
        <w:rPr>
          <w:i/>
          <w:iCs/>
          <w:lang w:val="en-US"/>
          <w:rPrChange w:id="822" w:author="Virginia Anne Nichols" w:date="2025-06-02T12:10:00Z" w16du:dateUtc="2025-06-02T10:10:00Z">
            <w:rPr>
              <w:i/>
              <w:iCs/>
            </w:rPr>
          </w:rPrChange>
        </w:rPr>
        <w:t>Agric. Hum. Values</w:t>
      </w:r>
      <w:r w:rsidRPr="00D87240">
        <w:rPr>
          <w:lang w:val="en-US"/>
          <w:rPrChange w:id="823" w:author="Virginia Anne Nichols" w:date="2025-06-02T12:10:00Z" w16du:dateUtc="2025-06-02T10:10:00Z">
            <w:rPr/>
          </w:rPrChange>
        </w:rPr>
        <w:t xml:space="preserve"> 1–19 doi:10.1007/s10460-023-10530-7.</w:t>
      </w:r>
    </w:p>
    <w:p w14:paraId="583C8287" w14:textId="77777777" w:rsidR="00D87240" w:rsidRPr="00D87240" w:rsidRDefault="00D87240" w:rsidP="00D87240">
      <w:pPr>
        <w:pStyle w:val="Bibliography"/>
        <w:rPr>
          <w:lang w:val="en-US"/>
          <w:rPrChange w:id="824" w:author="Virginia Anne Nichols" w:date="2025-06-02T12:10:00Z" w16du:dateUtc="2025-06-02T10:10:00Z">
            <w:rPr/>
          </w:rPrChange>
        </w:rPr>
      </w:pPr>
      <w:r w:rsidRPr="00D87240">
        <w:rPr>
          <w:lang w:val="en-US"/>
          <w:rPrChange w:id="825" w:author="Virginia Anne Nichols" w:date="2025-06-02T12:10:00Z" w16du:dateUtc="2025-06-02T10:10:00Z">
            <w:rPr/>
          </w:rPrChange>
        </w:rPr>
        <w:t>84.</w:t>
      </w:r>
      <w:r w:rsidRPr="00D87240">
        <w:rPr>
          <w:lang w:val="en-US"/>
          <w:rPrChange w:id="826" w:author="Virginia Anne Nichols" w:date="2025-06-02T12:10:00Z" w16du:dateUtc="2025-06-02T10:10:00Z">
            <w:rPr/>
          </w:rPrChange>
        </w:rPr>
        <w:tab/>
      </w:r>
      <w:proofErr w:type="spellStart"/>
      <w:r w:rsidRPr="00D87240">
        <w:rPr>
          <w:lang w:val="en-US"/>
          <w:rPrChange w:id="827" w:author="Virginia Anne Nichols" w:date="2025-06-02T12:10:00Z" w16du:dateUtc="2025-06-02T10:10:00Z">
            <w:rPr/>
          </w:rPrChange>
        </w:rPr>
        <w:t>Asprooth</w:t>
      </w:r>
      <w:proofErr w:type="spellEnd"/>
      <w:r w:rsidRPr="00D87240">
        <w:rPr>
          <w:lang w:val="en-US"/>
          <w:rPrChange w:id="828" w:author="Virginia Anne Nichols" w:date="2025-06-02T12:10:00Z" w16du:dateUtc="2025-06-02T10:10:00Z">
            <w:rPr/>
          </w:rPrChange>
        </w:rPr>
        <w:t xml:space="preserve">, L., Norton, M. &amp; Galt, R. Transforming the Corn Belt: A recipe for collaborative, farmer-driven research and diffusion of innovation. </w:t>
      </w:r>
      <w:r w:rsidRPr="00D87240">
        <w:rPr>
          <w:i/>
          <w:iCs/>
          <w:lang w:val="en-US"/>
          <w:rPrChange w:id="829" w:author="Virginia Anne Nichols" w:date="2025-06-02T12:10:00Z" w16du:dateUtc="2025-06-02T10:10:00Z">
            <w:rPr>
              <w:i/>
              <w:iCs/>
            </w:rPr>
          </w:rPrChange>
        </w:rPr>
        <w:t>J. Rural Stud.</w:t>
      </w:r>
      <w:r w:rsidRPr="00D87240">
        <w:rPr>
          <w:lang w:val="en-US"/>
          <w:rPrChange w:id="830" w:author="Virginia Anne Nichols" w:date="2025-06-02T12:10:00Z" w16du:dateUtc="2025-06-02T10:10:00Z">
            <w:rPr/>
          </w:rPrChange>
        </w:rPr>
        <w:t xml:space="preserve"> </w:t>
      </w:r>
      <w:r w:rsidRPr="00D87240">
        <w:rPr>
          <w:b/>
          <w:bCs/>
          <w:lang w:val="en-US"/>
          <w:rPrChange w:id="831" w:author="Virginia Anne Nichols" w:date="2025-06-02T12:10:00Z" w16du:dateUtc="2025-06-02T10:10:00Z">
            <w:rPr>
              <w:b/>
              <w:bCs/>
            </w:rPr>
          </w:rPrChange>
        </w:rPr>
        <w:t>103</w:t>
      </w:r>
      <w:r w:rsidRPr="00D87240">
        <w:rPr>
          <w:lang w:val="en-US"/>
          <w:rPrChange w:id="832" w:author="Virginia Anne Nichols" w:date="2025-06-02T12:10:00Z" w16du:dateUtc="2025-06-02T10:10:00Z">
            <w:rPr/>
          </w:rPrChange>
        </w:rPr>
        <w:t>, 103133 (2023).</w:t>
      </w:r>
    </w:p>
    <w:p w14:paraId="2468497D" w14:textId="77777777" w:rsidR="00D87240" w:rsidRPr="00D87240" w:rsidRDefault="00D87240" w:rsidP="00D87240">
      <w:pPr>
        <w:pStyle w:val="Bibliography"/>
        <w:rPr>
          <w:lang w:val="en-US"/>
          <w:rPrChange w:id="833" w:author="Virginia Anne Nichols" w:date="2025-06-02T12:10:00Z" w16du:dateUtc="2025-06-02T10:10:00Z">
            <w:rPr/>
          </w:rPrChange>
        </w:rPr>
      </w:pPr>
      <w:r w:rsidRPr="00D87240">
        <w:rPr>
          <w:lang w:val="en-US"/>
          <w:rPrChange w:id="834" w:author="Virginia Anne Nichols" w:date="2025-06-02T12:10:00Z" w16du:dateUtc="2025-06-02T10:10:00Z">
            <w:rPr/>
          </w:rPrChange>
        </w:rPr>
        <w:t>85.</w:t>
      </w:r>
      <w:r w:rsidRPr="00D87240">
        <w:rPr>
          <w:lang w:val="en-US"/>
          <w:rPrChange w:id="835" w:author="Virginia Anne Nichols" w:date="2025-06-02T12:10:00Z" w16du:dateUtc="2025-06-02T10:10:00Z">
            <w:rPr/>
          </w:rPrChange>
        </w:rPr>
        <w:tab/>
        <w:t>The Man Who Tried To Feed The World | American Experience | PBS. https://www.pbs.org/wgbh/americanexperience/films/man-who-tried-to-feed-the-world/.</w:t>
      </w:r>
    </w:p>
    <w:p w14:paraId="4FD80F16" w14:textId="77777777" w:rsidR="00D87240" w:rsidRDefault="00D87240" w:rsidP="00D87240">
      <w:pPr>
        <w:pStyle w:val="Bibliography"/>
      </w:pPr>
      <w:r w:rsidRPr="00D87240">
        <w:rPr>
          <w:lang w:val="en-US"/>
          <w:rPrChange w:id="836" w:author="Virginia Anne Nichols" w:date="2025-06-02T12:10:00Z" w16du:dateUtc="2025-06-02T10:10:00Z">
            <w:rPr/>
          </w:rPrChange>
        </w:rPr>
        <w:t>86.</w:t>
      </w:r>
      <w:r w:rsidRPr="00D87240">
        <w:rPr>
          <w:lang w:val="en-US"/>
          <w:rPrChange w:id="837" w:author="Virginia Anne Nichols" w:date="2025-06-02T12:10:00Z" w16du:dateUtc="2025-06-02T10:10:00Z">
            <w:rPr/>
          </w:rPrChange>
        </w:rPr>
        <w:tab/>
        <w:t xml:space="preserve">Demery, A.-J. C. &amp; Pipkin, M. A. Safe fieldwork strategies for at-risk individuals, their supervisors and institutions. </w:t>
      </w:r>
      <w:r>
        <w:rPr>
          <w:i/>
          <w:iCs/>
        </w:rPr>
        <w:t xml:space="preserve">Nat. </w:t>
      </w:r>
      <w:proofErr w:type="spellStart"/>
      <w:r>
        <w:rPr>
          <w:i/>
          <w:iCs/>
        </w:rPr>
        <w:t>Ecol</w:t>
      </w:r>
      <w:proofErr w:type="spellEnd"/>
      <w:r>
        <w:rPr>
          <w:i/>
          <w:iCs/>
        </w:rPr>
        <w:t xml:space="preserve">. </w:t>
      </w:r>
      <w:proofErr w:type="spellStart"/>
      <w:r>
        <w:rPr>
          <w:i/>
          <w:iCs/>
        </w:rPr>
        <w:t>Evol</w:t>
      </w:r>
      <w:proofErr w:type="spellEnd"/>
      <w:r>
        <w:rPr>
          <w:i/>
          <w:iCs/>
        </w:rPr>
        <w:t>.</w:t>
      </w:r>
      <w:r>
        <w:t xml:space="preserve"> </w:t>
      </w:r>
      <w:r>
        <w:rPr>
          <w:b/>
          <w:bCs/>
        </w:rPr>
        <w:t>5</w:t>
      </w:r>
      <w:r>
        <w:t>, 5–9 (2021).</w:t>
      </w:r>
    </w:p>
    <w:p w14:paraId="4BC0F550" w14:textId="713D10A3" w:rsidR="0030076E" w:rsidRPr="00A427BC" w:rsidRDefault="0030076E" w:rsidP="008A169F">
      <w:pPr>
        <w:rPr>
          <w:lang w:val="en-US"/>
        </w:rPr>
      </w:pPr>
      <w:r w:rsidRPr="00A427BC">
        <w:rPr>
          <w:lang w:val="en-US"/>
        </w:rPr>
        <w:fldChar w:fldCharType="end"/>
      </w:r>
    </w:p>
    <w:p w14:paraId="70364622" w14:textId="77777777" w:rsidR="005E13CB" w:rsidRPr="00A427BC" w:rsidRDefault="005E13CB" w:rsidP="008A169F">
      <w:pPr>
        <w:rPr>
          <w:lang w:val="en-US"/>
        </w:rPr>
      </w:pPr>
    </w:p>
    <w:sectPr w:rsidR="005E13CB" w:rsidRPr="00A427BC"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irginia Anne Nichols">
    <w15:presenceInfo w15:providerId="AD" w15:userId="S::au757887@uni.au.dk::1e8bc941-3906-405c-be8c-f2e8d9cc7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1237"/>
    <w:rsid w:val="00003446"/>
    <w:rsid w:val="000041E4"/>
    <w:rsid w:val="00004848"/>
    <w:rsid w:val="0000621C"/>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432F"/>
    <w:rsid w:val="000C70FE"/>
    <w:rsid w:val="000C7806"/>
    <w:rsid w:val="000D16E3"/>
    <w:rsid w:val="000D1D8D"/>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54CD"/>
    <w:rsid w:val="00227166"/>
    <w:rsid w:val="00230595"/>
    <w:rsid w:val="0023497B"/>
    <w:rsid w:val="00237847"/>
    <w:rsid w:val="00240036"/>
    <w:rsid w:val="00242C3A"/>
    <w:rsid w:val="00243455"/>
    <w:rsid w:val="002440B0"/>
    <w:rsid w:val="0024457A"/>
    <w:rsid w:val="002469FE"/>
    <w:rsid w:val="002524B4"/>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2462"/>
    <w:rsid w:val="002934D1"/>
    <w:rsid w:val="0029406B"/>
    <w:rsid w:val="00294719"/>
    <w:rsid w:val="002A34FD"/>
    <w:rsid w:val="002A52C1"/>
    <w:rsid w:val="002A5F23"/>
    <w:rsid w:val="002B0BB2"/>
    <w:rsid w:val="002B1246"/>
    <w:rsid w:val="002B15C0"/>
    <w:rsid w:val="002B2711"/>
    <w:rsid w:val="002B2B97"/>
    <w:rsid w:val="002B5A3A"/>
    <w:rsid w:val="002B5F02"/>
    <w:rsid w:val="002B67B4"/>
    <w:rsid w:val="002B6E1B"/>
    <w:rsid w:val="002C0234"/>
    <w:rsid w:val="002C07B7"/>
    <w:rsid w:val="002C0F72"/>
    <w:rsid w:val="002C1FBB"/>
    <w:rsid w:val="002C20E9"/>
    <w:rsid w:val="002C3FC7"/>
    <w:rsid w:val="002C4B54"/>
    <w:rsid w:val="002C5AFA"/>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40F2"/>
    <w:rsid w:val="00357450"/>
    <w:rsid w:val="00357D37"/>
    <w:rsid w:val="003618A2"/>
    <w:rsid w:val="00364BEC"/>
    <w:rsid w:val="00365424"/>
    <w:rsid w:val="003658BF"/>
    <w:rsid w:val="00367CF8"/>
    <w:rsid w:val="00370593"/>
    <w:rsid w:val="00370775"/>
    <w:rsid w:val="00370CC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4ABC"/>
    <w:rsid w:val="00424324"/>
    <w:rsid w:val="00424D1E"/>
    <w:rsid w:val="004260D3"/>
    <w:rsid w:val="00426C62"/>
    <w:rsid w:val="00430422"/>
    <w:rsid w:val="004312E6"/>
    <w:rsid w:val="00441DC7"/>
    <w:rsid w:val="0044469E"/>
    <w:rsid w:val="00445D45"/>
    <w:rsid w:val="00447075"/>
    <w:rsid w:val="00455FB9"/>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2324"/>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694A"/>
    <w:rsid w:val="005904E5"/>
    <w:rsid w:val="0059083B"/>
    <w:rsid w:val="005965CE"/>
    <w:rsid w:val="005A00E0"/>
    <w:rsid w:val="005A16B1"/>
    <w:rsid w:val="005A37D1"/>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5EB1"/>
    <w:rsid w:val="005F7F3F"/>
    <w:rsid w:val="006002FF"/>
    <w:rsid w:val="00600E67"/>
    <w:rsid w:val="006035D7"/>
    <w:rsid w:val="00605270"/>
    <w:rsid w:val="0060586C"/>
    <w:rsid w:val="006075B5"/>
    <w:rsid w:val="0061086F"/>
    <w:rsid w:val="00611C62"/>
    <w:rsid w:val="00612CBD"/>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B2D13"/>
    <w:rsid w:val="006C190F"/>
    <w:rsid w:val="006C5FE3"/>
    <w:rsid w:val="006C7F90"/>
    <w:rsid w:val="006D11F1"/>
    <w:rsid w:val="006D1C64"/>
    <w:rsid w:val="006D2EA8"/>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72B"/>
    <w:rsid w:val="00732F00"/>
    <w:rsid w:val="00733760"/>
    <w:rsid w:val="007340E7"/>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76A4F"/>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1C57"/>
    <w:rsid w:val="007F2DD8"/>
    <w:rsid w:val="007F3335"/>
    <w:rsid w:val="007F57C7"/>
    <w:rsid w:val="007F5D45"/>
    <w:rsid w:val="0080198F"/>
    <w:rsid w:val="00803795"/>
    <w:rsid w:val="00804663"/>
    <w:rsid w:val="008063AB"/>
    <w:rsid w:val="00810A3C"/>
    <w:rsid w:val="00812C0D"/>
    <w:rsid w:val="00814DDD"/>
    <w:rsid w:val="00821D8B"/>
    <w:rsid w:val="00822A3A"/>
    <w:rsid w:val="00826334"/>
    <w:rsid w:val="0083017C"/>
    <w:rsid w:val="00830C57"/>
    <w:rsid w:val="00832084"/>
    <w:rsid w:val="008328EA"/>
    <w:rsid w:val="00836245"/>
    <w:rsid w:val="008370B8"/>
    <w:rsid w:val="00844FE3"/>
    <w:rsid w:val="008458AB"/>
    <w:rsid w:val="008458FD"/>
    <w:rsid w:val="00847492"/>
    <w:rsid w:val="0085121A"/>
    <w:rsid w:val="008526F6"/>
    <w:rsid w:val="008527FE"/>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2819"/>
    <w:rsid w:val="00953531"/>
    <w:rsid w:val="00953B32"/>
    <w:rsid w:val="00954393"/>
    <w:rsid w:val="00954CBC"/>
    <w:rsid w:val="00955CAF"/>
    <w:rsid w:val="009562A6"/>
    <w:rsid w:val="00956590"/>
    <w:rsid w:val="00960F74"/>
    <w:rsid w:val="009619C9"/>
    <w:rsid w:val="00967B5B"/>
    <w:rsid w:val="00967FC4"/>
    <w:rsid w:val="009724E3"/>
    <w:rsid w:val="009726FD"/>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28FA"/>
    <w:rsid w:val="009D37A4"/>
    <w:rsid w:val="009D4689"/>
    <w:rsid w:val="009D6A2D"/>
    <w:rsid w:val="009D766B"/>
    <w:rsid w:val="009E473B"/>
    <w:rsid w:val="009E5B92"/>
    <w:rsid w:val="009E7155"/>
    <w:rsid w:val="009F6D33"/>
    <w:rsid w:val="00A0133F"/>
    <w:rsid w:val="00A017E3"/>
    <w:rsid w:val="00A02CE8"/>
    <w:rsid w:val="00A06BCD"/>
    <w:rsid w:val="00A07606"/>
    <w:rsid w:val="00A07E98"/>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7BC"/>
    <w:rsid w:val="00A42909"/>
    <w:rsid w:val="00A42FCE"/>
    <w:rsid w:val="00A4510A"/>
    <w:rsid w:val="00A508AF"/>
    <w:rsid w:val="00A56E52"/>
    <w:rsid w:val="00A57EC9"/>
    <w:rsid w:val="00A61915"/>
    <w:rsid w:val="00A6595D"/>
    <w:rsid w:val="00A66035"/>
    <w:rsid w:val="00A66F26"/>
    <w:rsid w:val="00A71213"/>
    <w:rsid w:val="00A81003"/>
    <w:rsid w:val="00A818B4"/>
    <w:rsid w:val="00A82325"/>
    <w:rsid w:val="00A86F8F"/>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B72"/>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358D"/>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114B"/>
    <w:rsid w:val="00B736CD"/>
    <w:rsid w:val="00B7371F"/>
    <w:rsid w:val="00B76E57"/>
    <w:rsid w:val="00B8062A"/>
    <w:rsid w:val="00B81028"/>
    <w:rsid w:val="00B83893"/>
    <w:rsid w:val="00B85F6E"/>
    <w:rsid w:val="00B87081"/>
    <w:rsid w:val="00B9365A"/>
    <w:rsid w:val="00B94229"/>
    <w:rsid w:val="00B94D29"/>
    <w:rsid w:val="00BA117B"/>
    <w:rsid w:val="00BA1A76"/>
    <w:rsid w:val="00BA3457"/>
    <w:rsid w:val="00BA40EE"/>
    <w:rsid w:val="00BA5668"/>
    <w:rsid w:val="00BA6E69"/>
    <w:rsid w:val="00BA74FC"/>
    <w:rsid w:val="00BC0161"/>
    <w:rsid w:val="00BC0B3E"/>
    <w:rsid w:val="00BC13F2"/>
    <w:rsid w:val="00BC2BE9"/>
    <w:rsid w:val="00BC2FCD"/>
    <w:rsid w:val="00BC34A4"/>
    <w:rsid w:val="00BC43D6"/>
    <w:rsid w:val="00BC682E"/>
    <w:rsid w:val="00BC7073"/>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49F4"/>
    <w:rsid w:val="00C273F5"/>
    <w:rsid w:val="00C3065C"/>
    <w:rsid w:val="00C31A82"/>
    <w:rsid w:val="00C3253A"/>
    <w:rsid w:val="00C337CF"/>
    <w:rsid w:val="00C375BA"/>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231"/>
    <w:rsid w:val="00CC1B30"/>
    <w:rsid w:val="00CC264F"/>
    <w:rsid w:val="00CC38CF"/>
    <w:rsid w:val="00CC566B"/>
    <w:rsid w:val="00CC647C"/>
    <w:rsid w:val="00CC6847"/>
    <w:rsid w:val="00CC6DD8"/>
    <w:rsid w:val="00CD4B4D"/>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87240"/>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3F2A"/>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1851"/>
    <w:rsid w:val="00E65BFE"/>
    <w:rsid w:val="00E67C40"/>
    <w:rsid w:val="00E719B5"/>
    <w:rsid w:val="00E71E6C"/>
    <w:rsid w:val="00E759A5"/>
    <w:rsid w:val="00E77D87"/>
    <w:rsid w:val="00E838D0"/>
    <w:rsid w:val="00E8770F"/>
    <w:rsid w:val="00E92560"/>
    <w:rsid w:val="00E934D2"/>
    <w:rsid w:val="00E94408"/>
    <w:rsid w:val="00E96628"/>
    <w:rsid w:val="00EA118E"/>
    <w:rsid w:val="00EA20E7"/>
    <w:rsid w:val="00EA2A4B"/>
    <w:rsid w:val="00EA42EA"/>
    <w:rsid w:val="00EA67BB"/>
    <w:rsid w:val="00EB106A"/>
    <w:rsid w:val="00EB123F"/>
    <w:rsid w:val="00EB2E61"/>
    <w:rsid w:val="00EB30E0"/>
    <w:rsid w:val="00EB3457"/>
    <w:rsid w:val="00EB34AA"/>
    <w:rsid w:val="00EB4FDF"/>
    <w:rsid w:val="00EB7144"/>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2909"/>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0804"/>
    <w:rsid w:val="00F32F7B"/>
    <w:rsid w:val="00F34564"/>
    <w:rsid w:val="00F34E68"/>
    <w:rsid w:val="00F351CC"/>
    <w:rsid w:val="00F358C6"/>
    <w:rsid w:val="00F367C5"/>
    <w:rsid w:val="00F36EEC"/>
    <w:rsid w:val="00F36F60"/>
    <w:rsid w:val="00F41BA4"/>
    <w:rsid w:val="00F42C3C"/>
    <w:rsid w:val="00F45B12"/>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510"/>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20417</Words>
  <Characters>203560</Characters>
  <Application>Microsoft Office Word</Application>
  <DocSecurity>0</DocSecurity>
  <Lines>4240</Lines>
  <Paragraphs>2309</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221668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5</cp:revision>
  <cp:lastPrinted>2024-10-17T08:30:00Z</cp:lastPrinted>
  <dcterms:created xsi:type="dcterms:W3CDTF">2025-06-02T10:09:00Z</dcterms:created>
  <dcterms:modified xsi:type="dcterms:W3CDTF">2025-06-02T10:16:00Z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id="VjJCyykt"/&gt;&lt;style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GrammarlyDocumentId">
    <vt:lpwstr>58914892-da1e-4667-b8b0-24898b358860</vt:lpwstr>
  </property>
</Properties>
</file>