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FA1A5" w14:textId="496ADE7B" w:rsidR="0023439F" w:rsidRDefault="000C19FF" w:rsidP="000C19FF">
      <w:pPr>
        <w:pStyle w:val="Heading1"/>
        <w:rPr>
          <w:lang w:val="en-US"/>
        </w:rPr>
      </w:pPr>
      <w:r>
        <w:rPr>
          <w:lang w:val="en-US"/>
        </w:rPr>
        <w:t>Data Feminism as a guide for agricultural research</w:t>
      </w:r>
    </w:p>
    <w:p w14:paraId="6D6E084B" w14:textId="1BF984F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20949A91"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r w:rsidR="00A508AF" w:rsidRPr="0041644A">
        <w:rPr>
          <w:color w:val="FF0000"/>
          <w:shd w:val="clear" w:color="auto" w:fill="FFFFFF"/>
          <w:lang w:val="en-US"/>
        </w:rPr>
        <w:t>In this Perspective</w:t>
      </w:r>
      <w:r w:rsidR="00A508AF" w:rsidRPr="000C19FF">
        <w:rPr>
          <w:shd w:val="clear" w:color="auto" w:fill="FFFFFF"/>
          <w:lang w:val="en-US"/>
        </w:rPr>
        <w:t xml:space="preserve"> </w:t>
      </w:r>
      <w:r w:rsidR="00B46472" w:rsidRPr="0041644A">
        <w:rPr>
          <w:color w:val="FF0000"/>
          <w:shd w:val="clear" w:color="auto" w:fill="FFFFFF"/>
          <w:lang w:val="en-US"/>
        </w:rPr>
        <w:t xml:space="preserve">we </w:t>
      </w:r>
      <w:r w:rsidR="00D86529" w:rsidRPr="0041644A">
        <w:rPr>
          <w:color w:val="FF0000"/>
          <w:shd w:val="clear" w:color="auto" w:fill="FFFFFF"/>
          <w:lang w:val="en-US"/>
        </w:rPr>
        <w:t xml:space="preserve">demonstrate </w:t>
      </w:r>
      <w:r w:rsidR="00426C62" w:rsidRPr="0041644A">
        <w:rPr>
          <w:color w:val="FF0000"/>
          <w:shd w:val="clear" w:color="auto" w:fill="FFFFFF"/>
          <w:lang w:val="en-US"/>
        </w:rPr>
        <w:t>the framework’s</w:t>
      </w:r>
      <w:r w:rsidR="00D86529" w:rsidRPr="0041644A">
        <w:rPr>
          <w:color w:val="FF0000"/>
          <w:shd w:val="clear" w:color="auto" w:fill="FFFFFF"/>
          <w:lang w:val="en-US"/>
        </w:rPr>
        <w:t xml:space="preserve"> utility in agricultur</w:t>
      </w:r>
      <w:r w:rsidR="00E339C6" w:rsidRPr="0041644A">
        <w:rPr>
          <w:color w:val="FF0000"/>
          <w:shd w:val="clear" w:color="auto" w:fill="FFFFFF"/>
          <w:lang w:val="en-US"/>
        </w:rPr>
        <w:t>al research</w:t>
      </w:r>
      <w:r w:rsidR="00D86529" w:rsidRPr="0041644A">
        <w:rPr>
          <w:color w:val="FF0000"/>
          <w:shd w:val="clear" w:color="auto" w:fill="FFFFFF"/>
          <w:lang w:val="en-US"/>
        </w:rPr>
        <w:t xml:space="preserve"> and </w:t>
      </w:r>
      <w:r w:rsidR="007F57C7" w:rsidRPr="0041644A">
        <w:rPr>
          <w:color w:val="FF0000"/>
          <w:shd w:val="clear" w:color="auto" w:fill="FFFFFF"/>
          <w:lang w:val="en-US"/>
        </w:rPr>
        <w:t xml:space="preserve">present evidence that </w:t>
      </w:r>
      <w:r w:rsidR="00F34E68" w:rsidRPr="0041644A">
        <w:rPr>
          <w:color w:val="FF0000"/>
          <w:shd w:val="clear" w:color="auto" w:fill="FFFFFF"/>
          <w:lang w:val="en-US"/>
        </w:rPr>
        <w:t xml:space="preserve">explicit </w:t>
      </w:r>
      <w:r w:rsidR="00D86529" w:rsidRPr="0041644A">
        <w:rPr>
          <w:color w:val="FF0000"/>
          <w:shd w:val="clear" w:color="auto" w:fill="FFFFFF"/>
          <w:lang w:val="en-US"/>
        </w:rPr>
        <w:t>attention to power</w:t>
      </w:r>
      <w:r w:rsidR="00A508AF" w:rsidRPr="0041644A">
        <w:rPr>
          <w:color w:val="FF0000"/>
          <w:shd w:val="clear" w:color="auto" w:fill="FFFFFF"/>
          <w:lang w:val="en-US"/>
        </w:rPr>
        <w:t>, reciprocity</w:t>
      </w:r>
      <w:r w:rsidR="00D86529" w:rsidRPr="0041644A">
        <w:rPr>
          <w:color w:val="FF0000"/>
          <w:shd w:val="clear" w:color="auto" w:fill="FFFFFF"/>
          <w:lang w:val="en-US"/>
        </w:rPr>
        <w:t xml:space="preserve"> </w:t>
      </w:r>
      <w:r w:rsidR="00551F22" w:rsidRPr="0041644A">
        <w:rPr>
          <w:color w:val="FF0000"/>
          <w:shd w:val="clear" w:color="auto" w:fill="FFFFFF"/>
          <w:lang w:val="en-US"/>
        </w:rPr>
        <w:t xml:space="preserve">and values </w:t>
      </w:r>
      <w:r w:rsidR="00D86529" w:rsidRPr="0041644A">
        <w:rPr>
          <w:color w:val="FF0000"/>
          <w:shd w:val="clear" w:color="auto" w:fill="FFFFFF"/>
          <w:lang w:val="en-US"/>
        </w:rPr>
        <w:t xml:space="preserve">fosters </w:t>
      </w:r>
      <w:r w:rsidR="00A508AF" w:rsidRPr="0041644A">
        <w:rPr>
          <w:color w:val="FF0000"/>
          <w:shd w:val="clear" w:color="auto" w:fill="FFFFFF"/>
          <w:lang w:val="en-US"/>
        </w:rPr>
        <w:t xml:space="preserve">both </w:t>
      </w:r>
      <w:r w:rsidR="00F34E68" w:rsidRPr="0041644A">
        <w:rPr>
          <w:color w:val="FF0000"/>
          <w:shd w:val="clear" w:color="auto" w:fill="FFFFFF"/>
          <w:lang w:val="en-US"/>
        </w:rPr>
        <w:t xml:space="preserve">research </w:t>
      </w:r>
      <w:r w:rsidR="00D86529" w:rsidRPr="0041644A">
        <w:rPr>
          <w:color w:val="FF0000"/>
          <w:shd w:val="clear" w:color="auto" w:fill="FFFFFF"/>
          <w:lang w:val="en-US"/>
        </w:rPr>
        <w:t xml:space="preserve">creativity and </w:t>
      </w:r>
      <w:r w:rsidR="00F50C8B" w:rsidRPr="0041644A">
        <w:rPr>
          <w:color w:val="FF0000"/>
          <w:shd w:val="clear" w:color="auto" w:fill="FFFFFF"/>
          <w:lang w:val="en-US"/>
        </w:rPr>
        <w:t xml:space="preserve">positive </w:t>
      </w:r>
      <w:r w:rsidR="00F34E68" w:rsidRPr="0041644A">
        <w:rPr>
          <w:color w:val="FF0000"/>
          <w:shd w:val="clear" w:color="auto" w:fill="FFFFFF"/>
          <w:lang w:val="en-US"/>
        </w:rPr>
        <w:t xml:space="preserve">societal </w:t>
      </w:r>
      <w:r w:rsidR="007F57C7" w:rsidRPr="0041644A">
        <w:rPr>
          <w:color w:val="FF0000"/>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3A29F32E"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FB3510">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PmzNE4Y8/79GofeFi","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PmzNE4Y8/lFd3Rt0V","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PmzNE4Y8/T4yogxE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FB3510">
        <w:rPr>
          <w:lang w:val="en-US"/>
        </w:rPr>
        <w:instrText xml:space="preserve"> ADDIN ZOTERO_ITEM CSL_CITATION {"citationID":"SX0L1dzS","properties":{"formattedCitation":"\\super 7\\nosupersub{}","plainCitation":"7","noteIndex":0},"citationItems":[{"id":"PmzNE4Y8/wXuWYL1g","uris":["http://zotero.org/users/3599437/items/3CYIBW5F"],"itemData":{"id":1371,"type":"chapter","abstract":"This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FB351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Jahi"}],"issued":{"date-parts":[["2021",2,11]]}}},{"id":"PmzNE4Y8/Ebqc4yfK","uris":["http://zotero.org/users/3599437/items/SR3UN3LB"],"itemData":{"id":1469,"type":"article-journal","abstract":"(1991).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E."}],"accessed":{"date-parts":[["2024",6,6]]},"issued":{"date-parts":[["1991",1,1]]}}},{"id":"PmzNE4Y8/2Vg71plH","uris":["http://zotero.org/users/3599437/items/ISG53YXF"],"itemData":{"id":1344,"type":"article-journal","abstract":"Agroecology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FB3510">
        <w:rPr>
          <w:lang w:val="en-US"/>
        </w:rPr>
        <w:instrText xml:space="preserve"> ADDIN ZOTERO_ITEM CSL_CITATION {"citationID":"qexWiYuL","properties":{"formattedCitation":"\\super 13\\nosupersub{}","plainCitation":"13","noteIndex":0},"citationItems":[{"id":"PmzNE4Y8/f1YjezG3","uris":["http://zotero.org/users/3599437/items/3664CACM"],"itemData":{"id":1466,"type":"book","ISBN":"978-0-262-54718-5","language":"en","note":"Google-Books-ID: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w:t>
      </w:r>
      <w:ins w:id="0" w:author="ancarter" w:date="2025-05-27T15:08:00Z" w16du:dateUtc="2025-05-27T19:08:00Z">
        <w:r w:rsidR="009C6C70">
          <w:rPr>
            <w:lang w:val="en-US"/>
          </w:rPr>
          <w:t xml:space="preserve">a </w:t>
        </w:r>
      </w:ins>
      <w:r w:rsidR="00551F22" w:rsidRPr="00A427BC">
        <w:rPr>
          <w:lang w:val="en-US"/>
        </w:rPr>
        <w:t xml:space="preserve">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FB3510">
        <w:rPr>
          <w:lang w:val="en-US"/>
        </w:rPr>
        <w:instrText xml:space="preserve"> ADDIN ZOTERO_ITEM CSL_CITATION {"citationID":"BZABTTwk","properties":{"formattedCitation":"\\super 14\\nosupersub{}","plainCitation":"14","noteIndex":0},"citationItems":[{"id":"PmzNE4Y8/LcwWScL5","uris":["http://zotero.org/users/3599437/items/DS8YB79Y"],"itemData":{"id":1468,"type":"article-journal","container-title":"Stanford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FB3510">
        <w:rPr>
          <w:lang w:val="en-US"/>
        </w:rPr>
        <w:instrText xml:space="preserve"> ADDIN ZOTERO_ITEM CSL_CITATION {"citationID":"rZcR7QPT","properties":{"formattedCitation":"\\super 15\\nosupersub{}","plainCitation":"15","noteIndex":0},"citationItems":[{"id":"PmzNE4Y8/ER9Bp2LB","uris":["http://zotero.org/users/3599437/items/TAJD9K9N"],"itemData":{"id":67,"type":"article-journal","abstract":"Using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7FFA5FD9" w:rsidR="001D6797" w:rsidRPr="00A427BC" w:rsidRDefault="00EC204E" w:rsidP="001D6797">
      <w:pPr>
        <w:rPr>
          <w:shd w:val="clear" w:color="auto" w:fill="FFFFFF"/>
          <w:lang w:val="en-US"/>
        </w:rPr>
      </w:pPr>
      <w:r w:rsidRPr="00A427BC">
        <w:rPr>
          <w:lang w:val="en-US"/>
        </w:rPr>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r w:rsidR="001D6797" w:rsidRPr="00A427BC">
        <w:rPr>
          <w:lang w:val="en-US"/>
        </w:rPr>
        <w:t>positively contribute</w:t>
      </w:r>
      <w:r w:rsidR="00370CC5">
        <w:rPr>
          <w:lang w:val="en-US"/>
        </w:rPr>
        <w:t>s</w:t>
      </w:r>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w:t>
      </w:r>
      <w:r w:rsidR="001D6797" w:rsidRPr="00A427BC">
        <w:rPr>
          <w:shd w:val="clear" w:color="auto" w:fill="FFFFFF"/>
          <w:lang w:val="en-US"/>
        </w:rPr>
        <w:lastRenderedPageBreak/>
        <w:t xml:space="preserve">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23439F"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23439F"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23439F"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912F606" w:rsidR="005F7F3F" w:rsidRPr="00A427BC" w:rsidRDefault="00EC204E" w:rsidP="005F7F3F">
      <w:pPr>
        <w:rPr>
          <w:lang w:val="en-US"/>
        </w:rPr>
      </w:pPr>
      <w:r w:rsidRPr="0041644A">
        <w:rPr>
          <w:color w:val="FF0000"/>
          <w:lang w:val="en-US"/>
        </w:rPr>
        <w:t>T</w:t>
      </w:r>
      <w:r w:rsidR="00D33AAF" w:rsidRPr="0041644A">
        <w:rPr>
          <w:color w:val="FF0000"/>
          <w:lang w:val="en-US"/>
        </w:rPr>
        <w:t>he</w:t>
      </w:r>
      <w:r w:rsidRPr="0041644A">
        <w:rPr>
          <w:color w:val="FF0000"/>
          <w:lang w:val="en-US"/>
        </w:rPr>
        <w:t xml:space="preserve"> goal of this paper is to</w:t>
      </w:r>
      <w:r w:rsidR="004918CE" w:rsidRPr="0041644A">
        <w:rPr>
          <w:color w:val="FF0000"/>
          <w:lang w:val="en-US"/>
        </w:rPr>
        <w:t xml:space="preserve"> serve as a</w:t>
      </w:r>
      <w:r w:rsidR="00AF58A9" w:rsidRPr="0041644A">
        <w:rPr>
          <w:color w:val="FF0000"/>
          <w:lang w:val="en-US"/>
        </w:rPr>
        <w:t>n encouraging</w:t>
      </w:r>
      <w:r w:rsidR="004918CE" w:rsidRPr="0041644A">
        <w:rPr>
          <w:color w:val="FF0000"/>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r w:rsidR="00370CC5">
        <w:rPr>
          <w:lang w:val="en-US"/>
        </w:rPr>
        <w:t>P</w:t>
      </w:r>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41644A">
        <w:rPr>
          <w:color w:val="FF0000"/>
          <w:lang w:val="en-US"/>
        </w:rPr>
        <w:t xml:space="preserve">. </w:t>
      </w:r>
      <w:r w:rsidR="00F42C3C" w:rsidRPr="0041644A">
        <w:rPr>
          <w:color w:val="FF0000"/>
          <w:lang w:val="en-US"/>
        </w:rPr>
        <w:t xml:space="preserve">In this </w:t>
      </w:r>
      <w:r w:rsidR="00370CC5" w:rsidRPr="0041644A">
        <w:rPr>
          <w:color w:val="FF0000"/>
          <w:lang w:val="en-US"/>
        </w:rPr>
        <w:t>Perspective</w:t>
      </w:r>
      <w:r w:rsidR="00F42C3C" w:rsidRPr="0041644A">
        <w:rPr>
          <w:color w:val="FF0000"/>
          <w:lang w:val="en-US"/>
        </w:rPr>
        <w:t xml:space="preserve"> </w:t>
      </w:r>
      <w:r w:rsidR="00F42C3C" w:rsidRPr="00A427BC">
        <w:rPr>
          <w:lang w:val="en-US"/>
        </w:rPr>
        <w:t xml:space="preserve">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3026E5E0" w14:textId="73D96812" w:rsidR="00FA191B" w:rsidRPr="00A427BC" w:rsidRDefault="00A07606" w:rsidP="00A07606">
      <w:pPr>
        <w:rPr>
          <w:lang w:val="en-US"/>
        </w:rPr>
      </w:pPr>
      <w:r>
        <w:rPr>
          <w:shd w:val="clear" w:color="auto" w:fill="FFFFFF"/>
          <w:lang w:val="en-US"/>
        </w:rPr>
        <w:t>The ability to obtain one’s will despite objections from others is an expression of power</w:t>
      </w:r>
      <w:r w:rsidR="00F56FBD" w:rsidRPr="00A427BC">
        <w:rPr>
          <w:lang w:val="en-US"/>
        </w:rPr>
        <w:fldChar w:fldCharType="begin"/>
      </w:r>
      <w:r w:rsidR="00FB3510">
        <w:rPr>
          <w:lang w:val="en-US"/>
        </w:rPr>
        <w:instrText xml:space="preserve"> ADDIN ZOTERO_ITEM CSL_CITATION {"citationID":"EMhM43Cl","properties":{"formattedCitation":"\\super 16\\nosupersub{}","plainCitation":"16","noteIndex":0},"citationItems":[{"id":"PmzNE4Y8/f4QSpzGu","uris":["http://zotero.org/users/3599437/items/9ZVFEG24"],"itemData":{"id":1461,"type":"book","abstract":"English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FB3510">
        <w:rPr>
          <w:lang w:val="en-US"/>
        </w:rPr>
        <w:instrText xml:space="preserve"> ADDIN ZOTERO_ITEM CSL_CITATION {"citationID":"ISSQNw5N","properties":{"formattedCitation":"\\super 17\\nosupersub{}","plainCitation":"17","noteIndex":0},"citationItems":[{"id":"PmzNE4Y8/Zj3lFmXg","uris":["http://zotero.org/users/3599437/items/645VEX2E"],"itemData":{"id":1473,"type":"article-journal","container-title":"Animal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FB3510">
        <w:rPr>
          <w:lang w:val="en-US"/>
        </w:rPr>
        <w:instrText xml:space="preserve"> ADDIN ZOTERO_ITEM CSL_CITATION {"citationID":"Xu48sDJp","properties":{"formattedCitation":"\\super 18,19\\nosupersub{}","plainCitation":"18,19","noteIndex":0},"citationItems":[{"id":"PmzNE4Y8/57byD1rV","uris":["http://zotero.org/users/3599437/items/PS35EMQT"],"itemData":{"id":1475,"type":"article-journal","container-title":"Native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R."}],"issued":{"date-parts":[["2021"]]}}},{"id":"PmzNE4Y8/VyugJo66","uris":["http://zotero.org/users/3599437/items/XM9D2D4C"],"itemData":{"id":1302,"type":"article-journal","abstract":"Land-grant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FB3510">
        <w:rPr>
          <w:lang w:val="en-US"/>
        </w:rPr>
        <w:instrText xml:space="preserve"> ADDIN ZOTERO_ITEM CSL_CITATION {"citationID":"i1QHVaAh","properties":{"formattedCitation":"\\super 20\\uc0\\u8211{}22\\nosupersub{}","plainCitation":"20–22","noteIndex":0},"citationItems":[{"id":"PmzNE4Y8/Xt9tBbo1","uris":["http://zotero.org/users/3599437/items/ET6KAEWC"],"itemData":{"id":1476,"type":"article-journal","abstract":"Of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D."},{"family":"Sharp","given":"Gwen"}],"issued":{"date-parts":[["2002"]]}},"label":"page"},{"id":"PmzNE4Y8/hAof91u7","uris":["http://zotero.org/users/3599437/items/7LMXKVSR"],"itemData":{"id":1477,"type":"article-journal","abstract":"The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W."}],"issued":{"date-parts":[["2013",9,1]]}}},{"id":"PmzNE4Y8/9AHpPFBB","uris":["http://zotero.org/users/3599437/items/L7LZ4A8P"],"itemData":{"id":1479,"type":"article-journal","container-title":"Boston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FB3510">
        <w:rPr>
          <w:lang w:val="en-US"/>
        </w:rPr>
        <w:instrText xml:space="preserve"> ADDIN ZOTERO_ITEM CSL_CITATION {"citationID":"8AoD7s1P","properties":{"formattedCitation":"\\super 23\\nosupersub{}","plainCitation":"23","noteIndex":0},"citationItems":[{"id":"PmzNE4Y8/f5dTU4UX","uris":["http://zotero.org/users/3599437/items/PTFRW4YS"],"itemData":{"id":1298,"type":"chapter","container-title":"Black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/farm 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lastRenderedPageBreak/>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03258CD1"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FB3510">
              <w:rPr>
                <w:lang w:val="en-US"/>
              </w:rPr>
              <w:instrText xml:space="preserve"> ADDIN ZOTERO_ITEM CSL_CITATION {"citationID":"FePF5SHr","properties":{"formattedCitation":"\\super 27\\nosupersub{}","plainCitation":"27","noteIndex":0},"citationItems":[{"id":"PmzNE4Y8/13hAUY3Z","uris":["http://zotero.org/users/3599437/items/IH4PI5AX"],"itemData":{"id":"n89wydcT/8wF2Resn","type":"article-journal","abstract":"Although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23439F"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46EFE7E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FB3510">
              <w:rPr>
                <w:lang w:val="en-US"/>
              </w:rPr>
              <w:instrText xml:space="preserve"> ADDIN ZOTERO_ITEM CSL_CITATION {"citationID":"up0UtM97","properties":{"formattedCitation":"\\super 28\\nosupersub{}","plainCitation":"28","noteIndex":0},"citationItems":[{"id":"PmzNE4Y8/l7jRThKE","uris":["http://zotero.org/users/3599437/items/L2KU5WSR"],"itemData":{"id":1311,"type":"article-journal","container-title":"Drake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FB3510">
              <w:rPr>
                <w:lang w:val="en-US"/>
              </w:rPr>
              <w:instrText xml:space="preserve"> ADDIN ZOTERO_ITEM CSL_CITATION {"citationID":"ponhpQUv","properties":{"formattedCitation":"\\super 29\\nosupersub{}","plainCitation":"29","noteIndex":0},"citationItems":[{"id":"PmzNE4Y8/OCUauujf","uris":["http://zotero.org/users/3599437/items/MIGQEPIC"],"itemData":{"id":1157,"type":"article-journal","abstract":"This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23439F"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377557B9"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tenants, neighbors, lenders, and service providers preventing them from equitable access to agricultural programs, information, and networks</w:t>
            </w:r>
            <w:r w:rsidR="00AF6B7D" w:rsidRPr="00A427BC">
              <w:rPr>
                <w:lang w:val="en-US"/>
              </w:rPr>
              <w:fldChar w:fldCharType="begin"/>
            </w:r>
            <w:r w:rsidR="00FB3510">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PmzNE4Y8/CkCyQzR5","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PmzNE4Y8/FW5f741C","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23439F"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48A9BE2"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r w:rsidR="00B9365A" w:rsidRPr="0041644A">
        <w:rPr>
          <w:color w:val="FF0000"/>
          <w:lang w:val="en-US"/>
        </w:rPr>
        <w:t xml:space="preserve">likely </w:t>
      </w:r>
      <w:r w:rsidR="00A07606" w:rsidRPr="0041644A">
        <w:rPr>
          <w:color w:val="FF0000"/>
          <w:lang w:val="en-US"/>
        </w:rPr>
        <w:t>require self-</w:t>
      </w:r>
      <w:r w:rsidR="00B9365A" w:rsidRPr="0041644A">
        <w:rPr>
          <w:color w:val="FF0000"/>
          <w:lang w:val="en-US"/>
        </w:rPr>
        <w:t>guided</w:t>
      </w:r>
      <w:r w:rsidR="00A07606" w:rsidRPr="0041644A">
        <w:rPr>
          <w:color w:val="FF0000"/>
          <w:lang w:val="en-US"/>
        </w:rPr>
        <w:t xml:space="preserve"> reflection</w:t>
      </w:r>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r w:rsidR="00AE0B72">
        <w:rPr>
          <w:lang w:val="en-US"/>
        </w:rPr>
        <w:t>,</w:t>
      </w:r>
      <w:r w:rsidR="000A286F" w:rsidRPr="00A427BC">
        <w:rPr>
          <w:lang w:val="en-US"/>
        </w:rPr>
        <w:t xml:space="preserve"> it is important to reflect on our roles in passively endorsing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r w:rsidR="00AE0B72" w:rsidRPr="0041644A">
        <w:rPr>
          <w:color w:val="FF0000"/>
          <w:lang w:val="en-US"/>
        </w:rPr>
        <w:t>outcomes</w:t>
      </w:r>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1E484A30"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FB3510">
        <w:rPr>
          <w:lang w:val="en-US"/>
        </w:rPr>
        <w:instrText xml:space="preserve"> ADDIN ZOTERO_ITEM CSL_CITATION {"citationID":"3l1uZqvZ","properties":{"formattedCitation":"\\super 27,40\\nosupersub{}","plainCitation":"27,40","noteIndex":0},"citationItems":[{"id":"PmzNE4Y8/13hAUY3Z","uris":["http://zotero.org/users/3599437/items/IH4PI5AX"],"itemData":{"id":1314,"type":"article-journal","abstract":"Although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Mayerfeld"}],"issued":{"date-parts":[["2019",8,3]]}}},{"id":"PmzNE4Y8/t66EHNsx","uris":["http://zotero.org/users/3599437/items/KLK2UTJD"],"itemData":{"id":1283,"type":"article-journal","abstract":"Organic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FB3510">
        <w:rPr>
          <w:lang w:val="en-US"/>
        </w:rPr>
        <w:instrText xml:space="preserve"> ADDIN ZOTERO_ITEM CSL_CITATION {"citationID":"lhTvqFh4","properties":{"formattedCitation":"\\super 41\\nosupersub{}","plainCitation":"41","noteIndex":0},"citationItems":[{"id":"PmzNE4Y8/Axko1WJb","uris":["http://zotero.org/users/3599437/items/86KSMEUX"],"itemData":{"id":1346,"type":"article-journal","abstract":"Legitimacy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FB3510">
        <w:rPr>
          <w:lang w:val="en-US"/>
        </w:rPr>
        <w:instrText xml:space="preserve"> ADDIN ZOTERO_ITEM CSL_CITATION {"citationID":"jEAzhwOr","properties":{"formattedCitation":"\\super 42\\nosupersub{}","plainCitation":"42","noteIndex":0},"citationItems":[{"id":"PmzNE4Y8/YmSMbXDm","uris":["http://zotero.org/users/3599437/items/QNQ3FDN4"],"itemData":{"id":1530,"type":"webpage","container-title":"Practical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FB3510">
        <w:rPr>
          <w:lang w:val="en-US"/>
        </w:rPr>
        <w:instrText xml:space="preserve"> ADDIN ZOTERO_ITEM CSL_CITATION {"citationID":"BOUJYzwa","properties":{"formattedCitation":"\\super 43\\nosupersub{}","plainCitation":"43","noteIndex":0},"citationItems":[{"id":"PmzNE4Y8/3omv7lhz","uris":["http://zotero.org/users/3599437/items/T4SVAZ8X"],"itemData":{"id":1555,"type":"article-journal","abstract":"Substantial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FB3510">
        <w:rPr>
          <w:lang w:val="en-US"/>
        </w:rPr>
        <w:instrText xml:space="preserve"> ADDIN ZOTERO_ITEM CSL_CITATION {"citationID":"dam3zez5","properties":{"formattedCitation":"\\super 45\\nosupersub{}","plainCitation":"45","noteIndex":0},"citationItems":[{"id":"PmzNE4Y8/xKstU3ck","uris":["http://zotero.org/users/3599437/items/VDAAJM8W"],"itemData":{"id":1502,"type":"article-journal","abstract":"Balancing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FB3510">
        <w:rPr>
          <w:lang w:val="en-US"/>
        </w:rPr>
        <w:instrText xml:space="preserve"> ADDIN ZOTERO_ITEM CSL_CITATION {"citationID":"TP2rI0KT","properties":{"formattedCitation":"\\super 46\\nosupersub{}","plainCitation":"46","noteIndex":0},"citationItems":[{"id":"PmzNE4Y8/ie2JXZfi","uris":["http://zotero.org/users/3599437/items/75VTQQ77"],"itemData":{"id":1508,"type":"webpage","container-title":"Women,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r w:rsidR="00AE0B72">
        <w:rPr>
          <w:lang w:val="en-US"/>
        </w:rPr>
        <w:t>novel research</w:t>
      </w:r>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FB3510">
        <w:rPr>
          <w:lang w:val="en-US"/>
        </w:rPr>
        <w:instrText xml:space="preserve"> ADDIN ZOTERO_ITEM CSL_CITATION {"citationID":"CaZD1BBj","properties":{"formattedCitation":"\\super 38,39\\nosupersub{}","plainCitation":"38,39","noteIndex":0},"citationItems":[{"id":"PmzNE4Y8/FW5f741C","uris":["http://zotero.org/users/3599437/items/ZC7TFG29"],"itemData":{"id":1510,"type":"article-journal","abstract":"Excerpt\nThe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C."},{"family":"Soulis","given":"Jessica"}],"issued":{"date-parts":[["2013",9,1]]}}},{"id":"PmzNE4Y8/CkCyQzR5","uris":["http://zotero.org/users/3599437/items/LBC2XEVP"],"itemData":{"id":1285,"type":"article-journal","abstract":"Women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41644A">
        <w:rPr>
          <w:color w:val="FF0000"/>
          <w:lang w:val="en-US"/>
        </w:rPr>
        <w:t>)</w:t>
      </w:r>
      <w:r w:rsidR="00AE0B72" w:rsidRPr="0041644A">
        <w:rPr>
          <w:color w:val="FF0000"/>
          <w:lang w:val="en-US"/>
        </w:rPr>
        <w:t xml:space="preserve"> that inspired researchers to explore ‘</w:t>
      </w:r>
      <w:r w:rsidR="00F02909" w:rsidRPr="0041644A">
        <w:rPr>
          <w:color w:val="FF0000"/>
          <w:lang w:val="en-US"/>
        </w:rPr>
        <w:t>T</w:t>
      </w:r>
      <w:r w:rsidR="00AE0B72" w:rsidRPr="0041644A">
        <w:rPr>
          <w:color w:val="FF0000"/>
          <w:lang w:val="en-US"/>
        </w:rPr>
        <w:t>ree-</w:t>
      </w:r>
      <w:r w:rsidR="00F02909" w:rsidRPr="0041644A">
        <w:rPr>
          <w:color w:val="FF0000"/>
          <w:lang w:val="en-US"/>
        </w:rPr>
        <w:t>R</w:t>
      </w:r>
      <w:r w:rsidR="00AE0B72" w:rsidRPr="0041644A">
        <w:rPr>
          <w:color w:val="FF0000"/>
          <w:lang w:val="en-US"/>
        </w:rPr>
        <w:t>ange poultry’</w:t>
      </w:r>
      <w:r w:rsidR="00F02909" w:rsidRPr="0041644A">
        <w:rPr>
          <w:color w:val="FF0000"/>
          <w:lang w:val="en-US"/>
        </w:rPr>
        <w:fldChar w:fldCharType="begin"/>
      </w:r>
      <w:r w:rsidR="00F02909" w:rsidRPr="0041644A">
        <w:rPr>
          <w:color w:val="FF0000"/>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sidRPr="0041644A">
        <w:rPr>
          <w:color w:val="FF0000"/>
          <w:lang w:val="en-US"/>
        </w:rPr>
        <w:fldChar w:fldCharType="separate"/>
      </w:r>
      <w:r w:rsidR="00F02909" w:rsidRPr="0041644A">
        <w:rPr>
          <w:color w:val="FF0000"/>
          <w:vertAlign w:val="superscript"/>
          <w:lang w:val="en-US"/>
        </w:rPr>
        <w:t>47</w:t>
      </w:r>
      <w:r w:rsidR="00F02909" w:rsidRPr="0041644A">
        <w:rPr>
          <w:color w:val="FF0000"/>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r w:rsidR="00F02909">
        <w:rPr>
          <w:lang w:val="en-US"/>
        </w:rPr>
        <w:t xml:space="preserve">, serve, and listen to </w:t>
      </w:r>
      <w:r w:rsidR="007E6D0D" w:rsidRPr="00A427BC">
        <w:rPr>
          <w:lang w:val="en-US"/>
        </w:rPr>
        <w:t xml:space="preserve">such groups is therefore a potentially impactful </w:t>
      </w:r>
      <w:r w:rsidR="00F02909">
        <w:rPr>
          <w:lang w:val="en-US"/>
        </w:rPr>
        <w:t xml:space="preserve">avenue for </w:t>
      </w:r>
      <w:r w:rsidR="007E6D0D" w:rsidRPr="00A427BC">
        <w:rPr>
          <w:lang w:val="en-US"/>
        </w:rPr>
        <w:t xml:space="preserve">rebalancing 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3B999640" w:rsidR="00A30E15" w:rsidRPr="00A427BC" w:rsidRDefault="00A30E15" w:rsidP="00A30E15">
      <w:pPr>
        <w:rPr>
          <w:lang w:val="en-US"/>
        </w:rPr>
      </w:pPr>
      <w:r w:rsidRPr="00A427BC">
        <w:rPr>
          <w:lang w:val="en-US"/>
        </w:rPr>
        <w:t xml:space="preserve">By leveraging their scientific training, agricultural scientists have great potential to contribute to </w:t>
      </w:r>
      <w:commentRangeStart w:id="1"/>
      <w:r w:rsidRPr="00A427BC">
        <w:rPr>
          <w:lang w:val="en-US"/>
        </w:rPr>
        <w:t>documentation of power imbalances</w:t>
      </w:r>
      <w:r w:rsidR="00EB4FDF" w:rsidRPr="00A427BC">
        <w:rPr>
          <w:lang w:val="en-US"/>
        </w:rPr>
        <w:t xml:space="preserve"> (Table 2</w:t>
      </w:r>
      <w:proofErr w:type="gramStart"/>
      <w:r w:rsidR="00EB4FDF" w:rsidRPr="00A427BC">
        <w:rPr>
          <w:lang w:val="en-US"/>
        </w:rPr>
        <w:t>)</w:t>
      </w:r>
      <w:r w:rsidRPr="00A427BC">
        <w:rPr>
          <w:lang w:val="en-US"/>
        </w:rPr>
        <w:t>, and</w:t>
      </w:r>
      <w:proofErr w:type="gramEnd"/>
      <w:r w:rsidRPr="00A427BC">
        <w:rPr>
          <w:lang w:val="en-US"/>
        </w:rPr>
        <w:t xml:space="preserve"> therefore support their mitigation. For example, </w:t>
      </w:r>
      <w:r w:rsidR="004A2324" w:rsidRPr="0041644A">
        <w:rPr>
          <w:color w:val="FF0000"/>
          <w:lang w:val="en-US"/>
        </w:rPr>
        <w:t>inspired by farmers’ observations</w:t>
      </w:r>
      <w:r w:rsidR="004A2324">
        <w:rPr>
          <w:lang w:val="en-US"/>
        </w:rPr>
        <w:t xml:space="preserve">, </w:t>
      </w:r>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r w:rsidR="00CC1231">
        <w:rPr>
          <w:lang w:val="en-US"/>
        </w:rPr>
        <w:t xml:space="preserve">on farmers’ fields </w:t>
      </w:r>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FB3510">
        <w:rPr>
          <w:lang w:val="en-US"/>
        </w:rPr>
        <w:instrText xml:space="preserve"> ADDIN ZOTERO_ITEM CSL_CITATION {"citationID":"nmTfnvQM","properties":{"formattedCitation":"\\super 48\\uc0\\u8211{}50\\nosupersub{}","plainCitation":"48–50","noteIndex":0},"citationItems":[{"id":"PmzNE4Y8/N5DOu2rx","uris":["http://zotero.org/users/3599437/items/6FB9NPWL"],"itemData":{"id":1351,"type":"article-journal","abstract":"Degradation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PmzNE4Y8/0DGzNrK8","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R."},{"family":"Horton","given":"Robert"}],"issued":{"date-parts":[["2021"]]}}},{"id":"PmzNE4Y8/l0IO5oEE","uris":["http://zotero.org/users/3599437/items/FXBWJTSU"],"itemData":{"id":1544,"type":"article-journal","abstract":"Oil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23439F">
        <w:rPr>
          <w:vertAlign w:val="superscript"/>
          <w:lang w:val="en-US"/>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r w:rsidR="00CC1231">
        <w:rPr>
          <w:lang w:val="en-US"/>
        </w:rPr>
        <w:t xml:space="preserve">, </w:t>
      </w:r>
      <w:r w:rsidR="00CC1231" w:rsidRPr="0041644A">
        <w:rPr>
          <w:color w:val="FF0000"/>
          <w:lang w:val="en-US"/>
        </w:rPr>
        <w:t xml:space="preserve">with balanced </w:t>
      </w:r>
      <w:r w:rsidR="00B9365A" w:rsidRPr="0041644A">
        <w:rPr>
          <w:color w:val="FF0000"/>
          <w:lang w:val="en-US"/>
        </w:rPr>
        <w:t>participation</w:t>
      </w:r>
      <w:r w:rsidR="00CC1231" w:rsidRPr="0041644A">
        <w:rPr>
          <w:color w:val="FF0000"/>
          <w:lang w:val="en-US"/>
        </w:rPr>
        <w:t xml:space="preserve"> from the science creators and users</w:t>
      </w:r>
      <w:r w:rsidR="001263D3" w:rsidRPr="0041644A">
        <w:rPr>
          <w:color w:val="FF0000"/>
          <w:lang w:val="en-US"/>
        </w:rPr>
        <w:t>.</w:t>
      </w:r>
      <w:r w:rsidR="00EF4A52" w:rsidRPr="0041644A">
        <w:rPr>
          <w:color w:val="FF0000"/>
          <w:lang w:val="en-US"/>
        </w:rPr>
        <w:t xml:space="preserve"> </w:t>
      </w:r>
      <w:commentRangeEnd w:id="1"/>
      <w:r w:rsidR="00F4411B">
        <w:rPr>
          <w:rStyle w:val="CommentReference"/>
        </w:rPr>
        <w:commentReference w:id="1"/>
      </w:r>
      <w:proofErr w:type="spellStart"/>
      <w:ins w:id="2" w:author="ancarter" w:date="2025-05-27T15:14:00Z" w16du:dateUtc="2025-05-27T19:14:00Z">
        <w:r w:rsidR="009C6C70">
          <w:rPr>
            <w:color w:val="FF0000"/>
            <w:lang w:val="en-US"/>
          </w:rPr>
          <w:t>G</w:t>
        </w:r>
      </w:ins>
      <w:r w:rsidR="00EF4A52" w:rsidRPr="00A427BC">
        <w:rPr>
          <w:lang w:val="en-US"/>
        </w:rPr>
        <w:t>However</w:t>
      </w:r>
      <w:proofErr w:type="spellEnd"/>
      <w:r w:rsidR="00EF4A52" w:rsidRPr="00A427BC">
        <w:rPr>
          <w:lang w:val="en-US"/>
        </w:rPr>
        <w:t xml:space="preserve">,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FB3510">
        <w:rPr>
          <w:lang w:val="en-US"/>
        </w:rPr>
        <w:instrText xml:space="preserve"> ADDIN ZOTERO_ITEM CSL_CITATION {"citationID":"U06N5Gez","properties":{"formattedCitation":"\\super 51\\nosupersub{}","plainCitation":"51","noteIndex":0},"citationItems":[{"id":"PmzNE4Y8/ncpJfWi4","uris":["http://zotero.org/users/3599437/items/RJ82J8BQ"],"itemData":{"id":1491,"type":"article-journal","abstract":"For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23439F">
        <w:rPr>
          <w:vertAlign w:val="superscript"/>
          <w:lang w:val="en-US"/>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more transparency </w:t>
      </w:r>
      <w:r w:rsidR="00B9365A">
        <w:rPr>
          <w:lang w:val="en-US"/>
        </w:rPr>
        <w:t>in</w:t>
      </w:r>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w:t>
      </w:r>
      <w:r w:rsidR="00F21A0C" w:rsidRPr="00A427BC">
        <w:rPr>
          <w:lang w:val="en-US"/>
        </w:rPr>
        <w:lastRenderedPageBreak/>
        <w:t xml:space="preserve">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FB3510">
        <w:rPr>
          <w:lang w:val="en-US"/>
        </w:rPr>
        <w:instrText xml:space="preserve"> ADDIN ZOTERO_ITEM CSL_CITATION {"citationID":"HKpNP1pg","properties":{"formattedCitation":"\\super 52\\nosupersub{}","plainCitation":"52","noteIndex":0},"citationItems":[{"id":"PmzNE4Y8/seczrhYs","uris":["http://zotero.org/users/3599437/items/JECLV44P"],"itemData":{"id":"w1ebjM1v/yiJyzpTz","type":"article-journal","abstract":"The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23439F">
        <w:rPr>
          <w:vertAlign w:val="superscript"/>
          <w:lang w:val="en-US"/>
        </w:rPr>
        <w:t>52</w:t>
      </w:r>
      <w:r w:rsidR="00B9365A">
        <w:rPr>
          <w:lang w:val="en-US"/>
        </w:rPr>
        <w:fldChar w:fldCharType="end"/>
      </w:r>
      <w:r w:rsidRPr="00A427BC">
        <w:rPr>
          <w:lang w:val="en-US"/>
        </w:rPr>
        <w:t xml:space="preserve">. </w:t>
      </w:r>
      <w:bookmarkStart w:id="3" w:name="_Hlk198195547"/>
      <w:r w:rsidRPr="00A427BC">
        <w:rPr>
          <w:lang w:val="en-US"/>
        </w:rPr>
        <w:t>Iowa State University recently launched an ambitious program</w:t>
      </w:r>
      <w:r w:rsidR="00883EF3" w:rsidRPr="00A427BC">
        <w:rPr>
          <w:lang w:val="en-US"/>
        </w:rPr>
        <w:t>, the Iowa Nitrogen Initiative,</w:t>
      </w:r>
      <w:r w:rsidRPr="00A427BC">
        <w:rPr>
          <w:lang w:val="en-US"/>
        </w:rPr>
        <w:t xml:space="preserve"> wherein farmers volunt</w:t>
      </w:r>
      <w:r w:rsidR="00B9365A">
        <w:rPr>
          <w:lang w:val="en-US"/>
        </w:rPr>
        <w:t xml:space="preserve">arily </w:t>
      </w:r>
      <w:r w:rsidRPr="00A427BC">
        <w:rPr>
          <w:lang w:val="en-US"/>
        </w:rPr>
        <w:t>perform nitrogen rate trials in their production contexts</w:t>
      </w:r>
      <w:r w:rsidRPr="00A427BC">
        <w:rPr>
          <w:lang w:val="en-US"/>
        </w:rPr>
        <w:fldChar w:fldCharType="begin"/>
      </w:r>
      <w:r w:rsidR="00FB3510">
        <w:rPr>
          <w:lang w:val="en-US"/>
        </w:rPr>
        <w:instrText xml:space="preserve"> ADDIN ZOTERO_ITEM CSL_CITATION {"citationID":"l25bAG4J","properties":{"formattedCitation":"\\super 53\\nosupersub{}","plainCitation":"53","noteIndex":0},"citationItems":[{"id":"PmzNE4Y8/a9YCcIxa","uris":["http://zotero.org/users/3599437/items/VZJ4DIIN"],"itemData":{"id":1495,"type":"webpage","abstract":"Recruiting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23439F">
        <w:rPr>
          <w:vertAlign w:val="superscript"/>
          <w:lang w:val="en-US"/>
        </w:rPr>
        <w:t>53</w:t>
      </w:r>
      <w:r w:rsidRPr="00A427BC">
        <w:rPr>
          <w:lang w:val="en-US"/>
        </w:rPr>
        <w:fldChar w:fldCharType="end"/>
      </w:r>
      <w:r w:rsidR="00B9365A">
        <w:rPr>
          <w:lang w:val="en-US"/>
        </w:rPr>
        <w:t xml:space="preserve">. This not only </w:t>
      </w:r>
      <w:r w:rsidR="00015B96" w:rsidRPr="00A427BC">
        <w:rPr>
          <w:lang w:val="en-US"/>
        </w:rPr>
        <w:t>increas</w:t>
      </w:r>
      <w:r w:rsidR="00B9365A">
        <w:rPr>
          <w:lang w:val="en-US"/>
        </w:rPr>
        <w:t>es</w:t>
      </w:r>
      <w:r w:rsidR="00015B96" w:rsidRPr="00A427BC">
        <w:rPr>
          <w:lang w:val="en-US"/>
        </w:rPr>
        <w:t xml:space="preserve"> the relevance of the data driving the recommendations</w:t>
      </w:r>
      <w:r w:rsidR="00B9365A">
        <w:rPr>
          <w:lang w:val="en-US"/>
        </w:rPr>
        <w:t>, but also actively involves the users in creating the recommendations</w:t>
      </w:r>
      <w:r w:rsidR="00015B96" w:rsidRPr="00A427BC">
        <w:rPr>
          <w:lang w:val="en-US"/>
        </w:rPr>
        <w:t xml:space="preserve">. </w:t>
      </w:r>
      <w:r w:rsidR="003540F2" w:rsidRPr="0041644A">
        <w:rPr>
          <w:color w:val="FF0000"/>
          <w:lang w:val="en-US"/>
        </w:rPr>
        <w:t xml:space="preserve">The data </w:t>
      </w:r>
      <w:r w:rsidR="00B9365A" w:rsidRPr="0041644A">
        <w:rPr>
          <w:color w:val="FF0000"/>
          <w:lang w:val="en-US"/>
        </w:rPr>
        <w:t>are</w:t>
      </w:r>
      <w:r w:rsidR="003540F2" w:rsidRPr="0041644A">
        <w:rPr>
          <w:color w:val="FF0000"/>
          <w:lang w:val="en-US"/>
        </w:rPr>
        <w:t xml:space="preserve"> pooled and used to drive </w:t>
      </w:r>
      <w:r w:rsidR="00B9365A" w:rsidRPr="0041644A">
        <w:rPr>
          <w:color w:val="FF0000"/>
          <w:lang w:val="en-US"/>
        </w:rPr>
        <w:t xml:space="preserve">models that provide </w:t>
      </w:r>
      <w:r w:rsidR="003540F2" w:rsidRPr="0041644A">
        <w:rPr>
          <w:color w:val="FF0000"/>
          <w:lang w:val="en-US"/>
        </w:rPr>
        <w:t xml:space="preserve">drastically more nuanced recommendations: in 2025 the program supported 470 </w:t>
      </w:r>
      <w:r w:rsidR="00BA3457" w:rsidRPr="0041644A">
        <w:rPr>
          <w:color w:val="FF0000"/>
          <w:lang w:val="en-US"/>
        </w:rPr>
        <w:t>trials</w:t>
      </w:r>
      <w:r w:rsidR="003540F2" w:rsidRPr="0041644A">
        <w:rPr>
          <w:color w:val="FF0000"/>
          <w:lang w:val="en-US"/>
        </w:rPr>
        <w:t xml:space="preserve"> and currently provides recommendations for 21,384 scenarios (compared to the previous system</w:t>
      </w:r>
      <w:r w:rsidR="00BA3457" w:rsidRPr="0041644A">
        <w:rPr>
          <w:color w:val="FF0000"/>
          <w:lang w:val="en-US"/>
        </w:rPr>
        <w:t xml:space="preserve"> where</w:t>
      </w:r>
      <w:r w:rsidR="003540F2" w:rsidRPr="0041644A">
        <w:rPr>
          <w:color w:val="FF0000"/>
          <w:lang w:val="en-US"/>
        </w:rPr>
        <w:t xml:space="preserve"> 10 sites </w:t>
      </w:r>
      <w:r w:rsidR="00BA3457" w:rsidRPr="0041644A">
        <w:rPr>
          <w:color w:val="FF0000"/>
          <w:lang w:val="en-US"/>
        </w:rPr>
        <w:t xml:space="preserve">provided </w:t>
      </w:r>
      <w:r w:rsidR="003540F2" w:rsidRPr="0041644A">
        <w:rPr>
          <w:color w:val="FF0000"/>
          <w:lang w:val="en-US"/>
        </w:rPr>
        <w:t xml:space="preserve">recommendations for four scenarios). The </w:t>
      </w:r>
      <w:r w:rsidR="00BA3457" w:rsidRPr="0041644A">
        <w:rPr>
          <w:color w:val="FF0000"/>
          <w:lang w:val="en-US"/>
        </w:rPr>
        <w:t xml:space="preserve">Initiative </w:t>
      </w:r>
      <w:r w:rsidR="003540F2" w:rsidRPr="0041644A">
        <w:rPr>
          <w:color w:val="FF0000"/>
          <w:lang w:val="en-US"/>
        </w:rPr>
        <w:t>has been accompanied by significant public engagement, with an average of 30 presentations and 60 popular press products per year and 3,000 unique users registered for the recently launched recommendation tool</w:t>
      </w:r>
      <w:r w:rsidR="003540F2" w:rsidRPr="0041644A">
        <w:rPr>
          <w:color w:val="FF0000"/>
          <w:lang w:val="en-US"/>
        </w:rPr>
        <w:fldChar w:fldCharType="begin"/>
      </w:r>
      <w:r w:rsidR="00FB3510" w:rsidRPr="0041644A">
        <w:rPr>
          <w:color w:val="FF0000"/>
          <w:lang w:val="en-US"/>
        </w:rPr>
        <w:instrText xml:space="preserve"> ADDIN ZOTERO_ITEM CSL_CITATION {"citationID":"6yvtWLVx","properties":{"formattedCitation":"\\super 53\\nosupersub{}","plainCitation":"53","noteIndex":0},"citationItems":[{"id":"PmzNE4Y8/a9YCcIxa","uris":["http://zotero.org/users/3599437/items/VZJ4DIIN"],"itemData":{"id":"u12bhc3X/55LlgtCJ","type":"webpage","abstract":"Recruiting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003540F2" w:rsidRPr="0041644A">
        <w:rPr>
          <w:color w:val="FF0000"/>
          <w:lang w:val="en-US"/>
        </w:rPr>
        <w:fldChar w:fldCharType="separate"/>
      </w:r>
      <w:r w:rsidR="00B9365A" w:rsidRPr="0041644A">
        <w:rPr>
          <w:color w:val="FF0000"/>
          <w:vertAlign w:val="superscript"/>
          <w:lang w:val="en-US"/>
        </w:rPr>
        <w:t>53</w:t>
      </w:r>
      <w:r w:rsidR="003540F2" w:rsidRPr="0041644A">
        <w:rPr>
          <w:color w:val="FF0000"/>
          <w:lang w:val="en-US"/>
        </w:rPr>
        <w:fldChar w:fldCharType="end"/>
      </w:r>
      <w:r w:rsidR="003540F2" w:rsidRPr="0041644A">
        <w:rPr>
          <w:color w:val="FF0000"/>
          <w:lang w:val="en-US"/>
        </w:rPr>
        <w:t>. Scientifically, this program’s data ha</w:t>
      </w:r>
      <w:r w:rsidR="00BA3457" w:rsidRPr="0041644A">
        <w:rPr>
          <w:color w:val="FF0000"/>
          <w:lang w:val="en-US"/>
        </w:rPr>
        <w:t>ve</w:t>
      </w:r>
      <w:r w:rsidR="003540F2" w:rsidRPr="0041644A">
        <w:rPr>
          <w:color w:val="FF0000"/>
          <w:lang w:val="en-US"/>
        </w:rPr>
        <w:t xml:space="preserve"> highlighted fall residual nitrogen as an important predictor of the subsequent year’s nitrogen needs, which has </w:t>
      </w:r>
      <w:r w:rsidR="00BA3457" w:rsidRPr="0041644A">
        <w:rPr>
          <w:color w:val="FF0000"/>
          <w:lang w:val="en-US"/>
        </w:rPr>
        <w:t xml:space="preserve">previously </w:t>
      </w:r>
      <w:r w:rsidR="003540F2" w:rsidRPr="0041644A">
        <w:rPr>
          <w:color w:val="FF0000"/>
          <w:lang w:val="en-US"/>
        </w:rPr>
        <w:t xml:space="preserve">been </w:t>
      </w:r>
      <w:r w:rsidR="003540F2" w:rsidRPr="005A467C">
        <w:rPr>
          <w:color w:val="FF0000"/>
          <w:lang w:val="en-US"/>
        </w:rPr>
        <w:t>overlooked</w:t>
      </w:r>
      <w:bookmarkEnd w:id="3"/>
      <w:r w:rsidR="003540F2" w:rsidRPr="005A467C">
        <w:rPr>
          <w:color w:val="FF0000"/>
          <w:lang w:val="en-US"/>
        </w:rPr>
        <w:fldChar w:fldCharType="begin"/>
      </w:r>
      <w:r w:rsidR="00B9365A" w:rsidRPr="005A467C">
        <w:rPr>
          <w:color w:val="FF0000"/>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r w:rsidR="003540F2" w:rsidRPr="005A467C">
        <w:rPr>
          <w:color w:val="FF0000"/>
          <w:lang w:val="en-US"/>
        </w:rPr>
        <w:fldChar w:fldCharType="separate"/>
      </w:r>
      <w:r w:rsidR="00B9365A" w:rsidRPr="005A467C">
        <w:rPr>
          <w:color w:val="FF0000"/>
          <w:vertAlign w:val="superscript"/>
          <w:lang w:val="en-US"/>
        </w:rPr>
        <w:t>54</w:t>
      </w:r>
      <w:r w:rsidR="003540F2" w:rsidRPr="005A467C">
        <w:rPr>
          <w:color w:val="FF0000"/>
          <w:lang w:val="en-US"/>
        </w:rPr>
        <w:fldChar w:fldCharType="end"/>
      </w:r>
      <w:r w:rsidR="005A467C">
        <w:rPr>
          <w:color w:val="FF0000"/>
          <w:lang w:val="en-US"/>
        </w:rPr>
        <w:t>.</w:t>
      </w:r>
      <w:r w:rsidR="003540F2" w:rsidRPr="005A467C">
        <w:rPr>
          <w:color w:val="FF0000"/>
          <w:lang w:val="en-US"/>
        </w:rPr>
        <w:t xml:space="preserve"> </w:t>
      </w:r>
      <w:r w:rsidRPr="00A427BC">
        <w:rPr>
          <w:lang w:val="en-US"/>
        </w:rPr>
        <w:t xml:space="preserve">These efforts </w:t>
      </w:r>
      <w:r w:rsidR="002440B0" w:rsidRPr="0041644A">
        <w:rPr>
          <w:color w:val="FF0000"/>
          <w:lang w:val="en-US"/>
        </w:rPr>
        <w:t xml:space="preserve">are </w:t>
      </w:r>
      <w:r w:rsidR="003540F2" w:rsidRPr="0041644A">
        <w:rPr>
          <w:color w:val="FF0000"/>
          <w:lang w:val="en-US"/>
        </w:rPr>
        <w:t xml:space="preserve">examples of </w:t>
      </w:r>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290A4932"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r w:rsidR="00A0133F">
        <w:rPr>
          <w:lang w:val="en-US"/>
        </w:rPr>
        <w:t xml:space="preserve">the </w:t>
      </w:r>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 for example. </w:t>
      </w:r>
      <w:r w:rsidR="00546CC0" w:rsidRPr="00A427BC">
        <w:rPr>
          <w:lang w:val="en-US"/>
        </w:rPr>
        <w:t xml:space="preserve">In dismissing knowledge originating outside </w:t>
      </w:r>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FB3510">
        <w:rPr>
          <w:lang w:val="en-US"/>
        </w:rPr>
        <w:instrText xml:space="preserve"> ADDIN ZOTERO_ITEM CSL_CITATION {"citationID":"ZMmV3Tfb","properties":{"formattedCitation":"\\super 55\\nosupersub{}","plainCitation":"55","noteIndex":0},"citationItems":[{"id":"PmzNE4Y8/AvaWTEGz","uris":["http://zotero.org/users/3599437/items/V55B6XFC"],"itemData":{"id":1513,"type":"article-journal","abstract":"In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23439F">
        <w:rPr>
          <w:vertAlign w:val="superscript"/>
          <w:lang w:val="en-US"/>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r w:rsidR="00A0133F">
        <w:rPr>
          <w:lang w:val="en-US"/>
        </w:rPr>
        <w:t xml:space="preserve"> - </w:t>
      </w:r>
      <w:del w:id="4" w:author="ancarter" w:date="2025-05-27T15:17:00Z" w16du:dateUtc="2025-05-27T19:17:00Z">
        <w:r w:rsidR="00A15848" w:rsidRPr="00A427BC" w:rsidDel="009C6C70">
          <w:rPr>
            <w:lang w:val="en-US"/>
          </w:rPr>
          <w:delText>s</w:delText>
        </w:r>
      </w:del>
      <w:r w:rsidR="00A0133F">
        <w:rPr>
          <w:lang w:val="en-US"/>
        </w:rPr>
        <w:t xml:space="preserve"> a</w:t>
      </w:r>
      <w:r w:rsidR="00A15848" w:rsidRPr="00A427BC">
        <w:rPr>
          <w:lang w:val="en-US"/>
        </w:rPr>
        <w:t xml:space="preserve"> day whe</w:t>
      </w:r>
      <w:r w:rsidR="00A0133F">
        <w:rPr>
          <w:lang w:val="en-US"/>
        </w:rPr>
        <w:t>n</w:t>
      </w:r>
      <w:r w:rsidR="00A15848" w:rsidRPr="00A427BC">
        <w:rPr>
          <w:lang w:val="en-US"/>
        </w:rPr>
        <w:t xml:space="preserve"> weather and field conditions </w:t>
      </w:r>
      <w:r w:rsidR="00A0133F">
        <w:rPr>
          <w:lang w:val="en-US"/>
        </w:rPr>
        <w:t>permit</w:t>
      </w:r>
      <w:r w:rsidR="00A15848" w:rsidRPr="00A427BC">
        <w:rPr>
          <w:lang w:val="en-US"/>
        </w:rPr>
        <w:t xml:space="preserve"> producers to work in </w:t>
      </w:r>
      <w:r w:rsidR="00A0133F">
        <w:rPr>
          <w:lang w:val="en-US"/>
        </w:rPr>
        <w:t xml:space="preserve">their </w:t>
      </w:r>
      <w:r w:rsidR="00A15848" w:rsidRPr="00A427BC">
        <w:rPr>
          <w:lang w:val="en-US"/>
        </w:rPr>
        <w:t xml:space="preserve">fields </w:t>
      </w:r>
      <w:r w:rsidR="00A0133F">
        <w:rPr>
          <w:lang w:val="en-US"/>
        </w:rPr>
        <w:t xml:space="preserve">for the majority of </w:t>
      </w:r>
      <w:r w:rsidR="00A15848" w:rsidRPr="00A427BC">
        <w:rPr>
          <w:lang w:val="en-US"/>
        </w:rPr>
        <w:t>the day</w:t>
      </w:r>
      <w:r w:rsidR="00174198" w:rsidRPr="00A427BC">
        <w:rPr>
          <w:lang w:val="en-US"/>
        </w:rPr>
        <w:fldChar w:fldCharType="begin"/>
      </w:r>
      <w:r w:rsidR="00FB3510">
        <w:rPr>
          <w:lang w:val="en-US"/>
        </w:rPr>
        <w:instrText xml:space="preserve"> ADDIN ZOTERO_ITEM CSL_CITATION {"citationID":"XZBQCHjA","properties":{"formattedCitation":"\\super 56\\nosupersub{}","plainCitation":"56","noteIndex":0},"citationItems":[{"id":"PmzNE4Y8/gKrD8S8s","uris":["http://zotero.org/users/3599437/items/TBMP2R75"],"itemData":{"id":1515,"type":"webpage","title":"USDA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23439F">
        <w:rPr>
          <w:vertAlign w:val="superscript"/>
          <w:lang w:val="en-US"/>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FB3510">
        <w:rPr>
          <w:lang w:val="en-US"/>
        </w:rPr>
        <w:instrText xml:space="preserve"> ADDIN ZOTERO_ITEM CSL_CITATION {"citationID":"8sXiLiJj","properties":{"formattedCitation":"\\super 57\\nosupersub{}","plainCitation":"57","noteIndex":0},"citationItems":[{"id":"PmzNE4Y8/QYdQlfqY","uris":["http://zotero.org/users/3599437/items/XPLPG83Z"],"itemData":{"id":1425,"type":"article-journal","abstract":"The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23439F">
        <w:rPr>
          <w:vertAlign w:val="superscript"/>
          <w:lang w:val="en-US"/>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FB3510">
        <w:rPr>
          <w:lang w:val="en-US"/>
        </w:rPr>
        <w:instrText xml:space="preserve"> ADDIN ZOTERO_ITEM CSL_CITATION {"citationID":"86oHCn3s","properties":{"formattedCitation":"\\super 58\\nosupersub{}","plainCitation":"58","noteIndex":0},"citationItems":[{"id":"PmzNE4Y8/bRBHjoFS","uris":["http://zotero.org/users/3599437/items/FUK5SSCJ"],"itemData":{"id":1427,"type":"article-journal","abstract":"Context\nPrediction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23439F">
        <w:rPr>
          <w:vertAlign w:val="superscript"/>
          <w:lang w:val="en-US"/>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 xml:space="preserve">a scientific </w:t>
      </w:r>
      <w:proofErr w:type="gramStart"/>
      <w:r w:rsidR="004F1CF0" w:rsidRPr="00A427BC">
        <w:rPr>
          <w:lang w:val="en-US"/>
        </w:rPr>
        <w:t>framework, and</w:t>
      </w:r>
      <w:proofErr w:type="gramEnd"/>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B9365A">
        <w:rPr>
          <w:lang w:val="en-US"/>
        </w:rPr>
        <w:instrText xml:space="preserve"> ADDIN ZOTERO_ITEM CSL_CITATION {"citationID":"DNFwtIla","properties":{"formattedCitation":"\\super 59,60\\nosupersub{}","plainCitation":"59,60","noteIndex":0},"citationItems":[{"id":1139,"uris":["http://zotero.org/users/3599437/items/GHGUW654"],"itemData":{"id":1139,"type":"book","abstract":"Although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B9365A" w:rsidRPr="0023439F">
        <w:rPr>
          <w:vertAlign w:val="superscript"/>
          <w:lang w:val="en-US"/>
        </w:rPr>
        <w:t>59,60</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B9365A">
        <w:rPr>
          <w:lang w:val="en-US"/>
        </w:rPr>
        <w:instrText xml:space="preserve"> ADDIN ZOTERO_ITEM CSL_CITATION {"citationID":"3Op0Yf88","properties":{"formattedCitation":"\\super 61\\nosupersub{}","plainCitation":"61","noteIndex":0},"citationItems":[{"id":1137,"uris":["http://zotero.org/users/3599437/items/ZTTS2CH9"],"itemData":{"id":1137,"type":"chapter","container-title":"Quantitative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B9365A" w:rsidRPr="0023439F">
        <w:rPr>
          <w:vertAlign w:val="superscript"/>
          <w:lang w:val="en-US"/>
        </w:rPr>
        <w:t>61</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t>Reciprocity</w:t>
      </w:r>
    </w:p>
    <w:p w14:paraId="4B3B3851" w14:textId="34B139D8"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r w:rsidR="00A0133F">
        <w:rPr>
          <w:lang w:val="en-US"/>
        </w:rPr>
        <w:t xml:space="preserve">balance </w:t>
      </w:r>
      <w:r w:rsidR="00967FC4" w:rsidRPr="00A427BC">
        <w:rPr>
          <w:lang w:val="en-US"/>
        </w:rPr>
        <w:t xml:space="preserve">power </w:t>
      </w:r>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r w:rsidR="0073272B">
        <w:rPr>
          <w:lang w:val="en-US"/>
        </w:rPr>
        <w:t>P</w:t>
      </w:r>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 xml:space="preserve">for blending research plots with farm fields to perform more statistically powerful and </w:t>
      </w:r>
      <w:r w:rsidR="00E000F5" w:rsidRPr="00A427BC">
        <w:rPr>
          <w:lang w:val="en-US"/>
        </w:rPr>
        <w:lastRenderedPageBreak/>
        <w:t>relevant public research in collaboration with farmers</w:t>
      </w:r>
      <w:r w:rsidR="009562A6" w:rsidRPr="00A427BC">
        <w:rPr>
          <w:lang w:val="en-US"/>
        </w:rPr>
        <w:fldChar w:fldCharType="begin"/>
      </w:r>
      <w:r w:rsidR="00FB3510">
        <w:rPr>
          <w:lang w:val="en-US"/>
        </w:rPr>
        <w:instrText xml:space="preserve"> ADDIN ZOTERO_ITEM CSL_CITATION {"citationID":"304dnLlD","properties":{"formattedCitation":"\\super 52,62,63\\nosupersub{}","plainCitation":"52,62,63","noteIndex":0},"citationItems":[{"id":398,"uris":["http://zotero.org/users/3599437/items/MX4SDQLD"],"itemData":{"id":398,"type":"article-journal","abstract":"Advances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B9365A" w:rsidRPr="0023439F">
        <w:rPr>
          <w:vertAlign w:val="superscript"/>
          <w:lang w:val="en-US"/>
        </w:rPr>
        <w:t>52,62,63</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As these types of arrangements becom</w:t>
      </w:r>
      <w:r w:rsidR="0073272B">
        <w:rPr>
          <w:lang w:val="en-US"/>
        </w:rPr>
        <w:t>e</w:t>
      </w:r>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FB3510">
        <w:rPr>
          <w:lang w:val="en-US"/>
        </w:rPr>
        <w:instrText xml:space="preserve"> ADDIN ZOTERO_ITEM CSL_CITATION {"citationID":"eEwyPIlQ","properties":{"formattedCitation":"\\super 64,65\\nosupersub{}","plainCitation":"64,65","noteIndex":0},"citationItems":[{"id":573,"uris":["http://zotero.org/users/3599437/items/4A2YMKNF"],"itemData":{"id":573,"type":"report","abstract":"A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PmzNE4Y8/J1emnAWW","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B9365A" w:rsidRPr="0023439F">
        <w:rPr>
          <w:vertAlign w:val="superscript"/>
          <w:lang w:val="en-US"/>
        </w:rPr>
        <w:t>64,65</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proofErr w:type="gramStart"/>
      <w:r w:rsidR="00551F22" w:rsidRPr="00A427BC">
        <w:rPr>
          <w:color w:val="auto"/>
          <w:lang w:val="en-US"/>
        </w:rPr>
        <w:t>Multi-dimensional</w:t>
      </w:r>
      <w:proofErr w:type="gramEnd"/>
      <w:r w:rsidR="00551F22" w:rsidRPr="00A427BC">
        <w:rPr>
          <w:color w:val="auto"/>
          <w:lang w:val="en-US"/>
        </w:rPr>
        <w:t xml:space="preserve"> c</w:t>
      </w:r>
      <w:r w:rsidR="00D10D16" w:rsidRPr="00A427BC">
        <w:rPr>
          <w:color w:val="auto"/>
          <w:lang w:val="en-US"/>
        </w:rPr>
        <w:t>ompensation</w:t>
      </w:r>
    </w:p>
    <w:p w14:paraId="3AF8CAC9" w14:textId="1C8DA3F8"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B9365A">
        <w:rPr>
          <w:lang w:val="en-US"/>
        </w:rPr>
        <w:instrText xml:space="preserve"> ADDIN ZOTERO_ITEM CSL_CITATION {"citationID":"81Umz3ef","properties":{"formattedCitation":"\\super 66,67\\nosupersub{}","plainCitation":"66,67","noteIndex":0},"citationItems":[{"id":567,"uris":["http://zotero.org/users/3599437/items/3UUPFTCT"],"itemData":{"id":567,"type":"article-journal","abstract":"The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B9365A" w:rsidRPr="0023439F">
        <w:rPr>
          <w:vertAlign w:val="superscript"/>
          <w:lang w:val="en-US"/>
        </w:rPr>
        <w:t>66,67</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B9365A">
        <w:rPr>
          <w:lang w:val="en-US"/>
        </w:rPr>
        <w:instrText xml:space="preserve"> ADDIN ZOTERO_ITEM CSL_CITATION {"citationID":"3quk0yx8","properties":{"formattedCitation":"\\super 68\\nosupersub{}","plainCitation":"68","noteIndex":0},"citationItems":[{"id":493,"uris":["http://zotero.org/users/3599437/items/CDM2SYV8"],"itemData":{"id":493,"type":"article-journal","abstract":"Constraints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68</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FB3510">
        <w:rPr>
          <w:lang w:val="en-US"/>
          <w14:ligatures w14:val="none"/>
        </w:rPr>
        <w:instrText xml:space="preserve"> ADDIN ZOTERO_ITEM CSL_CITATION {"citationID":"JYJslOy6","properties":{"formattedCitation":"\\super 69\\nosupersub{}","plainCitation":"69","noteIndex":0},"citationItems":[{"id":"PmzNE4Y8/6pMyO8ta","uris":["http://zotero.org/users/3599437/items/DYPU3MEC"],"itemData":{"id":1549,"type":"article-journal","container-title":"College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B9365A" w:rsidRPr="0023439F">
        <w:rPr>
          <w:vertAlign w:val="superscript"/>
          <w:lang w:val="en-US"/>
        </w:rPr>
        <w:t>69</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14D566C1"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B9365A">
        <w:rPr>
          <w:lang w:val="en-US"/>
        </w:rPr>
        <w:instrText xml:space="preserve"> ADDIN ZOTERO_ITEM CSL_CITATION {"citationID":"FLQhXRfa","properties":{"formattedCitation":"\\super 70\\nosupersub{}","plainCitation":"70","noteIndex":0},"citationItems":[{"id":492,"uris":["http://zotero.org/users/3599437/items/W88M5LRD"],"itemData":{"id":492,"type":"article-journal","abstract":"Farmer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B9365A" w:rsidRPr="0023439F">
        <w:rPr>
          <w:vertAlign w:val="superscript"/>
          <w:lang w:val="en-US"/>
        </w:rPr>
        <w:t>70</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FB3510">
        <w:rPr>
          <w:lang w:val="en-US"/>
        </w:rPr>
        <w:instrText xml:space="preserve"> ADDIN ZOTERO_ITEM CSL_CITATION {"citationID":"zPDk3hX0","properties":{"formattedCitation":"\\super 52,68\\nosupersub{}","plainCitation":"52,68","noteIndex":0},"citationItems":[{"id":"PmzNE4Y8/seczrhYs","uris":["http://zotero.org/users/3599437/items/JECLV44P"],"itemData":{"id":1521,"type":"article-journal","abstract":"The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23439F">
        <w:rPr>
          <w:vertAlign w:val="superscript"/>
          <w:lang w:val="en-US"/>
        </w:rPr>
        <w:t>52,68</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bookmarkStart w:id="5" w:name="_Hlk198195492"/>
      <w:commentRangeStart w:id="6"/>
      <w:r w:rsidR="009D4689" w:rsidRPr="00A427BC">
        <w:rPr>
          <w:lang w:val="en-US"/>
        </w:rPr>
        <w:t xml:space="preserve">The authors </w:t>
      </w:r>
      <w:commentRangeEnd w:id="6"/>
      <w:r w:rsidR="00F4411B">
        <w:rPr>
          <w:rStyle w:val="CommentReference"/>
        </w:rPr>
        <w:commentReference w:id="6"/>
      </w:r>
      <w:r w:rsidR="009D4689" w:rsidRPr="00A427BC">
        <w:rPr>
          <w:lang w:val="en-US"/>
        </w:rPr>
        <w:t>provide examples of b</w:t>
      </w:r>
      <w:r w:rsidR="00146801" w:rsidRPr="00A427BC">
        <w:rPr>
          <w:lang w:val="en-US"/>
        </w:rPr>
        <w:t>lended compensation packages that coincided with high participant satisfaction</w:t>
      </w:r>
      <w:r w:rsidR="0073272B">
        <w:rPr>
          <w:lang w:val="en-US"/>
        </w:rPr>
        <w:t xml:space="preserve"> </w:t>
      </w:r>
      <w:r w:rsidR="0073272B" w:rsidRPr="0041644A">
        <w:rPr>
          <w:color w:val="FF0000"/>
          <w:lang w:val="en-US"/>
        </w:rPr>
        <w:t>and willingness to participate in subsequent grant activities</w:t>
      </w:r>
      <w:r w:rsidR="005A467C">
        <w:rPr>
          <w:color w:val="FF0000"/>
          <w:lang w:val="en-US"/>
        </w:rPr>
        <w:t xml:space="preserve"> related to conservation</w:t>
      </w:r>
      <w:r w:rsidR="005A467C">
        <w:rPr>
          <w:color w:val="FF0000"/>
          <w:lang w:val="en-US"/>
        </w:rPr>
        <w:fldChar w:fldCharType="begin"/>
      </w:r>
      <w:r w:rsidR="005A467C">
        <w:rPr>
          <w:color w:val="FF0000"/>
          <w:lang w:val="en-US"/>
        </w:rPr>
        <w:instrText xml:space="preserve"> ADDIN ZOTERO_ITEM CSL_CITATION {"citationID":"rRIo3vJE","properties":{"formattedCitation":"\\super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5A467C">
        <w:rPr>
          <w:color w:val="FF0000"/>
          <w:lang w:val="en-US"/>
        </w:rPr>
        <w:fldChar w:fldCharType="separate"/>
      </w:r>
      <w:r w:rsidR="005A467C" w:rsidRPr="005A467C">
        <w:rPr>
          <w:vertAlign w:val="superscript"/>
        </w:rPr>
        <w:t>35</w:t>
      </w:r>
      <w:r w:rsidR="005A467C">
        <w:rPr>
          <w:color w:val="FF0000"/>
          <w:lang w:val="en-US"/>
        </w:rPr>
        <w:fldChar w:fldCharType="end"/>
      </w:r>
      <w:r w:rsidR="00146801" w:rsidRPr="0041644A">
        <w:rPr>
          <w:color w:val="FF0000"/>
          <w:lang w:val="en-US"/>
        </w:rPr>
        <w:t xml:space="preserve"> in supplemental files as a resource</w:t>
      </w:r>
      <w:r w:rsidR="004A2080" w:rsidRPr="0041644A">
        <w:rPr>
          <w:color w:val="FF0000"/>
          <w:lang w:val="en-US"/>
        </w:rPr>
        <w:t xml:space="preserve"> </w:t>
      </w:r>
      <w:bookmarkEnd w:id="5"/>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t xml:space="preserve">3.2 </w:t>
      </w:r>
      <w:r w:rsidR="00C104F0" w:rsidRPr="00A427BC">
        <w:rPr>
          <w:color w:val="auto"/>
          <w:lang w:val="en-US"/>
        </w:rPr>
        <w:t>Metrics for success</w:t>
      </w:r>
    </w:p>
    <w:p w14:paraId="1A9BEC32" w14:textId="068201B3"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FB3510">
        <w:rPr>
          <w:lang w:val="en-US"/>
        </w:rPr>
        <w:instrText xml:space="preserve"> ADDIN ZOTERO_ITEM CSL_CITATION {"citationID":"eXEvyUlC","properties":{"formattedCitation":"\\super 8,13,71\\nosupersub{}","plainCitation":"8,13,71","noteIndex":0},"citationItems":[{"id":387,"uris":["http://zotero.org/users/3599437/items/4IAWCQ7E"],"itemData":{"id":387,"type":"article-journal","abstract":"Scholar-activism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F."}],"issued":{"date-parts":[["2020"]]}}},{"id":"PmzNE4Y8/s6wfP7uX","uris":["http://zotero.org/users/3599437/items/MNRQYPNB"],"itemData":{"id":1526,"type":"book","language":"en-gb","publisher":"Utah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B9365A" w:rsidRPr="0023439F">
        <w:rPr>
          <w:vertAlign w:val="superscript"/>
          <w:lang w:val="en-US"/>
        </w:rPr>
        <w:t>8,13,71</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 xml:space="preserve">both entities transformed </w:t>
      </w:r>
      <w:proofErr w:type="gramStart"/>
      <w:r w:rsidR="00D50F2E" w:rsidRPr="00A427BC">
        <w:rPr>
          <w:rFonts w:ascii="Calibri" w:hAnsi="Calibri" w:cs="Calibri"/>
          <w:lang w:val="en-US"/>
        </w:rPr>
        <w:t>as a result of</w:t>
      </w:r>
      <w:proofErr w:type="gramEnd"/>
      <w:r w:rsidR="00D50F2E" w:rsidRPr="00A427BC">
        <w:rPr>
          <w:rFonts w:ascii="Calibri" w:hAnsi="Calibri" w:cs="Calibri"/>
          <w:lang w:val="en-US"/>
        </w:rPr>
        <w:t xml:space="preserve"> the collaboration?</w:t>
      </w:r>
    </w:p>
    <w:p w14:paraId="035F7928" w14:textId="7818860C" w:rsidR="008A169F" w:rsidRPr="00A427BC" w:rsidRDefault="00D50F2E" w:rsidP="00CA2C6E">
      <w:pPr>
        <w:rPr>
          <w:lang w:val="en-US"/>
        </w:rPr>
      </w:pPr>
      <w:r w:rsidRPr="00A427BC">
        <w:rPr>
          <w:lang w:val="en-US"/>
        </w:rPr>
        <w:lastRenderedPageBreak/>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bookmarkStart w:id="7" w:name="_Hlk198195514"/>
      <w:r w:rsidR="00B736CD" w:rsidRPr="00A427BC">
        <w:rPr>
          <w:lang w:val="en-US"/>
        </w:rPr>
        <w:t>Supplemental Information</w:t>
      </w:r>
      <w:bookmarkEnd w:id="7"/>
      <w:proofErr w:type="gramStart"/>
      <w:r w:rsidRPr="00A427BC">
        <w:rPr>
          <w:lang w:val="en-US"/>
        </w:rPr>
        <w:t>)</w:t>
      </w:r>
      <w:proofErr w:type="gramEnd"/>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5396067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FB3510">
        <w:rPr>
          <w:lang w:val="en-US"/>
        </w:rPr>
        <w:instrText xml:space="preserve"> ADDIN ZOTERO_ITEM CSL_CITATION {"citationID":"8Tz7TQER","properties":{"formattedCitation":"\\super 72,73\\nosupersub{}","plainCitation":"72,73","noteIndex":0},"citationItems":[{"id":"PmzNE4Y8/18bGlSyf","uris":["http://zotero.org/users/3599437/items/IT7TT7RX"],"itemData":{"id":1390,"type":"chapter","container-title":"Anti-Colonialism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PmzNE4Y8/5LYSybq4","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B9365A" w:rsidRPr="0023439F">
        <w:rPr>
          <w:vertAlign w:val="superscript"/>
          <w:lang w:val="en-US"/>
        </w:rPr>
        <w:t>72,73</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FB3510">
        <w:rPr>
          <w:lang w:val="en-US"/>
        </w:rPr>
        <w:instrText xml:space="preserve"> ADDIN ZOTERO_ITEM CSL_CITATION {"citationID":"AZJHcKuk","properties":{"formattedCitation":"\\super 74,75\\nosupersub{}","plainCitation":"74,75","noteIndex":0},"citationItems":[{"id":"PmzNE4Y8/vwVP2w08","uris":["http://zotero.org/users/3599437/items/YZBM9ZMB"],"itemData":{"id":1382,"type":"article-journal","abstract":"A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G."}],"issued":{"date-parts":[["2008",12,1]]}}},{"id":"PmzNE4Y8/e0hpuKPy","uris":["http://zotero.org/users/3599437/items/UPTD8YBC"],"itemData":{"id":1391,"type":"article-journal","container-title":"Facts,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B9365A" w:rsidRPr="0023439F">
        <w:rPr>
          <w:vertAlign w:val="superscript"/>
          <w:lang w:val="en-US"/>
        </w:rPr>
        <w:t>74,75</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w:t>
      </w:r>
      <w:commentRangeStart w:id="8"/>
      <w:r w:rsidR="00757B8D" w:rsidRPr="00A427BC">
        <w:rPr>
          <w:lang w:val="en-US"/>
        </w:rPr>
        <w:t xml:space="preserve">help cement </w:t>
      </w:r>
      <w:commentRangeEnd w:id="8"/>
      <w:r w:rsidR="00F4411B">
        <w:rPr>
          <w:rStyle w:val="CommentReference"/>
        </w:rPr>
        <w:commentReference w:id="8"/>
      </w:r>
      <w:r w:rsidR="00757B8D" w:rsidRPr="00A427BC">
        <w:rPr>
          <w:lang w:val="en-US"/>
        </w:rPr>
        <w:t xml:space="preserve">framing as an inherent component of all agricultural research, here </w:t>
      </w:r>
      <w:commentRangeStart w:id="9"/>
      <w:r w:rsidR="00757B8D" w:rsidRPr="00A427BC">
        <w:rPr>
          <w:lang w:val="en-US"/>
        </w:rPr>
        <w:t>we</w:t>
      </w:r>
      <w:commentRangeEnd w:id="9"/>
      <w:r w:rsidR="00F4411B">
        <w:rPr>
          <w:rStyle w:val="CommentReference"/>
        </w:rPr>
        <w:commentReference w:id="9"/>
      </w:r>
      <w:r w:rsidR="00757B8D" w:rsidRPr="00A427BC">
        <w:rPr>
          <w:lang w:val="en-US"/>
        </w:rPr>
        <w:t xml:space="preserv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6C95E112"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 xml:space="preserve">The Wizard and the </w:t>
      </w:r>
      <w:r w:rsidRPr="00A427BC">
        <w:rPr>
          <w:i/>
          <w:iCs/>
          <w:lang w:val="en-US"/>
        </w:rPr>
        <w:lastRenderedPageBreak/>
        <w:t>Prophet</w:t>
      </w:r>
      <w:r w:rsidR="000D7352" w:rsidRPr="00A427BC">
        <w:rPr>
          <w:i/>
          <w:iCs/>
          <w:lang w:val="en-US"/>
        </w:rPr>
        <w:fldChar w:fldCharType="begin"/>
      </w:r>
      <w:r w:rsidR="00FB3510">
        <w:rPr>
          <w:i/>
          <w:iCs/>
          <w:lang w:val="en-US"/>
        </w:rPr>
        <w:instrText xml:space="preserve"> ADDIN ZOTERO_ITEM CSL_CITATION {"citationID":"l9J5UtWf","properties":{"formattedCitation":"\\super 76\\nosupersub{}","plainCitation":"76","noteIndex":0},"citationItems":[{"id":"PmzNE4Y8/yzPtjWcv","uris":["http://zotero.org/users/3599437/items/JBKSTQ7W"],"itemData":{"id":1532,"type":"book","event-place":"New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B9365A" w:rsidRPr="0023439F">
        <w:rPr>
          <w:vertAlign w:val="superscript"/>
          <w:lang w:val="en-US"/>
        </w:rPr>
        <w:t>76</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FB3510">
        <w:rPr>
          <w:lang w:val="en-US"/>
        </w:rPr>
        <w:instrText xml:space="preserve"> ADDIN ZOTERO_ITEM CSL_CITATION {"citationID":"MLdD23Sz","properties":{"formattedCitation":"\\super 77\\nosupersub{}","plainCitation":"77","noteIndex":0},"citationItems":[{"id":"PmzNE4Y8/0kiN6jc1","uris":["http://zotero.org/users/3599437/items/WRCXHW7P"],"itemData":{"id":1534,"type":"article-journal","abstract":"(1971).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B9365A" w:rsidRPr="0023439F">
        <w:rPr>
          <w:vertAlign w:val="superscript"/>
          <w:lang w:val="en-US"/>
        </w:rPr>
        <w:t>77</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 xml:space="preserve">began his life in a rural </w:t>
      </w:r>
      <w:proofErr w:type="gramStart"/>
      <w:r w:rsidR="00725FDB" w:rsidRPr="00A427BC">
        <w:rPr>
          <w:lang w:val="en-US"/>
        </w:rPr>
        <w:t>area</w:t>
      </w:r>
      <w:r w:rsidR="00757B8D" w:rsidRPr="00A427BC">
        <w:rPr>
          <w:lang w:val="en-US"/>
        </w:rPr>
        <w:t xml:space="preserve">, </w:t>
      </w:r>
      <w:r w:rsidR="00725FDB" w:rsidRPr="00A427BC">
        <w:rPr>
          <w:lang w:val="en-US"/>
        </w:rPr>
        <w:t>but</w:t>
      </w:r>
      <w:proofErr w:type="gramEnd"/>
      <w:r w:rsidR="00725FDB" w:rsidRPr="00A427BC">
        <w:rPr>
          <w:lang w:val="en-US"/>
        </w:rPr>
        <w:t xml:space="preserve">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FB3510">
        <w:rPr>
          <w:lang w:val="en-US"/>
        </w:rPr>
        <w:instrText xml:space="preserve"> ADDIN ZOTERO_ITEM CSL_CITATION {"citationID":"uDS1IynQ","properties":{"formattedCitation":"\\super 78\\nosupersub{}","plainCitation":"78","noteIndex":0},"citationItems":[{"id":"PmzNE4Y8/5csEcIWk","uris":["http://zotero.org/users/3599437/items/XCZ98J57"],"itemData":{"id":1536,"type":"article-journal","abstract":"The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B9365A" w:rsidRPr="0023439F">
        <w:rPr>
          <w:vertAlign w:val="superscript"/>
          <w:lang w:val="en-US"/>
        </w:rPr>
        <w:t>78</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but rather demonstrate how multiple valid, but values-informed</w:t>
      </w:r>
      <w:ins w:id="10" w:author="ancarter" w:date="2025-05-27T15:23:00Z" w16du:dateUtc="2025-05-27T19:23:00Z">
        <w:r w:rsidR="00F4411B">
          <w:rPr>
            <w:lang w:val="en-US"/>
          </w:rPr>
          <w:t>,</w:t>
        </w:r>
      </w:ins>
      <w:r w:rsidR="00757B8D" w:rsidRPr="00A427BC">
        <w:rPr>
          <w:lang w:val="en-US"/>
        </w:rPr>
        <w:t xml:space="preserve"> truths can co-exist. </w:t>
      </w:r>
      <w:bookmarkStart w:id="11" w:name="_Hlk198195255"/>
      <w:bookmarkStart w:id="12" w:name="_Hlk178864891"/>
      <w:r w:rsidR="000C432F" w:rsidRPr="00A427BC">
        <w:rPr>
          <w:lang w:val="en-US"/>
        </w:rPr>
        <w:t>As scientists, we must accept that our training socializes us to value certain processes or outcomes in research</w:t>
      </w:r>
      <w:r w:rsidR="002524B4">
        <w:rPr>
          <w:lang w:val="en-US"/>
        </w:rPr>
        <w:t xml:space="preserve"> - </w:t>
      </w:r>
      <w:r w:rsidR="002524B4" w:rsidRPr="0041644A">
        <w:rPr>
          <w:color w:val="FF0000"/>
          <w:lang w:val="en-US"/>
        </w:rPr>
        <w:t>it influences the questions we ask, who</w:t>
      </w:r>
      <w:ins w:id="13" w:author="ancarter" w:date="2025-05-27T15:24:00Z" w16du:dateUtc="2025-05-27T19:24:00Z">
        <w:r w:rsidR="00F4411B">
          <w:rPr>
            <w:color w:val="FF0000"/>
            <w:lang w:val="en-US"/>
          </w:rPr>
          <w:t>m</w:t>
        </w:r>
      </w:ins>
      <w:r w:rsidR="002524B4" w:rsidRPr="0041644A">
        <w:rPr>
          <w:color w:val="FF0000"/>
          <w:lang w:val="en-US"/>
        </w:rPr>
        <w:t xml:space="preserve"> we engage with to answer them, what we measure, how we interpret results, and how we communicate those results</w:t>
      </w:r>
      <w:r w:rsidR="000C432F" w:rsidRPr="00A427BC">
        <w:rPr>
          <w:lang w:val="en-US"/>
        </w:rPr>
        <w:t xml:space="preserve">. </w:t>
      </w:r>
      <w:bookmarkEnd w:id="11"/>
      <w:r w:rsidR="000C432F" w:rsidRPr="00A427BC">
        <w:rPr>
          <w:lang w:val="en-US"/>
        </w:rPr>
        <w:t xml:space="preserve">Data Feminism encourages interrogation of these passively inherited values and the attendant limitations these values </w:t>
      </w:r>
      <w:r w:rsidR="002524B4">
        <w:rPr>
          <w:lang w:val="en-US"/>
        </w:rPr>
        <w:t xml:space="preserve">may </w:t>
      </w:r>
      <w:r w:rsidR="000C432F" w:rsidRPr="00A427BC">
        <w:rPr>
          <w:lang w:val="en-US"/>
        </w:rPr>
        <w:t>place on our ability to ‘see’ the multiple, valid ways of approaching agricultural problems.</w:t>
      </w:r>
      <w:bookmarkEnd w:id="12"/>
      <w:r w:rsidR="004777A7" w:rsidRPr="00A427BC">
        <w:rPr>
          <w:lang w:val="en-US"/>
        </w:rPr>
        <w:t xml:space="preserve"> </w:t>
      </w:r>
      <w:bookmarkStart w:id="14" w:name="_Hlk198195270"/>
      <w:r w:rsidR="004777A7" w:rsidRPr="00A427BC">
        <w:rPr>
          <w:lang w:val="en-US"/>
        </w:rPr>
        <w:t xml:space="preserve">Scientists who </w:t>
      </w:r>
      <w:r w:rsidR="004777A7" w:rsidRPr="0041644A">
        <w:rPr>
          <w:color w:val="FF0000"/>
          <w:lang w:val="en-US"/>
        </w:rPr>
        <w:t xml:space="preserve">are </w:t>
      </w:r>
      <w:r w:rsidR="002524B4" w:rsidRPr="0041644A">
        <w:rPr>
          <w:color w:val="FF0000"/>
          <w:lang w:val="en-US"/>
        </w:rPr>
        <w:t xml:space="preserve">self-aware of their own values and </w:t>
      </w:r>
      <w:r w:rsidR="002524B4">
        <w:rPr>
          <w:lang w:val="en-US"/>
        </w:rPr>
        <w:t xml:space="preserve">are </w:t>
      </w:r>
      <w:r w:rsidR="004777A7" w:rsidRPr="00A427BC">
        <w:rPr>
          <w:lang w:val="en-US"/>
        </w:rPr>
        <w:t>able to acknowledge and navigate the existence of multiple truths are better equipped to provide solutions that do not preferentially disadvantage vulnerable groups</w:t>
      </w:r>
      <w:r w:rsidR="004777A7" w:rsidRPr="00A427BC">
        <w:rPr>
          <w:lang w:val="en-US"/>
        </w:rPr>
        <w:fldChar w:fldCharType="begin"/>
      </w:r>
      <w:r w:rsidR="00B9365A">
        <w:rPr>
          <w:lang w:val="en-US"/>
        </w:rPr>
        <w:instrText xml:space="preserve"> ADDIN ZOTERO_ITEM CSL_CITATION {"citationID":"dnyeDnrP","properties":{"formattedCitation":"\\super 79\\nosupersub{}","plainCitation":"79","noteIndex":0},"citationItems":[{"id":523,"uris":["http://zotero.org/users/3599437/items/FM9JJN8X"],"itemData":{"id":523,"type":"article-journal","abstract":"Agriculture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B9365A" w:rsidRPr="0023439F">
        <w:rPr>
          <w:vertAlign w:val="superscript"/>
          <w:lang w:val="en-US"/>
        </w:rPr>
        <w:t>79</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FB3510">
        <w:rPr>
          <w:lang w:val="en-US"/>
        </w:rPr>
        <w:instrText xml:space="preserve"> ADDIN ZOTERO_ITEM CSL_CITATION {"citationID":"YdRyWipy","properties":{"formattedCitation":"\\super 80\\uc0\\u8211{}82\\nosupersub{}","plainCitation":"80–82","noteIndex":0},"citationItems":[{"id":"PmzNE4Y8/jN6eXTDF","uris":["http://zotero.org/users/3599437/items/PG466J7I"],"itemData":{"id":1406,"type":"article-journal","container-title":"Proceedings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ethanol","volume":"119","author":[{"family":"Hill","given":"Jason"}],"issued":{"date-parts":[["2022",3,15]]}}},{"id":"PmzNE4Y8/8sh8LSS8","uris":["http://zotero.org/users/3599437/items/HGBJCCEN"],"itemData":{"id":1368,"type":"post-weblog","abstract":"It’s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PmzNE4Y8/Wwv2WNgT","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B9365A" w:rsidRPr="0023439F">
        <w:rPr>
          <w:vertAlign w:val="superscript"/>
          <w:lang w:val="en-US"/>
        </w:rPr>
        <w:t>80–82</w:t>
      </w:r>
      <w:r w:rsidR="00027A60" w:rsidRPr="00A427BC">
        <w:rPr>
          <w:lang w:val="en-US"/>
        </w:rPr>
        <w:fldChar w:fldCharType="end"/>
      </w:r>
      <w:r w:rsidR="00027A60" w:rsidRPr="00A427BC">
        <w:rPr>
          <w:lang w:val="en-US"/>
        </w:rPr>
        <w:t>.</w:t>
      </w:r>
      <w:r w:rsidR="007F1C57">
        <w:rPr>
          <w:lang w:val="en-US"/>
        </w:rPr>
        <w:t xml:space="preserve"> </w:t>
      </w:r>
    </w:p>
    <w:bookmarkEnd w:id="14"/>
    <w:p w14:paraId="4042DF2F" w14:textId="77777777" w:rsidR="00A66035" w:rsidRPr="00A427BC" w:rsidRDefault="00A66035" w:rsidP="005A37D1">
      <w:pPr>
        <w:rPr>
          <w:lang w:val="en-US"/>
        </w:rPr>
      </w:pPr>
    </w:p>
    <w:p w14:paraId="1FF78FBF" w14:textId="5CE2BF7B"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 xml:space="preserve">The </w:t>
      </w:r>
      <w:r w:rsidR="000D1D8D">
        <w:rPr>
          <w:color w:val="auto"/>
          <w:lang w:val="en-US"/>
        </w:rPr>
        <w:t xml:space="preserve">value of </w:t>
      </w:r>
      <w:r w:rsidR="00757B8D" w:rsidRPr="00A427BC">
        <w:rPr>
          <w:color w:val="auto"/>
          <w:lang w:val="en-US"/>
        </w:rPr>
        <w:t>diverse framings</w:t>
      </w:r>
    </w:p>
    <w:p w14:paraId="789B7D6E" w14:textId="7BE9CBA3" w:rsidR="000D1D8D" w:rsidRDefault="000D1D8D" w:rsidP="000D1D8D">
      <w:pPr>
        <w:rPr>
          <w:lang w:val="en-US"/>
        </w:rPr>
      </w:pPr>
      <w:bookmarkStart w:id="15" w:name="_Hlk198195475"/>
      <w:r w:rsidRPr="0041644A">
        <w:rPr>
          <w:color w:val="FF0000"/>
          <w:lang w:val="en-US"/>
        </w:rPr>
        <w:t xml:space="preserve">Practical Farmers highlights diversity in </w:t>
      </w:r>
      <w:r w:rsidR="0041644A">
        <w:rPr>
          <w:color w:val="FF0000"/>
          <w:lang w:val="en-US"/>
        </w:rPr>
        <w:t xml:space="preserve">their </w:t>
      </w:r>
      <w:r w:rsidRPr="0041644A">
        <w:rPr>
          <w:color w:val="FF0000"/>
          <w:lang w:val="en-US"/>
        </w:rPr>
        <w:t xml:space="preserve">membership as a </w:t>
      </w:r>
      <w:r w:rsidR="00424D1E" w:rsidRPr="0041644A">
        <w:rPr>
          <w:color w:val="FF0000"/>
          <w:lang w:val="en-US"/>
        </w:rPr>
        <w:t xml:space="preserve">cornerstone of </w:t>
      </w:r>
      <w:r w:rsidR="0041644A">
        <w:rPr>
          <w:color w:val="FF0000"/>
          <w:lang w:val="en-US"/>
        </w:rPr>
        <w:t>its identity</w:t>
      </w:r>
      <w:r w:rsidRPr="0041644A">
        <w:rPr>
          <w:color w:val="FF0000"/>
          <w:lang w:val="en-US"/>
        </w:rPr>
        <w:t>, often referencing their ‘big tent’ policy (</w:t>
      </w:r>
      <w:r w:rsidR="002B5A3A" w:rsidRPr="0041644A">
        <w:rPr>
          <w:color w:val="FF0000"/>
          <w:lang w:val="en-US"/>
        </w:rPr>
        <w:t>Supplemental Information</w:t>
      </w:r>
      <w:r w:rsidRPr="0041644A">
        <w:rPr>
          <w:color w:val="FF0000"/>
          <w:lang w:val="en-US"/>
        </w:rPr>
        <w:t>). In turn, Practical Farmers members explicitly highlight the organization’s diversity in viewpoints as a distinguishing and valuable feature of the organization, and that this fosters trust in the information provided by Practical Farmers’ programming</w:t>
      </w:r>
      <w:r w:rsidR="00FB3510" w:rsidRPr="0041644A">
        <w:rPr>
          <w:color w:val="FF0000"/>
          <w:lang w:val="en-US"/>
        </w:rPr>
        <w:fldChar w:fldCharType="begin"/>
      </w:r>
      <w:r w:rsidR="00FB3510" w:rsidRPr="0041644A">
        <w:rPr>
          <w:color w:val="FF0000"/>
          <w:lang w:val="en-US"/>
        </w:rPr>
        <w:instrText xml:space="preserve"> ADDIN ZOTERO_ITEM CSL_CITATION {"citationID":"jZu7msZW","properties":{"formattedCitation":"\\super 43,83\\nosupersub{}","plainCitation":"43,83","noteIndex":0},"citationItems":[{"id":"PmzNE4Y8/3omv7lhz","uris":["http://zotero.org/users/3599437/items/T4SVAZ8X"],"itemData":{"id":"PmzNE4Y8/3omv7lhz","type":"article-journal","abstract":"Substantial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sidRPr="0041644A">
        <w:rPr>
          <w:color w:val="FF0000"/>
          <w:lang w:val="en-US"/>
        </w:rPr>
        <w:fldChar w:fldCharType="separate"/>
      </w:r>
      <w:r w:rsidR="00FB3510" w:rsidRPr="0041644A">
        <w:rPr>
          <w:color w:val="FF0000"/>
          <w:vertAlign w:val="superscript"/>
          <w:lang w:val="en-US"/>
        </w:rPr>
        <w:t>43,83</w:t>
      </w:r>
      <w:r w:rsidR="00FB3510" w:rsidRPr="0041644A">
        <w:rPr>
          <w:color w:val="FF0000"/>
          <w:lang w:val="en-US"/>
        </w:rPr>
        <w:fldChar w:fldCharType="end"/>
      </w:r>
      <w:r w:rsidRPr="0041644A">
        <w:rPr>
          <w:color w:val="FF0000"/>
          <w:lang w:val="en-US"/>
        </w:rPr>
        <w:t>.</w:t>
      </w:r>
      <w:commentRangeStart w:id="16"/>
      <w:r w:rsidRPr="0041644A">
        <w:rPr>
          <w:color w:val="FF0000"/>
          <w:lang w:val="en-US"/>
        </w:rPr>
        <w:t xml:space="preserve"> </w:t>
      </w:r>
      <w:r w:rsidR="00424D1E" w:rsidRPr="0041644A">
        <w:rPr>
          <w:color w:val="FF0000"/>
          <w:lang w:val="en-US"/>
        </w:rPr>
        <w:t xml:space="preserve">Diversity-as-an-asset </w:t>
      </w:r>
      <w:r w:rsidRPr="0041644A">
        <w:rPr>
          <w:color w:val="FF0000"/>
          <w:lang w:val="en-US"/>
        </w:rPr>
        <w:t xml:space="preserve">is </w:t>
      </w:r>
      <w:r w:rsidR="00424D1E" w:rsidRPr="0041644A">
        <w:rPr>
          <w:color w:val="FF0000"/>
          <w:lang w:val="en-US"/>
        </w:rPr>
        <w:t xml:space="preserve">further </w:t>
      </w:r>
      <w:r w:rsidRPr="0041644A">
        <w:rPr>
          <w:color w:val="FF0000"/>
          <w:lang w:val="en-US"/>
        </w:rPr>
        <w:t xml:space="preserve">demonstrated by Practical Farmers’ growing membership, which is now larger than that of a prominent Iowan commodity organization </w:t>
      </w:r>
      <w:commentRangeEnd w:id="16"/>
      <w:r w:rsidR="00F4411B">
        <w:rPr>
          <w:rStyle w:val="CommentReference"/>
        </w:rPr>
        <w:commentReference w:id="16"/>
      </w:r>
      <w:r w:rsidRPr="0041644A">
        <w:rPr>
          <w:color w:val="FF0000"/>
          <w:lang w:val="en-US"/>
        </w:rPr>
        <w:t>(</w:t>
      </w:r>
      <w:r w:rsidR="002B5A3A" w:rsidRPr="0041644A">
        <w:rPr>
          <w:color w:val="FF0000"/>
          <w:lang w:val="en-US"/>
        </w:rPr>
        <w:t>Supplemental Information</w:t>
      </w:r>
      <w:r w:rsidRPr="0041644A">
        <w:rPr>
          <w:color w:val="FF0000"/>
          <w:lang w:val="en-US"/>
        </w:rPr>
        <w:t xml:space="preserve">). </w:t>
      </w:r>
      <w:bookmarkEnd w:id="15"/>
      <w:r>
        <w:rPr>
          <w:lang w:val="en-US"/>
        </w:rPr>
        <w:t xml:space="preserve">In agricultural research, </w:t>
      </w:r>
      <w:r w:rsidR="000C432F" w:rsidRPr="00A427BC">
        <w:rPr>
          <w:lang w:val="en-US"/>
        </w:rPr>
        <w:t>an increasing availability of diversely framed reflections concerning the Green Revolution</w:t>
      </w:r>
      <w:r w:rsidR="007E6D0D" w:rsidRPr="00A427BC">
        <w:rPr>
          <w:lang w:val="en-US"/>
        </w:rPr>
        <w:t xml:space="preserve"> that Borlaug’s work contributed to</w:t>
      </w:r>
      <w:r w:rsidR="000C432F" w:rsidRPr="00A427BC">
        <w:rPr>
          <w:lang w:val="en-US"/>
        </w:rPr>
        <w:t xml:space="preserve"> has led to significantly more nuanced understandings of the motivations driving the Green Revolution, as well as the complex and contested impacts it had</w:t>
      </w:r>
      <w:r w:rsidR="000C432F" w:rsidRPr="00A427BC">
        <w:rPr>
          <w:lang w:val="en-US"/>
        </w:rPr>
        <w:fldChar w:fldCharType="begin"/>
      </w:r>
      <w:r w:rsidR="00FB3510">
        <w:rPr>
          <w:lang w:val="en-US"/>
        </w:rPr>
        <w:instrText xml:space="preserve"> ADDIN ZOTERO_ITEM CSL_CITATION {"citationID":"Cf0uvXAz","properties":{"formattedCitation":"\\super 84\\nosupersub{}","plainCitation":"84","noteIndex":0},"citationItems":[{"id":"PmzNE4Y8/gjHWXejC","uris":["http://zotero.org/users/3599437/items/JKGQM9CH"],"itemData":{"id":1540,"type":"webpage","abstract":"The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A427BC">
        <w:rPr>
          <w:lang w:val="en-US"/>
        </w:rPr>
        <w:fldChar w:fldCharType="separate"/>
      </w:r>
      <w:r w:rsidR="00FB3510" w:rsidRPr="00FB3510">
        <w:rPr>
          <w:vertAlign w:val="superscript"/>
          <w:lang w:val="en-US"/>
        </w:rPr>
        <w:t>84</w:t>
      </w:r>
      <w:r w:rsidR="000C432F" w:rsidRPr="00A427BC">
        <w:rPr>
          <w:lang w:val="en-US"/>
        </w:rPr>
        <w:fldChar w:fldCharType="end"/>
      </w:r>
      <w:r w:rsidR="000C432F" w:rsidRPr="00A427BC">
        <w:rPr>
          <w:lang w:val="en-US"/>
        </w:rPr>
        <w:t xml:space="preserve">.  </w:t>
      </w:r>
      <w:r w:rsidR="004777A7" w:rsidRPr="00A427BC">
        <w:rPr>
          <w:lang w:val="en-US"/>
        </w:rPr>
        <w:t xml:space="preserve">As </w:t>
      </w:r>
      <w:r w:rsidR="000C432F" w:rsidRPr="00A427BC">
        <w:rPr>
          <w:lang w:val="en-US"/>
        </w:rPr>
        <w:t xml:space="preserve">society navigates modern challenges to food systems, scientists must value and incorporate diverse voices to create fair and equitable paths for future food production. </w:t>
      </w:r>
      <w:r w:rsidRPr="00A427BC">
        <w:rPr>
          <w:lang w:val="en-US"/>
        </w:rPr>
        <w:t>It follows that diversity in agricultural scientists is a necessary corollary</w:t>
      </w:r>
      <w:r w:rsidRPr="00A427BC">
        <w:rPr>
          <w:lang w:val="en-US"/>
        </w:rPr>
        <w:fldChar w:fldCharType="begin"/>
      </w:r>
      <w:r w:rsidR="00FB3510">
        <w:rPr>
          <w:lang w:val="en-US"/>
        </w:rPr>
        <w:instrText xml:space="preserve"> ADDIN ZOTERO_ITEM CSL_CITATION {"citationID":"vd5aSXqt","properties":{"formattedCitation":"\\super 85\\nosupersub{}","plainCitation":"85","noteIndex":0},"citationItems":[{"id":1243,"uris":["http://zotero.org/users/3599437/items/8UWFNW5W"],"itemData":{"id":1243,"type":"article-journal","abstract":"As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Pr="00A427BC">
        <w:rPr>
          <w:lang w:val="en-US"/>
        </w:rPr>
        <w:fldChar w:fldCharType="separate"/>
      </w:r>
      <w:r w:rsidR="00FB3510" w:rsidRPr="00FB3510">
        <w:rPr>
          <w:vertAlign w:val="superscript"/>
          <w:lang w:val="en-US"/>
        </w:rPr>
        <w:t>85</w:t>
      </w:r>
      <w:r w:rsidRPr="00A427BC">
        <w:rPr>
          <w:lang w:val="en-US"/>
        </w:rPr>
        <w:fldChar w:fldCharType="end"/>
      </w:r>
      <w:r w:rsidRPr="00A427BC">
        <w:rPr>
          <w:lang w:val="en-US"/>
        </w:rPr>
        <w:t>.</w:t>
      </w:r>
    </w:p>
    <w:p w14:paraId="7226B718" w14:textId="0027DD3A" w:rsidR="00757B8D" w:rsidRPr="00A427BC" w:rsidRDefault="00757B8D" w:rsidP="00757B8D">
      <w:pPr>
        <w:rPr>
          <w:lang w:val="en-US"/>
        </w:rPr>
      </w:pP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E767950" w:rsidR="00191CB0" w:rsidRPr="0041644A" w:rsidRDefault="00BA3457" w:rsidP="005F5EB1">
      <w:pPr>
        <w:rPr>
          <w:color w:val="FF0000"/>
          <w:lang w:val="en-US"/>
        </w:rPr>
      </w:pPr>
      <w:bookmarkStart w:id="17" w:name="_Hlk198205234"/>
      <w:r w:rsidRPr="0041644A">
        <w:rPr>
          <w:color w:val="FF0000"/>
          <w:shd w:val="clear" w:color="auto" w:fill="FFFFFF"/>
          <w:lang w:val="en-US"/>
        </w:rPr>
        <w:t>I</w:t>
      </w:r>
      <w:r w:rsidRPr="0041644A">
        <w:rPr>
          <w:color w:val="FF0000"/>
          <w:lang w:val="en-US"/>
        </w:rPr>
        <w:t xml:space="preserve">n this Perspective we </w:t>
      </w:r>
      <w:r w:rsidR="005F5EB1" w:rsidRPr="0041644A">
        <w:rPr>
          <w:color w:val="FF0000"/>
          <w:lang w:val="en-US"/>
        </w:rPr>
        <w:t xml:space="preserve">show how agricultural scientists who examine, challenge, and work to redistribute power can uniquely contribute to ongoing work towards agricultural (and social) equity and may concomitantly experience positive impacts on </w:t>
      </w:r>
      <w:r w:rsidR="005F5EB1" w:rsidRPr="0041644A">
        <w:rPr>
          <w:color w:val="FF0000"/>
          <w:shd w:val="clear" w:color="auto" w:fill="FFFFFF"/>
          <w:lang w:val="en-US"/>
        </w:rPr>
        <w:t xml:space="preserve">research creativity and stakeholder participation. We also demonstrate how by valuing reciprocity researchers have engaged new participants in conservation activities, and that organizations that explicitly </w:t>
      </w:r>
      <w:commentRangeStart w:id="18"/>
      <w:r w:rsidR="005F5EB1" w:rsidRPr="0041644A">
        <w:rPr>
          <w:color w:val="FF0000"/>
          <w:shd w:val="clear" w:color="auto" w:fill="FFFFFF"/>
          <w:lang w:val="en-US"/>
        </w:rPr>
        <w:t>xx</w:t>
      </w:r>
      <w:commentRangeEnd w:id="18"/>
      <w:r w:rsidR="00F4411B">
        <w:rPr>
          <w:rStyle w:val="CommentReference"/>
        </w:rPr>
        <w:commentReference w:id="18"/>
      </w:r>
      <w:r w:rsidR="005F5EB1" w:rsidRPr="0041644A">
        <w:rPr>
          <w:color w:val="FF0000"/>
          <w:shd w:val="clear" w:color="auto" w:fill="FFFFFF"/>
          <w:lang w:val="en-US"/>
        </w:rPr>
        <w:t xml:space="preserve"> diversity in perspectives may be perceived as more trustworthy sources of information.  </w:t>
      </w:r>
      <w:r w:rsidRPr="0041644A">
        <w:rPr>
          <w:color w:val="FF0000"/>
          <w:shd w:val="clear" w:color="auto" w:fill="FFFFFF"/>
          <w:lang w:val="en-US"/>
        </w:rPr>
        <w:t xml:space="preserve">For agricultural </w:t>
      </w:r>
      <w:r w:rsidRPr="0041644A">
        <w:rPr>
          <w:color w:val="FF0000"/>
          <w:shd w:val="clear" w:color="auto" w:fill="FFFFFF"/>
          <w:lang w:val="en-US"/>
        </w:rPr>
        <w:lastRenderedPageBreak/>
        <w:t xml:space="preserve">researchers, engaging with </w:t>
      </w:r>
      <w:r w:rsidRPr="0041644A">
        <w:rPr>
          <w:color w:val="FF0000"/>
          <w:lang w:val="en-US"/>
        </w:rPr>
        <w:t xml:space="preserve">Data Feminism need not be overwhelming nor demand world changing activities; it simply asks that one reflect on power disparities and values embedded in their research. </w:t>
      </w:r>
      <w:r w:rsidR="00810A3C" w:rsidRPr="0041644A">
        <w:rPr>
          <w:color w:val="FF0000"/>
          <w:lang w:val="en-US"/>
        </w:rPr>
        <w:t xml:space="preserve">We hope this </w:t>
      </w:r>
      <w:r w:rsidR="001357A2" w:rsidRPr="0041644A">
        <w:rPr>
          <w:color w:val="FF0000"/>
          <w:lang w:val="en-US"/>
        </w:rPr>
        <w:t>p</w:t>
      </w:r>
      <w:r w:rsidR="00810A3C" w:rsidRPr="0041644A">
        <w:rPr>
          <w:color w:val="FF0000"/>
          <w:lang w:val="en-US"/>
        </w:rPr>
        <w:t>erspective demonstrates both the worthiness and feasibility of such pursuits.</w:t>
      </w:r>
    </w:p>
    <w:bookmarkEnd w:id="17"/>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19"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19"/>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20" w:name="_Hlk181618138"/>
      <w:r w:rsidR="009726FD" w:rsidRPr="00CC647C">
        <w:rPr>
          <w:i/>
          <w:iCs/>
          <w:lang w:val="en-US"/>
        </w:rPr>
        <w:t>Nichols, V. (2024) https://BioRender.com/m69i249</w:t>
      </w:r>
      <w:bookmarkEnd w:id="20"/>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67350149" w14:textId="77777777" w:rsidR="00132C5A" w:rsidRPr="00132C5A" w:rsidRDefault="0030076E" w:rsidP="00132C5A">
      <w:pPr>
        <w:pStyle w:val="Bibliography"/>
        <w:rPr>
          <w:lang w:val="en-US"/>
        </w:rPr>
      </w:pPr>
      <w:r w:rsidRPr="00A427BC">
        <w:rPr>
          <w:lang w:val="en-US"/>
        </w:rPr>
        <w:fldChar w:fldCharType="begin"/>
      </w:r>
      <w:r w:rsidR="00132C5A">
        <w:rPr>
          <w:lang w:val="en-US"/>
        </w:rPr>
        <w:instrText xml:space="preserve"> ADDIN ZOTERO_BIBL {"uncited":[],"omitted":[],"custom":[]} CSL_BIBLIOGRAPHY </w:instrText>
      </w:r>
      <w:r w:rsidRPr="00A427BC">
        <w:rPr>
          <w:lang w:val="en-US"/>
        </w:rPr>
        <w:fldChar w:fldCharType="separate"/>
      </w:r>
      <w:r w:rsidR="00132C5A" w:rsidRPr="00132C5A">
        <w:rPr>
          <w:lang w:val="en-US"/>
        </w:rPr>
        <w:t>1.</w:t>
      </w:r>
      <w:r w:rsidR="00132C5A" w:rsidRPr="00132C5A">
        <w:rPr>
          <w:lang w:val="en-US"/>
        </w:rPr>
        <w:tab/>
        <w:t xml:space="preserve">Isett, C. &amp; Miller, S. </w:t>
      </w:r>
      <w:r w:rsidR="00132C5A" w:rsidRPr="00132C5A">
        <w:rPr>
          <w:i/>
          <w:iCs/>
          <w:lang w:val="en-US"/>
        </w:rPr>
        <w:t>The Social History of Agriculture: From the Origins to the Current Crisis</w:t>
      </w:r>
      <w:r w:rsidR="00132C5A" w:rsidRPr="00132C5A">
        <w:rPr>
          <w:lang w:val="en-US"/>
        </w:rPr>
        <w:t>. (Rowman &amp; Littlefield, 2016).</w:t>
      </w:r>
    </w:p>
    <w:p w14:paraId="777F403B" w14:textId="77777777" w:rsidR="00132C5A" w:rsidRPr="00132C5A" w:rsidRDefault="00132C5A" w:rsidP="00132C5A">
      <w:pPr>
        <w:pStyle w:val="Bibliography"/>
        <w:rPr>
          <w:lang w:val="en-US"/>
        </w:rPr>
      </w:pPr>
      <w:r w:rsidRPr="00132C5A">
        <w:rPr>
          <w:lang w:val="en-US"/>
        </w:rPr>
        <w:t>2.</w:t>
      </w:r>
      <w:r w:rsidRPr="00132C5A">
        <w:rPr>
          <w:lang w:val="en-US"/>
        </w:rPr>
        <w:tab/>
        <w:t xml:space="preserve">Scott, J. C. </w:t>
      </w:r>
      <w:r w:rsidRPr="00132C5A">
        <w:rPr>
          <w:i/>
          <w:iCs/>
          <w:lang w:val="en-US"/>
        </w:rPr>
        <w:t>Against the Grain: A Deep History of the Earliest States</w:t>
      </w:r>
      <w:r w:rsidRPr="00132C5A">
        <w:rPr>
          <w:lang w:val="en-US"/>
        </w:rPr>
        <w:t>. (Yale University Press, 2017).</w:t>
      </w:r>
    </w:p>
    <w:p w14:paraId="67D01B28" w14:textId="77777777" w:rsidR="00132C5A" w:rsidRPr="00132C5A" w:rsidRDefault="00132C5A" w:rsidP="00132C5A">
      <w:pPr>
        <w:pStyle w:val="Bibliography"/>
        <w:rPr>
          <w:lang w:val="en-US"/>
        </w:rPr>
      </w:pPr>
      <w:r w:rsidRPr="00132C5A">
        <w:rPr>
          <w:lang w:val="en-US"/>
        </w:rPr>
        <w:t>3.</w:t>
      </w:r>
      <w:r w:rsidRPr="00132C5A">
        <w:rPr>
          <w:lang w:val="en-US"/>
        </w:rPr>
        <w:tab/>
        <w:t xml:space="preserve">Dencik, L., Hintz, A., Redden, J. &amp; Treré, E. Exploring Data Justice: Conceptions, Applications and Directions. </w:t>
      </w:r>
      <w:r w:rsidRPr="00132C5A">
        <w:rPr>
          <w:i/>
          <w:iCs/>
          <w:lang w:val="en-US"/>
        </w:rPr>
        <w:t>Inf. Commun. Soc.</w:t>
      </w:r>
      <w:r w:rsidRPr="00132C5A">
        <w:rPr>
          <w:lang w:val="en-US"/>
        </w:rPr>
        <w:t xml:space="preserve"> </w:t>
      </w:r>
      <w:r w:rsidRPr="00132C5A">
        <w:rPr>
          <w:b/>
          <w:bCs/>
          <w:lang w:val="en-US"/>
        </w:rPr>
        <w:t>22</w:t>
      </w:r>
      <w:r w:rsidRPr="00132C5A">
        <w:rPr>
          <w:lang w:val="en-US"/>
        </w:rPr>
        <w:t>, 873–881 (2019).</w:t>
      </w:r>
    </w:p>
    <w:p w14:paraId="35AEB3F6" w14:textId="77777777" w:rsidR="00132C5A" w:rsidRPr="00132C5A" w:rsidRDefault="00132C5A" w:rsidP="00132C5A">
      <w:pPr>
        <w:pStyle w:val="Bibliography"/>
        <w:rPr>
          <w:lang w:val="en-US"/>
        </w:rPr>
      </w:pPr>
      <w:r w:rsidRPr="00132C5A">
        <w:rPr>
          <w:lang w:val="en-US"/>
        </w:rPr>
        <w:t>4.</w:t>
      </w:r>
      <w:r w:rsidRPr="00132C5A">
        <w:rPr>
          <w:lang w:val="en-US"/>
        </w:rPr>
        <w:tab/>
        <w:t xml:space="preserve">Iliadis, A. &amp; Russo, F. Critical data studies: An introduction. </w:t>
      </w:r>
      <w:r w:rsidRPr="00132C5A">
        <w:rPr>
          <w:i/>
          <w:iCs/>
          <w:lang w:val="en-US"/>
        </w:rPr>
        <w:t>Big Data Soc.</w:t>
      </w:r>
      <w:r w:rsidRPr="00132C5A">
        <w:rPr>
          <w:lang w:val="en-US"/>
        </w:rPr>
        <w:t xml:space="preserve"> </w:t>
      </w:r>
      <w:r w:rsidRPr="00132C5A">
        <w:rPr>
          <w:b/>
          <w:bCs/>
          <w:lang w:val="en-US"/>
        </w:rPr>
        <w:t>3</w:t>
      </w:r>
      <w:r w:rsidRPr="00132C5A">
        <w:rPr>
          <w:lang w:val="en-US"/>
        </w:rPr>
        <w:t>, 2053951716674238 (2016).</w:t>
      </w:r>
    </w:p>
    <w:p w14:paraId="0A3AA376" w14:textId="77777777" w:rsidR="00132C5A" w:rsidRPr="00132C5A" w:rsidRDefault="00132C5A" w:rsidP="00132C5A">
      <w:pPr>
        <w:pStyle w:val="Bibliography"/>
        <w:rPr>
          <w:lang w:val="en-US"/>
        </w:rPr>
      </w:pPr>
      <w:r w:rsidRPr="00132C5A">
        <w:rPr>
          <w:lang w:val="en-US"/>
        </w:rPr>
        <w:t>5.</w:t>
      </w:r>
      <w:r w:rsidRPr="00132C5A">
        <w:rPr>
          <w:lang w:val="en-US"/>
        </w:rPr>
        <w:tab/>
        <w:t xml:space="preserve">Diakopoulos, N. Algorithmic Accountability: Journalistic investigation of computational power structures. </w:t>
      </w:r>
      <w:r w:rsidRPr="00132C5A">
        <w:rPr>
          <w:i/>
          <w:iCs/>
          <w:lang w:val="en-US"/>
        </w:rPr>
        <w:t>Digit. Journal.</w:t>
      </w:r>
      <w:r w:rsidRPr="00132C5A">
        <w:rPr>
          <w:lang w:val="en-US"/>
        </w:rPr>
        <w:t xml:space="preserve"> </w:t>
      </w:r>
      <w:r w:rsidRPr="00132C5A">
        <w:rPr>
          <w:b/>
          <w:bCs/>
          <w:lang w:val="en-US"/>
        </w:rPr>
        <w:t>3</w:t>
      </w:r>
      <w:r w:rsidRPr="00132C5A">
        <w:rPr>
          <w:lang w:val="en-US"/>
        </w:rPr>
        <w:t>, 398–415 (2015).</w:t>
      </w:r>
    </w:p>
    <w:p w14:paraId="069D9719" w14:textId="77777777" w:rsidR="00132C5A" w:rsidRPr="00132C5A" w:rsidRDefault="00132C5A" w:rsidP="00132C5A">
      <w:pPr>
        <w:pStyle w:val="Bibliography"/>
        <w:rPr>
          <w:lang w:val="en-US"/>
        </w:rPr>
      </w:pPr>
      <w:r w:rsidRPr="00132C5A">
        <w:rPr>
          <w:lang w:val="en-US"/>
        </w:rPr>
        <w:t>6.</w:t>
      </w:r>
      <w:r w:rsidRPr="00132C5A">
        <w:rPr>
          <w:lang w:val="en-US"/>
        </w:rPr>
        <w:tab/>
        <w:t xml:space="preserve">Couldry, N. &amp; Mejias, U. A. The decolonial turn in data and technology research: what is at stake and where is it heading? </w:t>
      </w:r>
      <w:r w:rsidRPr="00132C5A">
        <w:rPr>
          <w:i/>
          <w:iCs/>
          <w:lang w:val="en-US"/>
        </w:rPr>
        <w:t>Inf. Commun. Soc.</w:t>
      </w:r>
      <w:r w:rsidRPr="00132C5A">
        <w:rPr>
          <w:lang w:val="en-US"/>
        </w:rPr>
        <w:t xml:space="preserve"> </w:t>
      </w:r>
      <w:r w:rsidRPr="00132C5A">
        <w:rPr>
          <w:b/>
          <w:bCs/>
          <w:lang w:val="en-US"/>
        </w:rPr>
        <w:t>26</w:t>
      </w:r>
      <w:r w:rsidRPr="00132C5A">
        <w:rPr>
          <w:lang w:val="en-US"/>
        </w:rPr>
        <w:t>, 786–802 (2023).</w:t>
      </w:r>
    </w:p>
    <w:p w14:paraId="66BA5A85" w14:textId="77777777" w:rsidR="00132C5A" w:rsidRPr="00132C5A" w:rsidRDefault="00132C5A" w:rsidP="00132C5A">
      <w:pPr>
        <w:pStyle w:val="Bibliography"/>
        <w:rPr>
          <w:lang w:val="en-US"/>
        </w:rPr>
      </w:pPr>
      <w:r w:rsidRPr="00132C5A">
        <w:rPr>
          <w:lang w:val="en-US"/>
        </w:rPr>
        <w:t>7.</w:t>
      </w:r>
      <w:r w:rsidRPr="00132C5A">
        <w:rPr>
          <w:lang w:val="en-US"/>
        </w:rPr>
        <w:tab/>
        <w:t xml:space="preserve">Ryan, A. B. Post-Positivist Approaches to Research. in </w:t>
      </w:r>
      <w:r w:rsidRPr="00132C5A">
        <w:rPr>
          <w:i/>
          <w:iCs/>
          <w:lang w:val="en-US"/>
        </w:rPr>
        <w:t>Researching and Writing your Thesis: a guide for postgraduate students</w:t>
      </w:r>
      <w:r w:rsidRPr="00132C5A">
        <w:rPr>
          <w:lang w:val="en-US"/>
        </w:rPr>
        <w:t xml:space="preserve"> (eds. Antonesa, M. et al.) 12–26 (MACE: Maynooth Adult and Community Education, 2006).</w:t>
      </w:r>
    </w:p>
    <w:p w14:paraId="162F8240" w14:textId="77777777" w:rsidR="00132C5A" w:rsidRPr="00132C5A" w:rsidRDefault="00132C5A" w:rsidP="00132C5A">
      <w:pPr>
        <w:pStyle w:val="Bibliography"/>
        <w:rPr>
          <w:lang w:val="en-US"/>
        </w:rPr>
      </w:pPr>
      <w:r>
        <w:t>8.</w:t>
      </w:r>
      <w:r>
        <w:tab/>
        <w:t xml:space="preserve">Wit, M. M. de </w:t>
      </w:r>
      <w:r>
        <w:rPr>
          <w:i/>
          <w:iCs/>
        </w:rPr>
        <w:t>et al.</w:t>
      </w:r>
      <w:r>
        <w:t xml:space="preserve"> </w:t>
      </w:r>
      <w:r w:rsidRPr="00132C5A">
        <w:rPr>
          <w:lang w:val="en-US"/>
        </w:rPr>
        <w:t xml:space="preserve">Operating principles for collective scholar-activism: Early insights from the Agroecology Research-Action Collective. </w:t>
      </w:r>
      <w:r w:rsidRPr="00132C5A">
        <w:rPr>
          <w:i/>
          <w:iCs/>
          <w:lang w:val="en-US"/>
        </w:rPr>
        <w:t>J. Agric. Food Syst. Community Dev.</w:t>
      </w:r>
      <w:r w:rsidRPr="00132C5A">
        <w:rPr>
          <w:lang w:val="en-US"/>
        </w:rPr>
        <w:t xml:space="preserve"> </w:t>
      </w:r>
      <w:r w:rsidRPr="00132C5A">
        <w:rPr>
          <w:b/>
          <w:bCs/>
          <w:lang w:val="en-US"/>
        </w:rPr>
        <w:t>10</w:t>
      </w:r>
      <w:r w:rsidRPr="00132C5A">
        <w:rPr>
          <w:lang w:val="en-US"/>
        </w:rPr>
        <w:t>, 319–337 (2021).</w:t>
      </w:r>
    </w:p>
    <w:p w14:paraId="37A4943D" w14:textId="77777777" w:rsidR="00132C5A" w:rsidRPr="00132C5A" w:rsidRDefault="00132C5A" w:rsidP="00132C5A">
      <w:pPr>
        <w:pStyle w:val="Bibliography"/>
        <w:rPr>
          <w:lang w:val="en-US"/>
        </w:rPr>
      </w:pPr>
      <w:r w:rsidRPr="00132C5A">
        <w:rPr>
          <w:lang w:val="en-US"/>
        </w:rPr>
        <w:lastRenderedPageBreak/>
        <w:t>9.</w:t>
      </w:r>
      <w:r w:rsidRPr="00132C5A">
        <w:rPr>
          <w:lang w:val="en-US"/>
        </w:rPr>
        <w:tab/>
        <w:t xml:space="preserve">Allen, P. L. &amp; Sachs, C. E. The social side of sustainability: Class, gender and race. </w:t>
      </w:r>
      <w:r w:rsidRPr="00132C5A">
        <w:rPr>
          <w:i/>
          <w:iCs/>
          <w:lang w:val="en-US"/>
        </w:rPr>
        <w:t>Sci. Cult.</w:t>
      </w:r>
      <w:r w:rsidRPr="00132C5A">
        <w:rPr>
          <w:lang w:val="en-US"/>
        </w:rPr>
        <w:t xml:space="preserve"> (1991) doi:10.1080/09505439109526328.</w:t>
      </w:r>
    </w:p>
    <w:p w14:paraId="3FD7AA79" w14:textId="77777777" w:rsidR="00132C5A" w:rsidRPr="00132C5A" w:rsidRDefault="00132C5A" w:rsidP="00132C5A">
      <w:pPr>
        <w:pStyle w:val="Bibliography"/>
        <w:rPr>
          <w:lang w:val="en-US"/>
        </w:rPr>
      </w:pPr>
      <w:r w:rsidRPr="00132C5A">
        <w:rPr>
          <w:lang w:val="en-US"/>
        </w:rPr>
        <w:t>10.</w:t>
      </w:r>
      <w:r w:rsidRPr="00132C5A">
        <w:rPr>
          <w:lang w:val="en-US"/>
        </w:rPr>
        <w:tab/>
        <w:t xml:space="preserve">Nicklay, J. A., Perrone, S. V. &amp; Wauters, V. M. Becoming agroecologists: A pedagogical model to support graduate student learning and practice. </w:t>
      </w:r>
      <w:r w:rsidRPr="00132C5A">
        <w:rPr>
          <w:i/>
          <w:iCs/>
          <w:lang w:val="en-US"/>
        </w:rPr>
        <w:t>Front. Sustain. Food Syst.</w:t>
      </w:r>
      <w:r w:rsidRPr="00132C5A">
        <w:rPr>
          <w:lang w:val="en-US"/>
        </w:rPr>
        <w:t xml:space="preserve"> </w:t>
      </w:r>
      <w:r w:rsidRPr="00132C5A">
        <w:rPr>
          <w:b/>
          <w:bCs/>
          <w:lang w:val="en-US"/>
        </w:rPr>
        <w:t>7</w:t>
      </w:r>
      <w:r w:rsidRPr="00132C5A">
        <w:rPr>
          <w:lang w:val="en-US"/>
        </w:rPr>
        <w:t>, (2023).</w:t>
      </w:r>
    </w:p>
    <w:p w14:paraId="4FB3B448" w14:textId="77777777" w:rsidR="00132C5A" w:rsidRPr="00132C5A" w:rsidRDefault="00132C5A" w:rsidP="00132C5A">
      <w:pPr>
        <w:pStyle w:val="Bibliography"/>
        <w:rPr>
          <w:lang w:val="en-US"/>
        </w:rPr>
      </w:pPr>
      <w:r w:rsidRPr="00132C5A">
        <w:rPr>
          <w:lang w:val="en-US"/>
        </w:rPr>
        <w:t>11.</w:t>
      </w:r>
      <w:r w:rsidRPr="00132C5A">
        <w:rPr>
          <w:lang w:val="en-US"/>
        </w:rPr>
        <w:tab/>
        <w:t xml:space="preserve">Wezel, A. </w:t>
      </w:r>
      <w:r w:rsidRPr="00132C5A">
        <w:rPr>
          <w:i/>
          <w:iCs/>
          <w:lang w:val="en-US"/>
        </w:rPr>
        <w:t>et al.</w:t>
      </w:r>
      <w:r w:rsidRPr="00132C5A">
        <w:rPr>
          <w:lang w:val="en-US"/>
        </w:rPr>
        <w:t xml:space="preserve"> Agroecology as a science, a movement and a practice. A review. </w:t>
      </w:r>
      <w:r w:rsidRPr="00132C5A">
        <w:rPr>
          <w:i/>
          <w:iCs/>
          <w:lang w:val="en-US"/>
        </w:rPr>
        <w:t>Agron. Sustain. Dev.</w:t>
      </w:r>
      <w:r w:rsidRPr="00132C5A">
        <w:rPr>
          <w:lang w:val="en-US"/>
        </w:rPr>
        <w:t xml:space="preserve"> </w:t>
      </w:r>
      <w:r w:rsidRPr="00132C5A">
        <w:rPr>
          <w:b/>
          <w:bCs/>
          <w:lang w:val="en-US"/>
        </w:rPr>
        <w:t>29</w:t>
      </w:r>
      <w:r w:rsidRPr="00132C5A">
        <w:rPr>
          <w:lang w:val="en-US"/>
        </w:rPr>
        <w:t>, 503–515 (2009).</w:t>
      </w:r>
    </w:p>
    <w:p w14:paraId="3C17FD35" w14:textId="77777777" w:rsidR="00132C5A" w:rsidRPr="00132C5A" w:rsidRDefault="00132C5A" w:rsidP="00132C5A">
      <w:pPr>
        <w:pStyle w:val="Bibliography"/>
        <w:rPr>
          <w:lang w:val="en-US"/>
        </w:rPr>
      </w:pPr>
      <w:r w:rsidRPr="00132C5A">
        <w:rPr>
          <w:lang w:val="en-US"/>
        </w:rPr>
        <w:t>12.</w:t>
      </w:r>
      <w:r w:rsidRPr="00132C5A">
        <w:rPr>
          <w:lang w:val="en-US"/>
        </w:rPr>
        <w:tab/>
        <w:t xml:space="preserve">Almerico, G. M. Food and identity: Food studies, cultural, and personal identity. </w:t>
      </w:r>
      <w:r w:rsidRPr="00132C5A">
        <w:rPr>
          <w:i/>
          <w:iCs/>
          <w:lang w:val="en-US"/>
        </w:rPr>
        <w:t>J. Int. Bus. Cult. Stud.</w:t>
      </w:r>
      <w:r w:rsidRPr="00132C5A">
        <w:rPr>
          <w:lang w:val="en-US"/>
        </w:rPr>
        <w:t xml:space="preserve"> </w:t>
      </w:r>
      <w:r w:rsidRPr="00132C5A">
        <w:rPr>
          <w:b/>
          <w:bCs/>
          <w:lang w:val="en-US"/>
        </w:rPr>
        <w:t>8</w:t>
      </w:r>
      <w:r w:rsidRPr="00132C5A">
        <w:rPr>
          <w:lang w:val="en-US"/>
        </w:rPr>
        <w:t>, (2014).</w:t>
      </w:r>
    </w:p>
    <w:p w14:paraId="7F59A5EE" w14:textId="77777777" w:rsidR="00132C5A" w:rsidRPr="00132C5A" w:rsidRDefault="00132C5A" w:rsidP="00132C5A">
      <w:pPr>
        <w:pStyle w:val="Bibliography"/>
        <w:rPr>
          <w:lang w:val="en-US"/>
        </w:rPr>
      </w:pPr>
      <w:r w:rsidRPr="00132C5A">
        <w:rPr>
          <w:lang w:val="en-US"/>
        </w:rPr>
        <w:t>13.</w:t>
      </w:r>
      <w:r w:rsidRPr="00132C5A">
        <w:rPr>
          <w:lang w:val="en-US"/>
        </w:rPr>
        <w:tab/>
        <w:t xml:space="preserve">D’Ignazio, C. &amp; Klein, L. F. </w:t>
      </w:r>
      <w:r w:rsidRPr="00132C5A">
        <w:rPr>
          <w:i/>
          <w:iCs/>
          <w:lang w:val="en-US"/>
        </w:rPr>
        <w:t>Data Feminism</w:t>
      </w:r>
      <w:r w:rsidRPr="00132C5A">
        <w:rPr>
          <w:lang w:val="en-US"/>
        </w:rPr>
        <w:t>. (The MIT Press, 2020).</w:t>
      </w:r>
    </w:p>
    <w:p w14:paraId="2D3F86D6" w14:textId="77777777" w:rsidR="00132C5A" w:rsidRPr="00132C5A" w:rsidRDefault="00132C5A" w:rsidP="00132C5A">
      <w:pPr>
        <w:pStyle w:val="Bibliography"/>
        <w:rPr>
          <w:lang w:val="en-US"/>
        </w:rPr>
      </w:pPr>
      <w:r w:rsidRPr="00132C5A">
        <w:rPr>
          <w:lang w:val="en-US"/>
        </w:rPr>
        <w:t>14.</w:t>
      </w:r>
      <w:r w:rsidRPr="00132C5A">
        <w:rPr>
          <w:lang w:val="en-US"/>
        </w:rPr>
        <w:tab/>
        <w:t xml:space="preserve">Crenshaw, K. Mapping the Margins: Intersectionality, Identity Politics, and Violence against Women of Color. </w:t>
      </w:r>
      <w:r w:rsidRPr="00132C5A">
        <w:rPr>
          <w:i/>
          <w:iCs/>
          <w:lang w:val="en-US"/>
        </w:rPr>
        <w:t>Stanford Law Rev.</w:t>
      </w:r>
      <w:r w:rsidRPr="00132C5A">
        <w:rPr>
          <w:lang w:val="en-US"/>
        </w:rPr>
        <w:t xml:space="preserve"> </w:t>
      </w:r>
      <w:r w:rsidRPr="00132C5A">
        <w:rPr>
          <w:b/>
          <w:bCs/>
          <w:lang w:val="en-US"/>
        </w:rPr>
        <w:t>43</w:t>
      </w:r>
      <w:r w:rsidRPr="00132C5A">
        <w:rPr>
          <w:lang w:val="en-US"/>
        </w:rPr>
        <w:t>, 1241–1299 (1991).</w:t>
      </w:r>
    </w:p>
    <w:p w14:paraId="79247E74" w14:textId="77777777" w:rsidR="00132C5A" w:rsidRPr="00132C5A" w:rsidRDefault="00132C5A" w:rsidP="00132C5A">
      <w:pPr>
        <w:pStyle w:val="Bibliography"/>
        <w:rPr>
          <w:lang w:val="en-US"/>
        </w:rPr>
      </w:pPr>
      <w:r w:rsidRPr="00132C5A">
        <w:rPr>
          <w:lang w:val="en-US"/>
        </w:rPr>
        <w:t>15.</w:t>
      </w:r>
      <w:r w:rsidRPr="00132C5A">
        <w:rPr>
          <w:lang w:val="en-US"/>
        </w:rPr>
        <w:tab/>
        <w:t xml:space="preserve">Rissing, A., Burchfield, E. K., Spangler, K. A. &amp; Schumacher, B. L. Implications of US agricultural data practices for sustainable food systems research. </w:t>
      </w:r>
      <w:r w:rsidRPr="00132C5A">
        <w:rPr>
          <w:i/>
          <w:iCs/>
          <w:lang w:val="en-US"/>
        </w:rPr>
        <w:t>Nat. Food</w:t>
      </w:r>
      <w:r w:rsidRPr="00132C5A">
        <w:rPr>
          <w:lang w:val="en-US"/>
        </w:rPr>
        <w:t xml:space="preserve"> 1–5 (2023) doi:10.1038/s43016-023-00711-2.</w:t>
      </w:r>
    </w:p>
    <w:p w14:paraId="0814299F" w14:textId="77777777" w:rsidR="00132C5A" w:rsidRPr="00132C5A" w:rsidRDefault="00132C5A" w:rsidP="00132C5A">
      <w:pPr>
        <w:pStyle w:val="Bibliography"/>
        <w:rPr>
          <w:lang w:val="en-US"/>
        </w:rPr>
      </w:pPr>
      <w:r w:rsidRPr="00132C5A">
        <w:rPr>
          <w:lang w:val="en-US"/>
        </w:rPr>
        <w:t>16.</w:t>
      </w:r>
      <w:r w:rsidRPr="00132C5A">
        <w:rPr>
          <w:lang w:val="en-US"/>
        </w:rPr>
        <w:tab/>
        <w:t xml:space="preserve">Weber, M. </w:t>
      </w:r>
      <w:r w:rsidRPr="00132C5A">
        <w:rPr>
          <w:i/>
          <w:iCs/>
          <w:lang w:val="en-US"/>
        </w:rPr>
        <w:t>Economy and Society: An Outline of Interpretive Sociology</w:t>
      </w:r>
      <w:r w:rsidRPr="00132C5A">
        <w:rPr>
          <w:lang w:val="en-US"/>
        </w:rPr>
        <w:t>. (Bedminster Press, 1968).</w:t>
      </w:r>
    </w:p>
    <w:p w14:paraId="088D6772" w14:textId="77777777" w:rsidR="00132C5A" w:rsidRPr="00132C5A" w:rsidRDefault="00132C5A" w:rsidP="00132C5A">
      <w:pPr>
        <w:pStyle w:val="Bibliography"/>
        <w:rPr>
          <w:lang w:val="en-US"/>
        </w:rPr>
      </w:pPr>
      <w:r w:rsidRPr="00132C5A">
        <w:rPr>
          <w:lang w:val="en-US"/>
        </w:rPr>
        <w:t>17.</w:t>
      </w:r>
      <w:r w:rsidRPr="00132C5A">
        <w:rPr>
          <w:lang w:val="en-US"/>
        </w:rPr>
        <w:tab/>
        <w:t xml:space="preserve">Kelly, C. Exploited: The Unexpected Victims of Animal Agriculture. </w:t>
      </w:r>
      <w:r w:rsidRPr="00132C5A">
        <w:rPr>
          <w:i/>
          <w:iCs/>
          <w:lang w:val="en-US"/>
        </w:rPr>
        <w:t>Anim. Law</w:t>
      </w:r>
      <w:r w:rsidRPr="00132C5A">
        <w:rPr>
          <w:lang w:val="en-US"/>
        </w:rPr>
        <w:t xml:space="preserve"> </w:t>
      </w:r>
      <w:r w:rsidRPr="00132C5A">
        <w:rPr>
          <w:b/>
          <w:bCs/>
          <w:lang w:val="en-US"/>
        </w:rPr>
        <w:t>30</w:t>
      </w:r>
      <w:r w:rsidRPr="00132C5A">
        <w:rPr>
          <w:lang w:val="en-US"/>
        </w:rPr>
        <w:t>, 103–138 (2024).</w:t>
      </w:r>
    </w:p>
    <w:p w14:paraId="33C63A1C" w14:textId="77777777" w:rsidR="00132C5A" w:rsidRPr="00132C5A" w:rsidRDefault="00132C5A" w:rsidP="00132C5A">
      <w:pPr>
        <w:pStyle w:val="Bibliography"/>
        <w:rPr>
          <w:lang w:val="en-US"/>
        </w:rPr>
      </w:pPr>
      <w:r w:rsidRPr="00132C5A">
        <w:rPr>
          <w:lang w:val="en-US"/>
        </w:rPr>
        <w:t>18.</w:t>
      </w:r>
      <w:r w:rsidRPr="00132C5A">
        <w:rPr>
          <w:lang w:val="en-US"/>
        </w:rPr>
        <w:tab/>
        <w:t xml:space="preserve">Brayboy, B. M. J. &amp; Tachine, A. R. Myths, Erasure, and Violence: The Immoral Triad of the Morrill Act. </w:t>
      </w:r>
      <w:r w:rsidRPr="00132C5A">
        <w:rPr>
          <w:i/>
          <w:iCs/>
          <w:lang w:val="en-US"/>
        </w:rPr>
        <w:t>Native Am. Indig. Stud.</w:t>
      </w:r>
      <w:r w:rsidRPr="00132C5A">
        <w:rPr>
          <w:lang w:val="en-US"/>
        </w:rPr>
        <w:t xml:space="preserve"> </w:t>
      </w:r>
      <w:r w:rsidRPr="00132C5A">
        <w:rPr>
          <w:b/>
          <w:bCs/>
          <w:lang w:val="en-US"/>
        </w:rPr>
        <w:t>8</w:t>
      </w:r>
      <w:r w:rsidRPr="00132C5A">
        <w:rPr>
          <w:lang w:val="en-US"/>
        </w:rPr>
        <w:t>, 139–144 (2021).</w:t>
      </w:r>
    </w:p>
    <w:p w14:paraId="56B018C4" w14:textId="77777777" w:rsidR="00132C5A" w:rsidRPr="00132C5A" w:rsidRDefault="00132C5A" w:rsidP="00132C5A">
      <w:pPr>
        <w:pStyle w:val="Bibliography"/>
        <w:rPr>
          <w:lang w:val="en-US"/>
        </w:rPr>
      </w:pPr>
      <w:r w:rsidRPr="00132C5A">
        <w:rPr>
          <w:lang w:val="en-US"/>
        </w:rPr>
        <w:t>19.</w:t>
      </w:r>
      <w:r w:rsidRPr="00132C5A">
        <w:rPr>
          <w:lang w:val="en-US"/>
        </w:rPr>
        <w:tab/>
        <w:t xml:space="preserve">Nash, M. A. Entangled Pasts: Land-Grant Colleges and American Indian Dispossession. </w:t>
      </w:r>
      <w:r w:rsidRPr="00132C5A">
        <w:rPr>
          <w:i/>
          <w:iCs/>
          <w:lang w:val="en-US"/>
        </w:rPr>
        <w:t>Hist. Educ. Q.</w:t>
      </w:r>
      <w:r w:rsidRPr="00132C5A">
        <w:rPr>
          <w:lang w:val="en-US"/>
        </w:rPr>
        <w:t xml:space="preserve"> </w:t>
      </w:r>
      <w:r w:rsidRPr="00132C5A">
        <w:rPr>
          <w:b/>
          <w:bCs/>
          <w:lang w:val="en-US"/>
        </w:rPr>
        <w:t>59</w:t>
      </w:r>
      <w:r w:rsidRPr="00132C5A">
        <w:rPr>
          <w:lang w:val="en-US"/>
        </w:rPr>
        <w:t>, 437–467 (2019).</w:t>
      </w:r>
    </w:p>
    <w:p w14:paraId="3CB2F3D1" w14:textId="77777777" w:rsidR="00132C5A" w:rsidRPr="00132C5A" w:rsidRDefault="00132C5A" w:rsidP="00132C5A">
      <w:pPr>
        <w:pStyle w:val="Bibliography"/>
        <w:rPr>
          <w:lang w:val="en-US"/>
        </w:rPr>
      </w:pPr>
      <w:r w:rsidRPr="00132C5A">
        <w:rPr>
          <w:lang w:val="en-US"/>
        </w:rPr>
        <w:t>20.</w:t>
      </w:r>
      <w:r w:rsidRPr="00132C5A">
        <w:rPr>
          <w:lang w:val="en-US"/>
        </w:rPr>
        <w:tab/>
        <w:t xml:space="preserve">Who Owns the Land? Agricultural Land Ownership by Race/Ethnicity. </w:t>
      </w:r>
      <w:r>
        <w:rPr>
          <w:i/>
          <w:iCs/>
        </w:rPr>
        <w:t xml:space="preserve">Rural Am. Rural Dev. </w:t>
      </w:r>
      <w:r w:rsidRPr="00132C5A">
        <w:rPr>
          <w:i/>
          <w:iCs/>
          <w:lang w:val="en-US"/>
        </w:rPr>
        <w:t>Perspect.</w:t>
      </w:r>
      <w:r w:rsidRPr="00132C5A">
        <w:rPr>
          <w:lang w:val="en-US"/>
        </w:rPr>
        <w:t xml:space="preserve"> (2002) doi:10.22004/ag.econ.289693.</w:t>
      </w:r>
    </w:p>
    <w:p w14:paraId="38405FE2" w14:textId="77777777" w:rsidR="00132C5A" w:rsidRPr="00132C5A" w:rsidRDefault="00132C5A" w:rsidP="00132C5A">
      <w:pPr>
        <w:pStyle w:val="Bibliography"/>
        <w:rPr>
          <w:lang w:val="en-US"/>
        </w:rPr>
      </w:pPr>
      <w:r w:rsidRPr="00132C5A">
        <w:rPr>
          <w:lang w:val="en-US"/>
        </w:rPr>
        <w:t>21.</w:t>
      </w:r>
      <w:r w:rsidRPr="00132C5A">
        <w:rPr>
          <w:lang w:val="en-US"/>
        </w:rPr>
        <w:tab/>
        <w:t xml:space="preserve">Copeland, R. W. In the Beginning: Origins of African American Real Property Ownership in the United States. </w:t>
      </w:r>
      <w:r w:rsidRPr="00132C5A">
        <w:rPr>
          <w:i/>
          <w:iCs/>
          <w:lang w:val="en-US"/>
        </w:rPr>
        <w:t>J. Black Stud.</w:t>
      </w:r>
      <w:r w:rsidRPr="00132C5A">
        <w:rPr>
          <w:lang w:val="en-US"/>
        </w:rPr>
        <w:t xml:space="preserve"> </w:t>
      </w:r>
      <w:r w:rsidRPr="00132C5A">
        <w:rPr>
          <w:b/>
          <w:bCs/>
          <w:lang w:val="en-US"/>
        </w:rPr>
        <w:t>44</w:t>
      </w:r>
      <w:r w:rsidRPr="00132C5A">
        <w:rPr>
          <w:lang w:val="en-US"/>
        </w:rPr>
        <w:t>, 646–664 (2013).</w:t>
      </w:r>
    </w:p>
    <w:p w14:paraId="18AB3B78" w14:textId="77777777" w:rsidR="00132C5A" w:rsidRPr="00132C5A" w:rsidRDefault="00132C5A" w:rsidP="00132C5A">
      <w:pPr>
        <w:pStyle w:val="Bibliography"/>
        <w:rPr>
          <w:lang w:val="en-US"/>
        </w:rPr>
      </w:pPr>
      <w:r w:rsidRPr="00132C5A">
        <w:rPr>
          <w:lang w:val="en-US"/>
        </w:rPr>
        <w:t>22.</w:t>
      </w:r>
      <w:r w:rsidRPr="00132C5A">
        <w:rPr>
          <w:lang w:val="en-US"/>
        </w:rPr>
        <w:tab/>
        <w:t xml:space="preserve">Aoki, K. No Right to Own: The Early Twentieth-Century Alien Land Laws as a Prelude to Internment Symposium: The Long Shadow of Korematsu. </w:t>
      </w:r>
      <w:r w:rsidRPr="00132C5A">
        <w:rPr>
          <w:i/>
          <w:iCs/>
          <w:lang w:val="en-US"/>
        </w:rPr>
        <w:t>Boston Coll. Third World Law J.</w:t>
      </w:r>
      <w:r w:rsidRPr="00132C5A">
        <w:rPr>
          <w:lang w:val="en-US"/>
        </w:rPr>
        <w:t xml:space="preserve"> </w:t>
      </w:r>
      <w:r w:rsidRPr="00132C5A">
        <w:rPr>
          <w:b/>
          <w:bCs/>
          <w:lang w:val="en-US"/>
        </w:rPr>
        <w:t>19</w:t>
      </w:r>
      <w:r w:rsidRPr="00132C5A">
        <w:rPr>
          <w:lang w:val="en-US"/>
        </w:rPr>
        <w:t>, 37–72 (1998).</w:t>
      </w:r>
    </w:p>
    <w:p w14:paraId="7C152050" w14:textId="77777777" w:rsidR="00132C5A" w:rsidRPr="00132C5A" w:rsidRDefault="00132C5A" w:rsidP="00132C5A">
      <w:pPr>
        <w:pStyle w:val="Bibliography"/>
        <w:rPr>
          <w:lang w:val="en-US"/>
        </w:rPr>
      </w:pPr>
      <w:r w:rsidRPr="00132C5A">
        <w:rPr>
          <w:lang w:val="en-US"/>
        </w:rPr>
        <w:t>23.</w:t>
      </w:r>
      <w:r w:rsidRPr="00132C5A">
        <w:rPr>
          <w:lang w:val="en-US"/>
        </w:rPr>
        <w:tab/>
        <w:t xml:space="preserve">Collins, P. H. Black Feminist Thought in the Matrix of Domination. in </w:t>
      </w:r>
      <w:r w:rsidRPr="00132C5A">
        <w:rPr>
          <w:i/>
          <w:iCs/>
          <w:lang w:val="en-US"/>
        </w:rPr>
        <w:t>Black feminist thought: Knowledge, consciousness, and the politics of empowerment</w:t>
      </w:r>
      <w:r w:rsidRPr="00132C5A">
        <w:rPr>
          <w:lang w:val="en-US"/>
        </w:rPr>
        <w:t xml:space="preserve"> vol. 138 221–238 (1990).</w:t>
      </w:r>
    </w:p>
    <w:p w14:paraId="5185A655" w14:textId="77777777" w:rsidR="00132C5A" w:rsidRPr="00132C5A" w:rsidRDefault="00132C5A" w:rsidP="00132C5A">
      <w:pPr>
        <w:pStyle w:val="Bibliography"/>
        <w:rPr>
          <w:lang w:val="en-US"/>
        </w:rPr>
      </w:pPr>
      <w:r w:rsidRPr="00132C5A">
        <w:rPr>
          <w:lang w:val="en-US"/>
        </w:rPr>
        <w:t>24.</w:t>
      </w:r>
      <w:r w:rsidRPr="00132C5A">
        <w:rPr>
          <w:lang w:val="en-US"/>
        </w:rPr>
        <w:tab/>
        <w:t xml:space="preserve">Sachs, C. E. </w:t>
      </w:r>
      <w:r w:rsidRPr="00132C5A">
        <w:rPr>
          <w:i/>
          <w:iCs/>
          <w:lang w:val="en-US"/>
        </w:rPr>
        <w:t>The Invisible Farmers : Women in Agricultural Production</w:t>
      </w:r>
      <w:r w:rsidRPr="00132C5A">
        <w:rPr>
          <w:lang w:val="en-US"/>
        </w:rPr>
        <w:t>. (Totowa, N.J. : Rowman &amp; Allanheld, 1983).</w:t>
      </w:r>
    </w:p>
    <w:p w14:paraId="0F4ADBBB" w14:textId="77777777" w:rsidR="00132C5A" w:rsidRPr="00132C5A" w:rsidRDefault="00132C5A" w:rsidP="00132C5A">
      <w:pPr>
        <w:pStyle w:val="Bibliography"/>
        <w:rPr>
          <w:lang w:val="en-US"/>
        </w:rPr>
      </w:pPr>
      <w:r w:rsidRPr="00132C5A">
        <w:rPr>
          <w:lang w:val="en-US"/>
        </w:rPr>
        <w:t>25.</w:t>
      </w:r>
      <w:r w:rsidRPr="00132C5A">
        <w:rPr>
          <w:lang w:val="en-US"/>
        </w:rPr>
        <w:tab/>
        <w:t xml:space="preserve">Braunstein, E. &amp; Folbre, N. To Honor and Obey: Efficiency, Inequality, and Patriarchal Property Rights. </w:t>
      </w:r>
      <w:r w:rsidRPr="00132C5A">
        <w:rPr>
          <w:i/>
          <w:iCs/>
          <w:lang w:val="en-US"/>
        </w:rPr>
        <w:t>Fem. Econ.</w:t>
      </w:r>
      <w:r w:rsidRPr="00132C5A">
        <w:rPr>
          <w:lang w:val="en-US"/>
        </w:rPr>
        <w:t xml:space="preserve"> </w:t>
      </w:r>
      <w:r w:rsidRPr="00132C5A">
        <w:rPr>
          <w:b/>
          <w:bCs/>
          <w:lang w:val="en-US"/>
        </w:rPr>
        <w:t>7</w:t>
      </w:r>
      <w:r w:rsidRPr="00132C5A">
        <w:rPr>
          <w:lang w:val="en-US"/>
        </w:rPr>
        <w:t>, 25–44 (2001).</w:t>
      </w:r>
    </w:p>
    <w:p w14:paraId="45DC4809" w14:textId="77777777" w:rsidR="00132C5A" w:rsidRPr="00132C5A" w:rsidRDefault="00132C5A" w:rsidP="00132C5A">
      <w:pPr>
        <w:pStyle w:val="Bibliography"/>
        <w:rPr>
          <w:lang w:val="en-US"/>
        </w:rPr>
      </w:pPr>
      <w:r w:rsidRPr="00132C5A">
        <w:rPr>
          <w:lang w:val="en-US"/>
        </w:rPr>
        <w:t>26.</w:t>
      </w:r>
      <w:r w:rsidRPr="00132C5A">
        <w:rPr>
          <w:lang w:val="en-US"/>
        </w:rPr>
        <w:tab/>
      </w:r>
      <w:r w:rsidRPr="00132C5A">
        <w:rPr>
          <w:i/>
          <w:iCs/>
          <w:lang w:val="en-US"/>
        </w:rPr>
        <w:t>Equal Credit Opportunity Act</w:t>
      </w:r>
      <w:r w:rsidRPr="00132C5A">
        <w:rPr>
          <w:lang w:val="en-US"/>
        </w:rPr>
        <w:t xml:space="preserve">. </w:t>
      </w:r>
      <w:r w:rsidRPr="00132C5A">
        <w:rPr>
          <w:i/>
          <w:iCs/>
          <w:lang w:val="en-US"/>
        </w:rPr>
        <w:t>15 U.S.C. § 1691</w:t>
      </w:r>
      <w:r w:rsidRPr="00132C5A">
        <w:rPr>
          <w:lang w:val="en-US"/>
        </w:rPr>
        <w:t>.</w:t>
      </w:r>
    </w:p>
    <w:p w14:paraId="2EC45677" w14:textId="77777777" w:rsidR="00132C5A" w:rsidRPr="00132C5A" w:rsidRDefault="00132C5A" w:rsidP="00132C5A">
      <w:pPr>
        <w:pStyle w:val="Bibliography"/>
        <w:rPr>
          <w:lang w:val="en-US"/>
        </w:rPr>
      </w:pPr>
      <w:r w:rsidRPr="00132C5A">
        <w:rPr>
          <w:lang w:val="en-US"/>
        </w:rPr>
        <w:t>27.</w:t>
      </w:r>
      <w:r w:rsidRPr="00132C5A">
        <w:rPr>
          <w:lang w:val="en-US"/>
        </w:rPr>
        <w:tab/>
        <w:t xml:space="preserve">Leslie, I. S., Wypler, J. &amp; Bell, M. M. Relational Agriculture: Gender, Sexuality, and Sustainability in U.S. Farming. </w:t>
      </w:r>
      <w:r w:rsidRPr="00132C5A">
        <w:rPr>
          <w:i/>
          <w:iCs/>
          <w:lang w:val="en-US"/>
        </w:rPr>
        <w:t>Soc. Nat. Resour.</w:t>
      </w:r>
      <w:r w:rsidRPr="00132C5A">
        <w:rPr>
          <w:lang w:val="en-US"/>
        </w:rPr>
        <w:t xml:space="preserve"> </w:t>
      </w:r>
      <w:r w:rsidRPr="00132C5A">
        <w:rPr>
          <w:b/>
          <w:bCs/>
          <w:lang w:val="en-US"/>
        </w:rPr>
        <w:t>32</w:t>
      </w:r>
      <w:r w:rsidRPr="00132C5A">
        <w:rPr>
          <w:lang w:val="en-US"/>
        </w:rPr>
        <w:t>, 853–874 (2019).</w:t>
      </w:r>
    </w:p>
    <w:p w14:paraId="3D35DADD" w14:textId="77777777" w:rsidR="00132C5A" w:rsidRPr="00132C5A" w:rsidRDefault="00132C5A" w:rsidP="00132C5A">
      <w:pPr>
        <w:pStyle w:val="Bibliography"/>
        <w:rPr>
          <w:lang w:val="en-US"/>
        </w:rPr>
      </w:pPr>
      <w:r w:rsidRPr="00132C5A">
        <w:rPr>
          <w:lang w:val="en-US"/>
        </w:rPr>
        <w:t>28.</w:t>
      </w:r>
      <w:r w:rsidRPr="00132C5A">
        <w:rPr>
          <w:lang w:val="en-US"/>
        </w:rPr>
        <w:tab/>
        <w:t xml:space="preserve">Carpenter, S. The USDA discrimination cases: Pigford, in re Black farmers, Keepseagle, Garcia, and Love. </w:t>
      </w:r>
      <w:r w:rsidRPr="00132C5A">
        <w:rPr>
          <w:i/>
          <w:iCs/>
          <w:lang w:val="en-US"/>
        </w:rPr>
        <w:t>Drake J. Agric. Law</w:t>
      </w:r>
      <w:r w:rsidRPr="00132C5A">
        <w:rPr>
          <w:lang w:val="en-US"/>
        </w:rPr>
        <w:t xml:space="preserve"> </w:t>
      </w:r>
      <w:r w:rsidRPr="00132C5A">
        <w:rPr>
          <w:b/>
          <w:bCs/>
          <w:lang w:val="en-US"/>
        </w:rPr>
        <w:t>17</w:t>
      </w:r>
      <w:r w:rsidRPr="00132C5A">
        <w:rPr>
          <w:lang w:val="en-US"/>
        </w:rPr>
        <w:t>, 1 (2012).</w:t>
      </w:r>
    </w:p>
    <w:p w14:paraId="561A1CA3" w14:textId="77777777" w:rsidR="00132C5A" w:rsidRPr="00132C5A" w:rsidRDefault="00132C5A" w:rsidP="00132C5A">
      <w:pPr>
        <w:pStyle w:val="Bibliography"/>
        <w:rPr>
          <w:lang w:val="en-US"/>
        </w:rPr>
      </w:pPr>
      <w:r w:rsidRPr="00132C5A">
        <w:rPr>
          <w:lang w:val="en-US"/>
        </w:rPr>
        <w:t>29.</w:t>
      </w:r>
      <w:r w:rsidRPr="00132C5A">
        <w:rPr>
          <w:lang w:val="en-US"/>
        </w:rPr>
        <w:tab/>
        <w:t xml:space="preserve">Fremstad, A. &amp; Paul, M. Opening the Farm Gate to Women? The Gender Gap in U.S. Agriculture. </w:t>
      </w:r>
      <w:r w:rsidRPr="00132C5A">
        <w:rPr>
          <w:i/>
          <w:iCs/>
          <w:lang w:val="en-US"/>
        </w:rPr>
        <w:t>J. Econ. Issues</w:t>
      </w:r>
      <w:r w:rsidRPr="00132C5A">
        <w:rPr>
          <w:lang w:val="en-US"/>
        </w:rPr>
        <w:t xml:space="preserve"> </w:t>
      </w:r>
      <w:r w:rsidRPr="00132C5A">
        <w:rPr>
          <w:b/>
          <w:bCs/>
          <w:lang w:val="en-US"/>
        </w:rPr>
        <w:t>54</w:t>
      </w:r>
      <w:r w:rsidRPr="00132C5A">
        <w:rPr>
          <w:lang w:val="en-US"/>
        </w:rPr>
        <w:t>, 124–141 (2020).</w:t>
      </w:r>
    </w:p>
    <w:p w14:paraId="42C97693" w14:textId="77777777" w:rsidR="00132C5A" w:rsidRPr="00132C5A" w:rsidRDefault="00132C5A" w:rsidP="00132C5A">
      <w:pPr>
        <w:pStyle w:val="Bibliography"/>
        <w:rPr>
          <w:lang w:val="en-US"/>
        </w:rPr>
      </w:pPr>
      <w:r w:rsidRPr="00132C5A">
        <w:rPr>
          <w:lang w:val="en-US"/>
        </w:rPr>
        <w:t>30.</w:t>
      </w:r>
      <w:r w:rsidRPr="00132C5A">
        <w:rPr>
          <w:lang w:val="en-US"/>
        </w:rPr>
        <w:tab/>
        <w:t xml:space="preserve">Pilgeram, R., Dentzman, K., Lewin, P. &amp; Conley, K. How the USDA Changed the Way Women Farmers are Counted in the Census of Agriculture. </w:t>
      </w:r>
      <w:r w:rsidRPr="00132C5A">
        <w:rPr>
          <w:i/>
          <w:iCs/>
          <w:lang w:val="en-US"/>
        </w:rPr>
        <w:t>Choices</w:t>
      </w:r>
      <w:r w:rsidRPr="00132C5A">
        <w:rPr>
          <w:lang w:val="en-US"/>
        </w:rPr>
        <w:t xml:space="preserve"> </w:t>
      </w:r>
      <w:r w:rsidRPr="00132C5A">
        <w:rPr>
          <w:b/>
          <w:bCs/>
          <w:lang w:val="en-US"/>
        </w:rPr>
        <w:t>35</w:t>
      </w:r>
      <w:r w:rsidRPr="00132C5A">
        <w:rPr>
          <w:lang w:val="en-US"/>
        </w:rPr>
        <w:t>, 1–10 (2020).</w:t>
      </w:r>
    </w:p>
    <w:p w14:paraId="45D6CBAE" w14:textId="77777777" w:rsidR="00132C5A" w:rsidRPr="00132C5A" w:rsidRDefault="00132C5A" w:rsidP="00132C5A">
      <w:pPr>
        <w:pStyle w:val="Bibliography"/>
        <w:rPr>
          <w:lang w:val="en-US"/>
        </w:rPr>
      </w:pPr>
      <w:r w:rsidRPr="00132C5A">
        <w:rPr>
          <w:lang w:val="en-US"/>
        </w:rPr>
        <w:t>31.</w:t>
      </w:r>
      <w:r w:rsidRPr="00132C5A">
        <w:rPr>
          <w:lang w:val="en-US"/>
        </w:rPr>
        <w:tab/>
        <w:t xml:space="preserve">Acosta, M. </w:t>
      </w:r>
      <w:r w:rsidRPr="00132C5A">
        <w:rPr>
          <w:i/>
          <w:iCs/>
          <w:lang w:val="en-US"/>
        </w:rPr>
        <w:t>et al.</w:t>
      </w:r>
      <w:r w:rsidRPr="00132C5A">
        <w:rPr>
          <w:lang w:val="en-US"/>
        </w:rPr>
        <w:t xml:space="preserve"> What does it Mean to Make a ‘Joint’ Decision? Unpacking Intra-household Decision Making in Agriculture: Implications for Policy and Practice. </w:t>
      </w:r>
      <w:r w:rsidRPr="00132C5A">
        <w:rPr>
          <w:i/>
          <w:iCs/>
          <w:lang w:val="en-US"/>
        </w:rPr>
        <w:t>J. Dev. Stud.</w:t>
      </w:r>
      <w:r w:rsidRPr="00132C5A">
        <w:rPr>
          <w:lang w:val="en-US"/>
        </w:rPr>
        <w:t xml:space="preserve"> </w:t>
      </w:r>
      <w:r w:rsidRPr="00132C5A">
        <w:rPr>
          <w:b/>
          <w:bCs/>
          <w:lang w:val="en-US"/>
        </w:rPr>
        <w:t>56</w:t>
      </w:r>
      <w:r w:rsidRPr="00132C5A">
        <w:rPr>
          <w:lang w:val="en-US"/>
        </w:rPr>
        <w:t>, 1210–1229 (2020).</w:t>
      </w:r>
    </w:p>
    <w:p w14:paraId="5C50A9BA" w14:textId="77777777" w:rsidR="00132C5A" w:rsidRPr="00132C5A" w:rsidRDefault="00132C5A" w:rsidP="00132C5A">
      <w:pPr>
        <w:pStyle w:val="Bibliography"/>
        <w:rPr>
          <w:lang w:val="en-US"/>
        </w:rPr>
      </w:pPr>
      <w:r w:rsidRPr="00132C5A">
        <w:rPr>
          <w:lang w:val="en-US"/>
        </w:rPr>
        <w:t>32.</w:t>
      </w:r>
      <w:r w:rsidRPr="00132C5A">
        <w:rPr>
          <w:lang w:val="en-US"/>
        </w:rPr>
        <w:tab/>
        <w:t xml:space="preserve">Guilbeault, D. </w:t>
      </w:r>
      <w:r w:rsidRPr="00132C5A">
        <w:rPr>
          <w:i/>
          <w:iCs/>
          <w:lang w:val="en-US"/>
        </w:rPr>
        <w:t>et al.</w:t>
      </w:r>
      <w:r w:rsidRPr="00132C5A">
        <w:rPr>
          <w:lang w:val="en-US"/>
        </w:rPr>
        <w:t xml:space="preserve"> Online images amplify gender bias. </w:t>
      </w:r>
      <w:r w:rsidRPr="00132C5A">
        <w:rPr>
          <w:i/>
          <w:iCs/>
          <w:lang w:val="en-US"/>
        </w:rPr>
        <w:t>Nature</w:t>
      </w:r>
      <w:r w:rsidRPr="00132C5A">
        <w:rPr>
          <w:lang w:val="en-US"/>
        </w:rPr>
        <w:t xml:space="preserve"> </w:t>
      </w:r>
      <w:r w:rsidRPr="00132C5A">
        <w:rPr>
          <w:b/>
          <w:bCs/>
          <w:lang w:val="en-US"/>
        </w:rPr>
        <w:t>626</w:t>
      </w:r>
      <w:r w:rsidRPr="00132C5A">
        <w:rPr>
          <w:lang w:val="en-US"/>
        </w:rPr>
        <w:t>, 1049–1055 (2024).</w:t>
      </w:r>
    </w:p>
    <w:p w14:paraId="1D8C2468" w14:textId="77777777" w:rsidR="00132C5A" w:rsidRPr="00132C5A" w:rsidRDefault="00132C5A" w:rsidP="00132C5A">
      <w:pPr>
        <w:pStyle w:val="Bibliography"/>
        <w:rPr>
          <w:lang w:val="en-US"/>
        </w:rPr>
      </w:pPr>
      <w:r w:rsidRPr="00132C5A">
        <w:rPr>
          <w:lang w:val="en-US"/>
        </w:rPr>
        <w:t>33.</w:t>
      </w:r>
      <w:r w:rsidRPr="00132C5A">
        <w:rPr>
          <w:lang w:val="en-US"/>
        </w:rPr>
        <w:tab/>
        <w:t xml:space="preserve">Petrzelka, P., Sorensen, A. &amp; Filipiak, J. Women Agricultural Landowners—Past Time to Put Them “On the Radar”. </w:t>
      </w:r>
      <w:r w:rsidRPr="00132C5A">
        <w:rPr>
          <w:i/>
          <w:iCs/>
          <w:lang w:val="en-US"/>
        </w:rPr>
        <w:t>Soc. Nat. Resour.</w:t>
      </w:r>
      <w:r w:rsidRPr="00132C5A">
        <w:rPr>
          <w:lang w:val="en-US"/>
        </w:rPr>
        <w:t xml:space="preserve"> </w:t>
      </w:r>
      <w:r w:rsidRPr="00132C5A">
        <w:rPr>
          <w:b/>
          <w:bCs/>
          <w:lang w:val="en-US"/>
        </w:rPr>
        <w:t>31</w:t>
      </w:r>
      <w:r w:rsidRPr="00132C5A">
        <w:rPr>
          <w:lang w:val="en-US"/>
        </w:rPr>
        <w:t>, 853–864 (2018).</w:t>
      </w:r>
    </w:p>
    <w:p w14:paraId="245D6979" w14:textId="77777777" w:rsidR="00132C5A" w:rsidRPr="00132C5A" w:rsidRDefault="00132C5A" w:rsidP="00132C5A">
      <w:pPr>
        <w:pStyle w:val="Bibliography"/>
        <w:rPr>
          <w:lang w:val="en-US"/>
        </w:rPr>
      </w:pPr>
      <w:r w:rsidRPr="00132C5A">
        <w:rPr>
          <w:lang w:val="en-US"/>
        </w:rPr>
        <w:lastRenderedPageBreak/>
        <w:t>34.</w:t>
      </w:r>
      <w:r w:rsidRPr="00132C5A">
        <w:rPr>
          <w:lang w:val="en-US"/>
        </w:rPr>
        <w:tab/>
        <w:t xml:space="preserve">Trauger, A. </w:t>
      </w:r>
      <w:r w:rsidRPr="00132C5A">
        <w:rPr>
          <w:i/>
          <w:iCs/>
          <w:lang w:val="en-US"/>
        </w:rPr>
        <w:t>et al.</w:t>
      </w:r>
      <w:r w:rsidRPr="00132C5A">
        <w:rPr>
          <w:lang w:val="en-US"/>
        </w:rPr>
        <w:t xml:space="preserve"> Agricultural education: Gender identity and knowledge exchange. </w:t>
      </w:r>
      <w:r w:rsidRPr="00132C5A">
        <w:rPr>
          <w:i/>
          <w:iCs/>
          <w:lang w:val="en-US"/>
        </w:rPr>
        <w:t>J. Rural Stud.</w:t>
      </w:r>
      <w:r w:rsidRPr="00132C5A">
        <w:rPr>
          <w:lang w:val="en-US"/>
        </w:rPr>
        <w:t xml:space="preserve"> </w:t>
      </w:r>
      <w:r w:rsidRPr="00132C5A">
        <w:rPr>
          <w:b/>
          <w:bCs/>
          <w:lang w:val="en-US"/>
        </w:rPr>
        <w:t>24</w:t>
      </w:r>
      <w:r w:rsidRPr="00132C5A">
        <w:rPr>
          <w:lang w:val="en-US"/>
        </w:rPr>
        <w:t>, 432–439 (2008).</w:t>
      </w:r>
    </w:p>
    <w:p w14:paraId="2EA40992" w14:textId="77777777" w:rsidR="00132C5A" w:rsidRPr="00132C5A" w:rsidRDefault="00132C5A" w:rsidP="00132C5A">
      <w:pPr>
        <w:pStyle w:val="Bibliography"/>
        <w:rPr>
          <w:lang w:val="en-US"/>
        </w:rPr>
      </w:pPr>
      <w:r w:rsidRPr="00132C5A">
        <w:rPr>
          <w:lang w:val="en-US"/>
        </w:rPr>
        <w:t>35.</w:t>
      </w:r>
      <w:r w:rsidRPr="00132C5A">
        <w:rPr>
          <w:lang w:val="en-US"/>
        </w:rPr>
        <w:tab/>
        <w:t xml:space="preserve">Basche, A. &amp; Carter, A. Training future agriculture professionals in landowner–tenant conservation decision-making. </w:t>
      </w:r>
      <w:r w:rsidRPr="00132C5A">
        <w:rPr>
          <w:i/>
          <w:iCs/>
          <w:lang w:val="en-US"/>
        </w:rPr>
        <w:t>Nat. Sci. Educ.</w:t>
      </w:r>
      <w:r w:rsidRPr="00132C5A">
        <w:rPr>
          <w:lang w:val="en-US"/>
        </w:rPr>
        <w:t xml:space="preserve"> </w:t>
      </w:r>
      <w:r w:rsidRPr="00132C5A">
        <w:rPr>
          <w:b/>
          <w:bCs/>
          <w:lang w:val="en-US"/>
        </w:rPr>
        <w:t>50</w:t>
      </w:r>
      <w:r w:rsidRPr="00132C5A">
        <w:rPr>
          <w:lang w:val="en-US"/>
        </w:rPr>
        <w:t>, e20035 (2021).</w:t>
      </w:r>
    </w:p>
    <w:p w14:paraId="660FEBDF" w14:textId="77777777" w:rsidR="00132C5A" w:rsidRPr="00132C5A" w:rsidRDefault="00132C5A" w:rsidP="00132C5A">
      <w:pPr>
        <w:pStyle w:val="Bibliography"/>
        <w:rPr>
          <w:lang w:val="en-US"/>
        </w:rPr>
      </w:pPr>
      <w:r w:rsidRPr="00132C5A">
        <w:rPr>
          <w:lang w:val="en-US"/>
        </w:rPr>
        <w:t>36.</w:t>
      </w:r>
      <w:r w:rsidRPr="00132C5A">
        <w:rPr>
          <w:lang w:val="en-US"/>
        </w:rPr>
        <w:tab/>
        <w:t xml:space="preserve">Carter, A. &amp; Lopez, A. L. Rebranding the Farmer: Formula Story Revision and Masculine Symbolic Boundaries in US Agriculture. </w:t>
      </w:r>
      <w:r w:rsidRPr="00132C5A">
        <w:rPr>
          <w:i/>
          <w:iCs/>
          <w:lang w:val="en-US"/>
        </w:rPr>
        <w:t>Fem. Form.</w:t>
      </w:r>
      <w:r w:rsidRPr="00132C5A">
        <w:rPr>
          <w:lang w:val="en-US"/>
        </w:rPr>
        <w:t xml:space="preserve"> </w:t>
      </w:r>
      <w:r w:rsidRPr="00132C5A">
        <w:rPr>
          <w:b/>
          <w:bCs/>
          <w:lang w:val="en-US"/>
        </w:rPr>
        <w:t>31</w:t>
      </w:r>
      <w:r w:rsidRPr="00132C5A">
        <w:rPr>
          <w:lang w:val="en-US"/>
        </w:rPr>
        <w:t>, 25–50 (2019).</w:t>
      </w:r>
    </w:p>
    <w:p w14:paraId="0BD8AEF2" w14:textId="77777777" w:rsidR="00132C5A" w:rsidRPr="00132C5A" w:rsidRDefault="00132C5A" w:rsidP="00132C5A">
      <w:pPr>
        <w:pStyle w:val="Bibliography"/>
        <w:rPr>
          <w:lang w:val="en-US"/>
        </w:rPr>
      </w:pPr>
      <w:r w:rsidRPr="00132C5A">
        <w:rPr>
          <w:lang w:val="en-US"/>
        </w:rPr>
        <w:t>37.</w:t>
      </w:r>
      <w:r w:rsidRPr="00132C5A">
        <w:rPr>
          <w:lang w:val="en-US"/>
        </w:rPr>
        <w:tab/>
        <w:t xml:space="preserve">Garnica, B. Linguistic Sexism and Society: A Woman’s Representation Through Language. </w:t>
      </w:r>
      <w:r w:rsidRPr="00132C5A">
        <w:rPr>
          <w:i/>
          <w:iCs/>
          <w:lang w:val="en-US"/>
        </w:rPr>
        <w:t>Language. Text. Society</w:t>
      </w:r>
      <w:r w:rsidRPr="00132C5A">
        <w:rPr>
          <w:lang w:val="en-US"/>
        </w:rPr>
        <w:t xml:space="preserve"> https://ltsj.online/2020-07-2-garnica/ (2020).</w:t>
      </w:r>
    </w:p>
    <w:p w14:paraId="12BC20BB" w14:textId="77777777" w:rsidR="00132C5A" w:rsidRPr="00132C5A" w:rsidRDefault="00132C5A" w:rsidP="00132C5A">
      <w:pPr>
        <w:pStyle w:val="Bibliography"/>
        <w:rPr>
          <w:lang w:val="en-US"/>
        </w:rPr>
      </w:pPr>
      <w:r w:rsidRPr="00132C5A">
        <w:rPr>
          <w:lang w:val="en-US"/>
        </w:rPr>
        <w:t>38.</w:t>
      </w:r>
      <w:r w:rsidRPr="00132C5A">
        <w:rPr>
          <w:lang w:val="en-US"/>
        </w:rPr>
        <w:tab/>
        <w:t xml:space="preserve">Carter, A. “We Don’t Equal Even Just One Man”: Gender and Social Control in Conservation Adoption. </w:t>
      </w:r>
      <w:r w:rsidRPr="00132C5A">
        <w:rPr>
          <w:i/>
          <w:iCs/>
          <w:lang w:val="en-US"/>
        </w:rPr>
        <w:t>Soc. Nat. Resour.</w:t>
      </w:r>
      <w:r w:rsidRPr="00132C5A">
        <w:rPr>
          <w:lang w:val="en-US"/>
        </w:rPr>
        <w:t xml:space="preserve"> </w:t>
      </w:r>
      <w:r w:rsidRPr="00132C5A">
        <w:rPr>
          <w:b/>
          <w:bCs/>
          <w:lang w:val="en-US"/>
        </w:rPr>
        <w:t>32</w:t>
      </w:r>
      <w:r w:rsidRPr="00132C5A">
        <w:rPr>
          <w:lang w:val="en-US"/>
        </w:rPr>
        <w:t>, 893–910 (2019).</w:t>
      </w:r>
    </w:p>
    <w:p w14:paraId="56405CDB" w14:textId="77777777" w:rsidR="00132C5A" w:rsidRPr="00132C5A" w:rsidRDefault="00132C5A" w:rsidP="00132C5A">
      <w:pPr>
        <w:pStyle w:val="Bibliography"/>
        <w:rPr>
          <w:lang w:val="en-US"/>
        </w:rPr>
      </w:pPr>
      <w:r w:rsidRPr="00132C5A">
        <w:rPr>
          <w:lang w:val="en-US"/>
        </w:rPr>
        <w:t>39.</w:t>
      </w:r>
      <w:r w:rsidRPr="00132C5A">
        <w:rPr>
          <w:lang w:val="en-US"/>
        </w:rPr>
        <w:tab/>
        <w:t xml:space="preserve">Eells, J. C. &amp; Soulis, J. Do women farmland owners count in agricultural conservation? A review of research on women farmland owners in the United States. </w:t>
      </w:r>
      <w:r w:rsidRPr="00132C5A">
        <w:rPr>
          <w:i/>
          <w:iCs/>
          <w:lang w:val="en-US"/>
        </w:rPr>
        <w:t>J. Soil Water Conserv.</w:t>
      </w:r>
      <w:r w:rsidRPr="00132C5A">
        <w:rPr>
          <w:lang w:val="en-US"/>
        </w:rPr>
        <w:t xml:space="preserve"> </w:t>
      </w:r>
      <w:r w:rsidRPr="00132C5A">
        <w:rPr>
          <w:b/>
          <w:bCs/>
          <w:lang w:val="en-US"/>
        </w:rPr>
        <w:t>68</w:t>
      </w:r>
      <w:r w:rsidRPr="00132C5A">
        <w:rPr>
          <w:lang w:val="en-US"/>
        </w:rPr>
        <w:t>, 121A-123A (2013).</w:t>
      </w:r>
    </w:p>
    <w:p w14:paraId="7E371CDD" w14:textId="77777777" w:rsidR="00132C5A" w:rsidRPr="00132C5A" w:rsidRDefault="00132C5A" w:rsidP="00132C5A">
      <w:pPr>
        <w:pStyle w:val="Bibliography"/>
        <w:rPr>
          <w:lang w:val="en-US"/>
        </w:rPr>
      </w:pPr>
      <w:r w:rsidRPr="00132C5A">
        <w:rPr>
          <w:lang w:val="en-US"/>
        </w:rPr>
        <w:t>40.</w:t>
      </w:r>
      <w:r w:rsidRPr="00132C5A">
        <w:rPr>
          <w:lang w:val="en-US"/>
        </w:rPr>
        <w:tab/>
        <w:t xml:space="preserve">Wheeler, S. A. What influences agricultural professionals’ views towards organic agriculture? </w:t>
      </w:r>
      <w:r w:rsidRPr="00132C5A">
        <w:rPr>
          <w:i/>
          <w:iCs/>
          <w:lang w:val="en-US"/>
        </w:rPr>
        <w:t>Ecol. Econ.</w:t>
      </w:r>
      <w:r w:rsidRPr="00132C5A">
        <w:rPr>
          <w:lang w:val="en-US"/>
        </w:rPr>
        <w:t xml:space="preserve"> </w:t>
      </w:r>
      <w:r w:rsidRPr="00132C5A">
        <w:rPr>
          <w:b/>
          <w:bCs/>
          <w:lang w:val="en-US"/>
        </w:rPr>
        <w:t>65</w:t>
      </w:r>
      <w:r w:rsidRPr="00132C5A">
        <w:rPr>
          <w:lang w:val="en-US"/>
        </w:rPr>
        <w:t>, 145–154 (2008).</w:t>
      </w:r>
    </w:p>
    <w:p w14:paraId="235B4C4A" w14:textId="77777777" w:rsidR="00132C5A" w:rsidRPr="00132C5A" w:rsidRDefault="00132C5A" w:rsidP="00132C5A">
      <w:pPr>
        <w:pStyle w:val="Bibliography"/>
        <w:rPr>
          <w:lang w:val="en-US"/>
        </w:rPr>
      </w:pPr>
      <w:r w:rsidRPr="00132C5A">
        <w:rPr>
          <w:lang w:val="en-US"/>
        </w:rPr>
        <w:t>41.</w:t>
      </w:r>
      <w:r w:rsidRPr="00132C5A">
        <w:rPr>
          <w:lang w:val="en-US"/>
        </w:rPr>
        <w:tab/>
        <w:t xml:space="preserve">Montenegro de Wit, M. &amp; Iles, A. Toward thick legitimacy: Creating a web of legitimacy for agroecology. </w:t>
      </w:r>
      <w:r w:rsidRPr="00132C5A">
        <w:rPr>
          <w:i/>
          <w:iCs/>
          <w:lang w:val="en-US"/>
        </w:rPr>
        <w:t>Elem. Sci. Anthr.</w:t>
      </w:r>
      <w:r w:rsidRPr="00132C5A">
        <w:rPr>
          <w:lang w:val="en-US"/>
        </w:rPr>
        <w:t xml:space="preserve"> </w:t>
      </w:r>
      <w:r w:rsidRPr="00132C5A">
        <w:rPr>
          <w:b/>
          <w:bCs/>
          <w:lang w:val="en-US"/>
        </w:rPr>
        <w:t>4</w:t>
      </w:r>
      <w:r w:rsidRPr="00132C5A">
        <w:rPr>
          <w:lang w:val="en-US"/>
        </w:rPr>
        <w:t>, 000115 (2016).</w:t>
      </w:r>
    </w:p>
    <w:p w14:paraId="008A6C0F" w14:textId="77777777" w:rsidR="00132C5A" w:rsidRPr="00132C5A" w:rsidRDefault="00132C5A" w:rsidP="00132C5A">
      <w:pPr>
        <w:pStyle w:val="Bibliography"/>
        <w:rPr>
          <w:lang w:val="en-US"/>
        </w:rPr>
      </w:pPr>
      <w:r w:rsidRPr="00132C5A">
        <w:rPr>
          <w:lang w:val="en-US"/>
        </w:rPr>
        <w:t>42.</w:t>
      </w:r>
      <w:r w:rsidRPr="00132C5A">
        <w:rPr>
          <w:lang w:val="en-US"/>
        </w:rPr>
        <w:tab/>
        <w:t xml:space="preserve">Home page. </w:t>
      </w:r>
      <w:r w:rsidRPr="00132C5A">
        <w:rPr>
          <w:i/>
          <w:iCs/>
          <w:lang w:val="en-US"/>
        </w:rPr>
        <w:t>Practical Farmers of Iowa</w:t>
      </w:r>
      <w:r w:rsidRPr="00132C5A">
        <w:rPr>
          <w:lang w:val="en-US"/>
        </w:rPr>
        <w:t xml:space="preserve"> https://practicalfarmers.org/.</w:t>
      </w:r>
    </w:p>
    <w:p w14:paraId="59601F44" w14:textId="77777777" w:rsidR="00132C5A" w:rsidRPr="00132C5A" w:rsidRDefault="00132C5A" w:rsidP="00132C5A">
      <w:pPr>
        <w:pStyle w:val="Bibliography"/>
        <w:rPr>
          <w:lang w:val="en-US"/>
        </w:rPr>
      </w:pPr>
      <w:r w:rsidRPr="00132C5A">
        <w:rPr>
          <w:lang w:val="en-US"/>
        </w:rPr>
        <w:t>43.</w:t>
      </w:r>
      <w:r w:rsidRPr="00132C5A">
        <w:rPr>
          <w:lang w:val="en-US"/>
        </w:rPr>
        <w:tab/>
        <w:t xml:space="preserve">Asprooth, L., Norton, M. &amp; Galt, R. The adoption of conservation practices in the Corn Belt: the role of one formal farmer network, Practical Farmers of Iowa. </w:t>
      </w:r>
      <w:r w:rsidRPr="00132C5A">
        <w:rPr>
          <w:i/>
          <w:iCs/>
          <w:lang w:val="en-US"/>
        </w:rPr>
        <w:t>Agric. Hum. Values</w:t>
      </w:r>
      <w:r w:rsidRPr="00132C5A">
        <w:rPr>
          <w:lang w:val="en-US"/>
        </w:rPr>
        <w:t xml:space="preserve"> </w:t>
      </w:r>
      <w:r w:rsidRPr="00132C5A">
        <w:rPr>
          <w:b/>
          <w:bCs/>
          <w:lang w:val="en-US"/>
        </w:rPr>
        <w:t>40</w:t>
      </w:r>
      <w:r w:rsidRPr="00132C5A">
        <w:rPr>
          <w:lang w:val="en-US"/>
        </w:rPr>
        <w:t>, 1559–1580 (2023).</w:t>
      </w:r>
    </w:p>
    <w:p w14:paraId="579C46CC" w14:textId="77777777" w:rsidR="00132C5A" w:rsidRPr="00132C5A" w:rsidRDefault="00132C5A" w:rsidP="00132C5A">
      <w:pPr>
        <w:pStyle w:val="Bibliography"/>
        <w:rPr>
          <w:lang w:val="en-US"/>
        </w:rPr>
      </w:pPr>
      <w:r w:rsidRPr="00132C5A">
        <w:rPr>
          <w:lang w:val="en-US"/>
        </w:rPr>
        <w:t>44.</w:t>
      </w:r>
      <w:r w:rsidRPr="00132C5A">
        <w:rPr>
          <w:lang w:val="en-US"/>
        </w:rPr>
        <w:tab/>
        <w:t xml:space="preserve">Richard &amp; Thompson, S. The on-farm research program of Practical Farmers of Iowa. </w:t>
      </w:r>
      <w:r w:rsidRPr="00132C5A">
        <w:rPr>
          <w:i/>
          <w:iCs/>
          <w:lang w:val="en-US"/>
        </w:rPr>
        <w:t>Am. J. Altern. Agric.</w:t>
      </w:r>
      <w:r w:rsidRPr="00132C5A">
        <w:rPr>
          <w:lang w:val="en-US"/>
        </w:rPr>
        <w:t xml:space="preserve"> </w:t>
      </w:r>
      <w:r w:rsidRPr="00132C5A">
        <w:rPr>
          <w:b/>
          <w:bCs/>
          <w:lang w:val="en-US"/>
        </w:rPr>
        <w:t>5</w:t>
      </w:r>
      <w:r w:rsidRPr="00132C5A">
        <w:rPr>
          <w:lang w:val="en-US"/>
        </w:rPr>
        <w:t>, 163–167 (1990).</w:t>
      </w:r>
    </w:p>
    <w:p w14:paraId="2154F646" w14:textId="77777777" w:rsidR="00132C5A" w:rsidRPr="00132C5A" w:rsidRDefault="00132C5A" w:rsidP="00132C5A">
      <w:pPr>
        <w:pStyle w:val="Bibliography"/>
        <w:rPr>
          <w:lang w:val="en-US"/>
        </w:rPr>
      </w:pPr>
      <w:r w:rsidRPr="00132C5A">
        <w:rPr>
          <w:lang w:val="en-US"/>
        </w:rPr>
        <w:t>45.</w:t>
      </w:r>
      <w:r w:rsidRPr="00132C5A">
        <w:rPr>
          <w:lang w:val="en-US"/>
        </w:rPr>
        <w:tab/>
        <w:t xml:space="preserve">Davis, A. S., Hill, J. D., Chase, C. A., Johanns, A. M. &amp; Liebman, M. Increasing Cropping System Diversity Balances Productivity, Profitability and Environmental Health. </w:t>
      </w:r>
      <w:r w:rsidRPr="00132C5A">
        <w:rPr>
          <w:i/>
          <w:iCs/>
          <w:lang w:val="en-US"/>
        </w:rPr>
        <w:t>PLOS ONE</w:t>
      </w:r>
      <w:r w:rsidRPr="00132C5A">
        <w:rPr>
          <w:lang w:val="en-US"/>
        </w:rPr>
        <w:t xml:space="preserve"> </w:t>
      </w:r>
      <w:r w:rsidRPr="00132C5A">
        <w:rPr>
          <w:b/>
          <w:bCs/>
          <w:lang w:val="en-US"/>
        </w:rPr>
        <w:t>7</w:t>
      </w:r>
      <w:r w:rsidRPr="00132C5A">
        <w:rPr>
          <w:lang w:val="en-US"/>
        </w:rPr>
        <w:t>, e47149 (2012).</w:t>
      </w:r>
    </w:p>
    <w:p w14:paraId="5378A010" w14:textId="77777777" w:rsidR="00132C5A" w:rsidRPr="00132C5A" w:rsidRDefault="00132C5A" w:rsidP="00132C5A">
      <w:pPr>
        <w:pStyle w:val="Bibliography"/>
        <w:rPr>
          <w:lang w:val="en-US"/>
        </w:rPr>
      </w:pPr>
      <w:r w:rsidRPr="00132C5A">
        <w:rPr>
          <w:lang w:val="en-US"/>
        </w:rPr>
        <w:t>46.</w:t>
      </w:r>
      <w:r w:rsidRPr="00132C5A">
        <w:rPr>
          <w:lang w:val="en-US"/>
        </w:rPr>
        <w:tab/>
        <w:t xml:space="preserve">Women, Food and Agriculture Network. </w:t>
      </w:r>
      <w:r w:rsidRPr="00132C5A">
        <w:rPr>
          <w:i/>
          <w:iCs/>
          <w:lang w:val="en-US"/>
        </w:rPr>
        <w:t>Women, Food and Agriculture Network</w:t>
      </w:r>
      <w:r w:rsidRPr="00132C5A">
        <w:rPr>
          <w:lang w:val="en-US"/>
        </w:rPr>
        <w:t xml:space="preserve"> https://wfan.org.</w:t>
      </w:r>
    </w:p>
    <w:p w14:paraId="55A16E56" w14:textId="77777777" w:rsidR="00132C5A" w:rsidRPr="00132C5A" w:rsidRDefault="00132C5A" w:rsidP="00132C5A">
      <w:pPr>
        <w:pStyle w:val="Bibliography"/>
        <w:rPr>
          <w:lang w:val="en-US"/>
        </w:rPr>
      </w:pPr>
      <w:r w:rsidRPr="00132C5A">
        <w:rPr>
          <w:lang w:val="en-US"/>
        </w:rPr>
        <w:t>47.</w:t>
      </w:r>
      <w:r w:rsidRPr="00132C5A">
        <w:rPr>
          <w:lang w:val="en-US"/>
        </w:rPr>
        <w:tab/>
        <w:t xml:space="preserve">Haslett-Marroquin, R. Poultry-centred regenerative agriculture: Tree-Range® chicken farming. in </w:t>
      </w:r>
      <w:r w:rsidRPr="00132C5A">
        <w:rPr>
          <w:i/>
          <w:iCs/>
          <w:lang w:val="en-US"/>
        </w:rPr>
        <w:t>Regenerative Farming and Sustainable Diets</w:t>
      </w:r>
      <w:r w:rsidRPr="00132C5A">
        <w:rPr>
          <w:lang w:val="en-US"/>
        </w:rPr>
        <w:t xml:space="preserve"> 162–166 (Routledge, 2024).</w:t>
      </w:r>
    </w:p>
    <w:p w14:paraId="2D12C1FE" w14:textId="77777777" w:rsidR="00132C5A" w:rsidRPr="00132C5A" w:rsidRDefault="00132C5A" w:rsidP="00132C5A">
      <w:pPr>
        <w:pStyle w:val="Bibliography"/>
        <w:rPr>
          <w:lang w:val="en-US"/>
        </w:rPr>
      </w:pPr>
      <w:r w:rsidRPr="00132C5A">
        <w:rPr>
          <w:lang w:val="en-US"/>
        </w:rPr>
        <w:t>48.</w:t>
      </w:r>
      <w:r w:rsidRPr="00132C5A">
        <w:rPr>
          <w:lang w:val="en-US"/>
        </w:rPr>
        <w:tab/>
        <w:t xml:space="preserve">Brehm, T. &amp; Culman, S. Soil degradation and crop yield declines persist 5 years after pipeline installations. </w:t>
      </w:r>
      <w:r w:rsidRPr="00132C5A">
        <w:rPr>
          <w:i/>
          <w:iCs/>
          <w:lang w:val="en-US"/>
        </w:rPr>
        <w:t>Soil Sci. Soc. Am. J.</w:t>
      </w:r>
      <w:r w:rsidRPr="00132C5A">
        <w:rPr>
          <w:lang w:val="en-US"/>
        </w:rPr>
        <w:t xml:space="preserve"> </w:t>
      </w:r>
      <w:r w:rsidRPr="00132C5A">
        <w:rPr>
          <w:b/>
          <w:bCs/>
          <w:lang w:val="en-US"/>
        </w:rPr>
        <w:t>87</w:t>
      </w:r>
      <w:r w:rsidRPr="00132C5A">
        <w:rPr>
          <w:lang w:val="en-US"/>
        </w:rPr>
        <w:t>, 350–364 (2023).</w:t>
      </w:r>
    </w:p>
    <w:p w14:paraId="43A90491" w14:textId="77777777" w:rsidR="00132C5A" w:rsidRPr="00132C5A" w:rsidRDefault="00132C5A" w:rsidP="00132C5A">
      <w:pPr>
        <w:pStyle w:val="Bibliography"/>
        <w:rPr>
          <w:lang w:val="en-US"/>
        </w:rPr>
      </w:pPr>
      <w:r w:rsidRPr="00132C5A">
        <w:rPr>
          <w:lang w:val="en-US"/>
        </w:rPr>
        <w:t>49.</w:t>
      </w:r>
      <w:r w:rsidRPr="00132C5A">
        <w:rPr>
          <w:lang w:val="en-US"/>
        </w:rPr>
        <w:tab/>
        <w:t xml:space="preserve">Tekeste, M. Z., Ebrahimi, E., Hanna, M. H., Neideigh, E. R. &amp; Horton, R. Effect of subsoil tillage during pipeline construction activities on near-term soil physical properties and crop yields in the right-of-way. </w:t>
      </w:r>
      <w:r w:rsidRPr="00132C5A">
        <w:rPr>
          <w:i/>
          <w:iCs/>
          <w:lang w:val="en-US"/>
        </w:rPr>
        <w:t>Soil Use Manag.</w:t>
      </w:r>
      <w:r w:rsidRPr="00132C5A">
        <w:rPr>
          <w:lang w:val="en-US"/>
        </w:rPr>
        <w:t xml:space="preserve"> </w:t>
      </w:r>
      <w:r w:rsidRPr="00132C5A">
        <w:rPr>
          <w:b/>
          <w:bCs/>
          <w:lang w:val="en-US"/>
        </w:rPr>
        <w:t>37</w:t>
      </w:r>
      <w:r w:rsidRPr="00132C5A">
        <w:rPr>
          <w:lang w:val="en-US"/>
        </w:rPr>
        <w:t>, 545–555 (2021).</w:t>
      </w:r>
    </w:p>
    <w:p w14:paraId="4620F99B" w14:textId="77777777" w:rsidR="00132C5A" w:rsidRPr="00132C5A" w:rsidRDefault="00132C5A" w:rsidP="00132C5A">
      <w:pPr>
        <w:pStyle w:val="Bibliography"/>
        <w:rPr>
          <w:lang w:val="en-US"/>
        </w:rPr>
      </w:pPr>
      <w:r w:rsidRPr="00132C5A">
        <w:rPr>
          <w:lang w:val="en-US"/>
        </w:rPr>
        <w:t>50.</w:t>
      </w:r>
      <w:r w:rsidRPr="00132C5A">
        <w:rPr>
          <w:lang w:val="en-US"/>
        </w:rPr>
        <w:tab/>
        <w:t xml:space="preserve">Brehm, T. &amp; Culman, S. Pipeline installation effects on soils and plants: A review and quantitative synthesis. </w:t>
      </w:r>
      <w:r w:rsidRPr="00132C5A">
        <w:rPr>
          <w:i/>
          <w:iCs/>
          <w:lang w:val="en-US"/>
        </w:rPr>
        <w:t>Agrosystems Geosci. Environ.</w:t>
      </w:r>
      <w:r w:rsidRPr="00132C5A">
        <w:rPr>
          <w:lang w:val="en-US"/>
        </w:rPr>
        <w:t xml:space="preserve"> </w:t>
      </w:r>
      <w:r w:rsidRPr="00132C5A">
        <w:rPr>
          <w:b/>
          <w:bCs/>
          <w:lang w:val="en-US"/>
        </w:rPr>
        <w:t>5</w:t>
      </w:r>
      <w:r w:rsidRPr="00132C5A">
        <w:rPr>
          <w:lang w:val="en-US"/>
        </w:rPr>
        <w:t>, e20312 (2022).</w:t>
      </w:r>
    </w:p>
    <w:p w14:paraId="7A147B5C" w14:textId="77777777" w:rsidR="00132C5A" w:rsidRPr="00132C5A" w:rsidRDefault="00132C5A" w:rsidP="00132C5A">
      <w:pPr>
        <w:pStyle w:val="Bibliography"/>
        <w:rPr>
          <w:lang w:val="en-US"/>
        </w:rPr>
      </w:pPr>
      <w:r w:rsidRPr="00132C5A">
        <w:rPr>
          <w:lang w:val="en-US"/>
        </w:rPr>
        <w:t>51.</w:t>
      </w:r>
      <w:r w:rsidRPr="00132C5A">
        <w:rPr>
          <w:lang w:val="en-US"/>
        </w:rPr>
        <w:tab/>
        <w:t xml:space="preserve">Miguez, F. E. &amp; Poffenbarger, H. How can we estimate optimum fertilizer rates with accuracy and precision? </w:t>
      </w:r>
      <w:r w:rsidRPr="00132C5A">
        <w:rPr>
          <w:i/>
          <w:iCs/>
          <w:lang w:val="en-US"/>
        </w:rPr>
        <w:t>Agric. Environ. Lett.</w:t>
      </w:r>
      <w:r w:rsidRPr="00132C5A">
        <w:rPr>
          <w:lang w:val="en-US"/>
        </w:rPr>
        <w:t xml:space="preserve"> </w:t>
      </w:r>
      <w:r w:rsidRPr="00132C5A">
        <w:rPr>
          <w:b/>
          <w:bCs/>
          <w:lang w:val="en-US"/>
        </w:rPr>
        <w:t>7</w:t>
      </w:r>
      <w:r w:rsidRPr="00132C5A">
        <w:rPr>
          <w:lang w:val="en-US"/>
        </w:rPr>
        <w:t>, e20075 (2022).</w:t>
      </w:r>
    </w:p>
    <w:p w14:paraId="7ECD6045" w14:textId="77777777" w:rsidR="00132C5A" w:rsidRPr="00132C5A" w:rsidRDefault="00132C5A" w:rsidP="00132C5A">
      <w:pPr>
        <w:pStyle w:val="Bibliography"/>
        <w:rPr>
          <w:lang w:val="en-US"/>
        </w:rPr>
      </w:pPr>
      <w:r w:rsidRPr="00132C5A">
        <w:rPr>
          <w:lang w:val="en-US"/>
        </w:rPr>
        <w:t>52.</w:t>
      </w:r>
      <w:r w:rsidRPr="00132C5A">
        <w:rPr>
          <w:lang w:val="en-US"/>
        </w:rPr>
        <w:tab/>
        <w:t xml:space="preserve">Puntel, L. A., Thompson, L. J. &amp; Mieno, T. Leveraging digital agriculture for on-farm testing of technologies. </w:t>
      </w:r>
      <w:r w:rsidRPr="00132C5A">
        <w:rPr>
          <w:i/>
          <w:iCs/>
          <w:lang w:val="en-US"/>
        </w:rPr>
        <w:t>Front. Agron.</w:t>
      </w:r>
      <w:r w:rsidRPr="00132C5A">
        <w:rPr>
          <w:lang w:val="en-US"/>
        </w:rPr>
        <w:t xml:space="preserve"> </w:t>
      </w:r>
      <w:r w:rsidRPr="00132C5A">
        <w:rPr>
          <w:b/>
          <w:bCs/>
          <w:lang w:val="en-US"/>
        </w:rPr>
        <w:t>6</w:t>
      </w:r>
      <w:r w:rsidRPr="00132C5A">
        <w:rPr>
          <w:lang w:val="en-US"/>
        </w:rPr>
        <w:t>, (2024).</w:t>
      </w:r>
    </w:p>
    <w:p w14:paraId="27F32DFB" w14:textId="77777777" w:rsidR="00132C5A" w:rsidRPr="00132C5A" w:rsidRDefault="00132C5A" w:rsidP="00132C5A">
      <w:pPr>
        <w:pStyle w:val="Bibliography"/>
        <w:rPr>
          <w:lang w:val="en-US"/>
        </w:rPr>
      </w:pPr>
      <w:r w:rsidRPr="00132C5A">
        <w:rPr>
          <w:lang w:val="en-US"/>
        </w:rPr>
        <w:t>53.</w:t>
      </w:r>
      <w:r w:rsidRPr="00132C5A">
        <w:rPr>
          <w:lang w:val="en-US"/>
        </w:rPr>
        <w:tab/>
        <w:t xml:space="preserve">Iowa Nitrogen Initiative. </w:t>
      </w:r>
      <w:r w:rsidRPr="00132C5A">
        <w:rPr>
          <w:i/>
          <w:iCs/>
          <w:lang w:val="en-US"/>
        </w:rPr>
        <w:t>Department of Agronomy</w:t>
      </w:r>
      <w:r w:rsidRPr="00132C5A">
        <w:rPr>
          <w:lang w:val="en-US"/>
        </w:rPr>
        <w:t xml:space="preserve"> https://www.agron.iastate.edu/portfolio/iowa-nitrogen-initiative/.</w:t>
      </w:r>
    </w:p>
    <w:p w14:paraId="3737B3DA" w14:textId="77777777" w:rsidR="00132C5A" w:rsidRPr="00132C5A" w:rsidRDefault="00132C5A" w:rsidP="00132C5A">
      <w:pPr>
        <w:pStyle w:val="Bibliography"/>
        <w:rPr>
          <w:lang w:val="en-US"/>
        </w:rPr>
      </w:pPr>
      <w:r>
        <w:t>54.</w:t>
      </w:r>
      <w:r>
        <w:tab/>
        <w:t xml:space="preserve">Thorburn, P. J. </w:t>
      </w:r>
      <w:r>
        <w:rPr>
          <w:i/>
          <w:iCs/>
        </w:rPr>
        <w:t>et al.</w:t>
      </w:r>
      <w:r>
        <w:t xml:space="preserve"> </w:t>
      </w:r>
      <w:r w:rsidRPr="00132C5A">
        <w:rPr>
          <w:lang w:val="en-US"/>
        </w:rPr>
        <w:t xml:space="preserve">The nitrogen fertilizer conundrum: why is yield a poor determinant of crops’ nitrogen fertilizer requirements? </w:t>
      </w:r>
      <w:r w:rsidRPr="00132C5A">
        <w:rPr>
          <w:i/>
          <w:iCs/>
          <w:lang w:val="en-US"/>
        </w:rPr>
        <w:t>Agron. Sustain. Dev.</w:t>
      </w:r>
      <w:r w:rsidRPr="00132C5A">
        <w:rPr>
          <w:lang w:val="en-US"/>
        </w:rPr>
        <w:t xml:space="preserve"> </w:t>
      </w:r>
      <w:r w:rsidRPr="00132C5A">
        <w:rPr>
          <w:b/>
          <w:bCs/>
          <w:lang w:val="en-US"/>
        </w:rPr>
        <w:t>44</w:t>
      </w:r>
      <w:r w:rsidRPr="00132C5A">
        <w:rPr>
          <w:lang w:val="en-US"/>
        </w:rPr>
        <w:t>, 18 (2024).</w:t>
      </w:r>
    </w:p>
    <w:p w14:paraId="6EFB787A" w14:textId="77777777" w:rsidR="00132C5A" w:rsidRPr="00132C5A" w:rsidRDefault="00132C5A" w:rsidP="00132C5A">
      <w:pPr>
        <w:pStyle w:val="Bibliography"/>
        <w:rPr>
          <w:lang w:val="en-US"/>
        </w:rPr>
      </w:pPr>
      <w:r w:rsidRPr="00132C5A">
        <w:rPr>
          <w:lang w:val="en-US"/>
        </w:rPr>
        <w:t>55.</w:t>
      </w:r>
      <w:r w:rsidRPr="00132C5A">
        <w:rPr>
          <w:lang w:val="en-US"/>
        </w:rPr>
        <w:tab/>
        <w:t xml:space="preserve">Peltier, C. An Application of Two-Eyed Seeing: Indigenous Research Methods With Participatory Action Research. </w:t>
      </w:r>
      <w:r w:rsidRPr="00132C5A">
        <w:rPr>
          <w:i/>
          <w:iCs/>
          <w:lang w:val="en-US"/>
        </w:rPr>
        <w:t>Int. J. Qual. Methods</w:t>
      </w:r>
      <w:r w:rsidRPr="00132C5A">
        <w:rPr>
          <w:lang w:val="en-US"/>
        </w:rPr>
        <w:t xml:space="preserve"> </w:t>
      </w:r>
      <w:r w:rsidRPr="00132C5A">
        <w:rPr>
          <w:b/>
          <w:bCs/>
          <w:lang w:val="en-US"/>
        </w:rPr>
        <w:t>17</w:t>
      </w:r>
      <w:r w:rsidRPr="00132C5A">
        <w:rPr>
          <w:lang w:val="en-US"/>
        </w:rPr>
        <w:t>, 1609406918812346 (2018).</w:t>
      </w:r>
    </w:p>
    <w:p w14:paraId="4049C8B2" w14:textId="77777777" w:rsidR="00132C5A" w:rsidRPr="00132C5A" w:rsidRDefault="00132C5A" w:rsidP="00132C5A">
      <w:pPr>
        <w:pStyle w:val="Bibliography"/>
        <w:rPr>
          <w:lang w:val="en-US"/>
        </w:rPr>
      </w:pPr>
      <w:r w:rsidRPr="00132C5A">
        <w:rPr>
          <w:lang w:val="en-US"/>
        </w:rPr>
        <w:t>56.</w:t>
      </w:r>
      <w:r w:rsidRPr="00132C5A">
        <w:rPr>
          <w:lang w:val="en-US"/>
        </w:rPr>
        <w:tab/>
        <w:t>USDA - National Agricultural Statistics Service - Publications - National Crop Progress - Terms and Definitions. https://www.nass.usda.gov/Publications/National_Crop_Progress/Terms_and_Definitions/index.php#days.</w:t>
      </w:r>
    </w:p>
    <w:p w14:paraId="69A52F8D" w14:textId="77777777" w:rsidR="00132C5A" w:rsidRPr="00132C5A" w:rsidRDefault="00132C5A" w:rsidP="00132C5A">
      <w:pPr>
        <w:pStyle w:val="Bibliography"/>
        <w:rPr>
          <w:lang w:val="en-US"/>
        </w:rPr>
      </w:pPr>
      <w:r w:rsidRPr="00132C5A">
        <w:rPr>
          <w:lang w:val="en-US"/>
        </w:rPr>
        <w:lastRenderedPageBreak/>
        <w:t>57.</w:t>
      </w:r>
      <w:r w:rsidRPr="00132C5A">
        <w:rPr>
          <w:lang w:val="en-US"/>
        </w:rPr>
        <w:tab/>
        <w:t xml:space="preserve">Earl, R. Prediction of trafficability and workability from soil moisture deficit. </w:t>
      </w:r>
      <w:r w:rsidRPr="00132C5A">
        <w:rPr>
          <w:i/>
          <w:iCs/>
          <w:lang w:val="en-US"/>
        </w:rPr>
        <w:t>Soil Tillage Res.</w:t>
      </w:r>
      <w:r w:rsidRPr="00132C5A">
        <w:rPr>
          <w:lang w:val="en-US"/>
        </w:rPr>
        <w:t xml:space="preserve"> </w:t>
      </w:r>
      <w:r w:rsidRPr="00132C5A">
        <w:rPr>
          <w:b/>
          <w:bCs/>
          <w:lang w:val="en-US"/>
        </w:rPr>
        <w:t>40</w:t>
      </w:r>
      <w:r w:rsidRPr="00132C5A">
        <w:rPr>
          <w:lang w:val="en-US"/>
        </w:rPr>
        <w:t>, 155–168 (1997).</w:t>
      </w:r>
    </w:p>
    <w:p w14:paraId="011E1ABB" w14:textId="77777777" w:rsidR="00132C5A" w:rsidRPr="00132C5A" w:rsidRDefault="00132C5A" w:rsidP="00132C5A">
      <w:pPr>
        <w:pStyle w:val="Bibliography"/>
        <w:rPr>
          <w:lang w:val="en-US"/>
        </w:rPr>
      </w:pPr>
      <w:r w:rsidRPr="00132C5A">
        <w:rPr>
          <w:lang w:val="en-US"/>
        </w:rPr>
        <w:t>58.</w:t>
      </w:r>
      <w:r w:rsidRPr="00132C5A">
        <w:rPr>
          <w:lang w:val="en-US"/>
        </w:rPr>
        <w:tab/>
        <w:t xml:space="preserve">Huber, I., Wang, L., Hatfield, J. L., Hanna, H. M. &amp; Archontoulis, S. V. Modeling days suitable for fieldwork using machine learning, process-based, and rule-based models. </w:t>
      </w:r>
      <w:r w:rsidRPr="00132C5A">
        <w:rPr>
          <w:i/>
          <w:iCs/>
          <w:lang w:val="en-US"/>
        </w:rPr>
        <w:t>Agric. Syst.</w:t>
      </w:r>
      <w:r w:rsidRPr="00132C5A">
        <w:rPr>
          <w:lang w:val="en-US"/>
        </w:rPr>
        <w:t xml:space="preserve"> </w:t>
      </w:r>
      <w:r w:rsidRPr="00132C5A">
        <w:rPr>
          <w:b/>
          <w:bCs/>
          <w:lang w:val="en-US"/>
        </w:rPr>
        <w:t>206</w:t>
      </w:r>
      <w:r w:rsidRPr="00132C5A">
        <w:rPr>
          <w:lang w:val="en-US"/>
        </w:rPr>
        <w:t>, 103603 (2023).</w:t>
      </w:r>
    </w:p>
    <w:p w14:paraId="7AF417A0" w14:textId="77777777" w:rsidR="00132C5A" w:rsidRPr="00132C5A" w:rsidRDefault="00132C5A" w:rsidP="00132C5A">
      <w:pPr>
        <w:pStyle w:val="Bibliography"/>
        <w:rPr>
          <w:lang w:val="en-US"/>
        </w:rPr>
      </w:pPr>
      <w:r w:rsidRPr="00132C5A">
        <w:rPr>
          <w:lang w:val="en-US"/>
        </w:rPr>
        <w:t>59.</w:t>
      </w:r>
      <w:r w:rsidRPr="00132C5A">
        <w:rPr>
          <w:lang w:val="en-US"/>
        </w:rPr>
        <w:tab/>
        <w:t xml:space="preserve">Bellon, M. &amp; Reeves, J. </w:t>
      </w:r>
      <w:r w:rsidRPr="00132C5A">
        <w:rPr>
          <w:i/>
          <w:iCs/>
          <w:lang w:val="en-US"/>
        </w:rPr>
        <w:t>Quantitative Analysis of Data from Participatory Methods in Plant Breeding</w:t>
      </w:r>
      <w:r w:rsidRPr="00132C5A">
        <w:rPr>
          <w:lang w:val="en-US"/>
        </w:rPr>
        <w:t>. (International Maize and Wheat Improvement Center, 2002).</w:t>
      </w:r>
    </w:p>
    <w:p w14:paraId="013B4EF7" w14:textId="77777777" w:rsidR="00132C5A" w:rsidRPr="00132C5A" w:rsidRDefault="00132C5A" w:rsidP="00132C5A">
      <w:pPr>
        <w:pStyle w:val="Bibliography"/>
        <w:rPr>
          <w:lang w:val="en-US"/>
        </w:rPr>
      </w:pPr>
      <w:r w:rsidRPr="00132C5A">
        <w:rPr>
          <w:lang w:val="en-US"/>
        </w:rPr>
        <w:t>60.</w:t>
      </w:r>
      <w:r w:rsidRPr="00132C5A">
        <w:rPr>
          <w:lang w:val="en-US"/>
        </w:rPr>
        <w:tab/>
        <w:t xml:space="preserve">Ceccarelli, S. &amp; Grando, S. Participatory plant breeding: Who did it, who does it and where? </w:t>
      </w:r>
      <w:r w:rsidRPr="00132C5A">
        <w:rPr>
          <w:i/>
          <w:iCs/>
          <w:lang w:val="en-US"/>
        </w:rPr>
        <w:t>Exp. Agric.</w:t>
      </w:r>
      <w:r w:rsidRPr="00132C5A">
        <w:rPr>
          <w:lang w:val="en-US"/>
        </w:rPr>
        <w:t xml:space="preserve"> </w:t>
      </w:r>
      <w:r w:rsidRPr="00132C5A">
        <w:rPr>
          <w:b/>
          <w:bCs/>
          <w:lang w:val="en-US"/>
        </w:rPr>
        <w:t>56</w:t>
      </w:r>
      <w:r w:rsidRPr="00132C5A">
        <w:rPr>
          <w:lang w:val="en-US"/>
        </w:rPr>
        <w:t>, 1–11 (2020).</w:t>
      </w:r>
    </w:p>
    <w:p w14:paraId="5B50FFB8" w14:textId="77777777" w:rsidR="00132C5A" w:rsidRPr="00132C5A" w:rsidRDefault="00132C5A" w:rsidP="00132C5A">
      <w:pPr>
        <w:pStyle w:val="Bibliography"/>
        <w:rPr>
          <w:lang w:val="en-US"/>
        </w:rPr>
      </w:pPr>
      <w:r w:rsidRPr="00132C5A">
        <w:rPr>
          <w:lang w:val="en-US"/>
        </w:rPr>
        <w:t>61.</w:t>
      </w:r>
      <w:r w:rsidRPr="00132C5A">
        <w:rPr>
          <w:lang w:val="en-US"/>
        </w:rPr>
        <w:tab/>
        <w:t xml:space="preserve">Snapp, S. Quantifying farmer evaluation of technologies: the mother and baby trial design. in </w:t>
      </w:r>
      <w:r w:rsidRPr="00132C5A">
        <w:rPr>
          <w:i/>
          <w:iCs/>
          <w:lang w:val="en-US"/>
        </w:rPr>
        <w:t>Quantitative Analysis of Data from Participatory Methods in Plant Breeding</w:t>
      </w:r>
      <w:r w:rsidRPr="00132C5A">
        <w:rPr>
          <w:lang w:val="en-US"/>
        </w:rPr>
        <w:t xml:space="preserve"> (CIMMYT, Mexico, 2002).</w:t>
      </w:r>
    </w:p>
    <w:p w14:paraId="4D6F1334" w14:textId="77777777" w:rsidR="00132C5A" w:rsidRPr="00132C5A" w:rsidRDefault="00132C5A" w:rsidP="00132C5A">
      <w:pPr>
        <w:pStyle w:val="Bibliography"/>
        <w:rPr>
          <w:lang w:val="en-US"/>
        </w:rPr>
      </w:pPr>
      <w:r w:rsidRPr="00132C5A">
        <w:rPr>
          <w:lang w:val="en-US"/>
        </w:rPr>
        <w:t>62.</w:t>
      </w:r>
      <w:r w:rsidRPr="00132C5A">
        <w:rPr>
          <w:lang w:val="en-US"/>
        </w:rPr>
        <w:tab/>
        <w:t xml:space="preserve">Macedo, I., Pittelkow, C. M., Terra, J. A., Castillo, J. &amp; Roel, A. The power of on-farm data for improved agronomy. </w:t>
      </w:r>
      <w:r w:rsidRPr="00132C5A">
        <w:rPr>
          <w:i/>
          <w:iCs/>
          <w:lang w:val="en-US"/>
        </w:rPr>
        <w:t>Glob. Food Secur.</w:t>
      </w:r>
      <w:r w:rsidRPr="00132C5A">
        <w:rPr>
          <w:lang w:val="en-US"/>
        </w:rPr>
        <w:t xml:space="preserve"> </w:t>
      </w:r>
      <w:r w:rsidRPr="00132C5A">
        <w:rPr>
          <w:b/>
          <w:bCs/>
          <w:lang w:val="en-US"/>
        </w:rPr>
        <w:t>40</w:t>
      </w:r>
      <w:r w:rsidRPr="00132C5A">
        <w:rPr>
          <w:lang w:val="en-US"/>
        </w:rPr>
        <w:t>, 100752 (2024).</w:t>
      </w:r>
    </w:p>
    <w:p w14:paraId="3940A3A2" w14:textId="77777777" w:rsidR="00132C5A" w:rsidRPr="00132C5A" w:rsidRDefault="00132C5A" w:rsidP="00132C5A">
      <w:pPr>
        <w:pStyle w:val="Bibliography"/>
        <w:rPr>
          <w:lang w:val="en-US"/>
        </w:rPr>
      </w:pPr>
      <w:r w:rsidRPr="00132C5A">
        <w:rPr>
          <w:lang w:val="en-US"/>
        </w:rPr>
        <w:t>63.</w:t>
      </w:r>
      <w:r w:rsidRPr="00132C5A">
        <w:rPr>
          <w:lang w:val="en-US"/>
        </w:rPr>
        <w:tab/>
        <w:t xml:space="preserve">Lacoste, M. </w:t>
      </w:r>
      <w:r w:rsidRPr="00132C5A">
        <w:rPr>
          <w:i/>
          <w:iCs/>
          <w:lang w:val="en-US"/>
        </w:rPr>
        <w:t>et al.</w:t>
      </w:r>
      <w:r w:rsidRPr="00132C5A">
        <w:rPr>
          <w:lang w:val="en-US"/>
        </w:rPr>
        <w:t xml:space="preserve"> On-Farm Experimentation to transform global agriculture. </w:t>
      </w:r>
      <w:r w:rsidRPr="00132C5A">
        <w:rPr>
          <w:i/>
          <w:iCs/>
          <w:lang w:val="en-US"/>
        </w:rPr>
        <w:t>Nat. Food</w:t>
      </w:r>
      <w:r w:rsidRPr="00132C5A">
        <w:rPr>
          <w:lang w:val="en-US"/>
        </w:rPr>
        <w:t xml:space="preserve"> </w:t>
      </w:r>
      <w:r w:rsidRPr="00132C5A">
        <w:rPr>
          <w:b/>
          <w:bCs/>
          <w:lang w:val="en-US"/>
        </w:rPr>
        <w:t>3</w:t>
      </w:r>
      <w:r w:rsidRPr="00132C5A">
        <w:rPr>
          <w:lang w:val="en-US"/>
        </w:rPr>
        <w:t>, 11–18 (2022).</w:t>
      </w:r>
    </w:p>
    <w:p w14:paraId="7FD24D59" w14:textId="77777777" w:rsidR="00132C5A" w:rsidRPr="00132C5A" w:rsidRDefault="00132C5A" w:rsidP="00132C5A">
      <w:pPr>
        <w:pStyle w:val="Bibliography"/>
        <w:rPr>
          <w:lang w:val="en-US"/>
        </w:rPr>
      </w:pPr>
      <w:r w:rsidRPr="00132C5A">
        <w:rPr>
          <w:lang w:val="en-US"/>
        </w:rPr>
        <w:t>64.</w:t>
      </w:r>
      <w:r w:rsidRPr="00132C5A">
        <w:rPr>
          <w:lang w:val="en-US"/>
        </w:rPr>
        <w:tab/>
        <w:t xml:space="preserve">Chaney, D. </w:t>
      </w:r>
      <w:r w:rsidRPr="00132C5A">
        <w:rPr>
          <w:i/>
          <w:iCs/>
          <w:lang w:val="en-US"/>
        </w:rPr>
        <w:t>How to Conduct Research on Your Farm or Ranch</w:t>
      </w:r>
      <w:r w:rsidRPr="00132C5A">
        <w:rPr>
          <w:lang w:val="en-US"/>
        </w:rPr>
        <w:t>. https://www.sare.org/resources/how-to-conduct-research-on-your-farm-or-ranch/ (2017).</w:t>
      </w:r>
    </w:p>
    <w:p w14:paraId="41EE44D2" w14:textId="77777777" w:rsidR="00132C5A" w:rsidRDefault="00132C5A" w:rsidP="00132C5A">
      <w:pPr>
        <w:pStyle w:val="Bibliography"/>
      </w:pPr>
      <w:r>
        <w:t>65.</w:t>
      </w:r>
      <w:r>
        <w:tab/>
        <w:t xml:space="preserve">Orozco, J. P., Hathaway, M., Veley, T., Estrada, H. &amp; Tobey, E. Farmers Guide to Conducting On-Farm Research. </w:t>
      </w:r>
      <w:r>
        <w:rPr>
          <w:i/>
          <w:iCs/>
        </w:rPr>
        <w:t>Organic Farming Research Foundation</w:t>
      </w:r>
      <w:r>
        <w:t xml:space="preserve"> https://ofrf.org/reports/farmers-guide-to-conducting-on-farm-research/ (2023).</w:t>
      </w:r>
    </w:p>
    <w:p w14:paraId="6CD2FEEF" w14:textId="77777777" w:rsidR="00132C5A" w:rsidRDefault="00132C5A" w:rsidP="00132C5A">
      <w:pPr>
        <w:pStyle w:val="Bibliography"/>
      </w:pPr>
      <w:r>
        <w:t>66.</w:t>
      </w:r>
      <w:r>
        <w:tab/>
        <w:t xml:space="preserve">Toffolini, Q. &amp; Jeuffroy, M.-H. On-farm experimentation practices and associated farmer-researcher relationships: a systematic literature review. </w:t>
      </w:r>
      <w:r>
        <w:rPr>
          <w:i/>
          <w:iCs/>
        </w:rPr>
        <w:t>Agron. Sustain. Dev.</w:t>
      </w:r>
      <w:r>
        <w:t xml:space="preserve"> </w:t>
      </w:r>
      <w:r>
        <w:rPr>
          <w:b/>
          <w:bCs/>
        </w:rPr>
        <w:t>42</w:t>
      </w:r>
      <w:r>
        <w:t>, 114 (2022).</w:t>
      </w:r>
    </w:p>
    <w:p w14:paraId="758AFE13" w14:textId="77777777" w:rsidR="00132C5A" w:rsidRDefault="00132C5A" w:rsidP="00132C5A">
      <w:pPr>
        <w:pStyle w:val="Bibliography"/>
      </w:pPr>
      <w:r>
        <w:t>67.</w:t>
      </w:r>
      <w:r>
        <w:tab/>
        <w:t xml:space="preserve">Jackson-Smith, D. &amp; Veisi, H. A typology to guide design and assessment of participatory farming research projects. </w:t>
      </w:r>
      <w:r>
        <w:rPr>
          <w:i/>
          <w:iCs/>
        </w:rPr>
        <w:t>Socio-Ecol. Pract. Res.</w:t>
      </w:r>
      <w:r>
        <w:t xml:space="preserve"> </w:t>
      </w:r>
      <w:r>
        <w:rPr>
          <w:b/>
          <w:bCs/>
        </w:rPr>
        <w:t>5</w:t>
      </w:r>
      <w:r>
        <w:t>, 159–174 (2023).</w:t>
      </w:r>
    </w:p>
    <w:p w14:paraId="7042046D" w14:textId="77777777" w:rsidR="00132C5A" w:rsidRDefault="00132C5A" w:rsidP="00132C5A">
      <w:pPr>
        <w:pStyle w:val="Bibliography"/>
      </w:pPr>
      <w:r>
        <w:t>68.</w:t>
      </w:r>
      <w:r>
        <w:tab/>
        <w:t xml:space="preserve">Liebig, M. A., Doran, J. W. &amp; Francis, C. A. “Work-a-Day” Compensation in Farmer Participatory Research. </w:t>
      </w:r>
      <w:r>
        <w:rPr>
          <w:i/>
          <w:iCs/>
        </w:rPr>
        <w:t>J. Nat. Resour. Life Sci. Educ.</w:t>
      </w:r>
      <w:r>
        <w:t xml:space="preserve"> </w:t>
      </w:r>
      <w:r>
        <w:rPr>
          <w:b/>
          <w:bCs/>
        </w:rPr>
        <w:t>28</w:t>
      </w:r>
      <w:r>
        <w:t>, 37–40 (1999).</w:t>
      </w:r>
    </w:p>
    <w:p w14:paraId="2FB0CE99" w14:textId="77777777" w:rsidR="00132C5A" w:rsidRDefault="00132C5A" w:rsidP="00132C5A">
      <w:pPr>
        <w:pStyle w:val="Bibliography"/>
      </w:pPr>
      <w:r>
        <w:t>69.</w:t>
      </w:r>
      <w:r>
        <w:tab/>
        <w:t xml:space="preserve">Neher, D. </w:t>
      </w:r>
      <w:r>
        <w:rPr>
          <w:i/>
          <w:iCs/>
        </w:rPr>
        <w:t>et al.</w:t>
      </w:r>
      <w:r>
        <w:t xml:space="preserve"> Proceedings - U.S.A Agroecology Summit 2023. </w:t>
      </w:r>
      <w:r>
        <w:rPr>
          <w:i/>
          <w:iCs/>
        </w:rPr>
        <w:t>Coll. Agric. Life Sci. Fac. Publ.</w:t>
      </w:r>
      <w:r>
        <w:t xml:space="preserve"> (2023).</w:t>
      </w:r>
    </w:p>
    <w:p w14:paraId="2CF286F2" w14:textId="77777777" w:rsidR="00132C5A" w:rsidRDefault="00132C5A" w:rsidP="00132C5A">
      <w:pPr>
        <w:pStyle w:val="Bibliography"/>
      </w:pPr>
      <w:r>
        <w:t>70.</w:t>
      </w:r>
      <w:r>
        <w:tab/>
        <w:t xml:space="preserve">Thornley, K. Involving farmers in agricultural research: A farmer’s perspective. </w:t>
      </w:r>
      <w:r>
        <w:rPr>
          <w:i/>
          <w:iCs/>
        </w:rPr>
        <w:t>Am. J. Altern. Agric.</w:t>
      </w:r>
      <w:r>
        <w:t xml:space="preserve"> </w:t>
      </w:r>
      <w:r>
        <w:rPr>
          <w:b/>
          <w:bCs/>
        </w:rPr>
        <w:t>5</w:t>
      </w:r>
      <w:r>
        <w:t>, 174–177 (1990).</w:t>
      </w:r>
    </w:p>
    <w:p w14:paraId="6F2FB0B4" w14:textId="77777777" w:rsidR="00132C5A" w:rsidRDefault="00132C5A" w:rsidP="00132C5A">
      <w:pPr>
        <w:pStyle w:val="Bibliography"/>
      </w:pPr>
      <w:r>
        <w:t>71.</w:t>
      </w:r>
      <w:r>
        <w:tab/>
        <w:t xml:space="preserve">Sherren, K., Thondhlana, G. &amp; Jackson-Smith, D. </w:t>
      </w:r>
      <w:r>
        <w:rPr>
          <w:i/>
          <w:iCs/>
        </w:rPr>
        <w:t>Opening Windows: Embracing New Perspectives and Practices in Natural Resource Social Sciences</w:t>
      </w:r>
      <w:r>
        <w:t>. (Utah State University Press).</w:t>
      </w:r>
    </w:p>
    <w:p w14:paraId="139ACB7A" w14:textId="77777777" w:rsidR="00132C5A" w:rsidRDefault="00132C5A" w:rsidP="00132C5A">
      <w:pPr>
        <w:pStyle w:val="Bibliography"/>
      </w:pPr>
      <w:r>
        <w:t>72.</w:t>
      </w:r>
      <w:r>
        <w:tab/>
        <w:t xml:space="preserve">Thésée, G. A Tool of Massive Erosion: Scientific Knowledge in the Neo-Colonial Enterprise. in </w:t>
      </w:r>
      <w:r>
        <w:rPr>
          <w:i/>
          <w:iCs/>
        </w:rPr>
        <w:t>Anti-Colonialism and Education</w:t>
      </w:r>
      <w:r>
        <w:t xml:space="preserve"> 25–42 (Brill, 2006). doi:10.1163/9789087901110_003.</w:t>
      </w:r>
    </w:p>
    <w:p w14:paraId="347CB1F5" w14:textId="77777777" w:rsidR="00132C5A" w:rsidRDefault="00132C5A" w:rsidP="00132C5A">
      <w:pPr>
        <w:pStyle w:val="Bibliography"/>
      </w:pPr>
      <w:r>
        <w:t>73.</w:t>
      </w:r>
      <w:r>
        <w:tab/>
        <w:t xml:space="preserve">Halpin, Z. T. Scientific objectivity and the concept of “the other”. </w:t>
      </w:r>
      <w:r>
        <w:rPr>
          <w:i/>
          <w:iCs/>
        </w:rPr>
        <w:t>Womens Stud. Int. Forum</w:t>
      </w:r>
      <w:r>
        <w:t xml:space="preserve"> </w:t>
      </w:r>
      <w:r>
        <w:rPr>
          <w:b/>
          <w:bCs/>
        </w:rPr>
        <w:t>12</w:t>
      </w:r>
      <w:r>
        <w:t>, 285–294 (1989).</w:t>
      </w:r>
    </w:p>
    <w:p w14:paraId="2EC3C50B" w14:textId="77777777" w:rsidR="00132C5A" w:rsidRDefault="00132C5A" w:rsidP="00132C5A">
      <w:pPr>
        <w:pStyle w:val="Bibliography"/>
      </w:pPr>
      <w:r>
        <w:t>74.</w:t>
      </w:r>
      <w:r>
        <w:tab/>
        <w:t xml:space="preserve">Norton, B. G. Beyond Positivist Ecology: Toward an Integrated Ecological Ethics. </w:t>
      </w:r>
      <w:r>
        <w:rPr>
          <w:i/>
          <w:iCs/>
        </w:rPr>
        <w:t>Sci. Eng. Ethics</w:t>
      </w:r>
      <w:r>
        <w:t xml:space="preserve"> </w:t>
      </w:r>
      <w:r>
        <w:rPr>
          <w:b/>
          <w:bCs/>
        </w:rPr>
        <w:t>14</w:t>
      </w:r>
      <w:r>
        <w:t>, 581–592 (2008).</w:t>
      </w:r>
    </w:p>
    <w:p w14:paraId="276B03F3" w14:textId="77777777" w:rsidR="00132C5A" w:rsidRDefault="00132C5A" w:rsidP="00132C5A">
      <w:pPr>
        <w:pStyle w:val="Bibliography"/>
      </w:pPr>
      <w:r>
        <w:t>75.</w:t>
      </w:r>
      <w:r>
        <w:tab/>
        <w:t xml:space="preserve">S, B. Science may be objective, scientists are not always. </w:t>
      </w:r>
      <w:r>
        <w:rPr>
          <w:i/>
          <w:iCs/>
        </w:rPr>
        <w:t>Facts Views Vis. ObGyn</w:t>
      </w:r>
      <w:r>
        <w:t xml:space="preserve"> </w:t>
      </w:r>
      <w:r>
        <w:rPr>
          <w:b/>
          <w:bCs/>
        </w:rPr>
        <w:t>13</w:t>
      </w:r>
      <w:r>
        <w:t>, 1–2.</w:t>
      </w:r>
    </w:p>
    <w:p w14:paraId="4F8349A8" w14:textId="77777777" w:rsidR="00132C5A" w:rsidRDefault="00132C5A" w:rsidP="00132C5A">
      <w:pPr>
        <w:pStyle w:val="Bibliography"/>
      </w:pPr>
      <w:r>
        <w:t>76.</w:t>
      </w:r>
      <w:r>
        <w:tab/>
        <w:t xml:space="preserve">Mann, C. </w:t>
      </w:r>
      <w:r>
        <w:rPr>
          <w:i/>
          <w:iCs/>
        </w:rPr>
        <w:t>The Wizard and the Prophet</w:t>
      </w:r>
      <w:r>
        <w:t>. (Vintage, New York, NY, 2019).</w:t>
      </w:r>
    </w:p>
    <w:p w14:paraId="7AAD9DB3" w14:textId="77777777" w:rsidR="00132C5A" w:rsidRDefault="00132C5A" w:rsidP="00132C5A">
      <w:pPr>
        <w:pStyle w:val="Bibliography"/>
      </w:pPr>
      <w:r>
        <w:t>77.</w:t>
      </w:r>
      <w:r>
        <w:tab/>
        <w:t xml:space="preserve">Borlaug, N. E. The Green Revolution: For Bread and Peace. </w:t>
      </w:r>
      <w:r>
        <w:rPr>
          <w:i/>
          <w:iCs/>
        </w:rPr>
        <w:t>Bull. At. Sci.</w:t>
      </w:r>
      <w:r>
        <w:t xml:space="preserve"> (1971).</w:t>
      </w:r>
    </w:p>
    <w:p w14:paraId="7187DCE7" w14:textId="77777777" w:rsidR="00132C5A" w:rsidRDefault="00132C5A" w:rsidP="00132C5A">
      <w:pPr>
        <w:pStyle w:val="Bibliography"/>
      </w:pPr>
      <w:r>
        <w:t>78.</w:t>
      </w:r>
      <w:r>
        <w:tab/>
        <w:t xml:space="preserve">Sayre, N. F. The Genesis, History, and Limits of Carrying Capacity. </w:t>
      </w:r>
      <w:r>
        <w:rPr>
          <w:i/>
          <w:iCs/>
        </w:rPr>
        <w:t>Ann. Assoc. Am. Geogr.</w:t>
      </w:r>
      <w:r>
        <w:t xml:space="preserve"> </w:t>
      </w:r>
      <w:r>
        <w:rPr>
          <w:b/>
          <w:bCs/>
        </w:rPr>
        <w:t>98</w:t>
      </w:r>
      <w:r>
        <w:t>, 120–134 (2008).</w:t>
      </w:r>
    </w:p>
    <w:p w14:paraId="043273F2" w14:textId="77777777" w:rsidR="00132C5A" w:rsidRDefault="00132C5A" w:rsidP="00132C5A">
      <w:pPr>
        <w:pStyle w:val="Bibliography"/>
      </w:pPr>
      <w:r>
        <w:t>79.</w:t>
      </w:r>
      <w:r>
        <w:tab/>
        <w:t xml:space="preserve">Jordan, N. </w:t>
      </w:r>
      <w:r>
        <w:rPr>
          <w:i/>
          <w:iCs/>
        </w:rPr>
        <w:t>et al.</w:t>
      </w:r>
      <w:r>
        <w:t xml:space="preserve"> To meet grand challenges, agricultural scientists must engage in the politics of constructive collective action. </w:t>
      </w:r>
      <w:r>
        <w:rPr>
          <w:i/>
          <w:iCs/>
        </w:rPr>
        <w:t>Crop Sci.</w:t>
      </w:r>
      <w:r>
        <w:t xml:space="preserve"> </w:t>
      </w:r>
      <w:r>
        <w:rPr>
          <w:b/>
          <w:bCs/>
        </w:rPr>
        <w:t>61</w:t>
      </w:r>
      <w:r>
        <w:t>, 24–31 (2021).</w:t>
      </w:r>
    </w:p>
    <w:p w14:paraId="1E96BF4B" w14:textId="77777777" w:rsidR="00132C5A" w:rsidRDefault="00132C5A" w:rsidP="00132C5A">
      <w:pPr>
        <w:pStyle w:val="Bibliography"/>
      </w:pPr>
      <w:r>
        <w:t>80.</w:t>
      </w:r>
      <w:r>
        <w:tab/>
        <w:t xml:space="preserve">Hill, J. The sobering truth about corn ethanol. </w:t>
      </w:r>
      <w:r>
        <w:rPr>
          <w:i/>
          <w:iCs/>
        </w:rPr>
        <w:t>Proc. Natl. Acad. Sci.</w:t>
      </w:r>
      <w:r>
        <w:t xml:space="preserve"> </w:t>
      </w:r>
      <w:r>
        <w:rPr>
          <w:b/>
          <w:bCs/>
        </w:rPr>
        <w:t>119</w:t>
      </w:r>
      <w:r>
        <w:t>, e2200997119 (2022).</w:t>
      </w:r>
    </w:p>
    <w:p w14:paraId="18355273" w14:textId="77777777" w:rsidR="00132C5A" w:rsidRDefault="00132C5A" w:rsidP="00132C5A">
      <w:pPr>
        <w:pStyle w:val="Bibliography"/>
      </w:pPr>
      <w:r>
        <w:lastRenderedPageBreak/>
        <w:t>81.</w:t>
      </w:r>
      <w:r>
        <w:tab/>
        <w:t xml:space="preserve">Kniss, A. Have genetically engineered herbicide-resistant crops increased or decreased herbicide use? </w:t>
      </w:r>
      <w:r>
        <w:rPr>
          <w:i/>
          <w:iCs/>
        </w:rPr>
        <w:t>A Plant Out of Place</w:t>
      </w:r>
      <w:r>
        <w:t xml:space="preserve"> https://plantoutofplace.com/2018/12/have-genetically-engineered-herbicide-resistant-crops-increased-or-decreased-herbicide-use/ (2018).</w:t>
      </w:r>
    </w:p>
    <w:p w14:paraId="50A8D414" w14:textId="77777777" w:rsidR="00132C5A" w:rsidRDefault="00132C5A" w:rsidP="00132C5A">
      <w:pPr>
        <w:pStyle w:val="Bibliography"/>
      </w:pPr>
      <w:r>
        <w:t>82.</w:t>
      </w:r>
      <w:r>
        <w:tab/>
        <w:t xml:space="preserve">Weisberger, D., Ray, M. A., Basinger, N. T. &amp; Thompson, J. J. Chemical, Ecological, Other? Identifying Weed Management Typologies Within Industrialized Cropping Systems in Georgia (U.S.). </w:t>
      </w:r>
      <w:r>
        <w:rPr>
          <w:i/>
          <w:iCs/>
        </w:rPr>
        <w:t>Agric. Hum. Values</w:t>
      </w:r>
      <w:r>
        <w:t xml:space="preserve"> 1–19 doi:10.1007/s10460-023-10530-7.</w:t>
      </w:r>
    </w:p>
    <w:p w14:paraId="77DCD5FC" w14:textId="77777777" w:rsidR="00132C5A" w:rsidRDefault="00132C5A" w:rsidP="00132C5A">
      <w:pPr>
        <w:pStyle w:val="Bibliography"/>
      </w:pPr>
      <w:r>
        <w:t>83.</w:t>
      </w:r>
      <w:r>
        <w:tab/>
        <w:t xml:space="preserve">Asprooth, L., Norton, M. &amp; Galt, R. Transforming the Corn Belt: A recipe for collaborative, farmer-driven research and diffusion of innovation. </w:t>
      </w:r>
      <w:r>
        <w:rPr>
          <w:i/>
          <w:iCs/>
        </w:rPr>
        <w:t>J. Rural Stud.</w:t>
      </w:r>
      <w:r>
        <w:t xml:space="preserve"> </w:t>
      </w:r>
      <w:r>
        <w:rPr>
          <w:b/>
          <w:bCs/>
        </w:rPr>
        <w:t>103</w:t>
      </w:r>
      <w:r>
        <w:t>, 103133 (2023).</w:t>
      </w:r>
    </w:p>
    <w:p w14:paraId="6E0A12C4" w14:textId="77777777" w:rsidR="00132C5A" w:rsidRDefault="00132C5A" w:rsidP="00132C5A">
      <w:pPr>
        <w:pStyle w:val="Bibliography"/>
      </w:pPr>
      <w:r>
        <w:t>84.</w:t>
      </w:r>
      <w:r>
        <w:tab/>
        <w:t>The Man Who Tried To Feed The World | American Experience | PBS. https://www.pbs.org/wgbh/americanexperience/films/man-who-tried-to-feed-the-world/.</w:t>
      </w:r>
    </w:p>
    <w:p w14:paraId="137ECA8A" w14:textId="77777777" w:rsidR="00132C5A" w:rsidRDefault="00132C5A" w:rsidP="00132C5A">
      <w:pPr>
        <w:pStyle w:val="Bibliography"/>
      </w:pPr>
      <w:r>
        <w:t>85.</w:t>
      </w:r>
      <w: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0A140C73"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ncarter" w:date="2025-05-27T15:21:00Z" w:initials="A">
    <w:p w14:paraId="0DE085B8" w14:textId="77777777" w:rsidR="00F4411B" w:rsidRDefault="00F4411B" w:rsidP="00F4411B">
      <w:r>
        <w:rPr>
          <w:rStyle w:val="CommentReference"/>
        </w:rPr>
        <w:annotationRef/>
      </w:r>
      <w:r>
        <w:rPr>
          <w:color w:val="000000"/>
          <w:sz w:val="20"/>
          <w:szCs w:val="20"/>
        </w:rPr>
        <w:t>good interweaving through here of the reciprocity/exchange</w:t>
      </w:r>
    </w:p>
    <w:p w14:paraId="7976A567" w14:textId="77777777" w:rsidR="00F4411B" w:rsidRDefault="00F4411B" w:rsidP="00F4411B"/>
    <w:p w14:paraId="21D3472A" w14:textId="77777777" w:rsidR="00F4411B" w:rsidRDefault="00F4411B" w:rsidP="00F4411B"/>
  </w:comment>
  <w:comment w:id="6" w:author="ancarter" w:date="2025-05-27T15:24:00Z" w:initials="A">
    <w:p w14:paraId="3C86A6AA" w14:textId="77777777" w:rsidR="00F4411B" w:rsidRDefault="00F4411B" w:rsidP="00F4411B">
      <w:r>
        <w:rPr>
          <w:rStyle w:val="CommentReference"/>
        </w:rPr>
        <w:annotationRef/>
      </w:r>
      <w:r>
        <w:rPr>
          <w:sz w:val="20"/>
          <w:szCs w:val="20"/>
        </w:rPr>
        <w:t>Below you refer to us as “we” and I think I prefer the “we”</w:t>
      </w:r>
    </w:p>
  </w:comment>
  <w:comment w:id="8" w:author="ancarter" w:date="2025-05-27T15:21:00Z" w:initials="A">
    <w:p w14:paraId="175AF6ED" w14:textId="46961B07" w:rsidR="00F4411B" w:rsidRDefault="00F4411B" w:rsidP="00F4411B">
      <w:r>
        <w:rPr>
          <w:rStyle w:val="CommentReference"/>
        </w:rPr>
        <w:annotationRef/>
      </w:r>
      <w:r>
        <w:rPr>
          <w:color w:val="000000"/>
          <w:sz w:val="20"/>
          <w:szCs w:val="20"/>
        </w:rPr>
        <w:t>To inspire framing (?)</w:t>
      </w:r>
    </w:p>
  </w:comment>
  <w:comment w:id="9" w:author="ancarter" w:date="2025-05-27T15:22:00Z" w:initials="A">
    <w:p w14:paraId="22F8A9D4" w14:textId="77777777" w:rsidR="00F4411B" w:rsidRDefault="00F4411B" w:rsidP="00F4411B">
      <w:r>
        <w:rPr>
          <w:rStyle w:val="CommentReference"/>
        </w:rPr>
        <w:annotationRef/>
      </w:r>
      <w:r>
        <w:rPr>
          <w:color w:val="000000"/>
          <w:sz w:val="20"/>
          <w:szCs w:val="20"/>
        </w:rPr>
        <w:t>Earlier you referred to us as “the authors”</w:t>
      </w:r>
    </w:p>
  </w:comment>
  <w:comment w:id="16" w:author="ancarter" w:date="2025-05-27T15:25:00Z" w:initials="A">
    <w:p w14:paraId="22D67A13" w14:textId="77777777" w:rsidR="00F4411B" w:rsidRDefault="00F4411B" w:rsidP="00F4411B">
      <w:r>
        <w:rPr>
          <w:rStyle w:val="CommentReference"/>
        </w:rPr>
        <w:annotationRef/>
      </w:r>
      <w:r>
        <w:rPr>
          <w:color w:val="000000"/>
          <w:sz w:val="20"/>
          <w:szCs w:val="20"/>
        </w:rPr>
        <w:t>I LOVE THIS</w:t>
      </w:r>
    </w:p>
  </w:comment>
  <w:comment w:id="18" w:author="ancarter" w:date="2025-05-27T15:26:00Z" w:initials="A">
    <w:p w14:paraId="3AC02CA3" w14:textId="77777777" w:rsidR="00F4411B" w:rsidRDefault="00F4411B" w:rsidP="00F4411B">
      <w:r>
        <w:rPr>
          <w:rStyle w:val="CommentReference"/>
        </w:rPr>
        <w:annotationRef/>
      </w:r>
      <w:r>
        <w:rPr>
          <w:color w:val="000000"/>
          <w:sz w:val="20"/>
          <w:szCs w:val="20"/>
        </w:rPr>
        <w:t>that explicitly engage a diversity of perspectives?</w:t>
      </w:r>
    </w:p>
    <w:p w14:paraId="797D3C9B" w14:textId="77777777" w:rsidR="00F4411B" w:rsidRDefault="00F4411B" w:rsidP="00F4411B"/>
    <w:p w14:paraId="6F5FB53A" w14:textId="77777777" w:rsidR="00F4411B" w:rsidRDefault="00F4411B" w:rsidP="00F4411B">
      <w:r>
        <w:rPr>
          <w:color w:val="000000"/>
          <w:sz w:val="20"/>
          <w:szCs w:val="20"/>
        </w:rPr>
        <w:t>explicitly invite diversity in perspectives?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D3472A" w15:done="0"/>
  <w15:commentEx w15:paraId="3C86A6AA" w15:done="0"/>
  <w15:commentEx w15:paraId="175AF6ED" w15:done="0"/>
  <w15:commentEx w15:paraId="22F8A9D4" w15:done="0"/>
  <w15:commentEx w15:paraId="22D67A13" w15:done="0"/>
  <w15:commentEx w15:paraId="6F5FB5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696FEB" w16cex:dateUtc="2025-05-27T19:21:00Z"/>
  <w16cex:commentExtensible w16cex:durableId="79091D33" w16cex:dateUtc="2025-05-27T19:24:00Z"/>
  <w16cex:commentExtensible w16cex:durableId="5E842445" w16cex:dateUtc="2025-05-27T19:21:00Z"/>
  <w16cex:commentExtensible w16cex:durableId="70936E16" w16cex:dateUtc="2025-05-27T19:22:00Z"/>
  <w16cex:commentExtensible w16cex:durableId="132CEF6C" w16cex:dateUtc="2025-05-27T19:25:00Z"/>
  <w16cex:commentExtensible w16cex:durableId="6BFCB499" w16cex:dateUtc="2025-05-27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D3472A" w16cid:durableId="48696FEB"/>
  <w16cid:commentId w16cid:paraId="3C86A6AA" w16cid:durableId="79091D33"/>
  <w16cid:commentId w16cid:paraId="175AF6ED" w16cid:durableId="5E842445"/>
  <w16cid:commentId w16cid:paraId="22F8A9D4" w16cid:durableId="70936E16"/>
  <w16cid:commentId w16cid:paraId="22D67A13" w16cid:durableId="132CEF6C"/>
  <w16cid:commentId w16cid:paraId="6F5FB53A" w16cid:durableId="6BFCB4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carter">
    <w15:presenceInfo w15:providerId="AD" w15:userId="S::ancarter@mtu.edu::cee99e9d-b735-4712-b5e3-e3144a201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19FF"/>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2C5A"/>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39F"/>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1644A"/>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467C"/>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6C70"/>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1028"/>
    <w:rsid w:val="00B83893"/>
    <w:rsid w:val="00B85F6E"/>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410"/>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4072"/>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411B"/>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31740</Words>
  <Characters>180919</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ancarter</cp:lastModifiedBy>
  <cp:revision>2</cp:revision>
  <cp:lastPrinted>2024-10-17T08:30:00Z</cp:lastPrinted>
  <dcterms:created xsi:type="dcterms:W3CDTF">2025-05-27T19:27:00Z</dcterms:created>
  <dcterms:modified xsi:type="dcterms:W3CDTF">2025-05-27T19:27:00Z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id="PmzNE4Y8"/&gt;&lt;style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