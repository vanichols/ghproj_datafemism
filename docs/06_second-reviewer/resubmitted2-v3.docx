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174740BD" w:rsidR="0012423C" w:rsidRPr="00A427BC" w:rsidRDefault="00212FE6" w:rsidP="00212FE6">
      <w:pPr>
        <w:pStyle w:val="Title"/>
        <w:rPr>
          <w:lang w:val="en-US"/>
        </w:rPr>
      </w:pPr>
      <w:r>
        <w:rPr>
          <w:lang w:val="en-US"/>
        </w:rPr>
        <w:t>Applying the principles of Data Feminism in agricultural research promotes more transformative outcomes</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7FC0F1C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0" w:author="Virginia Anne Nichols" w:date="2025-05-12T07:19:00Z" w16du:dateUtc="2025-05-12T05:19:00Z">
        <w:r w:rsidR="00E67F11">
          <w:rPr>
            <w:shd w:val="clear" w:color="auto" w:fill="FFFFFF"/>
            <w:lang w:val="en-US"/>
          </w:rPr>
          <w:t>In this Perspective</w:t>
        </w:r>
      </w:ins>
      <w:del w:id="1" w:author="Virginia Anne Nichols" w:date="2025-05-12T07:19:00Z" w16du:dateUtc="2025-05-12T05:19:00Z">
        <w:r w:rsidR="00E339C6" w:rsidRPr="00A427BC" w:rsidDel="00E67F11">
          <w:rPr>
            <w:shd w:val="clear" w:color="auto" w:fill="FFFFFF"/>
            <w:lang w:val="en-US"/>
          </w:rPr>
          <w:delText>Here,</w:delText>
        </w:r>
      </w:del>
      <w:r w:rsidR="00E339C6" w:rsidRPr="00A427BC">
        <w:rPr>
          <w:shd w:val="clear" w:color="auto" w:fill="FFFFFF"/>
          <w:lang w:val="en-US"/>
        </w:rPr>
        <w:t xml:space="preserve"> </w:t>
      </w:r>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 xml:space="preserve">attention to power </w:t>
      </w:r>
      <w:r w:rsidR="00551F22" w:rsidRPr="00A427BC">
        <w:rPr>
          <w:shd w:val="clear" w:color="auto" w:fill="FFFFFF"/>
          <w:lang w:val="en-US"/>
        </w:rPr>
        <w:t>and values</w:t>
      </w:r>
      <w:del w:id="2" w:author="Virginia Anne Nichols" w:date="2025-05-12T07:18:00Z" w16du:dateUtc="2025-05-12T05:18:00Z">
        <w:r w:rsidR="00551F22" w:rsidRPr="00A427BC" w:rsidDel="00E67F11">
          <w:rPr>
            <w:shd w:val="clear" w:color="auto" w:fill="FFFFFF"/>
            <w:lang w:val="en-US"/>
          </w:rPr>
          <w:delText xml:space="preserve"> </w:delText>
        </w:r>
        <w:r w:rsidR="00D86529" w:rsidRPr="00A427BC" w:rsidDel="00E67F11">
          <w:rPr>
            <w:shd w:val="clear" w:color="auto" w:fill="FFFFFF"/>
            <w:lang w:val="en-US"/>
          </w:rPr>
          <w:delText>concomitantly</w:delText>
        </w:r>
      </w:del>
      <w:r w:rsidR="00D86529" w:rsidRPr="00A427BC">
        <w:rPr>
          <w:shd w:val="clear" w:color="auto" w:fill="FFFFFF"/>
          <w:lang w:val="en-US"/>
        </w:rPr>
        <w:t xml:space="preserve"> fosters </w:t>
      </w:r>
      <w:r w:rsidR="00F34E68" w:rsidRPr="00A427BC">
        <w:rPr>
          <w:shd w:val="clear" w:color="auto" w:fill="FFFFFF"/>
          <w:lang w:val="en-US"/>
        </w:rPr>
        <w:t xml:space="preserve">research </w:t>
      </w:r>
      <w:r w:rsidR="00D86529" w:rsidRPr="00A427BC">
        <w:rPr>
          <w:shd w:val="clear" w:color="auto" w:fill="FFFFFF"/>
          <w:lang w:val="en-US"/>
        </w:rPr>
        <w:t>creativity and lead</w:t>
      </w:r>
      <w:r w:rsidR="00F50C8B" w:rsidRPr="00A427BC">
        <w:rPr>
          <w:shd w:val="clear" w:color="auto" w:fill="FFFFFF"/>
          <w:lang w:val="en-US"/>
        </w:rPr>
        <w:t xml:space="preserve">s </w:t>
      </w:r>
      <w:r w:rsidR="007F57C7" w:rsidRPr="00A427BC">
        <w:rPr>
          <w:shd w:val="clear" w:color="auto" w:fill="FFFFFF"/>
          <w:lang w:val="en-US"/>
        </w:rPr>
        <w:t xml:space="preserve">to </w:t>
      </w:r>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59D5FB68"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6D6832">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u12bhc3X/iJnk4ZhL","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u12bhc3X/p60315SN","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u12bhc3X/0lOdVD1e","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6D6832">
        <w:rPr>
          <w:lang w:val="en-US"/>
        </w:rPr>
        <w:instrText xml:space="preserve"> ADDIN ZOTERO_ITEM CSL_CITATION {"citationID":"SX0L1dzS","properties":{"formattedCitation":"\\super 7\\nosupersub{}","plainCitation":"7","noteIndex":0},"citationItems":[{"id":"u12bhc3X/L372dqkk","uris":["http://zotero.org/users/3599437/items/3CYIBW5F"],"itemData":{"id":1371,"type":"chapter","abstract":"This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6D6832">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Jahi"}],"issued":{"date-parts":[["2021",2,11]]}}},{"id":"u12bhc3X/hBPGNHwr","uris":["http://zotero.org/users/3599437/items/SR3UN3LB"],"itemData":{"id":1469,"type":"article-journal","abstract":"(1991).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E."}],"accessed":{"date-parts":[["2024",6,6]]},"issued":{"date-parts":[["1991",1,1]]}}},{"id":"u12bhc3X/EOZYxLVR","uris":["http://zotero.org/users/3599437/items/ISG53YXF"],"itemData":{"id":1344,"type":"article-journal","abstract":"Agroecology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6D6832">
        <w:rPr>
          <w:lang w:val="en-US"/>
        </w:rPr>
        <w:instrText xml:space="preserve"> ADDIN ZOTERO_ITEM CSL_CITATION {"citationID":"qexWiYuL","properties":{"formattedCitation":"\\super 13\\nosupersub{}","plainCitation":"13","noteIndex":0},"citationItems":[{"id":"u12bhc3X/2PPcotGO","uris":["http://zotero.org/users/3599437/items/3664CACM"],"itemData":{"id":1466,"type":"book","ISBN":"978-0-262-54718-5","language":"en","note":"Google-Books-ID: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6D6832">
        <w:rPr>
          <w:lang w:val="en-US"/>
        </w:rPr>
        <w:instrText xml:space="preserve"> ADDIN ZOTERO_ITEM CSL_CITATION {"citationID":"BZABTTwk","properties":{"formattedCitation":"\\super 14\\nosupersub{}","plainCitation":"14","noteIndex":0},"citationItems":[{"id":"u12bhc3X/pd8TF6gr","uris":["http://zotero.org/users/3599437/items/DS8YB79Y"],"itemData":{"id":1468,"type":"article-journal","container-title":"Stanford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w:t>
      </w:r>
      <w:r w:rsidR="00926CF0" w:rsidRPr="00A427BC">
        <w:rPr>
          <w:lang w:val="en-US"/>
        </w:rPr>
        <w:lastRenderedPageBreak/>
        <w:t xml:space="preserve">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6D6832">
        <w:rPr>
          <w:lang w:val="en-US"/>
        </w:rPr>
        <w:instrText xml:space="preserve"> ADDIN ZOTERO_ITEM CSL_CITATION {"citationID":"rZcR7QPT","properties":{"formattedCitation":"\\super 15\\nosupersub{}","plainCitation":"15","noteIndex":0},"citationItems":[{"id":"u12bhc3X/bstweXcR","uris":["http://zotero.org/users/3599437/items/TAJD9K9N"],"itemData":{"id":67,"type":"article-journal","abstract":"Using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6933D2A5"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3" w:author="Virginia Anne Nichols" w:date="2025-05-12T07:21:00Z" w16du:dateUtc="2025-05-12T05:21:00Z">
        <w:r w:rsidRPr="00A427BC" w:rsidDel="00E67F11">
          <w:rPr>
            <w:lang w:val="en-US"/>
          </w:rPr>
          <w:delText xml:space="preserve">would </w:delText>
        </w:r>
      </w:del>
      <w:r w:rsidR="001D6797" w:rsidRPr="00A427BC">
        <w:rPr>
          <w:lang w:val="en-US"/>
        </w:rPr>
        <w:t>positively contribute</w:t>
      </w:r>
      <w:ins w:id="4" w:author="Virginia Anne Nichols" w:date="2025-05-12T07:21:00Z" w16du:dateUtc="2025-05-12T05:21:00Z">
        <w:r w:rsidR="00E67F11">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233ED2"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33ED2"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33ED2"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52C2C305"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r w:rsidR="00AF58A9" w:rsidRPr="00A427BC">
        <w:rPr>
          <w:lang w:val="en-US"/>
        </w:rPr>
        <w:t xml:space="preserve">interpret </w:t>
      </w:r>
      <w:ins w:id="5" w:author="Virginia Anne Nichols" w:date="2025-05-12T07:22:00Z" w16du:dateUtc="2025-05-12T05:22:00Z">
        <w:r w:rsidR="00E67F11">
          <w:rPr>
            <w:lang w:val="en-US"/>
          </w:rPr>
          <w:t xml:space="preserve">these </w:t>
        </w:r>
      </w:ins>
      <w:r w:rsidR="00AF58A9" w:rsidRPr="00A427BC">
        <w:rPr>
          <w:lang w:val="en-US"/>
        </w:rPr>
        <w:t xml:space="preserve">select themes from </w:t>
      </w:r>
      <w:r w:rsidR="004918CE" w:rsidRPr="00A427BC">
        <w:rPr>
          <w:lang w:val="en-US"/>
        </w:rPr>
        <w:t>the Data Feminism framework in an agricultural setting</w:t>
      </w:r>
      <w:r w:rsidR="00AF58A9" w:rsidRPr="00A427BC">
        <w:rPr>
          <w:lang w:val="en-US"/>
        </w:rPr>
        <w:t xml:space="preserve"> </w:t>
      </w:r>
      <w:r w:rsidR="004918CE" w:rsidRPr="00A427BC">
        <w:rPr>
          <w:lang w:val="en-US"/>
        </w:rPr>
        <w:t>and 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ins w:id="6" w:author="Virginia Anne Nichols" w:date="2025-05-12T07:23:00Z" w16du:dateUtc="2025-05-12T05:23:00Z">
        <w:r w:rsidR="00E67F11">
          <w:rPr>
            <w:lang w:val="en-US"/>
          </w:rPr>
          <w:t>P</w:t>
        </w:r>
      </w:ins>
      <w:del w:id="7" w:author="Virginia Anne Nichols" w:date="2025-05-12T07:23:00Z" w16du:dateUtc="2025-05-12T05:23:00Z">
        <w:r w:rsidR="00F41BA4" w:rsidRPr="00A427BC" w:rsidDel="00E67F11">
          <w:rPr>
            <w:lang w:val="en-US"/>
          </w:rPr>
          <w:delText>p</w:delText>
        </w:r>
      </w:del>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8" w:author="Virginia Anne Nichols" w:date="2025-05-12T07:23:00Z" w16du:dateUtc="2025-05-12T05:23:00Z">
        <w:r w:rsidR="00E67F11">
          <w:rPr>
            <w:lang w:val="en-US"/>
          </w:rPr>
          <w:t>Perspective</w:t>
        </w:r>
      </w:ins>
      <w:del w:id="9" w:author="Virginia Anne Nichols" w:date="2025-05-12T07:23:00Z" w16du:dateUtc="2025-05-12T05:23:00Z">
        <w:r w:rsidR="00F42C3C" w:rsidRPr="00A427BC" w:rsidDel="00E67F11">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77777777" w:rsidR="00520667" w:rsidRPr="00A427BC" w:rsidRDefault="00520667" w:rsidP="005E13CB">
      <w:pPr>
        <w:rPr>
          <w:i/>
          <w:iCs/>
          <w:shd w:val="clear" w:color="auto" w:fill="FFFFFF"/>
          <w:lang w:val="en-US"/>
        </w:rPr>
      </w:pPr>
    </w:p>
    <w:p w14:paraId="3026E5E0" w14:textId="4CE595C2" w:rsidR="00FA191B" w:rsidRPr="00A427BC" w:rsidRDefault="00830C57" w:rsidP="00FA191B">
      <w:pPr>
        <w:rPr>
          <w:lang w:val="en-US"/>
        </w:rPr>
      </w:pPr>
      <w:r w:rsidRPr="00A427BC">
        <w:rPr>
          <w:lang w:val="en-US"/>
        </w:rPr>
        <w:t>Obtaining one’s will</w:t>
      </w:r>
      <w:r w:rsidR="00014184" w:rsidRPr="00A427BC">
        <w:rPr>
          <w:lang w:val="en-US"/>
        </w:rPr>
        <w:t xml:space="preserve"> despite</w:t>
      </w:r>
      <w:r w:rsidR="00F56FBD" w:rsidRPr="00A427BC">
        <w:rPr>
          <w:lang w:val="en-US"/>
        </w:rPr>
        <w:t xml:space="preserve"> resistance from others</w:t>
      </w:r>
      <w:r w:rsidR="00014184" w:rsidRPr="00A427BC">
        <w:rPr>
          <w:lang w:val="en-US"/>
        </w:rPr>
        <w:t xml:space="preserve"> is an expression of </w:t>
      </w:r>
      <w:r w:rsidR="00F56FBD" w:rsidRPr="00A427BC">
        <w:rPr>
          <w:lang w:val="en-US"/>
        </w:rPr>
        <w:t>power</w:t>
      </w:r>
      <w:r w:rsidR="00F56FBD" w:rsidRPr="00A427BC">
        <w:rPr>
          <w:lang w:val="en-US"/>
        </w:rPr>
        <w:fldChar w:fldCharType="begin"/>
      </w:r>
      <w:r w:rsidR="006D6832">
        <w:rPr>
          <w:lang w:val="en-US"/>
        </w:rPr>
        <w:instrText xml:space="preserve"> ADDIN ZOTERO_ITEM CSL_CITATION {"citationID":"EMhM43Cl","properties":{"formattedCitation":"\\super 16\\nosupersub{}","plainCitation":"16","noteIndex":0},"citationItems":[{"id":"u12bhc3X/LPIlWn5K","uris":["http://zotero.org/users/3599437/items/9ZVFEG24"],"itemData":{"id":1461,"type":"book","abstract":"English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6D6832">
        <w:rPr>
          <w:lang w:val="en-US"/>
        </w:rPr>
        <w:instrText xml:space="preserve"> ADDIN ZOTERO_ITEM CSL_CITATION {"citationID":"ISSQNw5N","properties":{"formattedCitation":"\\super 17\\nosupersub{}","plainCitation":"17","noteIndex":0},"citationItems":[{"id":"u12bhc3X/qKHQVbFd","uris":["http://zotero.org/users/3599437/items/645VEX2E"],"itemData":{"id":1473,"type":"article-journal","container-title":"Animal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6D6832">
        <w:rPr>
          <w:lang w:val="en-US"/>
        </w:rPr>
        <w:instrText xml:space="preserve"> ADDIN ZOTERO_ITEM CSL_CITATION {"citationID":"Xu48sDJp","properties":{"formattedCitation":"\\super 18,19\\nosupersub{}","plainCitation":"18,19","noteIndex":0},"citationItems":[{"id":"u12bhc3X/dnZvcsob","uris":["http://zotero.org/users/3599437/items/PS35EMQT"],"itemData":{"id":1475,"type":"article-journal","container-title":"Native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R."}],"issued":{"date-parts":[["2021"]]}}},{"id":"u12bhc3X/2TU3bl4j","uris":["http://zotero.org/users/3599437/items/XM9D2D4C"],"itemData":{"id":1302,"type":"article-journal","abstract":"Land-grant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6D6832">
        <w:rPr>
          <w:lang w:val="en-US"/>
        </w:rPr>
        <w:instrText xml:space="preserve"> ADDIN ZOTERO_ITEM CSL_CITATION {"citationID":"i1QHVaAh","properties":{"formattedCitation":"\\super 20\\uc0\\u8211{}22\\nosupersub{}","plainCitation":"20–22","noteIndex":0},"citationItems":[{"id":"u12bhc3X/ZPOxquHF","uris":["http://zotero.org/users/3599437/items/ET6KAEWC"],"itemData":{"id":1476,"type":"article-journal","abstract":"Of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D."},{"family":"Sharp","given":"Gwen"}],"issued":{"date-parts":[["2002"]]}},"label":"page"},{"id":"u12bhc3X/eiFnuDfZ","uris":["http://zotero.org/users/3599437/items/7LMXKVSR"],"itemData":{"id":1477,"type":"article-journal","abstract":"The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W."}],"issued":{"date-parts":[["2013",9,1]]}}},{"id":"u12bhc3X/6k77mTcR","uris":["http://zotero.org/users/3599437/items/L7LZ4A8P"],"itemData":{"id":1479,"type":"article-journal","container-title":"Boston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6D6832">
        <w:rPr>
          <w:lang w:val="en-US"/>
        </w:rPr>
        <w:instrText xml:space="preserve"> ADDIN ZOTERO_ITEM CSL_CITATION {"citationID":"8AoD7s1P","properties":{"formattedCitation":"\\super 23\\nosupersub{}","plainCitation":"23","noteIndex":0},"citationItems":[{"id":"u12bhc3X/SeRWqmui","uris":["http://zotero.org/users/3599437/items/PTFRW4YS"],"itemData":{"id":1298,"type":"chapter","container-title":"Black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 xml:space="preserve">power </w:t>
      </w:r>
      <w:r w:rsidR="00B51666" w:rsidRPr="00A427BC">
        <w:rPr>
          <w:lang w:val="en-US"/>
        </w:rPr>
        <w:lastRenderedPageBreak/>
        <w:t>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2297517"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6D6832">
              <w:rPr>
                <w:lang w:val="en-US"/>
              </w:rPr>
              <w:instrText xml:space="preserve"> ADDIN ZOTERO_ITEM CSL_CITATION {"citationID":"FePF5SHr","properties":{"formattedCitation":"\\super 27\\nosupersub{}","plainCitation":"27","noteIndex":0},"citationItems":[{"id":"u12bhc3X/StZPr5xY","uris":["http://zotero.org/users/3599437/items/IH4PI5AX"],"itemData":{"id":"n89wydcT/8wF2Resn","type":"article-journal","abstract":"Although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33ED2"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52228B83"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6D6832">
              <w:rPr>
                <w:lang w:val="en-US"/>
              </w:rPr>
              <w:instrText xml:space="preserve"> ADDIN ZOTERO_ITEM CSL_CITATION {"citationID":"up0UtM97","properties":{"formattedCitation":"\\super 28\\nosupersub{}","plainCitation":"28","noteIndex":0},"citationItems":[{"id":"u12bhc3X/oyBhgQaG","uris":["http://zotero.org/users/3599437/items/L2KU5WSR"],"itemData":{"id":1311,"type":"article-journal","container-title":"Drake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6D6832">
              <w:rPr>
                <w:lang w:val="en-US"/>
              </w:rPr>
              <w:instrText xml:space="preserve"> ADDIN ZOTERO_ITEM CSL_CITATION {"citationID":"ponhpQUv","properties":{"formattedCitation":"\\super 29\\nosupersub{}","plainCitation":"29","noteIndex":0},"citationItems":[{"id":"u12bhc3X/ZkUDYkig","uris":["http://zotero.org/users/3599437/items/MIGQEPIC"],"itemData":{"id":1157,"type":"article-journal","abstract":"This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33ED2"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xml:space="preserve">, and </w:t>
            </w:r>
            <w:r w:rsidRPr="00A427BC">
              <w:rPr>
                <w:lang w:val="en-US"/>
              </w:rPr>
              <w:lastRenderedPageBreak/>
              <w:t>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7711889B" w:rsidR="00CA0D55" w:rsidRPr="00A427BC" w:rsidRDefault="00CA0D55" w:rsidP="00CA0D55">
            <w:pPr>
              <w:rPr>
                <w:lang w:val="en-US"/>
              </w:rPr>
            </w:pPr>
            <w:r w:rsidRPr="00A427BC">
              <w:rPr>
                <w:lang w:val="en-US"/>
              </w:rPr>
              <w:lastRenderedPageBreak/>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w:t>
            </w:r>
            <w:r w:rsidR="00E1392E" w:rsidRPr="00A427BC">
              <w:rPr>
                <w:lang w:val="en-US"/>
              </w:rPr>
              <w:lastRenderedPageBreak/>
              <w:t xml:space="preserve">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6D6832">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u12bhc3X/qDE8bYfu","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u12bhc3X/BjAYrD5D","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33ED2"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3359B2EF"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take time and effort.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 xml:space="preserve">Once the foundation of awareness has been built, as scientists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positive experiences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2C84401"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6D6832">
        <w:rPr>
          <w:lang w:val="en-US"/>
        </w:rPr>
        <w:instrText xml:space="preserve"> ADDIN ZOTERO_ITEM CSL_CITATION {"citationID":"3l1uZqvZ","properties":{"formattedCitation":"\\super 27,40\\nosupersub{}","plainCitation":"27,40","noteIndex":0},"citationItems":[{"id":"u12bhc3X/StZPr5xY","uris":["http://zotero.org/users/3599437/items/IH4PI5AX"],"itemData":{"id":1314,"type":"article-journal","abstract":"Although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Mayerfeld"}],"issued":{"date-parts":[["2019",8,3]]}}},{"id":"u12bhc3X/4NhoXRDb","uris":["http://zotero.org/users/3599437/items/KLK2UTJD"],"itemData":{"id":1283,"type":"article-journal","abstract":"Organic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6D6832">
        <w:rPr>
          <w:lang w:val="en-US"/>
        </w:rPr>
        <w:instrText xml:space="preserve"> ADDIN ZOTERO_ITEM CSL_CITATION {"citationID":"lhTvqFh4","properties":{"formattedCitation":"\\super 41\\nosupersub{}","plainCitation":"41","noteIndex":0},"citationItems":[{"id":"u12bhc3X/5682XktS","uris":["http://zotero.org/users/3599437/items/86KSMEUX"],"itemData":{"id":1346,"type":"article-journal","abstract":"Legitimacy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6D6832">
        <w:rPr>
          <w:lang w:val="en-US"/>
        </w:rPr>
        <w:instrText xml:space="preserve"> ADDIN ZOTERO_ITEM CSL_CITATION {"citationID":"jEAzhwOr","properties":{"formattedCitation":"\\super 42\\nosupersub{}","plainCitation":"42","noteIndex":0},"citationItems":[{"id":"u12bhc3X/oDHgyK1l","uris":["http://zotero.org/users/3599437/items/QNQ3FDN4"],"itemData":{"id":1530,"type":"webpage","container-title":"Practical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6D6832">
        <w:rPr>
          <w:lang w:val="en-US"/>
        </w:rPr>
        <w:instrText xml:space="preserve"> ADDIN ZOTERO_ITEM CSL_CITATION {"citationID":"BOUJYzwa","properties":{"formattedCitation":"\\super 43\\nosupersub{}","plainCitation":"43","noteIndex":0},"citationItems":[{"id":"u12bhc3X/UtXtQ4v5","uris":["http://zotero.org/users/3599437/items/T4SVAZ8X"],"itemData":{"id":1555,"type":"article-journal","abstract":"Substantial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6D6832">
        <w:rPr>
          <w:lang w:val="en-US"/>
        </w:rPr>
        <w:instrText xml:space="preserve"> ADDIN ZOTERO_ITEM CSL_CITATION {"citationID":"dam3zez5","properties":{"formattedCitation":"\\super 45\\nosupersub{}","plainCitation":"45","noteIndex":0},"citationItems":[{"id":"u12bhc3X/OSXNw6cM","uris":["http://zotero.org/users/3599437/items/VDAAJM8W"],"itemData":{"id":1502,"type":"article-journal","abstract":"Balancing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6D6832">
        <w:rPr>
          <w:lang w:val="en-US"/>
        </w:rPr>
        <w:instrText xml:space="preserve"> ADDIN ZOTERO_ITEM CSL_CITATION {"citationID":"TP2rI0KT","properties":{"formattedCitation":"\\super 46\\nosupersub{}","plainCitation":"46","noteIndex":0},"citationItems":[{"id":"u12bhc3X/i4CRPqM2","uris":["http://zotero.org/users/3599437/items/75VTQQ77"],"itemData":{"id":1508,"type":"webpage","container-title":"Women,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scientifically </w:t>
      </w:r>
      <w:r w:rsidR="001D1E24" w:rsidRPr="00A427BC">
        <w:rPr>
          <w:lang w:val="en-US"/>
        </w:rPr>
        <w:t xml:space="preserve">insightful </w:t>
      </w:r>
      <w:r w:rsidR="000C70FE" w:rsidRPr="00A427BC">
        <w:rPr>
          <w:lang w:val="en-US"/>
        </w:rPr>
        <w:t>activities with women landowners</w:t>
      </w:r>
      <w:r w:rsidR="000C70FE" w:rsidRPr="00A427BC">
        <w:rPr>
          <w:lang w:val="en-US"/>
        </w:rPr>
        <w:fldChar w:fldCharType="begin"/>
      </w:r>
      <w:r w:rsidR="006D6832">
        <w:rPr>
          <w:lang w:val="en-US"/>
        </w:rPr>
        <w:instrText xml:space="preserve"> ADDIN ZOTERO_ITEM CSL_CITATION {"citationID":"CaZD1BBj","properties":{"formattedCitation":"\\super 38,39\\nosupersub{}","plainCitation":"38,39","noteIndex":0},"citationItems":[{"id":"u12bhc3X/BjAYrD5D","uris":["http://zotero.org/users/3599437/items/ZC7TFG29"],"itemData":{"id":1510,"type":"article-journal","abstract":"Excerpt\nThe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C."},{"family":"Soulis","given":"Jessica"}],"issued":{"date-parts":[["2013",9,1]]}}},{"id":"u12bhc3X/qDE8bYfu","uris":["http://zotero.org/users/3599437/items/LBC2XEVP"],"itemData":{"id":1285,"type":"article-journal","abstract":"Women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 xml:space="preserve">Seeking to support and serve such groups is therefore a potentially impactful research activity that supports </w:t>
      </w:r>
      <w:proofErr w:type="gramStart"/>
      <w:r w:rsidR="007E6D0D" w:rsidRPr="00A427BC">
        <w:rPr>
          <w:lang w:val="en-US"/>
        </w:rPr>
        <w:t>rebalancing of</w:t>
      </w:r>
      <w:proofErr w:type="gramEnd"/>
      <w:r w:rsidR="007E6D0D" w:rsidRPr="00A427BC">
        <w:rPr>
          <w:lang w:val="en-US"/>
        </w:rPr>
        <w:t xml:space="preserve">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05624672"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6D6832">
        <w:rPr>
          <w:lang w:val="en-US"/>
        </w:rPr>
        <w:instrText xml:space="preserve"> ADDIN ZOTERO_ITEM CSL_CITATION {"citationID":"nmTfnvQM","properties":{"formattedCitation":"\\super 47\\uc0\\u8211{}49\\nosupersub{}","plainCitation":"47–49","noteIndex":0},"citationItems":[{"id":"u12bhc3X/EnwqYovL","uris":["http://zotero.org/users/3599437/items/6FB9NPWL"],"itemData":{"id":1351,"type":"article-journal","abstract":"Degradation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u12bhc3X/4GTc3rhV","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R."},{"family":"Horton","given":"Robert"}],"issued":{"date-parts":[["2021"]]}}},{"id":"u12bhc3X/KGH79F7a","uris":["http://zotero.org/users/3599437/items/FXBWJTSU"],"itemData":{"id":1544,"type":"article-journal","abstract":"Oil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E1392E" w:rsidRPr="00A427BC">
        <w:rPr>
          <w:vertAlign w:val="superscript"/>
          <w:lang w:val="en-US"/>
        </w:rPr>
        <w:t>47–49</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lastRenderedPageBreak/>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6D6832">
        <w:rPr>
          <w:lang w:val="en-US"/>
        </w:rPr>
        <w:instrText xml:space="preserve"> ADDIN ZOTERO_ITEM CSL_CITATION {"citationID":"U06N5Gez","properties":{"formattedCitation":"\\super 50\\nosupersub{}","plainCitation":"50","noteIndex":0},"citationItems":[{"id":"u12bhc3X/ETtEbvmN","uris":["http://zotero.org/users/3599437/items/RJ82J8BQ"],"itemData":{"id":1491,"type":"article-journal","abstract":"For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E1392E" w:rsidRPr="00A427BC">
        <w:rPr>
          <w:vertAlign w:val="superscript"/>
          <w:lang w:val="en-US"/>
        </w:rPr>
        <w:t>50</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Driven largely by water quality concerns, the public has begun to demand 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A851BD">
        <w:rPr>
          <w:lang w:val="en-US"/>
        </w:rPr>
        <w:fldChar w:fldCharType="begin"/>
      </w:r>
      <w:r w:rsidR="00A851BD">
        <w:rPr>
          <w:lang w:val="en-US"/>
        </w:rPr>
        <w:instrText xml:space="preserve"> ADDIN ZOTERO_ITEM CSL_CITATION {"citationID":"So2CpZcm","properties":{"formattedCitation":"\\super 51\\nosupersub{}","plainCitation":"51","noteIndex":0},"citationItems":[{"id":"u12bhc3X/r641UO5W","uris":["http://zotero.org/users/3599437/items/JECLV44P"],"itemData":{"id":"u12bhc3X/r641UO5W","type":"article-journal","abstract":"The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A851BD">
        <w:rPr>
          <w:lang w:val="en-US"/>
        </w:rPr>
        <w:fldChar w:fldCharType="separate"/>
      </w:r>
      <w:r w:rsidR="00A851BD" w:rsidRPr="00A851BD">
        <w:rPr>
          <w:vertAlign w:val="superscript"/>
          <w:lang w:val="en-US"/>
          <w:rPrChange w:id="10" w:author="Virginia Anne Nichols" w:date="2025-05-12T13:03:00Z" w16du:dateUtc="2025-05-12T11:03:00Z">
            <w:rPr>
              <w:vertAlign w:val="superscript"/>
            </w:rPr>
          </w:rPrChange>
        </w:rPr>
        <w:t>51</w:t>
      </w:r>
      <w:r w:rsidR="00A851BD">
        <w:rPr>
          <w:lang w:val="en-US"/>
        </w:rPr>
        <w:fldChar w:fldCharType="end"/>
      </w:r>
      <w:r w:rsidRPr="00A427BC">
        <w:rPr>
          <w:lang w:val="en-US"/>
        </w:rPr>
        <w:t>.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A851BD">
        <w:rPr>
          <w:lang w:val="en-US"/>
        </w:rPr>
        <w:instrText xml:space="preserve"> ADDIN ZOTERO_ITEM CSL_CITATION {"citationID":"l25bAG4J","properties":{"formattedCitation":"\\super 52\\nosupersub{}","plainCitation":"52","noteIndex":0},"citationItems":[{"id":"u12bhc3X/55LlgtCJ","uris":["http://zotero.org/users/3599437/items/VZJ4DIIN"],"itemData":{"id":1495,"type":"webpage","abstract":"Recruiting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A851BD" w:rsidRPr="00A851BD">
        <w:rPr>
          <w:vertAlign w:val="superscript"/>
          <w:lang w:val="en-US"/>
          <w:rPrChange w:id="11" w:author="Virginia Anne Nichols" w:date="2025-05-12T13:03:00Z" w16du:dateUtc="2025-05-12T11:03:00Z">
            <w:rPr>
              <w:vertAlign w:val="superscript"/>
            </w:rPr>
          </w:rPrChange>
        </w:rPr>
        <w:t>52</w:t>
      </w:r>
      <w:r w:rsidRPr="00A427BC">
        <w:rPr>
          <w:lang w:val="en-US"/>
        </w:rPr>
        <w:fldChar w:fldCharType="end"/>
      </w:r>
      <w:r w:rsidR="00015B96" w:rsidRPr="00A427BC">
        <w:rPr>
          <w:lang w:val="en-US"/>
        </w:rPr>
        <w:t xml:space="preserve">, increasing the relevance of the data driving the recommendations. </w:t>
      </w:r>
      <w:r w:rsidRPr="00A427BC">
        <w:rPr>
          <w:lang w:val="en-US"/>
        </w:rPr>
        <w:t xml:space="preserve">The data </w:t>
      </w:r>
      <w:ins w:id="12" w:author="Virginia Anne Nichols" w:date="2025-05-12T07:31:00Z" w16du:dateUtc="2025-05-12T05:31:00Z">
        <w:r w:rsidR="00E07C0D">
          <w:rPr>
            <w:lang w:val="en-US"/>
          </w:rPr>
          <w:t>is</w:t>
        </w:r>
      </w:ins>
      <w:del w:id="13" w:author="Virginia Anne Nichols" w:date="2025-05-12T07:31:00Z" w16du:dateUtc="2025-05-12T05:31:00Z">
        <w:r w:rsidR="007678D8" w:rsidRPr="00A427BC" w:rsidDel="00E07C0D">
          <w:rPr>
            <w:lang w:val="en-US"/>
          </w:rPr>
          <w:delText>will be</w:delText>
        </w:r>
      </w:del>
      <w:r w:rsidRPr="00A427BC">
        <w:rPr>
          <w:lang w:val="en-US"/>
        </w:rPr>
        <w:t xml:space="preserve"> collectively pooled and used to drive transparently calculated, </w:t>
      </w:r>
      <w:ins w:id="14" w:author="Virginia Anne Nichols" w:date="2025-05-12T07:32:00Z" w16du:dateUtc="2025-05-12T05:32:00Z">
        <w:r w:rsidR="00E07C0D">
          <w:rPr>
            <w:lang w:val="en-US"/>
          </w:rPr>
          <w:t xml:space="preserve">drastically </w:t>
        </w:r>
      </w:ins>
      <w:r w:rsidRPr="00A427BC">
        <w:rPr>
          <w:lang w:val="en-US"/>
        </w:rPr>
        <w:t>more nuanced recommendations</w:t>
      </w:r>
      <w:ins w:id="15" w:author="Virginia Anne Nichols" w:date="2025-05-12T13:03:00Z" w16du:dateUtc="2025-05-12T11:03:00Z">
        <w:r w:rsidR="00A851BD">
          <w:rPr>
            <w:lang w:val="en-US"/>
          </w:rPr>
          <w:t>:</w:t>
        </w:r>
      </w:ins>
      <w:del w:id="16" w:author="Virginia Anne Nichols" w:date="2025-05-12T13:03:00Z" w16du:dateUtc="2025-05-12T11:03:00Z">
        <w:r w:rsidRPr="00A427BC" w:rsidDel="00A851BD">
          <w:rPr>
            <w:lang w:val="en-US"/>
          </w:rPr>
          <w:delText>.</w:delText>
        </w:r>
      </w:del>
      <w:r w:rsidRPr="00A427BC">
        <w:rPr>
          <w:lang w:val="en-US"/>
        </w:rPr>
        <w:t xml:space="preserve"> </w:t>
      </w:r>
      <w:ins w:id="17" w:author="Virginia Anne Nichols" w:date="2025-05-12T13:04:00Z" w16du:dateUtc="2025-05-12T11:04:00Z">
        <w:r w:rsidR="00A851BD">
          <w:rPr>
            <w:lang w:val="en-US"/>
          </w:rPr>
          <w:t xml:space="preserve">in 2025 </w:t>
        </w:r>
      </w:ins>
      <w:ins w:id="18" w:author="Virginia Anne Nichols" w:date="2025-05-12T13:03:00Z" w16du:dateUtc="2025-05-12T11:03:00Z">
        <w:r w:rsidR="00A851BD">
          <w:rPr>
            <w:lang w:val="en-US"/>
          </w:rPr>
          <w:t>the</w:t>
        </w:r>
      </w:ins>
      <w:ins w:id="19" w:author="Virginia Anne Nichols" w:date="2025-05-12T07:43:00Z" w16du:dateUtc="2025-05-12T05:43:00Z">
        <w:r w:rsidR="004D3426">
          <w:rPr>
            <w:lang w:val="en-US"/>
          </w:rPr>
          <w:t xml:space="preserve"> program </w:t>
        </w:r>
      </w:ins>
      <w:ins w:id="20" w:author="Virginia Anne Nichols" w:date="2025-05-12T13:04:00Z" w16du:dateUtc="2025-05-12T11:04:00Z">
        <w:r w:rsidR="00A851BD">
          <w:rPr>
            <w:lang w:val="en-US"/>
          </w:rPr>
          <w:t xml:space="preserve">used </w:t>
        </w:r>
      </w:ins>
      <w:ins w:id="21" w:author="Virginia Anne Nichols" w:date="2025-05-12T07:43:00Z" w16du:dateUtc="2025-05-12T05:43:00Z">
        <w:r w:rsidR="004D3426">
          <w:rPr>
            <w:lang w:val="en-US"/>
          </w:rPr>
          <w:t xml:space="preserve">data from 470 sites </w:t>
        </w:r>
      </w:ins>
      <w:ins w:id="22" w:author="Virginia Anne Nichols" w:date="2025-05-12T07:44:00Z" w16du:dateUtc="2025-05-12T05:44:00Z">
        <w:r w:rsidR="004D3426">
          <w:rPr>
            <w:lang w:val="en-US"/>
          </w:rPr>
          <w:t xml:space="preserve">and provides recommendations for 21,384 scenarios </w:t>
        </w:r>
      </w:ins>
      <w:ins w:id="23" w:author="Virginia Anne Nichols" w:date="2025-05-12T13:04:00Z" w16du:dateUtc="2025-05-12T11:04:00Z">
        <w:r w:rsidR="00A851BD">
          <w:rPr>
            <w:lang w:val="en-US"/>
          </w:rPr>
          <w:t>(</w:t>
        </w:r>
      </w:ins>
      <w:ins w:id="24" w:author="Virginia Anne Nichols" w:date="2025-05-12T07:44:00Z" w16du:dateUtc="2025-05-12T05:44:00Z">
        <w:r w:rsidR="004D3426">
          <w:rPr>
            <w:lang w:val="en-US"/>
          </w:rPr>
          <w:t>compared to the previous extension system’s 10 sites</w:t>
        </w:r>
      </w:ins>
      <w:ins w:id="25" w:author="Virginia Anne Nichols" w:date="2025-05-12T07:45:00Z" w16du:dateUtc="2025-05-12T05:45:00Z">
        <w:r w:rsidR="004D3426">
          <w:rPr>
            <w:lang w:val="en-US"/>
          </w:rPr>
          <w:t xml:space="preserve"> </w:t>
        </w:r>
      </w:ins>
      <w:ins w:id="26" w:author="Virginia Anne Nichols" w:date="2025-05-12T07:49:00Z" w16du:dateUtc="2025-05-12T05:49:00Z">
        <w:r w:rsidR="004F082A">
          <w:rPr>
            <w:lang w:val="en-US"/>
          </w:rPr>
          <w:t>driving</w:t>
        </w:r>
      </w:ins>
      <w:ins w:id="27" w:author="Virginia Anne Nichols" w:date="2025-05-12T07:45:00Z" w16du:dateUtc="2025-05-12T05:45:00Z">
        <w:r w:rsidR="004D3426">
          <w:rPr>
            <w:lang w:val="en-US"/>
          </w:rPr>
          <w:t xml:space="preserve"> </w:t>
        </w:r>
      </w:ins>
      <w:ins w:id="28" w:author="Virginia Anne Nichols" w:date="2025-05-12T13:05:00Z" w16du:dateUtc="2025-05-12T11:05:00Z">
        <w:r w:rsidR="00A851BD">
          <w:rPr>
            <w:lang w:val="en-US"/>
          </w:rPr>
          <w:t xml:space="preserve">recommendation from </w:t>
        </w:r>
      </w:ins>
      <w:ins w:id="29" w:author="Virginia Anne Nichols" w:date="2025-05-12T07:45:00Z" w16du:dateUtc="2025-05-12T05:45:00Z">
        <w:r w:rsidR="004D3426">
          <w:rPr>
            <w:lang w:val="en-US"/>
          </w:rPr>
          <w:t>four scenario</w:t>
        </w:r>
      </w:ins>
      <w:ins w:id="30" w:author="Virginia Anne Nichols" w:date="2025-05-12T13:04:00Z" w16du:dateUtc="2025-05-12T11:04:00Z">
        <w:r w:rsidR="00A851BD">
          <w:rPr>
            <w:lang w:val="en-US"/>
          </w:rPr>
          <w:t>s)</w:t>
        </w:r>
      </w:ins>
      <w:ins w:id="31" w:author="Virginia Anne Nichols" w:date="2025-05-12T07:45:00Z" w16du:dateUtc="2025-05-12T05:45:00Z">
        <w:r w:rsidR="004D3426">
          <w:rPr>
            <w:lang w:val="en-US"/>
          </w:rPr>
          <w:t>. Th</w:t>
        </w:r>
      </w:ins>
      <w:ins w:id="32" w:author="Virginia Anne Nichols" w:date="2025-05-12T07:49:00Z" w16du:dateUtc="2025-05-12T05:49:00Z">
        <w:r w:rsidR="004F082A">
          <w:rPr>
            <w:lang w:val="en-US"/>
          </w:rPr>
          <w:t>e development of this tool</w:t>
        </w:r>
      </w:ins>
      <w:ins w:id="33" w:author="Virginia Anne Nichols" w:date="2025-05-12T07:45:00Z" w16du:dateUtc="2025-05-12T05:45:00Z">
        <w:r w:rsidR="004D3426">
          <w:rPr>
            <w:lang w:val="en-US"/>
          </w:rPr>
          <w:t xml:space="preserve"> has been accompanied by significant </w:t>
        </w:r>
      </w:ins>
      <w:ins w:id="34" w:author="Virginia Anne Nichols" w:date="2025-05-12T07:49:00Z" w16du:dateUtc="2025-05-12T05:49:00Z">
        <w:r w:rsidR="004F082A">
          <w:rPr>
            <w:lang w:val="en-US"/>
          </w:rPr>
          <w:t>public engagement</w:t>
        </w:r>
      </w:ins>
      <w:ins w:id="35" w:author="Virginia Anne Nichols" w:date="2025-05-12T07:45:00Z" w16du:dateUtc="2025-05-12T05:45:00Z">
        <w:r w:rsidR="004D3426">
          <w:rPr>
            <w:lang w:val="en-US"/>
          </w:rPr>
          <w:t xml:space="preserve">, </w:t>
        </w:r>
      </w:ins>
      <w:ins w:id="36" w:author="Virginia Anne Nichols" w:date="2025-05-12T07:47:00Z" w16du:dateUtc="2025-05-12T05:47:00Z">
        <w:r w:rsidR="004F082A">
          <w:rPr>
            <w:lang w:val="en-US"/>
          </w:rPr>
          <w:t>with</w:t>
        </w:r>
      </w:ins>
      <w:ins w:id="37" w:author="Virginia Anne Nichols" w:date="2025-05-12T07:50:00Z" w16du:dateUtc="2025-05-12T05:50:00Z">
        <w:r w:rsidR="004F082A">
          <w:rPr>
            <w:lang w:val="en-US"/>
          </w:rPr>
          <w:t xml:space="preserve"> an average of</w:t>
        </w:r>
      </w:ins>
      <w:ins w:id="38" w:author="Virginia Anne Nichols" w:date="2025-05-12T07:47:00Z" w16du:dateUtc="2025-05-12T05:47:00Z">
        <w:r w:rsidR="004F082A">
          <w:rPr>
            <w:lang w:val="en-US"/>
          </w:rPr>
          <w:t xml:space="preserve"> 30 presentations </w:t>
        </w:r>
      </w:ins>
      <w:ins w:id="39" w:author="Virginia Anne Nichols" w:date="2025-05-12T07:51:00Z" w16du:dateUtc="2025-05-12T05:51:00Z">
        <w:r w:rsidR="004F082A">
          <w:rPr>
            <w:lang w:val="en-US"/>
          </w:rPr>
          <w:t xml:space="preserve">and 60 popular press products </w:t>
        </w:r>
      </w:ins>
      <w:ins w:id="40" w:author="Virginia Anne Nichols" w:date="2025-05-12T07:47:00Z" w16du:dateUtc="2025-05-12T05:47:00Z">
        <w:r w:rsidR="004F082A">
          <w:rPr>
            <w:lang w:val="en-US"/>
          </w:rPr>
          <w:t>per year</w:t>
        </w:r>
      </w:ins>
      <w:ins w:id="41" w:author="Virginia Anne Nichols" w:date="2025-05-12T13:05:00Z" w16du:dateUtc="2025-05-12T11:05:00Z">
        <w:r w:rsidR="00A851BD">
          <w:rPr>
            <w:lang w:val="en-US"/>
          </w:rPr>
          <w:t xml:space="preserve"> and</w:t>
        </w:r>
      </w:ins>
      <w:ins w:id="42" w:author="Virginia Anne Nichols" w:date="2025-05-12T07:48:00Z" w16du:dateUtc="2025-05-12T05:48:00Z">
        <w:r w:rsidR="004F082A">
          <w:rPr>
            <w:lang w:val="en-US"/>
          </w:rPr>
          <w:t xml:space="preserve"> 3,000 </w:t>
        </w:r>
      </w:ins>
      <w:ins w:id="43" w:author="Virginia Anne Nichols" w:date="2025-05-12T07:51:00Z" w16du:dateUtc="2025-05-12T05:51:00Z">
        <w:r w:rsidR="004F082A">
          <w:rPr>
            <w:lang w:val="en-US"/>
          </w:rPr>
          <w:t xml:space="preserve">unique users </w:t>
        </w:r>
      </w:ins>
      <w:ins w:id="44" w:author="Virginia Anne Nichols" w:date="2025-05-12T07:48:00Z" w16du:dateUtc="2025-05-12T05:48:00Z">
        <w:r w:rsidR="004F082A">
          <w:rPr>
            <w:lang w:val="en-US"/>
          </w:rPr>
          <w:t xml:space="preserve">registered for the </w:t>
        </w:r>
      </w:ins>
      <w:ins w:id="45" w:author="Virginia Anne Nichols" w:date="2025-05-12T07:51:00Z" w16du:dateUtc="2025-05-12T05:51:00Z">
        <w:r w:rsidR="004F082A">
          <w:rPr>
            <w:lang w:val="en-US"/>
          </w:rPr>
          <w:t xml:space="preserve">recently launched </w:t>
        </w:r>
      </w:ins>
      <w:ins w:id="46" w:author="Virginia Anne Nichols" w:date="2025-05-12T07:48:00Z" w16du:dateUtc="2025-05-12T05:48:00Z">
        <w:r w:rsidR="004F082A">
          <w:rPr>
            <w:lang w:val="en-US"/>
          </w:rPr>
          <w:t>recommendation tool</w:t>
        </w:r>
      </w:ins>
      <w:r w:rsidR="002C42F2">
        <w:rPr>
          <w:lang w:val="en-US"/>
        </w:rPr>
        <w:fldChar w:fldCharType="begin"/>
      </w:r>
      <w:r w:rsidR="002C42F2">
        <w:rPr>
          <w:lang w:val="en-US"/>
        </w:rPr>
        <w:instrText xml:space="preserve"> ADDIN ZOTERO_ITEM CSL_CITATION {"citationID":"6yvtWLVx","properties":{"formattedCitation":"\\super 52\\nosupersub{}","plainCitation":"52","noteIndex":0},"citationItems":[{"id":"u12bhc3X/55LlgtCJ","uris":["http://zotero.org/users/3599437/items/VZJ4DIIN"],"itemData":{"id":"u12bhc3X/55LlgtCJ","type":"webpage","abstract":"Recruiting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2C42F2">
        <w:rPr>
          <w:lang w:val="en-US"/>
        </w:rPr>
        <w:fldChar w:fldCharType="separate"/>
      </w:r>
      <w:r w:rsidR="002C42F2" w:rsidRPr="002C42F2">
        <w:rPr>
          <w:vertAlign w:val="superscript"/>
          <w:lang w:val="en-US"/>
          <w:rPrChange w:id="47" w:author="Virginia Anne Nichols" w:date="2025-05-12T13:05:00Z" w16du:dateUtc="2025-05-12T11:05:00Z">
            <w:rPr>
              <w:vertAlign w:val="superscript"/>
            </w:rPr>
          </w:rPrChange>
        </w:rPr>
        <w:t>52</w:t>
      </w:r>
      <w:r w:rsidR="002C42F2">
        <w:rPr>
          <w:lang w:val="en-US"/>
        </w:rPr>
        <w:fldChar w:fldCharType="end"/>
      </w:r>
      <w:ins w:id="48" w:author="Virginia Anne Nichols" w:date="2025-05-12T07:49:00Z" w16du:dateUtc="2025-05-12T05:49:00Z">
        <w:r w:rsidR="004F082A">
          <w:rPr>
            <w:lang w:val="en-US"/>
          </w:rPr>
          <w:t>.</w:t>
        </w:r>
      </w:ins>
      <w:ins w:id="49" w:author="Virginia Anne Nichols" w:date="2025-05-12T07:53:00Z" w16du:dateUtc="2025-05-12T05:53:00Z">
        <w:r w:rsidR="00E10CB1">
          <w:rPr>
            <w:lang w:val="en-US"/>
          </w:rPr>
          <w:t xml:space="preserve"> </w:t>
        </w:r>
      </w:ins>
      <w:ins w:id="50" w:author="Virginia Anne Nichols" w:date="2025-05-12T12:39:00Z" w16du:dateUtc="2025-05-12T10:39:00Z">
        <w:r w:rsidR="006D6832">
          <w:rPr>
            <w:lang w:val="en-US"/>
          </w:rPr>
          <w:t>Scientifically, t</w:t>
        </w:r>
      </w:ins>
      <w:ins w:id="51" w:author="Virginia Anne Nichols" w:date="2025-05-12T07:53:00Z" w16du:dateUtc="2025-05-12T05:53:00Z">
        <w:r w:rsidR="00E10CB1">
          <w:rPr>
            <w:lang w:val="en-US"/>
          </w:rPr>
          <w:t xml:space="preserve">his system has highlighted fall residual nitrogen as an important predictor of </w:t>
        </w:r>
      </w:ins>
      <w:ins w:id="52" w:author="Virginia Anne Nichols" w:date="2025-05-12T07:54:00Z" w16du:dateUtc="2025-05-12T05:54:00Z">
        <w:r w:rsidR="00E10CB1">
          <w:rPr>
            <w:lang w:val="en-US"/>
          </w:rPr>
          <w:t>the subsequent year’s nitrogen needs,</w:t>
        </w:r>
      </w:ins>
      <w:ins w:id="53" w:author="Virginia Anne Nichols" w:date="2025-05-12T12:42:00Z" w16du:dateUtc="2025-05-12T10:42:00Z">
        <w:r w:rsidR="006D6832">
          <w:rPr>
            <w:lang w:val="en-US"/>
          </w:rPr>
          <w:t xml:space="preserve"> which to-date has been largely overlooked</w:t>
        </w:r>
      </w:ins>
      <w:r w:rsidR="006D6832">
        <w:rPr>
          <w:lang w:val="en-US"/>
        </w:rPr>
        <w:fldChar w:fldCharType="begin"/>
      </w:r>
      <w:r w:rsidR="00A851BD">
        <w:rPr>
          <w:lang w:val="en-US"/>
        </w:rPr>
        <w:instrText xml:space="preserve"> ADDIN ZOTERO_ITEM CSL_CITATION {"citationID":"gjcoxqLR","properties":{"formattedCitation":"\\super 53\\nosupersub{}","plainCitation":"53","noteIndex":0},"citationItems":[{"id":1681,"uris":["http://zotero.org/users/3599437/items/EN29TQ4Z"],"itemData":{"id":1681,"type":"article-journal","abstract":"The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6D6832">
        <w:rPr>
          <w:lang w:val="en-US"/>
        </w:rPr>
        <w:fldChar w:fldCharType="separate"/>
      </w:r>
      <w:r w:rsidR="00A851BD" w:rsidRPr="00A851BD">
        <w:rPr>
          <w:vertAlign w:val="superscript"/>
          <w:lang w:val="en-US"/>
          <w:rPrChange w:id="54" w:author="Virginia Anne Nichols" w:date="2025-05-12T13:03:00Z" w16du:dateUtc="2025-05-12T11:03:00Z">
            <w:rPr>
              <w:vertAlign w:val="superscript"/>
            </w:rPr>
          </w:rPrChange>
        </w:rPr>
        <w:t>53</w:t>
      </w:r>
      <w:r w:rsidR="006D6832">
        <w:rPr>
          <w:lang w:val="en-US"/>
        </w:rPr>
        <w:fldChar w:fldCharType="end"/>
      </w:r>
      <w:ins w:id="55" w:author="Virginia Anne Nichols" w:date="2025-05-12T07:54:00Z" w16du:dateUtc="2025-05-12T05:54:00Z">
        <w:r w:rsidR="00E10CB1">
          <w:rPr>
            <w:lang w:val="en-US"/>
          </w:rPr>
          <w:t xml:space="preserve"> </w:t>
        </w:r>
      </w:ins>
      <w:ins w:id="56" w:author="Virginia Anne Nichols" w:date="2025-05-12T07:47:00Z" w16du:dateUtc="2025-05-12T05:47:00Z">
        <w:r w:rsidR="004F082A">
          <w:rPr>
            <w:lang w:val="en-US"/>
          </w:rPr>
          <w:t xml:space="preserve"> </w:t>
        </w:r>
      </w:ins>
      <w:del w:id="57" w:author="Virginia Anne Nichols" w:date="2025-05-12T07:49:00Z" w16du:dateUtc="2025-05-12T05:49:00Z">
        <w:r w:rsidRPr="00A427BC" w:rsidDel="004F082A">
          <w:rPr>
            <w:lang w:val="en-US"/>
          </w:rPr>
          <w:delText xml:space="preserve">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58" w:author="Virginia Anne Nichols" w:date="2025-05-12T13:06:00Z" w16du:dateUtc="2025-05-12T11:06:00Z">
        <w:r w:rsidR="002C42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more equ</w:t>
      </w:r>
      <w:r w:rsidR="005A54F6" w:rsidRPr="00A427BC">
        <w:rPr>
          <w:lang w:val="en-US"/>
        </w:rPr>
        <w:t>itably</w:t>
      </w:r>
      <w:r w:rsidR="007678D8" w:rsidRPr="00A427BC">
        <w:rPr>
          <w:lang w:val="en-US"/>
        </w:rPr>
        <w:t xml:space="preserve"> 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3FAD9C69"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59" w:author="Virginia Anne Nichols" w:date="2025-05-12T13:06:00Z" w16du:dateUtc="2025-05-12T11:06:00Z">
        <w:r w:rsidR="004F7CEA" w:rsidRPr="00A427BC" w:rsidDel="002C42F2">
          <w:rPr>
            <w:lang w:val="en-US"/>
          </w:rPr>
          <w:delText>s</w:delText>
        </w:r>
      </w:del>
      <w:r w:rsidR="004F7CEA" w:rsidRPr="00A427BC">
        <w:rPr>
          <w:lang w:val="en-US"/>
        </w:rPr>
        <w:t xml:space="preserve">,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A851BD">
        <w:rPr>
          <w:lang w:val="en-US"/>
        </w:rPr>
        <w:instrText xml:space="preserve"> ADDIN ZOTERO_ITEM CSL_CITATION {"citationID":"ZMmV3Tfb","properties":{"formattedCitation":"\\super 54\\nosupersub{}","plainCitation":"54","noteIndex":0},"citationItems":[{"id":"u12bhc3X/RF5LkfBm","uris":["http://zotero.org/users/3599437/items/V55B6XFC"],"itemData":{"id":1513,"type":"article-journal","abstract":"In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A851BD" w:rsidRPr="00A851BD">
        <w:rPr>
          <w:vertAlign w:val="superscript"/>
          <w:lang w:val="en-US"/>
          <w:rPrChange w:id="60" w:author="Virginia Anne Nichols" w:date="2025-05-12T13:03:00Z" w16du:dateUtc="2025-05-12T11:03:00Z">
            <w:rPr>
              <w:vertAlign w:val="superscript"/>
            </w:rPr>
          </w:rPrChange>
        </w:rPr>
        <w:t>54</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A851BD">
        <w:rPr>
          <w:lang w:val="en-US"/>
        </w:rPr>
        <w:instrText xml:space="preserve"> ADDIN ZOTERO_ITEM CSL_CITATION {"citationID":"XZBQCHjA","properties":{"formattedCitation":"\\super 55\\nosupersub{}","plainCitation":"55","noteIndex":0},"citationItems":[{"id":"u12bhc3X/uLNj6w1P","uris":["http://zotero.org/users/3599437/items/TBMP2R75"],"itemData":{"id":1515,"type":"webpage","title":"USDA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A851BD" w:rsidRPr="00A851BD">
        <w:rPr>
          <w:vertAlign w:val="superscript"/>
          <w:lang w:val="en-US"/>
          <w:rPrChange w:id="61" w:author="Virginia Anne Nichols" w:date="2025-05-12T13:03:00Z" w16du:dateUtc="2025-05-12T11:03:00Z">
            <w:rPr>
              <w:vertAlign w:val="superscript"/>
            </w:rPr>
          </w:rPrChange>
        </w:rPr>
        <w:t>55</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A851BD">
        <w:rPr>
          <w:lang w:val="en-US"/>
        </w:rPr>
        <w:instrText xml:space="preserve"> ADDIN ZOTERO_ITEM CSL_CITATION {"citationID":"8sXiLiJj","properties":{"formattedCitation":"\\super 56\\nosupersub{}","plainCitation":"56","noteIndex":0},"citationItems":[{"id":"u12bhc3X/AzAbfKw2","uris":["http://zotero.org/users/3599437/items/XPLPG83Z"],"itemData":{"id":1425,"type":"article-journal","abstract":"The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A851BD" w:rsidRPr="00A851BD">
        <w:rPr>
          <w:vertAlign w:val="superscript"/>
          <w:lang w:val="en-US"/>
          <w:rPrChange w:id="62" w:author="Virginia Anne Nichols" w:date="2025-05-12T13:03:00Z" w16du:dateUtc="2025-05-12T11:03:00Z">
            <w:rPr>
              <w:vertAlign w:val="superscript"/>
            </w:rPr>
          </w:rPrChange>
        </w:rPr>
        <w:t>56</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A851BD">
        <w:rPr>
          <w:lang w:val="en-US"/>
        </w:rPr>
        <w:instrText xml:space="preserve"> ADDIN ZOTERO_ITEM CSL_CITATION {"citationID":"86oHCn3s","properties":{"formattedCitation":"\\super 57\\nosupersub{}","plainCitation":"57","noteIndex":0},"citationItems":[{"id":"u12bhc3X/WAmqv09I","uris":["http://zotero.org/users/3599437/items/FUK5SSCJ"],"itemData":{"id":1427,"type":"article-journal","abstract":"Context\nPrediction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A851BD" w:rsidRPr="00A851BD">
        <w:rPr>
          <w:vertAlign w:val="superscript"/>
          <w:lang w:val="en-US"/>
          <w:rPrChange w:id="63" w:author="Virginia Anne Nichols" w:date="2025-05-12T13:03:00Z" w16du:dateUtc="2025-05-12T11:03:00Z">
            <w:rPr>
              <w:vertAlign w:val="superscript"/>
            </w:rPr>
          </w:rPrChange>
        </w:rPr>
        <w:t>57</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A851BD">
        <w:rPr>
          <w:lang w:val="en-US"/>
        </w:rPr>
        <w:instrText xml:space="preserve"> ADDIN ZOTERO_ITEM CSL_CITATION {"citationID":"DNFwtIla","properties":{"formattedCitation":"\\super 58,59\\nosupersub{}","plainCitation":"58,59","noteIndex":0},"citationItems":[{"id":1139,"uris":["http://zotero.org/users/3599437/items/GHGUW654"],"itemData":{"id":1139,"type":"book","abstract":"Although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A851BD" w:rsidRPr="00A851BD">
        <w:rPr>
          <w:vertAlign w:val="superscript"/>
          <w:lang w:val="en-US"/>
          <w:rPrChange w:id="64" w:author="Virginia Anne Nichols" w:date="2025-05-12T13:03:00Z" w16du:dateUtc="2025-05-12T11:03:00Z">
            <w:rPr>
              <w:vertAlign w:val="superscript"/>
            </w:rPr>
          </w:rPrChange>
        </w:rPr>
        <w:t>58,59</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A851BD">
        <w:rPr>
          <w:lang w:val="en-US"/>
        </w:rPr>
        <w:instrText xml:space="preserve"> ADDIN ZOTERO_ITEM CSL_CITATION {"citationID":"3Op0Yf88","properties":{"formattedCitation":"\\super 60\\nosupersub{}","plainCitation":"60","noteIndex":0},"citationItems":[{"id":1137,"uris":["http://zotero.org/users/3599437/items/ZTTS2CH9"],"itemData":{"id":1137,"type":"chapter","container-title":"Quantitative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A851BD" w:rsidRPr="00A851BD">
        <w:rPr>
          <w:vertAlign w:val="superscript"/>
          <w:lang w:val="en-US"/>
          <w:rPrChange w:id="65" w:author="Virginia Anne Nichols" w:date="2025-05-12T13:03:00Z" w16du:dateUtc="2025-05-12T11:03:00Z">
            <w:rPr>
              <w:vertAlign w:val="superscript"/>
            </w:rPr>
          </w:rPrChange>
        </w:rPr>
        <w:t>60</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lastRenderedPageBreak/>
        <w:t>Reciprocity</w:t>
      </w:r>
    </w:p>
    <w:p w14:paraId="4B3B3851" w14:textId="1217C5E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66" w:author="Virginia Anne Nichols" w:date="2025-05-12T13:08:00Z" w16du:dateUtc="2025-05-12T11:08:00Z">
        <w:r w:rsidR="002C42F2">
          <w:rPr>
            <w:lang w:val="en-US"/>
          </w:rPr>
          <w:t>P</w:t>
        </w:r>
      </w:ins>
      <w:del w:id="67" w:author="Virginia Anne Nichols" w:date="2025-05-12T13:07:00Z" w16du:dateUtc="2025-05-12T11:07:00Z">
        <w:r w:rsidR="00F007A6" w:rsidRPr="00A427BC" w:rsidDel="002C42F2">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A851BD">
        <w:rPr>
          <w:lang w:val="en-US"/>
        </w:rPr>
        <w:instrText xml:space="preserve"> ADDIN ZOTERO_ITEM CSL_CITATION {"citationID":"304dnLlD","properties":{"formattedCitation":"\\super 51,61,62\\nosupersub{}","plainCitation":"51,61,62","noteIndex":0},"citationItems":[{"id":398,"uris":["http://zotero.org/users/3599437/items/MX4SDQLD"],"itemData":{"id":398,"type":"article-journal","abstract":"Advances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A851BD" w:rsidRPr="00A851BD">
        <w:rPr>
          <w:vertAlign w:val="superscript"/>
          <w:lang w:val="en-US"/>
          <w:rPrChange w:id="68" w:author="Virginia Anne Nichols" w:date="2025-05-12T13:03:00Z" w16du:dateUtc="2025-05-12T11:03:00Z">
            <w:rPr>
              <w:vertAlign w:val="superscript"/>
            </w:rPr>
          </w:rPrChange>
        </w:rPr>
        <w:t>51,61,62</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6D6832">
        <w:rPr>
          <w:lang w:val="en-US"/>
        </w:rPr>
        <w:instrText xml:space="preserve"> ADDIN ZOTERO_ITEM CSL_CITATION {"citationID":"eEwyPIlQ","properties":{"formattedCitation":"\\super 63,64\\nosupersub{}","plainCitation":"63,64","noteIndex":0},"citationItems":[{"id":573,"uris":["http://zotero.org/users/3599437/items/4A2YMKNF"],"itemData":{"id":573,"type":"report","abstract":"A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u12bhc3X/0hTGKRW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6D6832" w:rsidRPr="006D6832">
        <w:rPr>
          <w:vertAlign w:val="superscript"/>
          <w:lang w:val="en-US"/>
          <w:rPrChange w:id="69" w:author="Virginia Anne Nichols" w:date="2025-05-12T12:43:00Z" w16du:dateUtc="2025-05-12T10:43:00Z">
            <w:rPr>
              <w:vertAlign w:val="superscript"/>
            </w:rPr>
          </w:rPrChange>
        </w:rPr>
        <w:t>63,64</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7712C870"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6D6832">
        <w:rPr>
          <w:lang w:val="en-US"/>
        </w:rPr>
        <w:instrText xml:space="preserve"> ADDIN ZOTERO_ITEM CSL_CITATION {"citationID":"81Umz3ef","properties":{"formattedCitation":"\\super 65,66\\nosupersub{}","plainCitation":"65,66","noteIndex":0},"citationItems":[{"id":567,"uris":["http://zotero.org/users/3599437/items/3UUPFTCT"],"itemData":{"id":567,"type":"article-journal","abstract":"The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6D6832" w:rsidRPr="006D6832">
        <w:rPr>
          <w:vertAlign w:val="superscript"/>
          <w:lang w:val="en-US"/>
          <w:rPrChange w:id="70" w:author="Virginia Anne Nichols" w:date="2025-05-12T12:43:00Z" w16du:dateUtc="2025-05-12T10:43:00Z">
            <w:rPr>
              <w:vertAlign w:val="superscript"/>
            </w:rPr>
          </w:rPrChange>
        </w:rPr>
        <w:t>65,66</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6D6832">
        <w:rPr>
          <w:lang w:val="en-US"/>
        </w:rPr>
        <w:instrText xml:space="preserve"> ADDIN ZOTERO_ITEM CSL_CITATION {"citationID":"3quk0yx8","properties":{"formattedCitation":"\\super 67\\nosupersub{}","plainCitation":"67","noteIndex":0},"citationItems":[{"id":493,"uris":["http://zotero.org/users/3599437/items/CDM2SYV8"],"itemData":{"id":493,"type":"article-journal","abstract":"Constraints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6D6832" w:rsidRPr="006D6832">
        <w:rPr>
          <w:vertAlign w:val="superscript"/>
          <w:lang w:val="en-US"/>
          <w:rPrChange w:id="71" w:author="Virginia Anne Nichols" w:date="2025-05-12T12:43:00Z" w16du:dateUtc="2025-05-12T10:43:00Z">
            <w:rPr>
              <w:vertAlign w:val="superscript"/>
            </w:rPr>
          </w:rPrChange>
        </w:rPr>
        <w:t>67</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6D6832">
        <w:rPr>
          <w:lang w:val="en-US"/>
          <w14:ligatures w14:val="none"/>
        </w:rPr>
        <w:instrText xml:space="preserve"> ADDIN ZOTERO_ITEM CSL_CITATION {"citationID":"JYJslOy6","properties":{"formattedCitation":"\\super 68\\nosupersub{}","plainCitation":"68","noteIndex":0},"citationItems":[{"id":"u12bhc3X/JnE7otkV","uris":["http://zotero.org/users/3599437/items/DYPU3MEC"],"itemData":{"id":1549,"type":"article-journal","container-title":"College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6D6832" w:rsidRPr="006D6832">
        <w:rPr>
          <w:vertAlign w:val="superscript"/>
          <w:lang w:val="en-US"/>
          <w:rPrChange w:id="72" w:author="Virginia Anne Nichols" w:date="2025-05-12T12:43:00Z" w16du:dateUtc="2025-05-12T10:43:00Z">
            <w:rPr>
              <w:vertAlign w:val="superscript"/>
            </w:rPr>
          </w:rPrChange>
        </w:rPr>
        <w:t>68</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6ED1C119"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6D6832">
        <w:rPr>
          <w:lang w:val="en-US"/>
        </w:rPr>
        <w:instrText xml:space="preserve"> ADDIN ZOTERO_ITEM CSL_CITATION {"citationID":"FLQhXRfa","properties":{"formattedCitation":"\\super 69\\nosupersub{}","plainCitation":"69","noteIndex":0},"citationItems":[{"id":492,"uris":["http://zotero.org/users/3599437/items/W88M5LRD"],"itemData":{"id":492,"type":"article-journal","abstract":"Farmer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6D6832" w:rsidRPr="006D6832">
        <w:rPr>
          <w:vertAlign w:val="superscript"/>
          <w:lang w:val="en-US"/>
          <w:rPrChange w:id="73" w:author="Virginia Anne Nichols" w:date="2025-05-12T12:43:00Z" w16du:dateUtc="2025-05-12T10:43:00Z">
            <w:rPr>
              <w:vertAlign w:val="superscript"/>
            </w:rPr>
          </w:rPrChange>
        </w:rPr>
        <w:t>69</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A851BD">
        <w:rPr>
          <w:lang w:val="en-US"/>
        </w:rPr>
        <w:instrText xml:space="preserve"> ADDIN ZOTERO_ITEM CSL_CITATION {"citationID":"zPDk3hX0","properties":{"formattedCitation":"\\super 51,67\\nosupersub{}","plainCitation":"51,67","noteIndex":0},"citationItems":[{"id":"u12bhc3X/r641UO5W","uris":["http://zotero.org/users/3599437/items/JECLV44P"],"itemData":{"id":1521,"type":"article-journal","abstract":"The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A851BD" w:rsidRPr="00A851BD">
        <w:rPr>
          <w:vertAlign w:val="superscript"/>
          <w:lang w:val="en-US"/>
          <w:rPrChange w:id="74" w:author="Virginia Anne Nichols" w:date="2025-05-12T13:03:00Z" w16du:dateUtc="2025-05-12T11:03:00Z">
            <w:rPr>
              <w:vertAlign w:val="superscript"/>
            </w:rPr>
          </w:rPrChange>
        </w:rPr>
        <w:t>51,67</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lastRenderedPageBreak/>
        <w:t xml:space="preserve">3.2 </w:t>
      </w:r>
      <w:r w:rsidR="00C104F0" w:rsidRPr="00A427BC">
        <w:rPr>
          <w:color w:val="auto"/>
          <w:lang w:val="en-US"/>
        </w:rPr>
        <w:t>Metrics for success</w:t>
      </w:r>
    </w:p>
    <w:p w14:paraId="1A9BEC32" w14:textId="3943CEAF"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6D6832">
        <w:rPr>
          <w:lang w:val="en-US"/>
        </w:rPr>
        <w:instrText xml:space="preserve"> ADDIN ZOTERO_ITEM CSL_CITATION {"citationID":"eXEvyUlC","properties":{"formattedCitation":"\\super 8,13,70\\nosupersub{}","plainCitation":"8,13,70","noteIndex":0},"citationItems":[{"id":387,"uris":["http://zotero.org/users/3599437/items/4IAWCQ7E"],"itemData":{"id":387,"type":"article-journal","abstract":"Scholar-activism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Jahi"}],"issued":{"date-parts":[["2021",2,11]]}}},{"id":"u12bhc3X/2PPcotGO","uris":["http://zotero.org/users/3599437/items/3664CACM"],"itemData":{"id":1466,"type":"book","ISBN":"978-0-262-54718-5","language":"en","note":"Google-Books-ID: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F."}],"issued":{"date-parts":[["2020"]]}}},{"id":"u12bhc3X/GVqFxenW","uris":["http://zotero.org/users/3599437/items/MNRQYPNB"],"itemData":{"id":1526,"type":"book","language":"en-gb","publisher":"Utah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6D6832" w:rsidRPr="006D6832">
        <w:rPr>
          <w:vertAlign w:val="superscript"/>
          <w:lang w:val="en-US"/>
          <w:rPrChange w:id="75" w:author="Virginia Anne Nichols" w:date="2025-05-12T12:43:00Z" w16du:dateUtc="2025-05-12T10:43:00Z">
            <w:rPr>
              <w:vertAlign w:val="superscript"/>
            </w:rPr>
          </w:rPrChange>
        </w:rPr>
        <w:t>8,13,70</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0633A757"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6D6832">
        <w:rPr>
          <w:lang w:val="en-US"/>
        </w:rPr>
        <w:instrText xml:space="preserve"> ADDIN ZOTERO_ITEM CSL_CITATION {"citationID":"8Tz7TQER","properties":{"formattedCitation":"\\super 71,72\\nosupersub{}","plainCitation":"71,72","noteIndex":0},"citationItems":[{"id":"u12bhc3X/0pX19yKg","uris":["http://zotero.org/users/3599437/items/IT7TT7RX"],"itemData":{"id":1390,"type":"chapter","container-title":"Anti-Colonialism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u12bhc3X/M3Vu2258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6D6832" w:rsidRPr="006D6832">
        <w:rPr>
          <w:vertAlign w:val="superscript"/>
          <w:lang w:val="en-US"/>
          <w:rPrChange w:id="76" w:author="Virginia Anne Nichols" w:date="2025-05-12T12:43:00Z" w16du:dateUtc="2025-05-12T10:43:00Z">
            <w:rPr>
              <w:vertAlign w:val="superscript"/>
            </w:rPr>
          </w:rPrChange>
        </w:rPr>
        <w:t>71,72</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w:t>
      </w:r>
      <w:r w:rsidRPr="00A427BC">
        <w:rPr>
          <w:lang w:val="en-US"/>
        </w:rPr>
        <w:lastRenderedPageBreak/>
        <w:t xml:space="preserve">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6D6832">
        <w:rPr>
          <w:lang w:val="en-US"/>
        </w:rPr>
        <w:instrText xml:space="preserve"> ADDIN ZOTERO_ITEM CSL_CITATION {"citationID":"AZJHcKuk","properties":{"formattedCitation":"\\super 73,74\\nosupersub{}","plainCitation":"73,74","noteIndex":0},"citationItems":[{"id":"u12bhc3X/NwlY5iJ4","uris":["http://zotero.org/users/3599437/items/YZBM9ZMB"],"itemData":{"id":1382,"type":"article-journal","abstract":"A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G."}],"issued":{"date-parts":[["2008",12,1]]}}},{"id":"u12bhc3X/DKfq339c","uris":["http://zotero.org/users/3599437/items/UPTD8YBC"],"itemData":{"id":1391,"type":"article-journal","container-title":"Facts,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6D6832" w:rsidRPr="006D6832">
        <w:rPr>
          <w:vertAlign w:val="superscript"/>
          <w:lang w:val="en-US"/>
          <w:rPrChange w:id="77" w:author="Virginia Anne Nichols" w:date="2025-05-12T12:43:00Z" w16du:dateUtc="2025-05-12T10:43:00Z">
            <w:rPr>
              <w:vertAlign w:val="superscript"/>
            </w:rPr>
          </w:rPrChange>
        </w:rPr>
        <w:t>73,74</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779FBD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6D6832">
        <w:rPr>
          <w:i/>
          <w:iCs/>
          <w:lang w:val="en-US"/>
        </w:rPr>
        <w:instrText xml:space="preserve"> ADDIN ZOTERO_ITEM CSL_CITATION {"citationID":"l9J5UtWf","properties":{"formattedCitation":"\\super 75\\nosupersub{}","plainCitation":"75","noteIndex":0},"citationItems":[{"id":"u12bhc3X/A7pMUtvN","uris":["http://zotero.org/users/3599437/items/JBKSTQ7W"],"itemData":{"id":1532,"type":"book","event-place":"New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6D6832" w:rsidRPr="006D6832">
        <w:rPr>
          <w:vertAlign w:val="superscript"/>
          <w:lang w:val="en-US"/>
          <w:rPrChange w:id="78" w:author="Virginia Anne Nichols" w:date="2025-05-12T12:43:00Z" w16du:dateUtc="2025-05-12T10:43:00Z">
            <w:rPr>
              <w:vertAlign w:val="superscript"/>
            </w:rPr>
          </w:rPrChange>
        </w:rPr>
        <w:t>75</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6D6832">
        <w:rPr>
          <w:lang w:val="en-US"/>
        </w:rPr>
        <w:instrText xml:space="preserve"> ADDIN ZOTERO_ITEM CSL_CITATION {"citationID":"MLdD23Sz","properties":{"formattedCitation":"\\super 76\\nosupersub{}","plainCitation":"76","noteIndex":0},"citationItems":[{"id":"u12bhc3X/4OzbaeQB","uris":["http://zotero.org/users/3599437/items/WRCXHW7P"],"itemData":{"id":1534,"type":"article-journal","abstract":"(1971).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6D6832" w:rsidRPr="006D6832">
        <w:rPr>
          <w:vertAlign w:val="superscript"/>
          <w:lang w:val="en-US"/>
          <w:rPrChange w:id="79" w:author="Virginia Anne Nichols" w:date="2025-05-12T12:43:00Z" w16du:dateUtc="2025-05-12T10:43:00Z">
            <w:rPr>
              <w:vertAlign w:val="superscript"/>
            </w:rPr>
          </w:rPrChange>
        </w:rPr>
        <w:t>76</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6D6832">
        <w:rPr>
          <w:lang w:val="en-US"/>
        </w:rPr>
        <w:instrText xml:space="preserve"> ADDIN ZOTERO_ITEM CSL_CITATION {"citationID":"uDS1IynQ","properties":{"formattedCitation":"\\super 77\\nosupersub{}","plainCitation":"77","noteIndex":0},"citationItems":[{"id":"u12bhc3X/HAB9UoFQ","uris":["http://zotero.org/users/3599437/items/XCZ98J57"],"itemData":{"id":1536,"type":"article-journal","abstract":"The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6D6832" w:rsidRPr="006D6832">
        <w:rPr>
          <w:vertAlign w:val="superscript"/>
          <w:lang w:val="en-US"/>
          <w:rPrChange w:id="80" w:author="Virginia Anne Nichols" w:date="2025-05-12T12:43:00Z" w16du:dateUtc="2025-05-12T10:43:00Z">
            <w:rPr>
              <w:vertAlign w:val="superscript"/>
            </w:rPr>
          </w:rPrChange>
        </w:rPr>
        <w:t>77</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 xml:space="preserve">-informed truths can co-exist. </w:t>
      </w:r>
      <w:bookmarkStart w:id="81" w:name="_Hlk178864891"/>
      <w:r w:rsidR="000C432F" w:rsidRPr="00A427BC">
        <w:rPr>
          <w:lang w:val="en-US"/>
        </w:rPr>
        <w:t xml:space="preserve">As scientists, we must accept that our training socializes us to value certain processes or outcomes in research. </w:t>
      </w:r>
      <w:ins w:id="82" w:author="Virginia Anne Nichols" w:date="2025-05-12T13:12:00Z" w16du:dateUtc="2025-05-12T11:12:00Z">
        <w:r w:rsidR="003E3254">
          <w:rPr>
            <w:lang w:val="en-US"/>
          </w:rPr>
          <w:t>ADD MORE HERE FOR THE REVIEWER</w:t>
        </w:r>
      </w:ins>
      <w:ins w:id="83" w:author="Virginia Anne Nichols" w:date="2025-05-12T13:13:00Z" w16du:dateUtc="2025-05-12T11:13:00Z">
        <w:r w:rsidR="003E3254">
          <w:rPr>
            <w:lang w:val="en-US"/>
          </w:rPr>
          <w:t xml:space="preserve">? </w:t>
        </w:r>
      </w:ins>
      <w:r w:rsidR="000C432F" w:rsidRPr="00A427BC">
        <w:rPr>
          <w:lang w:val="en-US"/>
        </w:rPr>
        <w:t>Data Feminism encourages interrogation of these passively inherited values and the attendant limitations these values place on our ability to ‘see’ the multiple, valid ways of approaching agricultural problems.</w:t>
      </w:r>
      <w:bookmarkEnd w:id="81"/>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6D6832">
        <w:rPr>
          <w:lang w:val="en-US"/>
        </w:rPr>
        <w:instrText xml:space="preserve"> ADDIN ZOTERO_ITEM CSL_CITATION {"citationID":"dnyeDnrP","properties":{"formattedCitation":"\\super 78\\nosupersub{}","plainCitation":"78","noteIndex":0},"citationItems":[{"id":523,"uris":["http://zotero.org/users/3599437/items/FM9JJN8X"],"itemData":{"id":523,"type":"article-journal","abstract":"Agriculture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6D6832" w:rsidRPr="006D6832">
        <w:rPr>
          <w:vertAlign w:val="superscript"/>
          <w:lang w:val="en-US"/>
          <w:rPrChange w:id="84" w:author="Virginia Anne Nichols" w:date="2025-05-12T12:43:00Z" w16du:dateUtc="2025-05-12T10:43:00Z">
            <w:rPr>
              <w:vertAlign w:val="superscript"/>
            </w:rPr>
          </w:rPrChange>
        </w:rPr>
        <w:t>78</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6D6832">
        <w:rPr>
          <w:lang w:val="en-US"/>
        </w:rPr>
        <w:instrText xml:space="preserve"> ADDIN ZOTERO_ITEM CSL_CITATION {"citationID":"YdRyWipy","properties":{"formattedCitation":"\\super 79\\uc0\\u8211{}81\\nosupersub{}","plainCitation":"79–81","noteIndex":0},"citationItems":[{"id":"u12bhc3X/Ky9Q0b2V","uris":["http://zotero.org/users/3599437/items/PG466J7I"],"itemData":{"id":1406,"type":"article-journal","container-title":"Proceedings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ethanol","volume":"119","author":[{"family":"Hill","given":"Jason"}],"issued":{"date-parts":[["2022",3,15]]}}},{"id":"u12bhc3X/LtXJEz8U","uris":["http://zotero.org/users/3599437/items/HGBJCCEN"],"itemData":{"id":1368,"type":"post-weblog","abstract":"It’s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u12bhc3X/aeZGOb8o","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6D6832" w:rsidRPr="006D6832">
        <w:rPr>
          <w:vertAlign w:val="superscript"/>
          <w:lang w:val="en-US"/>
          <w:rPrChange w:id="85" w:author="Virginia Anne Nichols" w:date="2025-05-12T12:43:00Z" w16du:dateUtc="2025-05-12T10:43:00Z">
            <w:rPr>
              <w:vertAlign w:val="superscript"/>
            </w:rPr>
          </w:rPrChange>
        </w:rPr>
        <w:t>79–81</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00589055"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6D6832">
        <w:rPr>
          <w:lang w:val="en-US"/>
        </w:rPr>
        <w:instrText xml:space="preserve"> ADDIN ZOTERO_ITEM CSL_CITATION {"citationID":"Cf0uvXAz","properties":{"formattedCitation":"\\super 82\\nosupersub{}","plainCitation":"82","noteIndex":0},"citationItems":[{"id":"u12bhc3X/NJ841rYZ","uris":["http://zotero.org/users/3599437/items/JKGQM9CH"],"itemData":{"id":1540,"type":"webpage","abstract":"The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6D6832" w:rsidRPr="006D6832">
        <w:rPr>
          <w:vertAlign w:val="superscript"/>
          <w:lang w:val="en-US"/>
          <w:rPrChange w:id="86" w:author="Virginia Anne Nichols" w:date="2025-05-12T12:43:00Z" w16du:dateUtc="2025-05-12T10:43:00Z">
            <w:rPr>
              <w:vertAlign w:val="superscript"/>
            </w:rPr>
          </w:rPrChange>
        </w:rPr>
        <w:t>82</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6D6832">
        <w:rPr>
          <w:lang w:val="en-US"/>
        </w:rPr>
        <w:instrText xml:space="preserve"> ADDIN ZOTERO_ITEM CSL_CITATION {"citationID":"ZlejrkSf","properties":{"formattedCitation":"\\super 83\\nosupersub{}","plainCitation":"83","noteIndex":0},"citationItems":[{"id":"u12bhc3X/3PUYMppw","uris":["http://zotero.org/users/3599437/items/KUGLLCNC"],"itemData":{"id":1538,"type":"article-journal","container-title":"Policy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6D6832" w:rsidRPr="006D6832">
        <w:rPr>
          <w:vertAlign w:val="superscript"/>
          <w:lang w:val="en-US"/>
          <w:rPrChange w:id="87" w:author="Virginia Anne Nichols" w:date="2025-05-12T12:43:00Z" w16du:dateUtc="2025-05-12T10:43:00Z">
            <w:rPr>
              <w:vertAlign w:val="superscript"/>
            </w:rPr>
          </w:rPrChange>
        </w:rPr>
        <w:t>83</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6D6832">
        <w:rPr>
          <w:lang w:val="en-US"/>
        </w:rPr>
        <w:instrText xml:space="preserve"> ADDIN ZOTERO_ITEM CSL_CITATION {"citationID":"vd5aSXqt","properties":{"formattedCitation":"\\super 84\\nosupersub{}","plainCitation":"84","noteIndex":0},"citationItems":[{"id":1243,"uris":["http://zotero.org/users/3599437/items/8UWFNW5W"],"itemData":{"id":1243,"type":"article-journal","abstract":"As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6D6832" w:rsidRPr="006D6832">
        <w:rPr>
          <w:vertAlign w:val="superscript"/>
          <w:lang w:val="en-US"/>
          <w:rPrChange w:id="88" w:author="Virginia Anne Nichols" w:date="2025-05-12T12:43:00Z" w16du:dateUtc="2025-05-12T10:43:00Z">
            <w:rPr>
              <w:vertAlign w:val="superscript"/>
            </w:rPr>
          </w:rPrChange>
        </w:rPr>
        <w:t>84</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57FC856C" w:rsidR="00191CB0" w:rsidRDefault="0075535E" w:rsidP="00832084">
      <w:pPr>
        <w:rPr>
          <w:ins w:id="89" w:author="Virginia Anne Nichols" w:date="2025-05-12T12:43:00Z" w16du:dateUtc="2025-05-12T10:43:00Z"/>
          <w:lang w:val="en-US"/>
        </w:rPr>
      </w:pPr>
      <w:moveFromRangeStart w:id="90" w:author="Virginia Anne Nichols" w:date="2025-05-12T13:00:00Z" w:name="move197947245"/>
      <w:moveFrom w:id="91" w:author="Virginia Anne Nichols" w:date="2025-05-12T13:00:00Z" w16du:dateUtc="2025-05-12T11:00:00Z">
        <w:r w:rsidRPr="00A427BC" w:rsidDel="003549DB">
          <w:rPr>
            <w:shd w:val="clear" w:color="auto" w:fill="FFFFFF"/>
            <w:lang w:val="en-US"/>
          </w:rPr>
          <w:t xml:space="preserve">For agricultural researchers, engaging with </w:t>
        </w:r>
        <w:r w:rsidRPr="00A427BC" w:rsidDel="003549DB">
          <w:rPr>
            <w:lang w:val="en-US"/>
          </w:rPr>
          <w:t xml:space="preserve">Data Feminism need not be overwhelming nor demand world changing activities; it simply asks that one reflect on power disparities and values embedded in their research. </w:t>
        </w:r>
      </w:moveFrom>
      <w:moveFromRangeEnd w:id="90"/>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w:t>
      </w:r>
      <w:r w:rsidR="00810A3C" w:rsidRPr="00A427BC">
        <w:rPr>
          <w:lang w:val="en-US"/>
        </w:rPr>
        <w:lastRenderedPageBreak/>
        <w:t xml:space="preserve">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ins w:id="92" w:author="Virginia Anne Nichols" w:date="2025-05-12T12:58:00Z" w16du:dateUtc="2025-05-12T10:58:00Z">
        <w:r w:rsidR="003549DB">
          <w:rPr>
            <w:shd w:val="clear" w:color="auto" w:fill="FFFFFF"/>
            <w:lang w:val="en-US"/>
          </w:rPr>
          <w:t>I</w:t>
        </w:r>
      </w:ins>
      <w:ins w:id="93" w:author="Virginia Anne Nichols" w:date="2025-05-12T12:57:00Z" w16du:dateUtc="2025-05-12T10:57:00Z">
        <w:r w:rsidR="003549DB">
          <w:rPr>
            <w:lang w:val="en-US"/>
          </w:rPr>
          <w:t xml:space="preserve">n this Perspective we </w:t>
        </w:r>
      </w:ins>
      <w:ins w:id="94" w:author="Virginia Anne Nichols" w:date="2025-05-12T12:58:00Z" w16du:dateUtc="2025-05-12T10:58:00Z">
        <w:r w:rsidR="003549DB">
          <w:rPr>
            <w:lang w:val="en-US"/>
          </w:rPr>
          <w:t xml:space="preserve">support this thesis with examples including </w:t>
        </w:r>
      </w:ins>
      <w:ins w:id="95" w:author="Virginia Anne Nichols" w:date="2025-05-12T12:57:00Z" w16du:dateUtc="2025-05-12T10:57:00Z">
        <w:r w:rsidR="003549DB">
          <w:rPr>
            <w:lang w:val="en-US"/>
          </w:rPr>
          <w:t xml:space="preserve">(1) how the Iowa Nitrogen Initiative is dissolving the traditional extension model of scientist as creator of information and farmer as passive consumer and as a result is providing better fertilizer recommendations, reaching more farmers, and producing novel scientific insights; (2) how by valuing reciprocity researchers have engaged new participants in conservation activities; and (3) that by explicitly recognizing, valuing and prioritizing diversity in framings Practical Farmers of Iowa provides its members with information that is viewed as more valuable and trustworthy compared to other sources of information, has a growing membership that is currently larger than the major commodity farming groups, and is contributing to unique on-farm research-derived insights. </w:t>
        </w:r>
      </w:ins>
      <w:moveToRangeStart w:id="96" w:author="Virginia Anne Nichols" w:date="2025-05-12T13:00:00Z" w:name="move197947245"/>
      <w:moveTo w:id="97" w:author="Virginia Anne Nichols" w:date="2025-05-12T13:00:00Z" w16du:dateUtc="2025-05-12T11:00:00Z">
        <w:r w:rsidR="00A851BD" w:rsidRPr="00A427BC">
          <w:rPr>
            <w:shd w:val="clear" w:color="auto" w:fill="FFFFFF"/>
            <w:lang w:val="en-US"/>
          </w:rPr>
          <w:t xml:space="preserve">For agricultural researchers, engaging with </w:t>
        </w:r>
        <w:r w:rsidR="00A851BD" w:rsidRPr="00A427BC">
          <w:rPr>
            <w:lang w:val="en-US"/>
          </w:rPr>
          <w:t xml:space="preserve">Data Feminism need not be overwhelming nor demand world changing activities; it simply asks that one reflect on power disparities and values embedded in their research. </w:t>
        </w:r>
      </w:moveTo>
      <w:moveToRangeEnd w:id="96"/>
      <w:r w:rsidR="00810A3C" w:rsidRPr="00A427BC">
        <w:rPr>
          <w:lang w:val="en-US"/>
        </w:rPr>
        <w:t xml:space="preserve">We hope this </w:t>
      </w:r>
      <w:ins w:id="98" w:author="Virginia Anne Nichols" w:date="2025-05-12T13:00:00Z" w16du:dateUtc="2025-05-12T11:00:00Z">
        <w:r w:rsidR="003549DB">
          <w:rPr>
            <w:lang w:val="en-US"/>
          </w:rPr>
          <w:t>P</w:t>
        </w:r>
      </w:ins>
      <w:del w:id="99" w:author="Virginia Anne Nichols" w:date="2025-05-12T13:00:00Z" w16du:dateUtc="2025-05-12T11:00:00Z">
        <w:r w:rsidR="001357A2" w:rsidRPr="00A427BC" w:rsidDel="003549DB">
          <w:rPr>
            <w:lang w:val="en-US"/>
          </w:rPr>
          <w:delText>p</w:delText>
        </w:r>
      </w:del>
      <w:r w:rsidR="00810A3C" w:rsidRPr="00A427BC">
        <w:rPr>
          <w:lang w:val="en-US"/>
        </w:rPr>
        <w:t>erspective demonstrates both the worthiness and feasibility of such pursuits.</w:t>
      </w:r>
    </w:p>
    <w:p w14:paraId="08FF27DF" w14:textId="77777777" w:rsidR="006D6832" w:rsidRDefault="006D6832" w:rsidP="00832084">
      <w:pPr>
        <w:rPr>
          <w:ins w:id="100" w:author="Virginia Anne Nichols" w:date="2025-05-12T12:43:00Z" w16du:dateUtc="2025-05-12T10:43:00Z"/>
          <w:lang w:val="en-US"/>
        </w:rPr>
      </w:pPr>
    </w:p>
    <w:p w14:paraId="618F3879" w14:textId="488CCF06" w:rsidR="006D6832" w:rsidRPr="00A427BC" w:rsidRDefault="006D6832" w:rsidP="00832084">
      <w:pPr>
        <w:rPr>
          <w:lang w:val="en-US"/>
        </w:rPr>
      </w:pP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01"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01"/>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102" w:name="_Hlk181618138"/>
      <w:r w:rsidR="009726FD" w:rsidRPr="00CC647C">
        <w:rPr>
          <w:i/>
          <w:iCs/>
          <w:lang w:val="en-US"/>
        </w:rPr>
        <w:t>Nichols, V. (2024) https://BioRender.com/m69i249</w:t>
      </w:r>
      <w:bookmarkEnd w:id="102"/>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3F439567" w14:textId="77777777" w:rsidR="002C42F2" w:rsidRPr="002C42F2" w:rsidRDefault="0030076E" w:rsidP="002C42F2">
      <w:pPr>
        <w:pStyle w:val="Bibliography"/>
        <w:rPr>
          <w:lang w:val="en-US"/>
          <w:rPrChange w:id="103" w:author="Virginia Anne Nichols" w:date="2025-05-12T13:05:00Z" w16du:dateUtc="2025-05-12T11:05:00Z">
            <w:rPr/>
          </w:rPrChange>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2C42F2" w:rsidRPr="002C42F2">
        <w:rPr>
          <w:lang w:val="en-US"/>
          <w:rPrChange w:id="104" w:author="Virginia Anne Nichols" w:date="2025-05-12T13:05:00Z" w16du:dateUtc="2025-05-12T11:05:00Z">
            <w:rPr/>
          </w:rPrChange>
        </w:rPr>
        <w:t>1.</w:t>
      </w:r>
      <w:r w:rsidR="002C42F2" w:rsidRPr="002C42F2">
        <w:rPr>
          <w:lang w:val="en-US"/>
          <w:rPrChange w:id="105" w:author="Virginia Anne Nichols" w:date="2025-05-12T13:05:00Z" w16du:dateUtc="2025-05-12T11:05:00Z">
            <w:rPr/>
          </w:rPrChange>
        </w:rPr>
        <w:tab/>
        <w:t xml:space="preserve">Isett, C. &amp; Miller, S. </w:t>
      </w:r>
      <w:r w:rsidR="002C42F2" w:rsidRPr="002C42F2">
        <w:rPr>
          <w:i/>
          <w:iCs/>
          <w:lang w:val="en-US"/>
          <w:rPrChange w:id="106" w:author="Virginia Anne Nichols" w:date="2025-05-12T13:05:00Z" w16du:dateUtc="2025-05-12T11:05:00Z">
            <w:rPr>
              <w:i/>
              <w:iCs/>
            </w:rPr>
          </w:rPrChange>
        </w:rPr>
        <w:t>The Social History of Agriculture: From the Origins to the Current Crisis</w:t>
      </w:r>
      <w:r w:rsidR="002C42F2" w:rsidRPr="002C42F2">
        <w:rPr>
          <w:lang w:val="en-US"/>
          <w:rPrChange w:id="107" w:author="Virginia Anne Nichols" w:date="2025-05-12T13:05:00Z" w16du:dateUtc="2025-05-12T11:05:00Z">
            <w:rPr/>
          </w:rPrChange>
        </w:rPr>
        <w:t>. (Rowman &amp; Littlefield, 2016).</w:t>
      </w:r>
    </w:p>
    <w:p w14:paraId="1EC769CF" w14:textId="77777777" w:rsidR="002C42F2" w:rsidRPr="002C42F2" w:rsidRDefault="002C42F2" w:rsidP="002C42F2">
      <w:pPr>
        <w:pStyle w:val="Bibliography"/>
        <w:rPr>
          <w:lang w:val="en-US"/>
          <w:rPrChange w:id="108" w:author="Virginia Anne Nichols" w:date="2025-05-12T13:05:00Z" w16du:dateUtc="2025-05-12T11:05:00Z">
            <w:rPr/>
          </w:rPrChange>
        </w:rPr>
      </w:pPr>
      <w:r w:rsidRPr="002C42F2">
        <w:rPr>
          <w:lang w:val="en-US"/>
          <w:rPrChange w:id="109" w:author="Virginia Anne Nichols" w:date="2025-05-12T13:05:00Z" w16du:dateUtc="2025-05-12T11:05:00Z">
            <w:rPr/>
          </w:rPrChange>
        </w:rPr>
        <w:lastRenderedPageBreak/>
        <w:t>2.</w:t>
      </w:r>
      <w:r w:rsidRPr="002C42F2">
        <w:rPr>
          <w:lang w:val="en-US"/>
          <w:rPrChange w:id="110" w:author="Virginia Anne Nichols" w:date="2025-05-12T13:05:00Z" w16du:dateUtc="2025-05-12T11:05:00Z">
            <w:rPr/>
          </w:rPrChange>
        </w:rPr>
        <w:tab/>
        <w:t xml:space="preserve">Scott, J. C. </w:t>
      </w:r>
      <w:r w:rsidRPr="002C42F2">
        <w:rPr>
          <w:i/>
          <w:iCs/>
          <w:lang w:val="en-US"/>
          <w:rPrChange w:id="111" w:author="Virginia Anne Nichols" w:date="2025-05-12T13:05:00Z" w16du:dateUtc="2025-05-12T11:05:00Z">
            <w:rPr>
              <w:i/>
              <w:iCs/>
            </w:rPr>
          </w:rPrChange>
        </w:rPr>
        <w:t>Against the Grain: A Deep History of the Earliest States</w:t>
      </w:r>
      <w:r w:rsidRPr="002C42F2">
        <w:rPr>
          <w:lang w:val="en-US"/>
          <w:rPrChange w:id="112" w:author="Virginia Anne Nichols" w:date="2025-05-12T13:05:00Z" w16du:dateUtc="2025-05-12T11:05:00Z">
            <w:rPr/>
          </w:rPrChange>
        </w:rPr>
        <w:t>. (Yale University Press, 2017).</w:t>
      </w:r>
    </w:p>
    <w:p w14:paraId="6332F86C" w14:textId="77777777" w:rsidR="002C42F2" w:rsidRPr="002C42F2" w:rsidRDefault="002C42F2" w:rsidP="002C42F2">
      <w:pPr>
        <w:pStyle w:val="Bibliography"/>
        <w:rPr>
          <w:lang w:val="en-US"/>
          <w:rPrChange w:id="113" w:author="Virginia Anne Nichols" w:date="2025-05-12T13:05:00Z" w16du:dateUtc="2025-05-12T11:05:00Z">
            <w:rPr/>
          </w:rPrChange>
        </w:rPr>
      </w:pPr>
      <w:r w:rsidRPr="002C42F2">
        <w:rPr>
          <w:lang w:val="en-US"/>
          <w:rPrChange w:id="114" w:author="Virginia Anne Nichols" w:date="2025-05-12T13:05:00Z" w16du:dateUtc="2025-05-12T11:05:00Z">
            <w:rPr/>
          </w:rPrChange>
        </w:rPr>
        <w:t>3.</w:t>
      </w:r>
      <w:r w:rsidRPr="002C42F2">
        <w:rPr>
          <w:lang w:val="en-US"/>
          <w:rPrChange w:id="115" w:author="Virginia Anne Nichols" w:date="2025-05-12T13:05:00Z" w16du:dateUtc="2025-05-12T11:05:00Z">
            <w:rPr/>
          </w:rPrChange>
        </w:rPr>
        <w:tab/>
        <w:t xml:space="preserve">Dencik, L., Hintz, A., Redden, J. &amp; Treré, E. Exploring Data Justice: Conceptions, Applications and Directions. </w:t>
      </w:r>
      <w:r w:rsidRPr="002C42F2">
        <w:rPr>
          <w:i/>
          <w:iCs/>
          <w:lang w:val="en-US"/>
          <w:rPrChange w:id="116" w:author="Virginia Anne Nichols" w:date="2025-05-12T13:05:00Z" w16du:dateUtc="2025-05-12T11:05:00Z">
            <w:rPr>
              <w:i/>
              <w:iCs/>
            </w:rPr>
          </w:rPrChange>
        </w:rPr>
        <w:t>Inf. Commun. Soc.</w:t>
      </w:r>
      <w:r w:rsidRPr="002C42F2">
        <w:rPr>
          <w:lang w:val="en-US"/>
          <w:rPrChange w:id="117" w:author="Virginia Anne Nichols" w:date="2025-05-12T13:05:00Z" w16du:dateUtc="2025-05-12T11:05:00Z">
            <w:rPr/>
          </w:rPrChange>
        </w:rPr>
        <w:t xml:space="preserve"> </w:t>
      </w:r>
      <w:r w:rsidRPr="002C42F2">
        <w:rPr>
          <w:b/>
          <w:bCs/>
          <w:lang w:val="en-US"/>
          <w:rPrChange w:id="118" w:author="Virginia Anne Nichols" w:date="2025-05-12T13:05:00Z" w16du:dateUtc="2025-05-12T11:05:00Z">
            <w:rPr>
              <w:b/>
              <w:bCs/>
            </w:rPr>
          </w:rPrChange>
        </w:rPr>
        <w:t>22</w:t>
      </w:r>
      <w:r w:rsidRPr="002C42F2">
        <w:rPr>
          <w:lang w:val="en-US"/>
          <w:rPrChange w:id="119" w:author="Virginia Anne Nichols" w:date="2025-05-12T13:05:00Z" w16du:dateUtc="2025-05-12T11:05:00Z">
            <w:rPr/>
          </w:rPrChange>
        </w:rPr>
        <w:t>, 873–881 (2019).</w:t>
      </w:r>
    </w:p>
    <w:p w14:paraId="3571395A" w14:textId="77777777" w:rsidR="002C42F2" w:rsidRPr="002C42F2" w:rsidRDefault="002C42F2" w:rsidP="002C42F2">
      <w:pPr>
        <w:pStyle w:val="Bibliography"/>
        <w:rPr>
          <w:lang w:val="en-US"/>
          <w:rPrChange w:id="120" w:author="Virginia Anne Nichols" w:date="2025-05-12T13:05:00Z" w16du:dateUtc="2025-05-12T11:05:00Z">
            <w:rPr/>
          </w:rPrChange>
        </w:rPr>
      </w:pPr>
      <w:r w:rsidRPr="002C42F2">
        <w:rPr>
          <w:lang w:val="en-US"/>
          <w:rPrChange w:id="121" w:author="Virginia Anne Nichols" w:date="2025-05-12T13:05:00Z" w16du:dateUtc="2025-05-12T11:05:00Z">
            <w:rPr/>
          </w:rPrChange>
        </w:rPr>
        <w:t>4.</w:t>
      </w:r>
      <w:r w:rsidRPr="002C42F2">
        <w:rPr>
          <w:lang w:val="en-US"/>
          <w:rPrChange w:id="122" w:author="Virginia Anne Nichols" w:date="2025-05-12T13:05:00Z" w16du:dateUtc="2025-05-12T11:05:00Z">
            <w:rPr/>
          </w:rPrChange>
        </w:rPr>
        <w:tab/>
        <w:t xml:space="preserve">Iliadis, A. &amp; Russo, F. Critical data studies: An introduction. </w:t>
      </w:r>
      <w:r w:rsidRPr="002C42F2">
        <w:rPr>
          <w:i/>
          <w:iCs/>
          <w:lang w:val="en-US"/>
          <w:rPrChange w:id="123" w:author="Virginia Anne Nichols" w:date="2025-05-12T13:05:00Z" w16du:dateUtc="2025-05-12T11:05:00Z">
            <w:rPr>
              <w:i/>
              <w:iCs/>
            </w:rPr>
          </w:rPrChange>
        </w:rPr>
        <w:t>Big Data Soc.</w:t>
      </w:r>
      <w:r w:rsidRPr="002C42F2">
        <w:rPr>
          <w:lang w:val="en-US"/>
          <w:rPrChange w:id="124" w:author="Virginia Anne Nichols" w:date="2025-05-12T13:05:00Z" w16du:dateUtc="2025-05-12T11:05:00Z">
            <w:rPr/>
          </w:rPrChange>
        </w:rPr>
        <w:t xml:space="preserve"> </w:t>
      </w:r>
      <w:r w:rsidRPr="002C42F2">
        <w:rPr>
          <w:b/>
          <w:bCs/>
          <w:lang w:val="en-US"/>
          <w:rPrChange w:id="125" w:author="Virginia Anne Nichols" w:date="2025-05-12T13:05:00Z" w16du:dateUtc="2025-05-12T11:05:00Z">
            <w:rPr>
              <w:b/>
              <w:bCs/>
            </w:rPr>
          </w:rPrChange>
        </w:rPr>
        <w:t>3</w:t>
      </w:r>
      <w:r w:rsidRPr="002C42F2">
        <w:rPr>
          <w:lang w:val="en-US"/>
          <w:rPrChange w:id="126" w:author="Virginia Anne Nichols" w:date="2025-05-12T13:05:00Z" w16du:dateUtc="2025-05-12T11:05:00Z">
            <w:rPr/>
          </w:rPrChange>
        </w:rPr>
        <w:t>, 2053951716674238 (2016).</w:t>
      </w:r>
    </w:p>
    <w:p w14:paraId="53B1FDAC" w14:textId="77777777" w:rsidR="002C42F2" w:rsidRPr="002C42F2" w:rsidRDefault="002C42F2" w:rsidP="002C42F2">
      <w:pPr>
        <w:pStyle w:val="Bibliography"/>
        <w:rPr>
          <w:lang w:val="en-US"/>
          <w:rPrChange w:id="127" w:author="Virginia Anne Nichols" w:date="2025-05-12T13:05:00Z" w16du:dateUtc="2025-05-12T11:05:00Z">
            <w:rPr/>
          </w:rPrChange>
        </w:rPr>
      </w:pPr>
      <w:r w:rsidRPr="002C42F2">
        <w:rPr>
          <w:lang w:val="en-US"/>
          <w:rPrChange w:id="128" w:author="Virginia Anne Nichols" w:date="2025-05-12T13:05:00Z" w16du:dateUtc="2025-05-12T11:05:00Z">
            <w:rPr/>
          </w:rPrChange>
        </w:rPr>
        <w:t>5.</w:t>
      </w:r>
      <w:r w:rsidRPr="002C42F2">
        <w:rPr>
          <w:lang w:val="en-US"/>
          <w:rPrChange w:id="129" w:author="Virginia Anne Nichols" w:date="2025-05-12T13:05:00Z" w16du:dateUtc="2025-05-12T11:05:00Z">
            <w:rPr/>
          </w:rPrChange>
        </w:rPr>
        <w:tab/>
        <w:t xml:space="preserve">Diakopoulos, N. Algorithmic Accountability: Journalistic investigation of computational power structures. </w:t>
      </w:r>
      <w:r w:rsidRPr="002C42F2">
        <w:rPr>
          <w:i/>
          <w:iCs/>
          <w:lang w:val="en-US"/>
          <w:rPrChange w:id="130" w:author="Virginia Anne Nichols" w:date="2025-05-12T13:05:00Z" w16du:dateUtc="2025-05-12T11:05:00Z">
            <w:rPr>
              <w:i/>
              <w:iCs/>
            </w:rPr>
          </w:rPrChange>
        </w:rPr>
        <w:t>Digit. Journal.</w:t>
      </w:r>
      <w:r w:rsidRPr="002C42F2">
        <w:rPr>
          <w:lang w:val="en-US"/>
          <w:rPrChange w:id="131" w:author="Virginia Anne Nichols" w:date="2025-05-12T13:05:00Z" w16du:dateUtc="2025-05-12T11:05:00Z">
            <w:rPr/>
          </w:rPrChange>
        </w:rPr>
        <w:t xml:space="preserve"> </w:t>
      </w:r>
      <w:r w:rsidRPr="002C42F2">
        <w:rPr>
          <w:b/>
          <w:bCs/>
          <w:lang w:val="en-US"/>
          <w:rPrChange w:id="132" w:author="Virginia Anne Nichols" w:date="2025-05-12T13:05:00Z" w16du:dateUtc="2025-05-12T11:05:00Z">
            <w:rPr>
              <w:b/>
              <w:bCs/>
            </w:rPr>
          </w:rPrChange>
        </w:rPr>
        <w:t>3</w:t>
      </w:r>
      <w:r w:rsidRPr="002C42F2">
        <w:rPr>
          <w:lang w:val="en-US"/>
          <w:rPrChange w:id="133" w:author="Virginia Anne Nichols" w:date="2025-05-12T13:05:00Z" w16du:dateUtc="2025-05-12T11:05:00Z">
            <w:rPr/>
          </w:rPrChange>
        </w:rPr>
        <w:t>, 398–415 (2015).</w:t>
      </w:r>
    </w:p>
    <w:p w14:paraId="6E5D905D" w14:textId="77777777" w:rsidR="002C42F2" w:rsidRPr="002C42F2" w:rsidRDefault="002C42F2" w:rsidP="002C42F2">
      <w:pPr>
        <w:pStyle w:val="Bibliography"/>
        <w:rPr>
          <w:lang w:val="en-US"/>
          <w:rPrChange w:id="134" w:author="Virginia Anne Nichols" w:date="2025-05-12T13:05:00Z" w16du:dateUtc="2025-05-12T11:05:00Z">
            <w:rPr/>
          </w:rPrChange>
        </w:rPr>
      </w:pPr>
      <w:r w:rsidRPr="002C42F2">
        <w:rPr>
          <w:lang w:val="en-US"/>
          <w:rPrChange w:id="135" w:author="Virginia Anne Nichols" w:date="2025-05-12T13:05:00Z" w16du:dateUtc="2025-05-12T11:05:00Z">
            <w:rPr/>
          </w:rPrChange>
        </w:rPr>
        <w:t>6.</w:t>
      </w:r>
      <w:r w:rsidRPr="002C42F2">
        <w:rPr>
          <w:lang w:val="en-US"/>
          <w:rPrChange w:id="136" w:author="Virginia Anne Nichols" w:date="2025-05-12T13:05:00Z" w16du:dateUtc="2025-05-12T11:05:00Z">
            <w:rPr/>
          </w:rPrChange>
        </w:rPr>
        <w:tab/>
        <w:t xml:space="preserve">Couldry, N. &amp; Mejias, U. A. The decolonial turn in data and technology research: what is at stake and where is it heading? </w:t>
      </w:r>
      <w:r w:rsidRPr="002C42F2">
        <w:rPr>
          <w:i/>
          <w:iCs/>
          <w:lang w:val="en-US"/>
          <w:rPrChange w:id="137" w:author="Virginia Anne Nichols" w:date="2025-05-12T13:05:00Z" w16du:dateUtc="2025-05-12T11:05:00Z">
            <w:rPr>
              <w:i/>
              <w:iCs/>
            </w:rPr>
          </w:rPrChange>
        </w:rPr>
        <w:t>Inf. Commun. Soc.</w:t>
      </w:r>
      <w:r w:rsidRPr="002C42F2">
        <w:rPr>
          <w:lang w:val="en-US"/>
          <w:rPrChange w:id="138" w:author="Virginia Anne Nichols" w:date="2025-05-12T13:05:00Z" w16du:dateUtc="2025-05-12T11:05:00Z">
            <w:rPr/>
          </w:rPrChange>
        </w:rPr>
        <w:t xml:space="preserve"> </w:t>
      </w:r>
      <w:r w:rsidRPr="002C42F2">
        <w:rPr>
          <w:b/>
          <w:bCs/>
          <w:lang w:val="en-US"/>
          <w:rPrChange w:id="139" w:author="Virginia Anne Nichols" w:date="2025-05-12T13:05:00Z" w16du:dateUtc="2025-05-12T11:05:00Z">
            <w:rPr>
              <w:b/>
              <w:bCs/>
            </w:rPr>
          </w:rPrChange>
        </w:rPr>
        <w:t>26</w:t>
      </w:r>
      <w:r w:rsidRPr="002C42F2">
        <w:rPr>
          <w:lang w:val="en-US"/>
          <w:rPrChange w:id="140" w:author="Virginia Anne Nichols" w:date="2025-05-12T13:05:00Z" w16du:dateUtc="2025-05-12T11:05:00Z">
            <w:rPr/>
          </w:rPrChange>
        </w:rPr>
        <w:t>, 786–802 (2023).</w:t>
      </w:r>
    </w:p>
    <w:p w14:paraId="16783AAC" w14:textId="77777777" w:rsidR="002C42F2" w:rsidRPr="002C42F2" w:rsidRDefault="002C42F2" w:rsidP="002C42F2">
      <w:pPr>
        <w:pStyle w:val="Bibliography"/>
        <w:rPr>
          <w:lang w:val="en-US"/>
          <w:rPrChange w:id="141" w:author="Virginia Anne Nichols" w:date="2025-05-12T13:05:00Z" w16du:dateUtc="2025-05-12T11:05:00Z">
            <w:rPr/>
          </w:rPrChange>
        </w:rPr>
      </w:pPr>
      <w:r w:rsidRPr="002C42F2">
        <w:rPr>
          <w:lang w:val="en-US"/>
          <w:rPrChange w:id="142" w:author="Virginia Anne Nichols" w:date="2025-05-12T13:05:00Z" w16du:dateUtc="2025-05-12T11:05:00Z">
            <w:rPr/>
          </w:rPrChange>
        </w:rPr>
        <w:t>7.</w:t>
      </w:r>
      <w:r w:rsidRPr="002C42F2">
        <w:rPr>
          <w:lang w:val="en-US"/>
          <w:rPrChange w:id="143" w:author="Virginia Anne Nichols" w:date="2025-05-12T13:05:00Z" w16du:dateUtc="2025-05-12T11:05:00Z">
            <w:rPr/>
          </w:rPrChange>
        </w:rPr>
        <w:tab/>
        <w:t xml:space="preserve">Ryan, A. B. Post-Positivist Approaches to Research. in </w:t>
      </w:r>
      <w:r w:rsidRPr="002C42F2">
        <w:rPr>
          <w:i/>
          <w:iCs/>
          <w:lang w:val="en-US"/>
          <w:rPrChange w:id="144" w:author="Virginia Anne Nichols" w:date="2025-05-12T13:05:00Z" w16du:dateUtc="2025-05-12T11:05:00Z">
            <w:rPr>
              <w:i/>
              <w:iCs/>
            </w:rPr>
          </w:rPrChange>
        </w:rPr>
        <w:t>Researching and Writing your Thesis: a guide for postgraduate students</w:t>
      </w:r>
      <w:r w:rsidRPr="002C42F2">
        <w:rPr>
          <w:lang w:val="en-US"/>
          <w:rPrChange w:id="145" w:author="Virginia Anne Nichols" w:date="2025-05-12T13:05:00Z" w16du:dateUtc="2025-05-12T11:05:00Z">
            <w:rPr/>
          </w:rPrChange>
        </w:rPr>
        <w:t xml:space="preserve"> (eds. Antonesa, M. et al.) 12–26 (MACE: Maynooth Adult and Community Education, 2006).</w:t>
      </w:r>
    </w:p>
    <w:p w14:paraId="1D6F87C4" w14:textId="77777777" w:rsidR="002C42F2" w:rsidRPr="002C42F2" w:rsidRDefault="002C42F2" w:rsidP="002C42F2">
      <w:pPr>
        <w:pStyle w:val="Bibliography"/>
        <w:rPr>
          <w:lang w:val="en-US"/>
          <w:rPrChange w:id="146" w:author="Virginia Anne Nichols" w:date="2025-05-12T13:05:00Z" w16du:dateUtc="2025-05-12T11:05:00Z">
            <w:rPr/>
          </w:rPrChange>
        </w:rPr>
      </w:pPr>
      <w:r>
        <w:t>8.</w:t>
      </w:r>
      <w:r>
        <w:tab/>
        <w:t xml:space="preserve">Wit, M. M. de </w:t>
      </w:r>
      <w:r>
        <w:rPr>
          <w:i/>
          <w:iCs/>
        </w:rPr>
        <w:t>et al.</w:t>
      </w:r>
      <w:r>
        <w:t xml:space="preserve"> </w:t>
      </w:r>
      <w:r w:rsidRPr="002C42F2">
        <w:rPr>
          <w:lang w:val="en-US"/>
          <w:rPrChange w:id="147" w:author="Virginia Anne Nichols" w:date="2025-05-12T13:05:00Z" w16du:dateUtc="2025-05-12T11:05:00Z">
            <w:rPr/>
          </w:rPrChange>
        </w:rPr>
        <w:t xml:space="preserve">Operating principles for collective scholar-activism: Early insights from the Agroecology Research-Action Collective. </w:t>
      </w:r>
      <w:r w:rsidRPr="002C42F2">
        <w:rPr>
          <w:i/>
          <w:iCs/>
          <w:lang w:val="en-US"/>
          <w:rPrChange w:id="148" w:author="Virginia Anne Nichols" w:date="2025-05-12T13:05:00Z" w16du:dateUtc="2025-05-12T11:05:00Z">
            <w:rPr>
              <w:i/>
              <w:iCs/>
            </w:rPr>
          </w:rPrChange>
        </w:rPr>
        <w:t>J. Agric. Food Syst. Community Dev.</w:t>
      </w:r>
      <w:r w:rsidRPr="002C42F2">
        <w:rPr>
          <w:lang w:val="en-US"/>
          <w:rPrChange w:id="149" w:author="Virginia Anne Nichols" w:date="2025-05-12T13:05:00Z" w16du:dateUtc="2025-05-12T11:05:00Z">
            <w:rPr/>
          </w:rPrChange>
        </w:rPr>
        <w:t xml:space="preserve"> </w:t>
      </w:r>
      <w:r w:rsidRPr="002C42F2">
        <w:rPr>
          <w:b/>
          <w:bCs/>
          <w:lang w:val="en-US"/>
          <w:rPrChange w:id="150" w:author="Virginia Anne Nichols" w:date="2025-05-12T13:05:00Z" w16du:dateUtc="2025-05-12T11:05:00Z">
            <w:rPr>
              <w:b/>
              <w:bCs/>
            </w:rPr>
          </w:rPrChange>
        </w:rPr>
        <w:t>10</w:t>
      </w:r>
      <w:r w:rsidRPr="002C42F2">
        <w:rPr>
          <w:lang w:val="en-US"/>
          <w:rPrChange w:id="151" w:author="Virginia Anne Nichols" w:date="2025-05-12T13:05:00Z" w16du:dateUtc="2025-05-12T11:05:00Z">
            <w:rPr/>
          </w:rPrChange>
        </w:rPr>
        <w:t>, 319–337 (2021).</w:t>
      </w:r>
    </w:p>
    <w:p w14:paraId="5AB83548" w14:textId="77777777" w:rsidR="002C42F2" w:rsidRPr="002C42F2" w:rsidRDefault="002C42F2" w:rsidP="002C42F2">
      <w:pPr>
        <w:pStyle w:val="Bibliography"/>
        <w:rPr>
          <w:lang w:val="en-US"/>
          <w:rPrChange w:id="152" w:author="Virginia Anne Nichols" w:date="2025-05-12T13:05:00Z" w16du:dateUtc="2025-05-12T11:05:00Z">
            <w:rPr/>
          </w:rPrChange>
        </w:rPr>
      </w:pPr>
      <w:r w:rsidRPr="002C42F2">
        <w:rPr>
          <w:lang w:val="en-US"/>
          <w:rPrChange w:id="153" w:author="Virginia Anne Nichols" w:date="2025-05-12T13:05:00Z" w16du:dateUtc="2025-05-12T11:05:00Z">
            <w:rPr/>
          </w:rPrChange>
        </w:rPr>
        <w:t>9.</w:t>
      </w:r>
      <w:r w:rsidRPr="002C42F2">
        <w:rPr>
          <w:lang w:val="en-US"/>
          <w:rPrChange w:id="154" w:author="Virginia Anne Nichols" w:date="2025-05-12T13:05:00Z" w16du:dateUtc="2025-05-12T11:05:00Z">
            <w:rPr/>
          </w:rPrChange>
        </w:rPr>
        <w:tab/>
        <w:t xml:space="preserve">Allen, P. L. &amp; Sachs, C. E. The social side of sustainability: Class, gender and race. </w:t>
      </w:r>
      <w:r w:rsidRPr="002C42F2">
        <w:rPr>
          <w:i/>
          <w:iCs/>
          <w:lang w:val="en-US"/>
          <w:rPrChange w:id="155" w:author="Virginia Anne Nichols" w:date="2025-05-12T13:05:00Z" w16du:dateUtc="2025-05-12T11:05:00Z">
            <w:rPr>
              <w:i/>
              <w:iCs/>
            </w:rPr>
          </w:rPrChange>
        </w:rPr>
        <w:t>Sci. Cult.</w:t>
      </w:r>
      <w:r w:rsidRPr="002C42F2">
        <w:rPr>
          <w:lang w:val="en-US"/>
          <w:rPrChange w:id="156" w:author="Virginia Anne Nichols" w:date="2025-05-12T13:05:00Z" w16du:dateUtc="2025-05-12T11:05:00Z">
            <w:rPr/>
          </w:rPrChange>
        </w:rPr>
        <w:t xml:space="preserve"> (1991) doi:10.1080/09505439109526328.</w:t>
      </w:r>
    </w:p>
    <w:p w14:paraId="67E0E525" w14:textId="77777777" w:rsidR="002C42F2" w:rsidRPr="002C42F2" w:rsidRDefault="002C42F2" w:rsidP="002C42F2">
      <w:pPr>
        <w:pStyle w:val="Bibliography"/>
        <w:rPr>
          <w:lang w:val="en-US"/>
          <w:rPrChange w:id="157" w:author="Virginia Anne Nichols" w:date="2025-05-12T13:06:00Z" w16du:dateUtc="2025-05-12T11:06:00Z">
            <w:rPr/>
          </w:rPrChange>
        </w:rPr>
      </w:pPr>
      <w:r w:rsidRPr="002C42F2">
        <w:rPr>
          <w:lang w:val="en-US"/>
          <w:rPrChange w:id="158" w:author="Virginia Anne Nichols" w:date="2025-05-12T13:05:00Z" w16du:dateUtc="2025-05-12T11:05:00Z">
            <w:rPr/>
          </w:rPrChange>
        </w:rPr>
        <w:t>10.</w:t>
      </w:r>
      <w:r w:rsidRPr="002C42F2">
        <w:rPr>
          <w:lang w:val="en-US"/>
          <w:rPrChange w:id="159" w:author="Virginia Anne Nichols" w:date="2025-05-12T13:05:00Z" w16du:dateUtc="2025-05-12T11:05:00Z">
            <w:rPr/>
          </w:rPrChange>
        </w:rPr>
        <w:tab/>
        <w:t xml:space="preserve">Nicklay, J. A., Perrone, S. V. &amp; Wauters, V. M. Becoming agroecologists: A pedagogical model to support graduate student learning and practice. </w:t>
      </w:r>
      <w:r w:rsidRPr="002C42F2">
        <w:rPr>
          <w:i/>
          <w:iCs/>
          <w:lang w:val="en-US"/>
          <w:rPrChange w:id="160" w:author="Virginia Anne Nichols" w:date="2025-05-12T13:06:00Z" w16du:dateUtc="2025-05-12T11:06:00Z">
            <w:rPr>
              <w:i/>
              <w:iCs/>
            </w:rPr>
          </w:rPrChange>
        </w:rPr>
        <w:t>Front. Sustain. Food Syst.</w:t>
      </w:r>
      <w:r w:rsidRPr="002C42F2">
        <w:rPr>
          <w:lang w:val="en-US"/>
          <w:rPrChange w:id="161" w:author="Virginia Anne Nichols" w:date="2025-05-12T13:06:00Z" w16du:dateUtc="2025-05-12T11:06:00Z">
            <w:rPr/>
          </w:rPrChange>
        </w:rPr>
        <w:t xml:space="preserve"> </w:t>
      </w:r>
      <w:r w:rsidRPr="002C42F2">
        <w:rPr>
          <w:b/>
          <w:bCs/>
          <w:lang w:val="en-US"/>
          <w:rPrChange w:id="162" w:author="Virginia Anne Nichols" w:date="2025-05-12T13:06:00Z" w16du:dateUtc="2025-05-12T11:06:00Z">
            <w:rPr>
              <w:b/>
              <w:bCs/>
            </w:rPr>
          </w:rPrChange>
        </w:rPr>
        <w:t>7</w:t>
      </w:r>
      <w:r w:rsidRPr="002C42F2">
        <w:rPr>
          <w:lang w:val="en-US"/>
          <w:rPrChange w:id="163" w:author="Virginia Anne Nichols" w:date="2025-05-12T13:06:00Z" w16du:dateUtc="2025-05-12T11:06:00Z">
            <w:rPr/>
          </w:rPrChange>
        </w:rPr>
        <w:t>, (2023).</w:t>
      </w:r>
    </w:p>
    <w:p w14:paraId="39C39C0D" w14:textId="77777777" w:rsidR="002C42F2" w:rsidRPr="002C42F2" w:rsidRDefault="002C42F2" w:rsidP="002C42F2">
      <w:pPr>
        <w:pStyle w:val="Bibliography"/>
        <w:rPr>
          <w:lang w:val="en-US"/>
          <w:rPrChange w:id="164" w:author="Virginia Anne Nichols" w:date="2025-05-12T13:06:00Z" w16du:dateUtc="2025-05-12T11:06:00Z">
            <w:rPr/>
          </w:rPrChange>
        </w:rPr>
      </w:pPr>
      <w:r w:rsidRPr="002C42F2">
        <w:rPr>
          <w:lang w:val="en-US"/>
          <w:rPrChange w:id="165" w:author="Virginia Anne Nichols" w:date="2025-05-12T13:06:00Z" w16du:dateUtc="2025-05-12T11:06:00Z">
            <w:rPr/>
          </w:rPrChange>
        </w:rPr>
        <w:t>11.</w:t>
      </w:r>
      <w:r w:rsidRPr="002C42F2">
        <w:rPr>
          <w:lang w:val="en-US"/>
          <w:rPrChange w:id="166" w:author="Virginia Anne Nichols" w:date="2025-05-12T13:06:00Z" w16du:dateUtc="2025-05-12T11:06:00Z">
            <w:rPr/>
          </w:rPrChange>
        </w:rPr>
        <w:tab/>
        <w:t xml:space="preserve">Wezel, A. </w:t>
      </w:r>
      <w:r w:rsidRPr="002C42F2">
        <w:rPr>
          <w:i/>
          <w:iCs/>
          <w:lang w:val="en-US"/>
          <w:rPrChange w:id="167" w:author="Virginia Anne Nichols" w:date="2025-05-12T13:06:00Z" w16du:dateUtc="2025-05-12T11:06:00Z">
            <w:rPr>
              <w:i/>
              <w:iCs/>
            </w:rPr>
          </w:rPrChange>
        </w:rPr>
        <w:t>et al.</w:t>
      </w:r>
      <w:r w:rsidRPr="002C42F2">
        <w:rPr>
          <w:lang w:val="en-US"/>
          <w:rPrChange w:id="168" w:author="Virginia Anne Nichols" w:date="2025-05-12T13:06:00Z" w16du:dateUtc="2025-05-12T11:06:00Z">
            <w:rPr/>
          </w:rPrChange>
        </w:rPr>
        <w:t xml:space="preserve"> Agroecology as a science, a movement and a practice. A review. </w:t>
      </w:r>
      <w:r w:rsidRPr="002C42F2">
        <w:rPr>
          <w:i/>
          <w:iCs/>
          <w:lang w:val="en-US"/>
          <w:rPrChange w:id="169" w:author="Virginia Anne Nichols" w:date="2025-05-12T13:06:00Z" w16du:dateUtc="2025-05-12T11:06:00Z">
            <w:rPr>
              <w:i/>
              <w:iCs/>
            </w:rPr>
          </w:rPrChange>
        </w:rPr>
        <w:t>Agron. Sustain. Dev.</w:t>
      </w:r>
      <w:r w:rsidRPr="002C42F2">
        <w:rPr>
          <w:lang w:val="en-US"/>
          <w:rPrChange w:id="170" w:author="Virginia Anne Nichols" w:date="2025-05-12T13:06:00Z" w16du:dateUtc="2025-05-12T11:06:00Z">
            <w:rPr/>
          </w:rPrChange>
        </w:rPr>
        <w:t xml:space="preserve"> </w:t>
      </w:r>
      <w:r w:rsidRPr="002C42F2">
        <w:rPr>
          <w:b/>
          <w:bCs/>
          <w:lang w:val="en-US"/>
          <w:rPrChange w:id="171" w:author="Virginia Anne Nichols" w:date="2025-05-12T13:06:00Z" w16du:dateUtc="2025-05-12T11:06:00Z">
            <w:rPr>
              <w:b/>
              <w:bCs/>
            </w:rPr>
          </w:rPrChange>
        </w:rPr>
        <w:t>29</w:t>
      </w:r>
      <w:r w:rsidRPr="002C42F2">
        <w:rPr>
          <w:lang w:val="en-US"/>
          <w:rPrChange w:id="172" w:author="Virginia Anne Nichols" w:date="2025-05-12T13:06:00Z" w16du:dateUtc="2025-05-12T11:06:00Z">
            <w:rPr/>
          </w:rPrChange>
        </w:rPr>
        <w:t>, 503–515 (2009).</w:t>
      </w:r>
    </w:p>
    <w:p w14:paraId="20466FDF" w14:textId="77777777" w:rsidR="002C42F2" w:rsidRPr="002C42F2" w:rsidRDefault="002C42F2" w:rsidP="002C42F2">
      <w:pPr>
        <w:pStyle w:val="Bibliography"/>
        <w:rPr>
          <w:lang w:val="en-US"/>
          <w:rPrChange w:id="173" w:author="Virginia Anne Nichols" w:date="2025-05-12T13:06:00Z" w16du:dateUtc="2025-05-12T11:06:00Z">
            <w:rPr/>
          </w:rPrChange>
        </w:rPr>
      </w:pPr>
      <w:r w:rsidRPr="002C42F2">
        <w:rPr>
          <w:lang w:val="en-US"/>
          <w:rPrChange w:id="174" w:author="Virginia Anne Nichols" w:date="2025-05-12T13:06:00Z" w16du:dateUtc="2025-05-12T11:06:00Z">
            <w:rPr/>
          </w:rPrChange>
        </w:rPr>
        <w:t>12.</w:t>
      </w:r>
      <w:r w:rsidRPr="002C42F2">
        <w:rPr>
          <w:lang w:val="en-US"/>
          <w:rPrChange w:id="175" w:author="Virginia Anne Nichols" w:date="2025-05-12T13:06:00Z" w16du:dateUtc="2025-05-12T11:06:00Z">
            <w:rPr/>
          </w:rPrChange>
        </w:rPr>
        <w:tab/>
        <w:t xml:space="preserve">Almerico, G. M. Food and identity: Food studies, cultural, and personal identity. </w:t>
      </w:r>
      <w:r w:rsidRPr="002C42F2">
        <w:rPr>
          <w:i/>
          <w:iCs/>
          <w:lang w:val="en-US"/>
          <w:rPrChange w:id="176" w:author="Virginia Anne Nichols" w:date="2025-05-12T13:06:00Z" w16du:dateUtc="2025-05-12T11:06:00Z">
            <w:rPr>
              <w:i/>
              <w:iCs/>
            </w:rPr>
          </w:rPrChange>
        </w:rPr>
        <w:t>J. Int. Bus. Cult. Stud.</w:t>
      </w:r>
      <w:r w:rsidRPr="002C42F2">
        <w:rPr>
          <w:lang w:val="en-US"/>
          <w:rPrChange w:id="177" w:author="Virginia Anne Nichols" w:date="2025-05-12T13:06:00Z" w16du:dateUtc="2025-05-12T11:06:00Z">
            <w:rPr/>
          </w:rPrChange>
        </w:rPr>
        <w:t xml:space="preserve"> </w:t>
      </w:r>
      <w:r w:rsidRPr="002C42F2">
        <w:rPr>
          <w:b/>
          <w:bCs/>
          <w:lang w:val="en-US"/>
          <w:rPrChange w:id="178" w:author="Virginia Anne Nichols" w:date="2025-05-12T13:06:00Z" w16du:dateUtc="2025-05-12T11:06:00Z">
            <w:rPr>
              <w:b/>
              <w:bCs/>
            </w:rPr>
          </w:rPrChange>
        </w:rPr>
        <w:t>8</w:t>
      </w:r>
      <w:r w:rsidRPr="002C42F2">
        <w:rPr>
          <w:lang w:val="en-US"/>
          <w:rPrChange w:id="179" w:author="Virginia Anne Nichols" w:date="2025-05-12T13:06:00Z" w16du:dateUtc="2025-05-12T11:06:00Z">
            <w:rPr/>
          </w:rPrChange>
        </w:rPr>
        <w:t>, (2014).</w:t>
      </w:r>
    </w:p>
    <w:p w14:paraId="493E8CFC" w14:textId="77777777" w:rsidR="002C42F2" w:rsidRPr="002C42F2" w:rsidRDefault="002C42F2" w:rsidP="002C42F2">
      <w:pPr>
        <w:pStyle w:val="Bibliography"/>
        <w:rPr>
          <w:lang w:val="en-US"/>
          <w:rPrChange w:id="180" w:author="Virginia Anne Nichols" w:date="2025-05-12T13:06:00Z" w16du:dateUtc="2025-05-12T11:06:00Z">
            <w:rPr/>
          </w:rPrChange>
        </w:rPr>
      </w:pPr>
      <w:r w:rsidRPr="002C42F2">
        <w:rPr>
          <w:lang w:val="en-US"/>
          <w:rPrChange w:id="181" w:author="Virginia Anne Nichols" w:date="2025-05-12T13:06:00Z" w16du:dateUtc="2025-05-12T11:06:00Z">
            <w:rPr/>
          </w:rPrChange>
        </w:rPr>
        <w:t>13.</w:t>
      </w:r>
      <w:r w:rsidRPr="002C42F2">
        <w:rPr>
          <w:lang w:val="en-US"/>
          <w:rPrChange w:id="182" w:author="Virginia Anne Nichols" w:date="2025-05-12T13:06:00Z" w16du:dateUtc="2025-05-12T11:06:00Z">
            <w:rPr/>
          </w:rPrChange>
        </w:rPr>
        <w:tab/>
        <w:t xml:space="preserve">D’Ignazio, C. &amp; Klein, L. F. </w:t>
      </w:r>
      <w:r w:rsidRPr="002C42F2">
        <w:rPr>
          <w:i/>
          <w:iCs/>
          <w:lang w:val="en-US"/>
          <w:rPrChange w:id="183" w:author="Virginia Anne Nichols" w:date="2025-05-12T13:06:00Z" w16du:dateUtc="2025-05-12T11:06:00Z">
            <w:rPr>
              <w:i/>
              <w:iCs/>
            </w:rPr>
          </w:rPrChange>
        </w:rPr>
        <w:t>Data Feminism</w:t>
      </w:r>
      <w:r w:rsidRPr="002C42F2">
        <w:rPr>
          <w:lang w:val="en-US"/>
          <w:rPrChange w:id="184" w:author="Virginia Anne Nichols" w:date="2025-05-12T13:06:00Z" w16du:dateUtc="2025-05-12T11:06:00Z">
            <w:rPr/>
          </w:rPrChange>
        </w:rPr>
        <w:t>. (The MIT Press, 2020).</w:t>
      </w:r>
    </w:p>
    <w:p w14:paraId="7FB38A9E" w14:textId="77777777" w:rsidR="002C42F2" w:rsidRPr="002C42F2" w:rsidRDefault="002C42F2" w:rsidP="002C42F2">
      <w:pPr>
        <w:pStyle w:val="Bibliography"/>
        <w:rPr>
          <w:lang w:val="en-US"/>
          <w:rPrChange w:id="185" w:author="Virginia Anne Nichols" w:date="2025-05-12T13:06:00Z" w16du:dateUtc="2025-05-12T11:06:00Z">
            <w:rPr/>
          </w:rPrChange>
        </w:rPr>
      </w:pPr>
      <w:r w:rsidRPr="002C42F2">
        <w:rPr>
          <w:lang w:val="en-US"/>
          <w:rPrChange w:id="186" w:author="Virginia Anne Nichols" w:date="2025-05-12T13:06:00Z" w16du:dateUtc="2025-05-12T11:06:00Z">
            <w:rPr/>
          </w:rPrChange>
        </w:rPr>
        <w:t>14.</w:t>
      </w:r>
      <w:r w:rsidRPr="002C42F2">
        <w:rPr>
          <w:lang w:val="en-US"/>
          <w:rPrChange w:id="187" w:author="Virginia Anne Nichols" w:date="2025-05-12T13:06:00Z" w16du:dateUtc="2025-05-12T11:06:00Z">
            <w:rPr/>
          </w:rPrChange>
        </w:rPr>
        <w:tab/>
        <w:t xml:space="preserve">Crenshaw, K. Mapping the Margins: Intersectionality, Identity Politics, and Violence against Women of Color. </w:t>
      </w:r>
      <w:r w:rsidRPr="002C42F2">
        <w:rPr>
          <w:i/>
          <w:iCs/>
          <w:lang w:val="en-US"/>
          <w:rPrChange w:id="188" w:author="Virginia Anne Nichols" w:date="2025-05-12T13:06:00Z" w16du:dateUtc="2025-05-12T11:06:00Z">
            <w:rPr>
              <w:i/>
              <w:iCs/>
            </w:rPr>
          </w:rPrChange>
        </w:rPr>
        <w:t>Stanford Law Rev.</w:t>
      </w:r>
      <w:r w:rsidRPr="002C42F2">
        <w:rPr>
          <w:lang w:val="en-US"/>
          <w:rPrChange w:id="189" w:author="Virginia Anne Nichols" w:date="2025-05-12T13:06:00Z" w16du:dateUtc="2025-05-12T11:06:00Z">
            <w:rPr/>
          </w:rPrChange>
        </w:rPr>
        <w:t xml:space="preserve"> </w:t>
      </w:r>
      <w:r w:rsidRPr="002C42F2">
        <w:rPr>
          <w:b/>
          <w:bCs/>
          <w:lang w:val="en-US"/>
          <w:rPrChange w:id="190" w:author="Virginia Anne Nichols" w:date="2025-05-12T13:06:00Z" w16du:dateUtc="2025-05-12T11:06:00Z">
            <w:rPr>
              <w:b/>
              <w:bCs/>
            </w:rPr>
          </w:rPrChange>
        </w:rPr>
        <w:t>43</w:t>
      </w:r>
      <w:r w:rsidRPr="002C42F2">
        <w:rPr>
          <w:lang w:val="en-US"/>
          <w:rPrChange w:id="191" w:author="Virginia Anne Nichols" w:date="2025-05-12T13:06:00Z" w16du:dateUtc="2025-05-12T11:06:00Z">
            <w:rPr/>
          </w:rPrChange>
        </w:rPr>
        <w:t>, 1241–1299 (1991).</w:t>
      </w:r>
    </w:p>
    <w:p w14:paraId="25D9BEE5" w14:textId="77777777" w:rsidR="002C42F2" w:rsidRPr="002C42F2" w:rsidRDefault="002C42F2" w:rsidP="002C42F2">
      <w:pPr>
        <w:pStyle w:val="Bibliography"/>
        <w:rPr>
          <w:lang w:val="en-US"/>
          <w:rPrChange w:id="192" w:author="Virginia Anne Nichols" w:date="2025-05-12T13:06:00Z" w16du:dateUtc="2025-05-12T11:06:00Z">
            <w:rPr/>
          </w:rPrChange>
        </w:rPr>
      </w:pPr>
      <w:r w:rsidRPr="002C42F2">
        <w:rPr>
          <w:lang w:val="en-US"/>
          <w:rPrChange w:id="193" w:author="Virginia Anne Nichols" w:date="2025-05-12T13:06:00Z" w16du:dateUtc="2025-05-12T11:06:00Z">
            <w:rPr/>
          </w:rPrChange>
        </w:rPr>
        <w:t>15.</w:t>
      </w:r>
      <w:r w:rsidRPr="002C42F2">
        <w:rPr>
          <w:lang w:val="en-US"/>
          <w:rPrChange w:id="194" w:author="Virginia Anne Nichols" w:date="2025-05-12T13:06:00Z" w16du:dateUtc="2025-05-12T11:06:00Z">
            <w:rPr/>
          </w:rPrChange>
        </w:rPr>
        <w:tab/>
        <w:t xml:space="preserve">Rissing, A., Burchfield, E. K., Spangler, K. A. &amp; Schumacher, B. L. Implications of US agricultural data practices for sustainable food systems research. </w:t>
      </w:r>
      <w:r w:rsidRPr="002C42F2">
        <w:rPr>
          <w:i/>
          <w:iCs/>
          <w:lang w:val="en-US"/>
          <w:rPrChange w:id="195" w:author="Virginia Anne Nichols" w:date="2025-05-12T13:06:00Z" w16du:dateUtc="2025-05-12T11:06:00Z">
            <w:rPr>
              <w:i/>
              <w:iCs/>
            </w:rPr>
          </w:rPrChange>
        </w:rPr>
        <w:t>Nat. Food</w:t>
      </w:r>
      <w:r w:rsidRPr="002C42F2">
        <w:rPr>
          <w:lang w:val="en-US"/>
          <w:rPrChange w:id="196" w:author="Virginia Anne Nichols" w:date="2025-05-12T13:06:00Z" w16du:dateUtc="2025-05-12T11:06:00Z">
            <w:rPr/>
          </w:rPrChange>
        </w:rPr>
        <w:t xml:space="preserve"> 1–5 (2023) doi:10.1038/s43016-023-00711-2.</w:t>
      </w:r>
    </w:p>
    <w:p w14:paraId="2D7D1575" w14:textId="77777777" w:rsidR="002C42F2" w:rsidRPr="002C42F2" w:rsidRDefault="002C42F2" w:rsidP="002C42F2">
      <w:pPr>
        <w:pStyle w:val="Bibliography"/>
        <w:rPr>
          <w:lang w:val="en-US"/>
          <w:rPrChange w:id="197" w:author="Virginia Anne Nichols" w:date="2025-05-12T13:06:00Z" w16du:dateUtc="2025-05-12T11:06:00Z">
            <w:rPr/>
          </w:rPrChange>
        </w:rPr>
      </w:pPr>
      <w:r w:rsidRPr="002C42F2">
        <w:rPr>
          <w:lang w:val="en-US"/>
          <w:rPrChange w:id="198" w:author="Virginia Anne Nichols" w:date="2025-05-12T13:06:00Z" w16du:dateUtc="2025-05-12T11:06:00Z">
            <w:rPr/>
          </w:rPrChange>
        </w:rPr>
        <w:t>16.</w:t>
      </w:r>
      <w:r w:rsidRPr="002C42F2">
        <w:rPr>
          <w:lang w:val="en-US"/>
          <w:rPrChange w:id="199" w:author="Virginia Anne Nichols" w:date="2025-05-12T13:06:00Z" w16du:dateUtc="2025-05-12T11:06:00Z">
            <w:rPr/>
          </w:rPrChange>
        </w:rPr>
        <w:tab/>
        <w:t xml:space="preserve">Weber, M. </w:t>
      </w:r>
      <w:r w:rsidRPr="002C42F2">
        <w:rPr>
          <w:i/>
          <w:iCs/>
          <w:lang w:val="en-US"/>
          <w:rPrChange w:id="200" w:author="Virginia Anne Nichols" w:date="2025-05-12T13:06:00Z" w16du:dateUtc="2025-05-12T11:06:00Z">
            <w:rPr>
              <w:i/>
              <w:iCs/>
            </w:rPr>
          </w:rPrChange>
        </w:rPr>
        <w:t>Economy and Society: An Outline of Interpretive Sociology</w:t>
      </w:r>
      <w:r w:rsidRPr="002C42F2">
        <w:rPr>
          <w:lang w:val="en-US"/>
          <w:rPrChange w:id="201" w:author="Virginia Anne Nichols" w:date="2025-05-12T13:06:00Z" w16du:dateUtc="2025-05-12T11:06:00Z">
            <w:rPr/>
          </w:rPrChange>
        </w:rPr>
        <w:t>. (Bedminster Press, 1968).</w:t>
      </w:r>
    </w:p>
    <w:p w14:paraId="32AD012C" w14:textId="77777777" w:rsidR="002C42F2" w:rsidRPr="002C42F2" w:rsidRDefault="002C42F2" w:rsidP="002C42F2">
      <w:pPr>
        <w:pStyle w:val="Bibliography"/>
        <w:rPr>
          <w:lang w:val="en-US"/>
          <w:rPrChange w:id="202" w:author="Virginia Anne Nichols" w:date="2025-05-12T13:06:00Z" w16du:dateUtc="2025-05-12T11:06:00Z">
            <w:rPr/>
          </w:rPrChange>
        </w:rPr>
      </w:pPr>
      <w:r w:rsidRPr="002C42F2">
        <w:rPr>
          <w:lang w:val="en-US"/>
          <w:rPrChange w:id="203" w:author="Virginia Anne Nichols" w:date="2025-05-12T13:06:00Z" w16du:dateUtc="2025-05-12T11:06:00Z">
            <w:rPr/>
          </w:rPrChange>
        </w:rPr>
        <w:t>17.</w:t>
      </w:r>
      <w:r w:rsidRPr="002C42F2">
        <w:rPr>
          <w:lang w:val="en-US"/>
          <w:rPrChange w:id="204" w:author="Virginia Anne Nichols" w:date="2025-05-12T13:06:00Z" w16du:dateUtc="2025-05-12T11:06:00Z">
            <w:rPr/>
          </w:rPrChange>
        </w:rPr>
        <w:tab/>
        <w:t xml:space="preserve">Kelly, C. Exploited: The Unexpected Victims of Animal Agriculture. </w:t>
      </w:r>
      <w:r w:rsidRPr="002C42F2">
        <w:rPr>
          <w:i/>
          <w:iCs/>
          <w:lang w:val="en-US"/>
          <w:rPrChange w:id="205" w:author="Virginia Anne Nichols" w:date="2025-05-12T13:06:00Z" w16du:dateUtc="2025-05-12T11:06:00Z">
            <w:rPr>
              <w:i/>
              <w:iCs/>
            </w:rPr>
          </w:rPrChange>
        </w:rPr>
        <w:t>Anim. Law</w:t>
      </w:r>
      <w:r w:rsidRPr="002C42F2">
        <w:rPr>
          <w:lang w:val="en-US"/>
          <w:rPrChange w:id="206" w:author="Virginia Anne Nichols" w:date="2025-05-12T13:06:00Z" w16du:dateUtc="2025-05-12T11:06:00Z">
            <w:rPr/>
          </w:rPrChange>
        </w:rPr>
        <w:t xml:space="preserve"> </w:t>
      </w:r>
      <w:r w:rsidRPr="002C42F2">
        <w:rPr>
          <w:b/>
          <w:bCs/>
          <w:lang w:val="en-US"/>
          <w:rPrChange w:id="207" w:author="Virginia Anne Nichols" w:date="2025-05-12T13:06:00Z" w16du:dateUtc="2025-05-12T11:06:00Z">
            <w:rPr>
              <w:b/>
              <w:bCs/>
            </w:rPr>
          </w:rPrChange>
        </w:rPr>
        <w:t>30</w:t>
      </w:r>
      <w:r w:rsidRPr="002C42F2">
        <w:rPr>
          <w:lang w:val="en-US"/>
          <w:rPrChange w:id="208" w:author="Virginia Anne Nichols" w:date="2025-05-12T13:06:00Z" w16du:dateUtc="2025-05-12T11:06:00Z">
            <w:rPr/>
          </w:rPrChange>
        </w:rPr>
        <w:t>, 103–138 (2024).</w:t>
      </w:r>
    </w:p>
    <w:p w14:paraId="3212BC64" w14:textId="77777777" w:rsidR="002C42F2" w:rsidRPr="002C42F2" w:rsidRDefault="002C42F2" w:rsidP="002C42F2">
      <w:pPr>
        <w:pStyle w:val="Bibliography"/>
        <w:rPr>
          <w:lang w:val="en-US"/>
          <w:rPrChange w:id="209" w:author="Virginia Anne Nichols" w:date="2025-05-12T13:06:00Z" w16du:dateUtc="2025-05-12T11:06:00Z">
            <w:rPr/>
          </w:rPrChange>
        </w:rPr>
      </w:pPr>
      <w:r w:rsidRPr="002C42F2">
        <w:rPr>
          <w:lang w:val="en-US"/>
          <w:rPrChange w:id="210" w:author="Virginia Anne Nichols" w:date="2025-05-12T13:06:00Z" w16du:dateUtc="2025-05-12T11:06:00Z">
            <w:rPr/>
          </w:rPrChange>
        </w:rPr>
        <w:t>18.</w:t>
      </w:r>
      <w:r w:rsidRPr="002C42F2">
        <w:rPr>
          <w:lang w:val="en-US"/>
          <w:rPrChange w:id="211" w:author="Virginia Anne Nichols" w:date="2025-05-12T13:06:00Z" w16du:dateUtc="2025-05-12T11:06:00Z">
            <w:rPr/>
          </w:rPrChange>
        </w:rPr>
        <w:tab/>
        <w:t xml:space="preserve">Brayboy, B. M. J. &amp; Tachine, A. R. Myths, Erasure, and Violence: The Immoral Triad of the Morrill Act. </w:t>
      </w:r>
      <w:r w:rsidRPr="002C42F2">
        <w:rPr>
          <w:i/>
          <w:iCs/>
          <w:lang w:val="en-US"/>
          <w:rPrChange w:id="212" w:author="Virginia Anne Nichols" w:date="2025-05-12T13:06:00Z" w16du:dateUtc="2025-05-12T11:06:00Z">
            <w:rPr>
              <w:i/>
              <w:iCs/>
            </w:rPr>
          </w:rPrChange>
        </w:rPr>
        <w:t>Native Am. Indig. Stud.</w:t>
      </w:r>
      <w:r w:rsidRPr="002C42F2">
        <w:rPr>
          <w:lang w:val="en-US"/>
          <w:rPrChange w:id="213" w:author="Virginia Anne Nichols" w:date="2025-05-12T13:06:00Z" w16du:dateUtc="2025-05-12T11:06:00Z">
            <w:rPr/>
          </w:rPrChange>
        </w:rPr>
        <w:t xml:space="preserve"> </w:t>
      </w:r>
      <w:r w:rsidRPr="002C42F2">
        <w:rPr>
          <w:b/>
          <w:bCs/>
          <w:lang w:val="en-US"/>
          <w:rPrChange w:id="214" w:author="Virginia Anne Nichols" w:date="2025-05-12T13:06:00Z" w16du:dateUtc="2025-05-12T11:06:00Z">
            <w:rPr>
              <w:b/>
              <w:bCs/>
            </w:rPr>
          </w:rPrChange>
        </w:rPr>
        <w:t>8</w:t>
      </w:r>
      <w:r w:rsidRPr="002C42F2">
        <w:rPr>
          <w:lang w:val="en-US"/>
          <w:rPrChange w:id="215" w:author="Virginia Anne Nichols" w:date="2025-05-12T13:06:00Z" w16du:dateUtc="2025-05-12T11:06:00Z">
            <w:rPr/>
          </w:rPrChange>
        </w:rPr>
        <w:t>, 139–144 (2021).</w:t>
      </w:r>
    </w:p>
    <w:p w14:paraId="13D22624" w14:textId="77777777" w:rsidR="002C42F2" w:rsidRPr="002C42F2" w:rsidRDefault="002C42F2" w:rsidP="002C42F2">
      <w:pPr>
        <w:pStyle w:val="Bibliography"/>
        <w:rPr>
          <w:lang w:val="en-US"/>
          <w:rPrChange w:id="216" w:author="Virginia Anne Nichols" w:date="2025-05-12T13:06:00Z" w16du:dateUtc="2025-05-12T11:06:00Z">
            <w:rPr/>
          </w:rPrChange>
        </w:rPr>
      </w:pPr>
      <w:r w:rsidRPr="002C42F2">
        <w:rPr>
          <w:lang w:val="en-US"/>
          <w:rPrChange w:id="217" w:author="Virginia Anne Nichols" w:date="2025-05-12T13:06:00Z" w16du:dateUtc="2025-05-12T11:06:00Z">
            <w:rPr/>
          </w:rPrChange>
        </w:rPr>
        <w:t>19.</w:t>
      </w:r>
      <w:r w:rsidRPr="002C42F2">
        <w:rPr>
          <w:lang w:val="en-US"/>
          <w:rPrChange w:id="218" w:author="Virginia Anne Nichols" w:date="2025-05-12T13:06:00Z" w16du:dateUtc="2025-05-12T11:06:00Z">
            <w:rPr/>
          </w:rPrChange>
        </w:rPr>
        <w:tab/>
        <w:t xml:space="preserve">Nash, M. A. Entangled Pasts: Land-Grant Colleges and American Indian Dispossession. </w:t>
      </w:r>
      <w:r w:rsidRPr="002C42F2">
        <w:rPr>
          <w:i/>
          <w:iCs/>
          <w:lang w:val="en-US"/>
          <w:rPrChange w:id="219" w:author="Virginia Anne Nichols" w:date="2025-05-12T13:06:00Z" w16du:dateUtc="2025-05-12T11:06:00Z">
            <w:rPr>
              <w:i/>
              <w:iCs/>
            </w:rPr>
          </w:rPrChange>
        </w:rPr>
        <w:t>Hist. Educ. Q.</w:t>
      </w:r>
      <w:r w:rsidRPr="002C42F2">
        <w:rPr>
          <w:lang w:val="en-US"/>
          <w:rPrChange w:id="220" w:author="Virginia Anne Nichols" w:date="2025-05-12T13:06:00Z" w16du:dateUtc="2025-05-12T11:06:00Z">
            <w:rPr/>
          </w:rPrChange>
        </w:rPr>
        <w:t xml:space="preserve"> </w:t>
      </w:r>
      <w:r w:rsidRPr="002C42F2">
        <w:rPr>
          <w:b/>
          <w:bCs/>
          <w:lang w:val="en-US"/>
          <w:rPrChange w:id="221" w:author="Virginia Anne Nichols" w:date="2025-05-12T13:06:00Z" w16du:dateUtc="2025-05-12T11:06:00Z">
            <w:rPr>
              <w:b/>
              <w:bCs/>
            </w:rPr>
          </w:rPrChange>
        </w:rPr>
        <w:t>59</w:t>
      </w:r>
      <w:r w:rsidRPr="002C42F2">
        <w:rPr>
          <w:lang w:val="en-US"/>
          <w:rPrChange w:id="222" w:author="Virginia Anne Nichols" w:date="2025-05-12T13:06:00Z" w16du:dateUtc="2025-05-12T11:06:00Z">
            <w:rPr/>
          </w:rPrChange>
        </w:rPr>
        <w:t>, 437–467 (2019).</w:t>
      </w:r>
    </w:p>
    <w:p w14:paraId="000DF671" w14:textId="77777777" w:rsidR="002C42F2" w:rsidRPr="002C42F2" w:rsidRDefault="002C42F2" w:rsidP="002C42F2">
      <w:pPr>
        <w:pStyle w:val="Bibliography"/>
        <w:rPr>
          <w:lang w:val="en-US"/>
          <w:rPrChange w:id="223" w:author="Virginia Anne Nichols" w:date="2025-05-12T13:06:00Z" w16du:dateUtc="2025-05-12T11:06:00Z">
            <w:rPr/>
          </w:rPrChange>
        </w:rPr>
      </w:pPr>
      <w:r w:rsidRPr="002C42F2">
        <w:rPr>
          <w:lang w:val="en-US"/>
          <w:rPrChange w:id="224" w:author="Virginia Anne Nichols" w:date="2025-05-12T13:06:00Z" w16du:dateUtc="2025-05-12T11:06:00Z">
            <w:rPr/>
          </w:rPrChange>
        </w:rPr>
        <w:t>20.</w:t>
      </w:r>
      <w:r w:rsidRPr="002C42F2">
        <w:rPr>
          <w:lang w:val="en-US"/>
          <w:rPrChange w:id="225" w:author="Virginia Anne Nichols" w:date="2025-05-12T13:06:00Z" w16du:dateUtc="2025-05-12T11:06:00Z">
            <w:rPr/>
          </w:rPrChange>
        </w:rPr>
        <w:tab/>
        <w:t xml:space="preserve">Who Owns the Land? Agricultural Land Ownership by Race/Ethnicity. </w:t>
      </w:r>
      <w:r w:rsidRPr="002C42F2">
        <w:rPr>
          <w:i/>
          <w:iCs/>
          <w:lang w:val="en-US"/>
          <w:rPrChange w:id="226" w:author="Virginia Anne Nichols" w:date="2025-05-12T13:06:00Z" w16du:dateUtc="2025-05-12T11:06:00Z">
            <w:rPr>
              <w:i/>
              <w:iCs/>
            </w:rPr>
          </w:rPrChange>
        </w:rPr>
        <w:t>Rural Am. Rural Dev. Perspect.</w:t>
      </w:r>
      <w:r w:rsidRPr="002C42F2">
        <w:rPr>
          <w:lang w:val="en-US"/>
          <w:rPrChange w:id="227" w:author="Virginia Anne Nichols" w:date="2025-05-12T13:06:00Z" w16du:dateUtc="2025-05-12T11:06:00Z">
            <w:rPr/>
          </w:rPrChange>
        </w:rPr>
        <w:t xml:space="preserve"> (2002) doi:10.22004/ag.econ.289693.</w:t>
      </w:r>
    </w:p>
    <w:p w14:paraId="32B40BD8" w14:textId="77777777" w:rsidR="002C42F2" w:rsidRPr="002C42F2" w:rsidRDefault="002C42F2" w:rsidP="002C42F2">
      <w:pPr>
        <w:pStyle w:val="Bibliography"/>
        <w:rPr>
          <w:lang w:val="en-US"/>
          <w:rPrChange w:id="228" w:author="Virginia Anne Nichols" w:date="2025-05-12T13:06:00Z" w16du:dateUtc="2025-05-12T11:06:00Z">
            <w:rPr/>
          </w:rPrChange>
        </w:rPr>
      </w:pPr>
      <w:r w:rsidRPr="002C42F2">
        <w:rPr>
          <w:lang w:val="en-US"/>
          <w:rPrChange w:id="229" w:author="Virginia Anne Nichols" w:date="2025-05-12T13:06:00Z" w16du:dateUtc="2025-05-12T11:06:00Z">
            <w:rPr/>
          </w:rPrChange>
        </w:rPr>
        <w:t>21.</w:t>
      </w:r>
      <w:r w:rsidRPr="002C42F2">
        <w:rPr>
          <w:lang w:val="en-US"/>
          <w:rPrChange w:id="230" w:author="Virginia Anne Nichols" w:date="2025-05-12T13:06:00Z" w16du:dateUtc="2025-05-12T11:06:00Z">
            <w:rPr/>
          </w:rPrChange>
        </w:rPr>
        <w:tab/>
        <w:t xml:space="preserve">Copeland, R. W. In the Beginning: Origins of African American Real Property Ownership in the United States. </w:t>
      </w:r>
      <w:r w:rsidRPr="002C42F2">
        <w:rPr>
          <w:i/>
          <w:iCs/>
          <w:lang w:val="en-US"/>
          <w:rPrChange w:id="231" w:author="Virginia Anne Nichols" w:date="2025-05-12T13:06:00Z" w16du:dateUtc="2025-05-12T11:06:00Z">
            <w:rPr>
              <w:i/>
              <w:iCs/>
            </w:rPr>
          </w:rPrChange>
        </w:rPr>
        <w:t>J. Black Stud.</w:t>
      </w:r>
      <w:r w:rsidRPr="002C42F2">
        <w:rPr>
          <w:lang w:val="en-US"/>
          <w:rPrChange w:id="232" w:author="Virginia Anne Nichols" w:date="2025-05-12T13:06:00Z" w16du:dateUtc="2025-05-12T11:06:00Z">
            <w:rPr/>
          </w:rPrChange>
        </w:rPr>
        <w:t xml:space="preserve"> </w:t>
      </w:r>
      <w:r w:rsidRPr="002C42F2">
        <w:rPr>
          <w:b/>
          <w:bCs/>
          <w:lang w:val="en-US"/>
          <w:rPrChange w:id="233" w:author="Virginia Anne Nichols" w:date="2025-05-12T13:06:00Z" w16du:dateUtc="2025-05-12T11:06:00Z">
            <w:rPr>
              <w:b/>
              <w:bCs/>
            </w:rPr>
          </w:rPrChange>
        </w:rPr>
        <w:t>44</w:t>
      </w:r>
      <w:r w:rsidRPr="002C42F2">
        <w:rPr>
          <w:lang w:val="en-US"/>
          <w:rPrChange w:id="234" w:author="Virginia Anne Nichols" w:date="2025-05-12T13:06:00Z" w16du:dateUtc="2025-05-12T11:06:00Z">
            <w:rPr/>
          </w:rPrChange>
        </w:rPr>
        <w:t>, 646–664 (2013).</w:t>
      </w:r>
    </w:p>
    <w:p w14:paraId="40371930" w14:textId="77777777" w:rsidR="002C42F2" w:rsidRPr="002C42F2" w:rsidRDefault="002C42F2" w:rsidP="002C42F2">
      <w:pPr>
        <w:pStyle w:val="Bibliography"/>
        <w:rPr>
          <w:lang w:val="en-US"/>
          <w:rPrChange w:id="235" w:author="Virginia Anne Nichols" w:date="2025-05-12T13:06:00Z" w16du:dateUtc="2025-05-12T11:06:00Z">
            <w:rPr/>
          </w:rPrChange>
        </w:rPr>
      </w:pPr>
      <w:r w:rsidRPr="002C42F2">
        <w:rPr>
          <w:lang w:val="en-US"/>
          <w:rPrChange w:id="236" w:author="Virginia Anne Nichols" w:date="2025-05-12T13:06:00Z" w16du:dateUtc="2025-05-12T11:06:00Z">
            <w:rPr/>
          </w:rPrChange>
        </w:rPr>
        <w:t>22.</w:t>
      </w:r>
      <w:r w:rsidRPr="002C42F2">
        <w:rPr>
          <w:lang w:val="en-US"/>
          <w:rPrChange w:id="237" w:author="Virginia Anne Nichols" w:date="2025-05-12T13:06:00Z" w16du:dateUtc="2025-05-12T11:06:00Z">
            <w:rPr/>
          </w:rPrChange>
        </w:rPr>
        <w:tab/>
        <w:t xml:space="preserve">Aoki, K. No Right to Own: The Early Twentieth-Century Alien Land Laws as a Prelude to Internment Symposium: The Long Shadow of Korematsu. </w:t>
      </w:r>
      <w:r w:rsidRPr="002C42F2">
        <w:rPr>
          <w:i/>
          <w:iCs/>
          <w:lang w:val="en-US"/>
          <w:rPrChange w:id="238" w:author="Virginia Anne Nichols" w:date="2025-05-12T13:06:00Z" w16du:dateUtc="2025-05-12T11:06:00Z">
            <w:rPr>
              <w:i/>
              <w:iCs/>
            </w:rPr>
          </w:rPrChange>
        </w:rPr>
        <w:t>Boston Coll. Third World Law J.</w:t>
      </w:r>
      <w:r w:rsidRPr="002C42F2">
        <w:rPr>
          <w:lang w:val="en-US"/>
          <w:rPrChange w:id="239" w:author="Virginia Anne Nichols" w:date="2025-05-12T13:06:00Z" w16du:dateUtc="2025-05-12T11:06:00Z">
            <w:rPr/>
          </w:rPrChange>
        </w:rPr>
        <w:t xml:space="preserve"> </w:t>
      </w:r>
      <w:r w:rsidRPr="002C42F2">
        <w:rPr>
          <w:b/>
          <w:bCs/>
          <w:lang w:val="en-US"/>
          <w:rPrChange w:id="240" w:author="Virginia Anne Nichols" w:date="2025-05-12T13:06:00Z" w16du:dateUtc="2025-05-12T11:06:00Z">
            <w:rPr>
              <w:b/>
              <w:bCs/>
            </w:rPr>
          </w:rPrChange>
        </w:rPr>
        <w:t>19</w:t>
      </w:r>
      <w:r w:rsidRPr="002C42F2">
        <w:rPr>
          <w:lang w:val="en-US"/>
          <w:rPrChange w:id="241" w:author="Virginia Anne Nichols" w:date="2025-05-12T13:06:00Z" w16du:dateUtc="2025-05-12T11:06:00Z">
            <w:rPr/>
          </w:rPrChange>
        </w:rPr>
        <w:t>, 37–72 (1998).</w:t>
      </w:r>
    </w:p>
    <w:p w14:paraId="1CCE2500" w14:textId="77777777" w:rsidR="002C42F2" w:rsidRPr="002C42F2" w:rsidRDefault="002C42F2" w:rsidP="002C42F2">
      <w:pPr>
        <w:pStyle w:val="Bibliography"/>
        <w:rPr>
          <w:lang w:val="en-US"/>
          <w:rPrChange w:id="242" w:author="Virginia Anne Nichols" w:date="2025-05-12T13:06:00Z" w16du:dateUtc="2025-05-12T11:06:00Z">
            <w:rPr/>
          </w:rPrChange>
        </w:rPr>
      </w:pPr>
      <w:r w:rsidRPr="002C42F2">
        <w:rPr>
          <w:lang w:val="en-US"/>
          <w:rPrChange w:id="243" w:author="Virginia Anne Nichols" w:date="2025-05-12T13:06:00Z" w16du:dateUtc="2025-05-12T11:06:00Z">
            <w:rPr/>
          </w:rPrChange>
        </w:rPr>
        <w:t>23.</w:t>
      </w:r>
      <w:r w:rsidRPr="002C42F2">
        <w:rPr>
          <w:lang w:val="en-US"/>
          <w:rPrChange w:id="244" w:author="Virginia Anne Nichols" w:date="2025-05-12T13:06:00Z" w16du:dateUtc="2025-05-12T11:06:00Z">
            <w:rPr/>
          </w:rPrChange>
        </w:rPr>
        <w:tab/>
        <w:t xml:space="preserve">Collins, P. H. Black Feminist Thought in the Matrix of Domination. in </w:t>
      </w:r>
      <w:r w:rsidRPr="002C42F2">
        <w:rPr>
          <w:i/>
          <w:iCs/>
          <w:lang w:val="en-US"/>
          <w:rPrChange w:id="245" w:author="Virginia Anne Nichols" w:date="2025-05-12T13:06:00Z" w16du:dateUtc="2025-05-12T11:06:00Z">
            <w:rPr>
              <w:i/>
              <w:iCs/>
            </w:rPr>
          </w:rPrChange>
        </w:rPr>
        <w:t>Black feminist thought: Knowledge, consciousness, and the politics of empowerment</w:t>
      </w:r>
      <w:r w:rsidRPr="002C42F2">
        <w:rPr>
          <w:lang w:val="en-US"/>
          <w:rPrChange w:id="246" w:author="Virginia Anne Nichols" w:date="2025-05-12T13:06:00Z" w16du:dateUtc="2025-05-12T11:06:00Z">
            <w:rPr/>
          </w:rPrChange>
        </w:rPr>
        <w:t xml:space="preserve"> vol. 138 221–238 (1990).</w:t>
      </w:r>
    </w:p>
    <w:p w14:paraId="2B6E2D52" w14:textId="77777777" w:rsidR="002C42F2" w:rsidRPr="002C42F2" w:rsidRDefault="002C42F2" w:rsidP="002C42F2">
      <w:pPr>
        <w:pStyle w:val="Bibliography"/>
        <w:rPr>
          <w:lang w:val="en-US"/>
          <w:rPrChange w:id="247" w:author="Virginia Anne Nichols" w:date="2025-05-12T13:06:00Z" w16du:dateUtc="2025-05-12T11:06:00Z">
            <w:rPr/>
          </w:rPrChange>
        </w:rPr>
      </w:pPr>
      <w:r w:rsidRPr="002C42F2">
        <w:rPr>
          <w:lang w:val="en-US"/>
          <w:rPrChange w:id="248" w:author="Virginia Anne Nichols" w:date="2025-05-12T13:06:00Z" w16du:dateUtc="2025-05-12T11:06:00Z">
            <w:rPr/>
          </w:rPrChange>
        </w:rPr>
        <w:t>24.</w:t>
      </w:r>
      <w:r w:rsidRPr="002C42F2">
        <w:rPr>
          <w:lang w:val="en-US"/>
          <w:rPrChange w:id="249" w:author="Virginia Anne Nichols" w:date="2025-05-12T13:06:00Z" w16du:dateUtc="2025-05-12T11:06:00Z">
            <w:rPr/>
          </w:rPrChange>
        </w:rPr>
        <w:tab/>
        <w:t xml:space="preserve">Sachs, C. E. </w:t>
      </w:r>
      <w:r w:rsidRPr="002C42F2">
        <w:rPr>
          <w:i/>
          <w:iCs/>
          <w:lang w:val="en-US"/>
          <w:rPrChange w:id="250" w:author="Virginia Anne Nichols" w:date="2025-05-12T13:06:00Z" w16du:dateUtc="2025-05-12T11:06:00Z">
            <w:rPr>
              <w:i/>
              <w:iCs/>
            </w:rPr>
          </w:rPrChange>
        </w:rPr>
        <w:t>The Invisible Farmers : Women in Agricultural Production</w:t>
      </w:r>
      <w:r w:rsidRPr="002C42F2">
        <w:rPr>
          <w:lang w:val="en-US"/>
          <w:rPrChange w:id="251" w:author="Virginia Anne Nichols" w:date="2025-05-12T13:06:00Z" w16du:dateUtc="2025-05-12T11:06:00Z">
            <w:rPr/>
          </w:rPrChange>
        </w:rPr>
        <w:t>. (Totowa, N.J. : Rowman &amp; Allanheld, 1983).</w:t>
      </w:r>
    </w:p>
    <w:p w14:paraId="3CCD5EBB" w14:textId="77777777" w:rsidR="002C42F2" w:rsidRPr="002C42F2" w:rsidRDefault="002C42F2" w:rsidP="002C42F2">
      <w:pPr>
        <w:pStyle w:val="Bibliography"/>
        <w:rPr>
          <w:lang w:val="en-US"/>
          <w:rPrChange w:id="252" w:author="Virginia Anne Nichols" w:date="2025-05-12T13:06:00Z" w16du:dateUtc="2025-05-12T11:06:00Z">
            <w:rPr/>
          </w:rPrChange>
        </w:rPr>
      </w:pPr>
      <w:r w:rsidRPr="002C42F2">
        <w:rPr>
          <w:lang w:val="en-US"/>
          <w:rPrChange w:id="253" w:author="Virginia Anne Nichols" w:date="2025-05-12T13:06:00Z" w16du:dateUtc="2025-05-12T11:06:00Z">
            <w:rPr/>
          </w:rPrChange>
        </w:rPr>
        <w:t>25.</w:t>
      </w:r>
      <w:r w:rsidRPr="002C42F2">
        <w:rPr>
          <w:lang w:val="en-US"/>
          <w:rPrChange w:id="254" w:author="Virginia Anne Nichols" w:date="2025-05-12T13:06:00Z" w16du:dateUtc="2025-05-12T11:06:00Z">
            <w:rPr/>
          </w:rPrChange>
        </w:rPr>
        <w:tab/>
        <w:t xml:space="preserve">Braunstein, E. &amp; Folbre, N. To Honor and Obey: Efficiency, Inequality, and Patriarchal Property Rights. </w:t>
      </w:r>
      <w:r w:rsidRPr="002C42F2">
        <w:rPr>
          <w:i/>
          <w:iCs/>
          <w:lang w:val="en-US"/>
          <w:rPrChange w:id="255" w:author="Virginia Anne Nichols" w:date="2025-05-12T13:06:00Z" w16du:dateUtc="2025-05-12T11:06:00Z">
            <w:rPr>
              <w:i/>
              <w:iCs/>
            </w:rPr>
          </w:rPrChange>
        </w:rPr>
        <w:t>Fem. Econ.</w:t>
      </w:r>
      <w:r w:rsidRPr="002C42F2">
        <w:rPr>
          <w:lang w:val="en-US"/>
          <w:rPrChange w:id="256" w:author="Virginia Anne Nichols" w:date="2025-05-12T13:06:00Z" w16du:dateUtc="2025-05-12T11:06:00Z">
            <w:rPr/>
          </w:rPrChange>
        </w:rPr>
        <w:t xml:space="preserve"> </w:t>
      </w:r>
      <w:r w:rsidRPr="002C42F2">
        <w:rPr>
          <w:b/>
          <w:bCs/>
          <w:lang w:val="en-US"/>
          <w:rPrChange w:id="257" w:author="Virginia Anne Nichols" w:date="2025-05-12T13:06:00Z" w16du:dateUtc="2025-05-12T11:06:00Z">
            <w:rPr>
              <w:b/>
              <w:bCs/>
            </w:rPr>
          </w:rPrChange>
        </w:rPr>
        <w:t>7</w:t>
      </w:r>
      <w:r w:rsidRPr="002C42F2">
        <w:rPr>
          <w:lang w:val="en-US"/>
          <w:rPrChange w:id="258" w:author="Virginia Anne Nichols" w:date="2025-05-12T13:06:00Z" w16du:dateUtc="2025-05-12T11:06:00Z">
            <w:rPr/>
          </w:rPrChange>
        </w:rPr>
        <w:t>, 25–44 (2001).</w:t>
      </w:r>
    </w:p>
    <w:p w14:paraId="2DB811C3" w14:textId="77777777" w:rsidR="002C42F2" w:rsidRPr="002C42F2" w:rsidRDefault="002C42F2" w:rsidP="002C42F2">
      <w:pPr>
        <w:pStyle w:val="Bibliography"/>
        <w:rPr>
          <w:lang w:val="en-US"/>
          <w:rPrChange w:id="259" w:author="Virginia Anne Nichols" w:date="2025-05-12T13:06:00Z" w16du:dateUtc="2025-05-12T11:06:00Z">
            <w:rPr/>
          </w:rPrChange>
        </w:rPr>
      </w:pPr>
      <w:r w:rsidRPr="002C42F2">
        <w:rPr>
          <w:lang w:val="en-US"/>
          <w:rPrChange w:id="260" w:author="Virginia Anne Nichols" w:date="2025-05-12T13:06:00Z" w16du:dateUtc="2025-05-12T11:06:00Z">
            <w:rPr/>
          </w:rPrChange>
        </w:rPr>
        <w:lastRenderedPageBreak/>
        <w:t>26.</w:t>
      </w:r>
      <w:r w:rsidRPr="002C42F2">
        <w:rPr>
          <w:lang w:val="en-US"/>
          <w:rPrChange w:id="261" w:author="Virginia Anne Nichols" w:date="2025-05-12T13:06:00Z" w16du:dateUtc="2025-05-12T11:06:00Z">
            <w:rPr/>
          </w:rPrChange>
        </w:rPr>
        <w:tab/>
      </w:r>
      <w:r w:rsidRPr="002C42F2">
        <w:rPr>
          <w:i/>
          <w:iCs/>
          <w:lang w:val="en-US"/>
          <w:rPrChange w:id="262" w:author="Virginia Anne Nichols" w:date="2025-05-12T13:06:00Z" w16du:dateUtc="2025-05-12T11:06:00Z">
            <w:rPr>
              <w:i/>
              <w:iCs/>
            </w:rPr>
          </w:rPrChange>
        </w:rPr>
        <w:t>Equal Credit Opportunity Act</w:t>
      </w:r>
      <w:r w:rsidRPr="002C42F2">
        <w:rPr>
          <w:lang w:val="en-US"/>
          <w:rPrChange w:id="263" w:author="Virginia Anne Nichols" w:date="2025-05-12T13:06:00Z" w16du:dateUtc="2025-05-12T11:06:00Z">
            <w:rPr/>
          </w:rPrChange>
        </w:rPr>
        <w:t xml:space="preserve">. </w:t>
      </w:r>
      <w:r w:rsidRPr="002C42F2">
        <w:rPr>
          <w:i/>
          <w:iCs/>
          <w:lang w:val="en-US"/>
          <w:rPrChange w:id="264" w:author="Virginia Anne Nichols" w:date="2025-05-12T13:06:00Z" w16du:dateUtc="2025-05-12T11:06:00Z">
            <w:rPr>
              <w:i/>
              <w:iCs/>
            </w:rPr>
          </w:rPrChange>
        </w:rPr>
        <w:t>15 U.S.C. § 1691</w:t>
      </w:r>
      <w:r w:rsidRPr="002C42F2">
        <w:rPr>
          <w:lang w:val="en-US"/>
          <w:rPrChange w:id="265" w:author="Virginia Anne Nichols" w:date="2025-05-12T13:06:00Z" w16du:dateUtc="2025-05-12T11:06:00Z">
            <w:rPr/>
          </w:rPrChange>
        </w:rPr>
        <w:t>.</w:t>
      </w:r>
    </w:p>
    <w:p w14:paraId="098E39EA" w14:textId="77777777" w:rsidR="002C42F2" w:rsidRPr="002C42F2" w:rsidRDefault="002C42F2" w:rsidP="002C42F2">
      <w:pPr>
        <w:pStyle w:val="Bibliography"/>
        <w:rPr>
          <w:lang w:val="en-US"/>
          <w:rPrChange w:id="266" w:author="Virginia Anne Nichols" w:date="2025-05-12T13:06:00Z" w16du:dateUtc="2025-05-12T11:06:00Z">
            <w:rPr/>
          </w:rPrChange>
        </w:rPr>
      </w:pPr>
      <w:r w:rsidRPr="002C42F2">
        <w:rPr>
          <w:lang w:val="en-US"/>
          <w:rPrChange w:id="267" w:author="Virginia Anne Nichols" w:date="2025-05-12T13:06:00Z" w16du:dateUtc="2025-05-12T11:06:00Z">
            <w:rPr/>
          </w:rPrChange>
        </w:rPr>
        <w:t>27.</w:t>
      </w:r>
      <w:r w:rsidRPr="002C42F2">
        <w:rPr>
          <w:lang w:val="en-US"/>
          <w:rPrChange w:id="268" w:author="Virginia Anne Nichols" w:date="2025-05-12T13:06:00Z" w16du:dateUtc="2025-05-12T11:06:00Z">
            <w:rPr/>
          </w:rPrChange>
        </w:rPr>
        <w:tab/>
        <w:t xml:space="preserve">Leslie, I. S., Wypler, J. &amp; Bell, M. M. Relational Agriculture: Gender, Sexuality, and Sustainability in U.S. Farming. </w:t>
      </w:r>
      <w:r w:rsidRPr="002C42F2">
        <w:rPr>
          <w:i/>
          <w:iCs/>
          <w:lang w:val="en-US"/>
          <w:rPrChange w:id="269" w:author="Virginia Anne Nichols" w:date="2025-05-12T13:06:00Z" w16du:dateUtc="2025-05-12T11:06:00Z">
            <w:rPr>
              <w:i/>
              <w:iCs/>
            </w:rPr>
          </w:rPrChange>
        </w:rPr>
        <w:t>Soc. Nat. Resour.</w:t>
      </w:r>
      <w:r w:rsidRPr="002C42F2">
        <w:rPr>
          <w:lang w:val="en-US"/>
          <w:rPrChange w:id="270" w:author="Virginia Anne Nichols" w:date="2025-05-12T13:06:00Z" w16du:dateUtc="2025-05-12T11:06:00Z">
            <w:rPr/>
          </w:rPrChange>
        </w:rPr>
        <w:t xml:space="preserve"> </w:t>
      </w:r>
      <w:r w:rsidRPr="002C42F2">
        <w:rPr>
          <w:b/>
          <w:bCs/>
          <w:lang w:val="en-US"/>
          <w:rPrChange w:id="271" w:author="Virginia Anne Nichols" w:date="2025-05-12T13:06:00Z" w16du:dateUtc="2025-05-12T11:06:00Z">
            <w:rPr>
              <w:b/>
              <w:bCs/>
            </w:rPr>
          </w:rPrChange>
        </w:rPr>
        <w:t>32</w:t>
      </w:r>
      <w:r w:rsidRPr="002C42F2">
        <w:rPr>
          <w:lang w:val="en-US"/>
          <w:rPrChange w:id="272" w:author="Virginia Anne Nichols" w:date="2025-05-12T13:06:00Z" w16du:dateUtc="2025-05-12T11:06:00Z">
            <w:rPr/>
          </w:rPrChange>
        </w:rPr>
        <w:t>, 853–874 (2019).</w:t>
      </w:r>
    </w:p>
    <w:p w14:paraId="305071D8" w14:textId="77777777" w:rsidR="002C42F2" w:rsidRPr="002C42F2" w:rsidRDefault="002C42F2" w:rsidP="002C42F2">
      <w:pPr>
        <w:pStyle w:val="Bibliography"/>
        <w:rPr>
          <w:lang w:val="en-US"/>
          <w:rPrChange w:id="273" w:author="Virginia Anne Nichols" w:date="2025-05-12T13:06:00Z" w16du:dateUtc="2025-05-12T11:06:00Z">
            <w:rPr/>
          </w:rPrChange>
        </w:rPr>
      </w:pPr>
      <w:r w:rsidRPr="002C42F2">
        <w:rPr>
          <w:lang w:val="en-US"/>
          <w:rPrChange w:id="274" w:author="Virginia Anne Nichols" w:date="2025-05-12T13:06:00Z" w16du:dateUtc="2025-05-12T11:06:00Z">
            <w:rPr/>
          </w:rPrChange>
        </w:rPr>
        <w:t>28.</w:t>
      </w:r>
      <w:r w:rsidRPr="002C42F2">
        <w:rPr>
          <w:lang w:val="en-US"/>
          <w:rPrChange w:id="275" w:author="Virginia Anne Nichols" w:date="2025-05-12T13:06:00Z" w16du:dateUtc="2025-05-12T11:06:00Z">
            <w:rPr/>
          </w:rPrChange>
        </w:rPr>
        <w:tab/>
        <w:t xml:space="preserve">Carpenter, S. The USDA discrimination cases: Pigford, in re Black farmers, Keepseagle, Garcia, and Love. </w:t>
      </w:r>
      <w:r w:rsidRPr="002C42F2">
        <w:rPr>
          <w:i/>
          <w:iCs/>
          <w:lang w:val="en-US"/>
          <w:rPrChange w:id="276" w:author="Virginia Anne Nichols" w:date="2025-05-12T13:06:00Z" w16du:dateUtc="2025-05-12T11:06:00Z">
            <w:rPr>
              <w:i/>
              <w:iCs/>
            </w:rPr>
          </w:rPrChange>
        </w:rPr>
        <w:t>Drake J. Agric. Law</w:t>
      </w:r>
      <w:r w:rsidRPr="002C42F2">
        <w:rPr>
          <w:lang w:val="en-US"/>
          <w:rPrChange w:id="277" w:author="Virginia Anne Nichols" w:date="2025-05-12T13:06:00Z" w16du:dateUtc="2025-05-12T11:06:00Z">
            <w:rPr/>
          </w:rPrChange>
        </w:rPr>
        <w:t xml:space="preserve"> </w:t>
      </w:r>
      <w:r w:rsidRPr="002C42F2">
        <w:rPr>
          <w:b/>
          <w:bCs/>
          <w:lang w:val="en-US"/>
          <w:rPrChange w:id="278" w:author="Virginia Anne Nichols" w:date="2025-05-12T13:06:00Z" w16du:dateUtc="2025-05-12T11:06:00Z">
            <w:rPr>
              <w:b/>
              <w:bCs/>
            </w:rPr>
          </w:rPrChange>
        </w:rPr>
        <w:t>17</w:t>
      </w:r>
      <w:r w:rsidRPr="002C42F2">
        <w:rPr>
          <w:lang w:val="en-US"/>
          <w:rPrChange w:id="279" w:author="Virginia Anne Nichols" w:date="2025-05-12T13:06:00Z" w16du:dateUtc="2025-05-12T11:06:00Z">
            <w:rPr/>
          </w:rPrChange>
        </w:rPr>
        <w:t>, 1 (2012).</w:t>
      </w:r>
    </w:p>
    <w:p w14:paraId="192C28EA" w14:textId="77777777" w:rsidR="002C42F2" w:rsidRPr="002C42F2" w:rsidRDefault="002C42F2" w:rsidP="002C42F2">
      <w:pPr>
        <w:pStyle w:val="Bibliography"/>
        <w:rPr>
          <w:lang w:val="en-US"/>
          <w:rPrChange w:id="280" w:author="Virginia Anne Nichols" w:date="2025-05-12T13:06:00Z" w16du:dateUtc="2025-05-12T11:06:00Z">
            <w:rPr/>
          </w:rPrChange>
        </w:rPr>
      </w:pPr>
      <w:r w:rsidRPr="002C42F2">
        <w:rPr>
          <w:lang w:val="en-US"/>
          <w:rPrChange w:id="281" w:author="Virginia Anne Nichols" w:date="2025-05-12T13:06:00Z" w16du:dateUtc="2025-05-12T11:06:00Z">
            <w:rPr/>
          </w:rPrChange>
        </w:rPr>
        <w:t>29.</w:t>
      </w:r>
      <w:r w:rsidRPr="002C42F2">
        <w:rPr>
          <w:lang w:val="en-US"/>
          <w:rPrChange w:id="282" w:author="Virginia Anne Nichols" w:date="2025-05-12T13:06:00Z" w16du:dateUtc="2025-05-12T11:06:00Z">
            <w:rPr/>
          </w:rPrChange>
        </w:rPr>
        <w:tab/>
        <w:t xml:space="preserve">Fremstad, A. &amp; Paul, M. Opening the Farm Gate to Women? The Gender Gap in U.S. Agriculture. </w:t>
      </w:r>
      <w:r w:rsidRPr="002C42F2">
        <w:rPr>
          <w:i/>
          <w:iCs/>
          <w:lang w:val="en-US"/>
          <w:rPrChange w:id="283" w:author="Virginia Anne Nichols" w:date="2025-05-12T13:06:00Z" w16du:dateUtc="2025-05-12T11:06:00Z">
            <w:rPr>
              <w:i/>
              <w:iCs/>
            </w:rPr>
          </w:rPrChange>
        </w:rPr>
        <w:t>J. Econ. Issues</w:t>
      </w:r>
      <w:r w:rsidRPr="002C42F2">
        <w:rPr>
          <w:lang w:val="en-US"/>
          <w:rPrChange w:id="284" w:author="Virginia Anne Nichols" w:date="2025-05-12T13:06:00Z" w16du:dateUtc="2025-05-12T11:06:00Z">
            <w:rPr/>
          </w:rPrChange>
        </w:rPr>
        <w:t xml:space="preserve"> </w:t>
      </w:r>
      <w:r w:rsidRPr="002C42F2">
        <w:rPr>
          <w:b/>
          <w:bCs/>
          <w:lang w:val="en-US"/>
          <w:rPrChange w:id="285" w:author="Virginia Anne Nichols" w:date="2025-05-12T13:06:00Z" w16du:dateUtc="2025-05-12T11:06:00Z">
            <w:rPr>
              <w:b/>
              <w:bCs/>
            </w:rPr>
          </w:rPrChange>
        </w:rPr>
        <w:t>54</w:t>
      </w:r>
      <w:r w:rsidRPr="002C42F2">
        <w:rPr>
          <w:lang w:val="en-US"/>
          <w:rPrChange w:id="286" w:author="Virginia Anne Nichols" w:date="2025-05-12T13:06:00Z" w16du:dateUtc="2025-05-12T11:06:00Z">
            <w:rPr/>
          </w:rPrChange>
        </w:rPr>
        <w:t>, 124–141 (2020).</w:t>
      </w:r>
    </w:p>
    <w:p w14:paraId="4E2A4A63" w14:textId="77777777" w:rsidR="002C42F2" w:rsidRPr="002C42F2" w:rsidRDefault="002C42F2" w:rsidP="002C42F2">
      <w:pPr>
        <w:pStyle w:val="Bibliography"/>
        <w:rPr>
          <w:lang w:val="en-US"/>
          <w:rPrChange w:id="287" w:author="Virginia Anne Nichols" w:date="2025-05-12T13:06:00Z" w16du:dateUtc="2025-05-12T11:06:00Z">
            <w:rPr/>
          </w:rPrChange>
        </w:rPr>
      </w:pPr>
      <w:r w:rsidRPr="002C42F2">
        <w:rPr>
          <w:lang w:val="en-US"/>
          <w:rPrChange w:id="288" w:author="Virginia Anne Nichols" w:date="2025-05-12T13:06:00Z" w16du:dateUtc="2025-05-12T11:06:00Z">
            <w:rPr/>
          </w:rPrChange>
        </w:rPr>
        <w:t>30.</w:t>
      </w:r>
      <w:r w:rsidRPr="002C42F2">
        <w:rPr>
          <w:lang w:val="en-US"/>
          <w:rPrChange w:id="289" w:author="Virginia Anne Nichols" w:date="2025-05-12T13:06:00Z" w16du:dateUtc="2025-05-12T11:06:00Z">
            <w:rPr/>
          </w:rPrChange>
        </w:rPr>
        <w:tab/>
        <w:t xml:space="preserve">Pilgeram, R., Dentzman, K., Lewin, P. &amp; Conley, K. How the USDA Changed the Way Women Farmers are Counted in the Census of Agriculture. </w:t>
      </w:r>
      <w:r w:rsidRPr="002C42F2">
        <w:rPr>
          <w:i/>
          <w:iCs/>
          <w:lang w:val="en-US"/>
          <w:rPrChange w:id="290" w:author="Virginia Anne Nichols" w:date="2025-05-12T13:06:00Z" w16du:dateUtc="2025-05-12T11:06:00Z">
            <w:rPr>
              <w:i/>
              <w:iCs/>
            </w:rPr>
          </w:rPrChange>
        </w:rPr>
        <w:t>Choices</w:t>
      </w:r>
      <w:r w:rsidRPr="002C42F2">
        <w:rPr>
          <w:lang w:val="en-US"/>
          <w:rPrChange w:id="291" w:author="Virginia Anne Nichols" w:date="2025-05-12T13:06:00Z" w16du:dateUtc="2025-05-12T11:06:00Z">
            <w:rPr/>
          </w:rPrChange>
        </w:rPr>
        <w:t xml:space="preserve"> </w:t>
      </w:r>
      <w:r w:rsidRPr="002C42F2">
        <w:rPr>
          <w:b/>
          <w:bCs/>
          <w:lang w:val="en-US"/>
          <w:rPrChange w:id="292" w:author="Virginia Anne Nichols" w:date="2025-05-12T13:06:00Z" w16du:dateUtc="2025-05-12T11:06:00Z">
            <w:rPr>
              <w:b/>
              <w:bCs/>
            </w:rPr>
          </w:rPrChange>
        </w:rPr>
        <w:t>35</w:t>
      </w:r>
      <w:r w:rsidRPr="002C42F2">
        <w:rPr>
          <w:lang w:val="en-US"/>
          <w:rPrChange w:id="293" w:author="Virginia Anne Nichols" w:date="2025-05-12T13:06:00Z" w16du:dateUtc="2025-05-12T11:06:00Z">
            <w:rPr/>
          </w:rPrChange>
        </w:rPr>
        <w:t>, 1–10 (2020).</w:t>
      </w:r>
    </w:p>
    <w:p w14:paraId="47748657" w14:textId="77777777" w:rsidR="002C42F2" w:rsidRPr="002C42F2" w:rsidRDefault="002C42F2" w:rsidP="002C42F2">
      <w:pPr>
        <w:pStyle w:val="Bibliography"/>
        <w:rPr>
          <w:lang w:val="en-US"/>
          <w:rPrChange w:id="294" w:author="Virginia Anne Nichols" w:date="2025-05-12T13:06:00Z" w16du:dateUtc="2025-05-12T11:06:00Z">
            <w:rPr/>
          </w:rPrChange>
        </w:rPr>
      </w:pPr>
      <w:r w:rsidRPr="002C42F2">
        <w:rPr>
          <w:lang w:val="en-US"/>
          <w:rPrChange w:id="295" w:author="Virginia Anne Nichols" w:date="2025-05-12T13:06:00Z" w16du:dateUtc="2025-05-12T11:06:00Z">
            <w:rPr/>
          </w:rPrChange>
        </w:rPr>
        <w:t>31.</w:t>
      </w:r>
      <w:r w:rsidRPr="002C42F2">
        <w:rPr>
          <w:lang w:val="en-US"/>
          <w:rPrChange w:id="296" w:author="Virginia Anne Nichols" w:date="2025-05-12T13:06:00Z" w16du:dateUtc="2025-05-12T11:06:00Z">
            <w:rPr/>
          </w:rPrChange>
        </w:rPr>
        <w:tab/>
        <w:t xml:space="preserve">Acosta, M. </w:t>
      </w:r>
      <w:r w:rsidRPr="002C42F2">
        <w:rPr>
          <w:i/>
          <w:iCs/>
          <w:lang w:val="en-US"/>
          <w:rPrChange w:id="297" w:author="Virginia Anne Nichols" w:date="2025-05-12T13:06:00Z" w16du:dateUtc="2025-05-12T11:06:00Z">
            <w:rPr>
              <w:i/>
              <w:iCs/>
            </w:rPr>
          </w:rPrChange>
        </w:rPr>
        <w:t>et al.</w:t>
      </w:r>
      <w:r w:rsidRPr="002C42F2">
        <w:rPr>
          <w:lang w:val="en-US"/>
          <w:rPrChange w:id="298" w:author="Virginia Anne Nichols" w:date="2025-05-12T13:06:00Z" w16du:dateUtc="2025-05-12T11:06:00Z">
            <w:rPr/>
          </w:rPrChange>
        </w:rPr>
        <w:t xml:space="preserve"> What does it Mean to Make a ‘Joint’ Decision? Unpacking Intra-household Decision Making in Agriculture: Implications for Policy and Practice. </w:t>
      </w:r>
      <w:r w:rsidRPr="002C42F2">
        <w:rPr>
          <w:i/>
          <w:iCs/>
          <w:lang w:val="en-US"/>
          <w:rPrChange w:id="299" w:author="Virginia Anne Nichols" w:date="2025-05-12T13:06:00Z" w16du:dateUtc="2025-05-12T11:06:00Z">
            <w:rPr>
              <w:i/>
              <w:iCs/>
            </w:rPr>
          </w:rPrChange>
        </w:rPr>
        <w:t>J. Dev. Stud.</w:t>
      </w:r>
      <w:r w:rsidRPr="002C42F2">
        <w:rPr>
          <w:lang w:val="en-US"/>
          <w:rPrChange w:id="300" w:author="Virginia Anne Nichols" w:date="2025-05-12T13:06:00Z" w16du:dateUtc="2025-05-12T11:06:00Z">
            <w:rPr/>
          </w:rPrChange>
        </w:rPr>
        <w:t xml:space="preserve"> </w:t>
      </w:r>
      <w:r w:rsidRPr="002C42F2">
        <w:rPr>
          <w:b/>
          <w:bCs/>
          <w:lang w:val="en-US"/>
          <w:rPrChange w:id="301" w:author="Virginia Anne Nichols" w:date="2025-05-12T13:06:00Z" w16du:dateUtc="2025-05-12T11:06:00Z">
            <w:rPr>
              <w:b/>
              <w:bCs/>
            </w:rPr>
          </w:rPrChange>
        </w:rPr>
        <w:t>56</w:t>
      </w:r>
      <w:r w:rsidRPr="002C42F2">
        <w:rPr>
          <w:lang w:val="en-US"/>
          <w:rPrChange w:id="302" w:author="Virginia Anne Nichols" w:date="2025-05-12T13:06:00Z" w16du:dateUtc="2025-05-12T11:06:00Z">
            <w:rPr/>
          </w:rPrChange>
        </w:rPr>
        <w:t>, 1210–1229 (2020).</w:t>
      </w:r>
    </w:p>
    <w:p w14:paraId="5C52914B" w14:textId="77777777" w:rsidR="002C42F2" w:rsidRPr="002C42F2" w:rsidRDefault="002C42F2" w:rsidP="002C42F2">
      <w:pPr>
        <w:pStyle w:val="Bibliography"/>
        <w:rPr>
          <w:lang w:val="en-US"/>
          <w:rPrChange w:id="303" w:author="Virginia Anne Nichols" w:date="2025-05-12T13:06:00Z" w16du:dateUtc="2025-05-12T11:06:00Z">
            <w:rPr/>
          </w:rPrChange>
        </w:rPr>
      </w:pPr>
      <w:r w:rsidRPr="002C42F2">
        <w:rPr>
          <w:lang w:val="en-US"/>
          <w:rPrChange w:id="304" w:author="Virginia Anne Nichols" w:date="2025-05-12T13:06:00Z" w16du:dateUtc="2025-05-12T11:06:00Z">
            <w:rPr/>
          </w:rPrChange>
        </w:rPr>
        <w:t>32.</w:t>
      </w:r>
      <w:r w:rsidRPr="002C42F2">
        <w:rPr>
          <w:lang w:val="en-US"/>
          <w:rPrChange w:id="305" w:author="Virginia Anne Nichols" w:date="2025-05-12T13:06:00Z" w16du:dateUtc="2025-05-12T11:06:00Z">
            <w:rPr/>
          </w:rPrChange>
        </w:rPr>
        <w:tab/>
        <w:t xml:space="preserve">Guilbeault, D. </w:t>
      </w:r>
      <w:r w:rsidRPr="002C42F2">
        <w:rPr>
          <w:i/>
          <w:iCs/>
          <w:lang w:val="en-US"/>
          <w:rPrChange w:id="306" w:author="Virginia Anne Nichols" w:date="2025-05-12T13:06:00Z" w16du:dateUtc="2025-05-12T11:06:00Z">
            <w:rPr>
              <w:i/>
              <w:iCs/>
            </w:rPr>
          </w:rPrChange>
        </w:rPr>
        <w:t>et al.</w:t>
      </w:r>
      <w:r w:rsidRPr="002C42F2">
        <w:rPr>
          <w:lang w:val="en-US"/>
          <w:rPrChange w:id="307" w:author="Virginia Anne Nichols" w:date="2025-05-12T13:06:00Z" w16du:dateUtc="2025-05-12T11:06:00Z">
            <w:rPr/>
          </w:rPrChange>
        </w:rPr>
        <w:t xml:space="preserve"> Online images amplify gender bias. </w:t>
      </w:r>
      <w:r w:rsidRPr="002C42F2">
        <w:rPr>
          <w:i/>
          <w:iCs/>
          <w:lang w:val="en-US"/>
          <w:rPrChange w:id="308" w:author="Virginia Anne Nichols" w:date="2025-05-12T13:06:00Z" w16du:dateUtc="2025-05-12T11:06:00Z">
            <w:rPr>
              <w:i/>
              <w:iCs/>
            </w:rPr>
          </w:rPrChange>
        </w:rPr>
        <w:t>Nature</w:t>
      </w:r>
      <w:r w:rsidRPr="002C42F2">
        <w:rPr>
          <w:lang w:val="en-US"/>
          <w:rPrChange w:id="309" w:author="Virginia Anne Nichols" w:date="2025-05-12T13:06:00Z" w16du:dateUtc="2025-05-12T11:06:00Z">
            <w:rPr/>
          </w:rPrChange>
        </w:rPr>
        <w:t xml:space="preserve"> </w:t>
      </w:r>
      <w:r w:rsidRPr="002C42F2">
        <w:rPr>
          <w:b/>
          <w:bCs/>
          <w:lang w:val="en-US"/>
          <w:rPrChange w:id="310" w:author="Virginia Anne Nichols" w:date="2025-05-12T13:06:00Z" w16du:dateUtc="2025-05-12T11:06:00Z">
            <w:rPr>
              <w:b/>
              <w:bCs/>
            </w:rPr>
          </w:rPrChange>
        </w:rPr>
        <w:t>626</w:t>
      </w:r>
      <w:r w:rsidRPr="002C42F2">
        <w:rPr>
          <w:lang w:val="en-US"/>
          <w:rPrChange w:id="311" w:author="Virginia Anne Nichols" w:date="2025-05-12T13:06:00Z" w16du:dateUtc="2025-05-12T11:06:00Z">
            <w:rPr/>
          </w:rPrChange>
        </w:rPr>
        <w:t>, 1049–1055 (2024).</w:t>
      </w:r>
    </w:p>
    <w:p w14:paraId="669CD458" w14:textId="77777777" w:rsidR="002C42F2" w:rsidRPr="002C42F2" w:rsidRDefault="002C42F2" w:rsidP="002C42F2">
      <w:pPr>
        <w:pStyle w:val="Bibliography"/>
        <w:rPr>
          <w:lang w:val="en-US"/>
          <w:rPrChange w:id="312" w:author="Virginia Anne Nichols" w:date="2025-05-12T13:06:00Z" w16du:dateUtc="2025-05-12T11:06:00Z">
            <w:rPr/>
          </w:rPrChange>
        </w:rPr>
      </w:pPr>
      <w:r w:rsidRPr="002C42F2">
        <w:rPr>
          <w:lang w:val="en-US"/>
          <w:rPrChange w:id="313" w:author="Virginia Anne Nichols" w:date="2025-05-12T13:06:00Z" w16du:dateUtc="2025-05-12T11:06:00Z">
            <w:rPr/>
          </w:rPrChange>
        </w:rPr>
        <w:t>33.</w:t>
      </w:r>
      <w:r w:rsidRPr="002C42F2">
        <w:rPr>
          <w:lang w:val="en-US"/>
          <w:rPrChange w:id="314" w:author="Virginia Anne Nichols" w:date="2025-05-12T13:06:00Z" w16du:dateUtc="2025-05-12T11:06:00Z">
            <w:rPr/>
          </w:rPrChange>
        </w:rPr>
        <w:tab/>
        <w:t xml:space="preserve">Petrzelka, P., Sorensen, A. &amp; Filipiak, J. Women Agricultural Landowners—Past Time to Put Them “On the Radar”. </w:t>
      </w:r>
      <w:r w:rsidRPr="002C42F2">
        <w:rPr>
          <w:i/>
          <w:iCs/>
          <w:lang w:val="en-US"/>
          <w:rPrChange w:id="315" w:author="Virginia Anne Nichols" w:date="2025-05-12T13:06:00Z" w16du:dateUtc="2025-05-12T11:06:00Z">
            <w:rPr>
              <w:i/>
              <w:iCs/>
            </w:rPr>
          </w:rPrChange>
        </w:rPr>
        <w:t>Soc. Nat. Resour.</w:t>
      </w:r>
      <w:r w:rsidRPr="002C42F2">
        <w:rPr>
          <w:lang w:val="en-US"/>
          <w:rPrChange w:id="316" w:author="Virginia Anne Nichols" w:date="2025-05-12T13:06:00Z" w16du:dateUtc="2025-05-12T11:06:00Z">
            <w:rPr/>
          </w:rPrChange>
        </w:rPr>
        <w:t xml:space="preserve"> </w:t>
      </w:r>
      <w:r w:rsidRPr="002C42F2">
        <w:rPr>
          <w:b/>
          <w:bCs/>
          <w:lang w:val="en-US"/>
          <w:rPrChange w:id="317" w:author="Virginia Anne Nichols" w:date="2025-05-12T13:06:00Z" w16du:dateUtc="2025-05-12T11:06:00Z">
            <w:rPr>
              <w:b/>
              <w:bCs/>
            </w:rPr>
          </w:rPrChange>
        </w:rPr>
        <w:t>31</w:t>
      </w:r>
      <w:r w:rsidRPr="002C42F2">
        <w:rPr>
          <w:lang w:val="en-US"/>
          <w:rPrChange w:id="318" w:author="Virginia Anne Nichols" w:date="2025-05-12T13:06:00Z" w16du:dateUtc="2025-05-12T11:06:00Z">
            <w:rPr/>
          </w:rPrChange>
        </w:rPr>
        <w:t>, 853–864 (2018).</w:t>
      </w:r>
    </w:p>
    <w:p w14:paraId="298B159A" w14:textId="77777777" w:rsidR="002C42F2" w:rsidRPr="002C42F2" w:rsidRDefault="002C42F2" w:rsidP="002C42F2">
      <w:pPr>
        <w:pStyle w:val="Bibliography"/>
        <w:rPr>
          <w:lang w:val="en-US"/>
          <w:rPrChange w:id="319" w:author="Virginia Anne Nichols" w:date="2025-05-12T13:06:00Z" w16du:dateUtc="2025-05-12T11:06:00Z">
            <w:rPr/>
          </w:rPrChange>
        </w:rPr>
      </w:pPr>
      <w:r w:rsidRPr="002C42F2">
        <w:rPr>
          <w:lang w:val="en-US"/>
          <w:rPrChange w:id="320" w:author="Virginia Anne Nichols" w:date="2025-05-12T13:06:00Z" w16du:dateUtc="2025-05-12T11:06:00Z">
            <w:rPr/>
          </w:rPrChange>
        </w:rPr>
        <w:t>34.</w:t>
      </w:r>
      <w:r w:rsidRPr="002C42F2">
        <w:rPr>
          <w:lang w:val="en-US"/>
          <w:rPrChange w:id="321" w:author="Virginia Anne Nichols" w:date="2025-05-12T13:06:00Z" w16du:dateUtc="2025-05-12T11:06:00Z">
            <w:rPr/>
          </w:rPrChange>
        </w:rPr>
        <w:tab/>
        <w:t xml:space="preserve">Trauger, A. </w:t>
      </w:r>
      <w:r w:rsidRPr="002C42F2">
        <w:rPr>
          <w:i/>
          <w:iCs/>
          <w:lang w:val="en-US"/>
          <w:rPrChange w:id="322" w:author="Virginia Anne Nichols" w:date="2025-05-12T13:06:00Z" w16du:dateUtc="2025-05-12T11:06:00Z">
            <w:rPr>
              <w:i/>
              <w:iCs/>
            </w:rPr>
          </w:rPrChange>
        </w:rPr>
        <w:t>et al.</w:t>
      </w:r>
      <w:r w:rsidRPr="002C42F2">
        <w:rPr>
          <w:lang w:val="en-US"/>
          <w:rPrChange w:id="323" w:author="Virginia Anne Nichols" w:date="2025-05-12T13:06:00Z" w16du:dateUtc="2025-05-12T11:06:00Z">
            <w:rPr/>
          </w:rPrChange>
        </w:rPr>
        <w:t xml:space="preserve"> Agricultural education: Gender identity and knowledge exchange. </w:t>
      </w:r>
      <w:r w:rsidRPr="002C42F2">
        <w:rPr>
          <w:i/>
          <w:iCs/>
          <w:lang w:val="en-US"/>
          <w:rPrChange w:id="324" w:author="Virginia Anne Nichols" w:date="2025-05-12T13:06:00Z" w16du:dateUtc="2025-05-12T11:06:00Z">
            <w:rPr>
              <w:i/>
              <w:iCs/>
            </w:rPr>
          </w:rPrChange>
        </w:rPr>
        <w:t>J. Rural Stud.</w:t>
      </w:r>
      <w:r w:rsidRPr="002C42F2">
        <w:rPr>
          <w:lang w:val="en-US"/>
          <w:rPrChange w:id="325" w:author="Virginia Anne Nichols" w:date="2025-05-12T13:06:00Z" w16du:dateUtc="2025-05-12T11:06:00Z">
            <w:rPr/>
          </w:rPrChange>
        </w:rPr>
        <w:t xml:space="preserve"> </w:t>
      </w:r>
      <w:r w:rsidRPr="002C42F2">
        <w:rPr>
          <w:b/>
          <w:bCs/>
          <w:lang w:val="en-US"/>
          <w:rPrChange w:id="326" w:author="Virginia Anne Nichols" w:date="2025-05-12T13:06:00Z" w16du:dateUtc="2025-05-12T11:06:00Z">
            <w:rPr>
              <w:b/>
              <w:bCs/>
            </w:rPr>
          </w:rPrChange>
        </w:rPr>
        <w:t>24</w:t>
      </w:r>
      <w:r w:rsidRPr="002C42F2">
        <w:rPr>
          <w:lang w:val="en-US"/>
          <w:rPrChange w:id="327" w:author="Virginia Anne Nichols" w:date="2025-05-12T13:06:00Z" w16du:dateUtc="2025-05-12T11:06:00Z">
            <w:rPr/>
          </w:rPrChange>
        </w:rPr>
        <w:t>, 432–439 (2008).</w:t>
      </w:r>
    </w:p>
    <w:p w14:paraId="57C8826C" w14:textId="77777777" w:rsidR="002C42F2" w:rsidRPr="002C42F2" w:rsidRDefault="002C42F2" w:rsidP="002C42F2">
      <w:pPr>
        <w:pStyle w:val="Bibliography"/>
        <w:rPr>
          <w:lang w:val="en-US"/>
          <w:rPrChange w:id="328" w:author="Virginia Anne Nichols" w:date="2025-05-12T13:06:00Z" w16du:dateUtc="2025-05-12T11:06:00Z">
            <w:rPr/>
          </w:rPrChange>
        </w:rPr>
      </w:pPr>
      <w:r w:rsidRPr="002C42F2">
        <w:rPr>
          <w:lang w:val="en-US"/>
          <w:rPrChange w:id="329" w:author="Virginia Anne Nichols" w:date="2025-05-12T13:06:00Z" w16du:dateUtc="2025-05-12T11:06:00Z">
            <w:rPr/>
          </w:rPrChange>
        </w:rPr>
        <w:t>35.</w:t>
      </w:r>
      <w:r w:rsidRPr="002C42F2">
        <w:rPr>
          <w:lang w:val="en-US"/>
          <w:rPrChange w:id="330" w:author="Virginia Anne Nichols" w:date="2025-05-12T13:06:00Z" w16du:dateUtc="2025-05-12T11:06:00Z">
            <w:rPr/>
          </w:rPrChange>
        </w:rPr>
        <w:tab/>
        <w:t xml:space="preserve">Basche, A. &amp; Carter, A. Training future agriculture professionals in landowner–tenant conservation decision-making. </w:t>
      </w:r>
      <w:r w:rsidRPr="002C42F2">
        <w:rPr>
          <w:i/>
          <w:iCs/>
          <w:lang w:val="en-US"/>
          <w:rPrChange w:id="331" w:author="Virginia Anne Nichols" w:date="2025-05-12T13:06:00Z" w16du:dateUtc="2025-05-12T11:06:00Z">
            <w:rPr>
              <w:i/>
              <w:iCs/>
            </w:rPr>
          </w:rPrChange>
        </w:rPr>
        <w:t>Nat. Sci. Educ.</w:t>
      </w:r>
      <w:r w:rsidRPr="002C42F2">
        <w:rPr>
          <w:lang w:val="en-US"/>
          <w:rPrChange w:id="332" w:author="Virginia Anne Nichols" w:date="2025-05-12T13:06:00Z" w16du:dateUtc="2025-05-12T11:06:00Z">
            <w:rPr/>
          </w:rPrChange>
        </w:rPr>
        <w:t xml:space="preserve"> </w:t>
      </w:r>
      <w:r w:rsidRPr="002C42F2">
        <w:rPr>
          <w:b/>
          <w:bCs/>
          <w:lang w:val="en-US"/>
          <w:rPrChange w:id="333" w:author="Virginia Anne Nichols" w:date="2025-05-12T13:06:00Z" w16du:dateUtc="2025-05-12T11:06:00Z">
            <w:rPr>
              <w:b/>
              <w:bCs/>
            </w:rPr>
          </w:rPrChange>
        </w:rPr>
        <w:t>50</w:t>
      </w:r>
      <w:r w:rsidRPr="002C42F2">
        <w:rPr>
          <w:lang w:val="en-US"/>
          <w:rPrChange w:id="334" w:author="Virginia Anne Nichols" w:date="2025-05-12T13:06:00Z" w16du:dateUtc="2025-05-12T11:06:00Z">
            <w:rPr/>
          </w:rPrChange>
        </w:rPr>
        <w:t>, e20035 (2021).</w:t>
      </w:r>
    </w:p>
    <w:p w14:paraId="42403C08" w14:textId="77777777" w:rsidR="002C42F2" w:rsidRPr="002C42F2" w:rsidRDefault="002C42F2" w:rsidP="002C42F2">
      <w:pPr>
        <w:pStyle w:val="Bibliography"/>
        <w:rPr>
          <w:lang w:val="en-US"/>
          <w:rPrChange w:id="335" w:author="Virginia Anne Nichols" w:date="2025-05-12T13:06:00Z" w16du:dateUtc="2025-05-12T11:06:00Z">
            <w:rPr/>
          </w:rPrChange>
        </w:rPr>
      </w:pPr>
      <w:r w:rsidRPr="002C42F2">
        <w:rPr>
          <w:lang w:val="en-US"/>
          <w:rPrChange w:id="336" w:author="Virginia Anne Nichols" w:date="2025-05-12T13:06:00Z" w16du:dateUtc="2025-05-12T11:06:00Z">
            <w:rPr/>
          </w:rPrChange>
        </w:rPr>
        <w:t>36.</w:t>
      </w:r>
      <w:r w:rsidRPr="002C42F2">
        <w:rPr>
          <w:lang w:val="en-US"/>
          <w:rPrChange w:id="337" w:author="Virginia Anne Nichols" w:date="2025-05-12T13:06:00Z" w16du:dateUtc="2025-05-12T11:06:00Z">
            <w:rPr/>
          </w:rPrChange>
        </w:rPr>
        <w:tab/>
        <w:t xml:space="preserve">Carter, A. &amp; Lopez, A. L. Rebranding the Farmer: Formula Story Revision and Masculine Symbolic Boundaries in US Agriculture. </w:t>
      </w:r>
      <w:r w:rsidRPr="002C42F2">
        <w:rPr>
          <w:i/>
          <w:iCs/>
          <w:lang w:val="en-US"/>
          <w:rPrChange w:id="338" w:author="Virginia Anne Nichols" w:date="2025-05-12T13:06:00Z" w16du:dateUtc="2025-05-12T11:06:00Z">
            <w:rPr>
              <w:i/>
              <w:iCs/>
            </w:rPr>
          </w:rPrChange>
        </w:rPr>
        <w:t>Fem. Form.</w:t>
      </w:r>
      <w:r w:rsidRPr="002C42F2">
        <w:rPr>
          <w:lang w:val="en-US"/>
          <w:rPrChange w:id="339" w:author="Virginia Anne Nichols" w:date="2025-05-12T13:06:00Z" w16du:dateUtc="2025-05-12T11:06:00Z">
            <w:rPr/>
          </w:rPrChange>
        </w:rPr>
        <w:t xml:space="preserve"> </w:t>
      </w:r>
      <w:r w:rsidRPr="002C42F2">
        <w:rPr>
          <w:b/>
          <w:bCs/>
          <w:lang w:val="en-US"/>
          <w:rPrChange w:id="340" w:author="Virginia Anne Nichols" w:date="2025-05-12T13:06:00Z" w16du:dateUtc="2025-05-12T11:06:00Z">
            <w:rPr>
              <w:b/>
              <w:bCs/>
            </w:rPr>
          </w:rPrChange>
        </w:rPr>
        <w:t>31</w:t>
      </w:r>
      <w:r w:rsidRPr="002C42F2">
        <w:rPr>
          <w:lang w:val="en-US"/>
          <w:rPrChange w:id="341" w:author="Virginia Anne Nichols" w:date="2025-05-12T13:06:00Z" w16du:dateUtc="2025-05-12T11:06:00Z">
            <w:rPr/>
          </w:rPrChange>
        </w:rPr>
        <w:t>, 25–50 (2019).</w:t>
      </w:r>
    </w:p>
    <w:p w14:paraId="354BCDBB" w14:textId="77777777" w:rsidR="002C42F2" w:rsidRPr="002C42F2" w:rsidRDefault="002C42F2" w:rsidP="002C42F2">
      <w:pPr>
        <w:pStyle w:val="Bibliography"/>
        <w:rPr>
          <w:lang w:val="en-US"/>
          <w:rPrChange w:id="342" w:author="Virginia Anne Nichols" w:date="2025-05-12T13:06:00Z" w16du:dateUtc="2025-05-12T11:06:00Z">
            <w:rPr/>
          </w:rPrChange>
        </w:rPr>
      </w:pPr>
      <w:r w:rsidRPr="002C42F2">
        <w:rPr>
          <w:lang w:val="en-US"/>
          <w:rPrChange w:id="343" w:author="Virginia Anne Nichols" w:date="2025-05-12T13:06:00Z" w16du:dateUtc="2025-05-12T11:06:00Z">
            <w:rPr/>
          </w:rPrChange>
        </w:rPr>
        <w:t>37.</w:t>
      </w:r>
      <w:r w:rsidRPr="002C42F2">
        <w:rPr>
          <w:lang w:val="en-US"/>
          <w:rPrChange w:id="344" w:author="Virginia Anne Nichols" w:date="2025-05-12T13:06:00Z" w16du:dateUtc="2025-05-12T11:06:00Z">
            <w:rPr/>
          </w:rPrChange>
        </w:rPr>
        <w:tab/>
        <w:t xml:space="preserve">Garnica, B. Linguistic Sexism and Society: A Woman’s Representation Through Language. </w:t>
      </w:r>
      <w:r w:rsidRPr="002C42F2">
        <w:rPr>
          <w:i/>
          <w:iCs/>
          <w:lang w:val="en-US"/>
          <w:rPrChange w:id="345" w:author="Virginia Anne Nichols" w:date="2025-05-12T13:06:00Z" w16du:dateUtc="2025-05-12T11:06:00Z">
            <w:rPr>
              <w:i/>
              <w:iCs/>
            </w:rPr>
          </w:rPrChange>
        </w:rPr>
        <w:t>Language. Text. Society</w:t>
      </w:r>
      <w:r w:rsidRPr="002C42F2">
        <w:rPr>
          <w:lang w:val="en-US"/>
          <w:rPrChange w:id="346" w:author="Virginia Anne Nichols" w:date="2025-05-12T13:06:00Z" w16du:dateUtc="2025-05-12T11:06:00Z">
            <w:rPr/>
          </w:rPrChange>
        </w:rPr>
        <w:t xml:space="preserve"> https://ltsj.online/2020-07-2-garnica/ (2020).</w:t>
      </w:r>
    </w:p>
    <w:p w14:paraId="38205C12" w14:textId="77777777" w:rsidR="002C42F2" w:rsidRPr="002C42F2" w:rsidRDefault="002C42F2" w:rsidP="002C42F2">
      <w:pPr>
        <w:pStyle w:val="Bibliography"/>
        <w:rPr>
          <w:lang w:val="en-US"/>
          <w:rPrChange w:id="347" w:author="Virginia Anne Nichols" w:date="2025-05-12T13:06:00Z" w16du:dateUtc="2025-05-12T11:06:00Z">
            <w:rPr/>
          </w:rPrChange>
        </w:rPr>
      </w:pPr>
      <w:r w:rsidRPr="002C42F2">
        <w:rPr>
          <w:lang w:val="en-US"/>
          <w:rPrChange w:id="348" w:author="Virginia Anne Nichols" w:date="2025-05-12T13:06:00Z" w16du:dateUtc="2025-05-12T11:06:00Z">
            <w:rPr/>
          </w:rPrChange>
        </w:rPr>
        <w:t>38.</w:t>
      </w:r>
      <w:r w:rsidRPr="002C42F2">
        <w:rPr>
          <w:lang w:val="en-US"/>
          <w:rPrChange w:id="349" w:author="Virginia Anne Nichols" w:date="2025-05-12T13:06:00Z" w16du:dateUtc="2025-05-12T11:06:00Z">
            <w:rPr/>
          </w:rPrChange>
        </w:rPr>
        <w:tab/>
        <w:t xml:space="preserve">Carter, A. “We Don’t Equal Even Just One Man”: Gender and Social Control in Conservation Adoption. </w:t>
      </w:r>
      <w:r w:rsidRPr="002C42F2">
        <w:rPr>
          <w:i/>
          <w:iCs/>
          <w:lang w:val="en-US"/>
          <w:rPrChange w:id="350" w:author="Virginia Anne Nichols" w:date="2025-05-12T13:06:00Z" w16du:dateUtc="2025-05-12T11:06:00Z">
            <w:rPr>
              <w:i/>
              <w:iCs/>
            </w:rPr>
          </w:rPrChange>
        </w:rPr>
        <w:t>Soc. Nat. Resour.</w:t>
      </w:r>
      <w:r w:rsidRPr="002C42F2">
        <w:rPr>
          <w:lang w:val="en-US"/>
          <w:rPrChange w:id="351" w:author="Virginia Anne Nichols" w:date="2025-05-12T13:06:00Z" w16du:dateUtc="2025-05-12T11:06:00Z">
            <w:rPr/>
          </w:rPrChange>
        </w:rPr>
        <w:t xml:space="preserve"> </w:t>
      </w:r>
      <w:r w:rsidRPr="002C42F2">
        <w:rPr>
          <w:b/>
          <w:bCs/>
          <w:lang w:val="en-US"/>
          <w:rPrChange w:id="352" w:author="Virginia Anne Nichols" w:date="2025-05-12T13:06:00Z" w16du:dateUtc="2025-05-12T11:06:00Z">
            <w:rPr>
              <w:b/>
              <w:bCs/>
            </w:rPr>
          </w:rPrChange>
        </w:rPr>
        <w:t>32</w:t>
      </w:r>
      <w:r w:rsidRPr="002C42F2">
        <w:rPr>
          <w:lang w:val="en-US"/>
          <w:rPrChange w:id="353" w:author="Virginia Anne Nichols" w:date="2025-05-12T13:06:00Z" w16du:dateUtc="2025-05-12T11:06:00Z">
            <w:rPr/>
          </w:rPrChange>
        </w:rPr>
        <w:t>, 893–910 (2019).</w:t>
      </w:r>
    </w:p>
    <w:p w14:paraId="4C78EFE9" w14:textId="77777777" w:rsidR="002C42F2" w:rsidRPr="002C42F2" w:rsidRDefault="002C42F2" w:rsidP="002C42F2">
      <w:pPr>
        <w:pStyle w:val="Bibliography"/>
        <w:rPr>
          <w:lang w:val="en-US"/>
          <w:rPrChange w:id="354" w:author="Virginia Anne Nichols" w:date="2025-05-12T13:06:00Z" w16du:dateUtc="2025-05-12T11:06:00Z">
            <w:rPr/>
          </w:rPrChange>
        </w:rPr>
      </w:pPr>
      <w:r w:rsidRPr="002C42F2">
        <w:rPr>
          <w:lang w:val="en-US"/>
          <w:rPrChange w:id="355" w:author="Virginia Anne Nichols" w:date="2025-05-12T13:06:00Z" w16du:dateUtc="2025-05-12T11:06:00Z">
            <w:rPr/>
          </w:rPrChange>
        </w:rPr>
        <w:t>39.</w:t>
      </w:r>
      <w:r w:rsidRPr="002C42F2">
        <w:rPr>
          <w:lang w:val="en-US"/>
          <w:rPrChange w:id="356" w:author="Virginia Anne Nichols" w:date="2025-05-12T13:06:00Z" w16du:dateUtc="2025-05-12T11:06:00Z">
            <w:rPr/>
          </w:rPrChange>
        </w:rPr>
        <w:tab/>
        <w:t xml:space="preserve">Eells, J. C. &amp; Soulis, J. Do women farmland owners count in agricultural conservation? A review of research on women farmland owners in the United States. </w:t>
      </w:r>
      <w:r w:rsidRPr="002C42F2">
        <w:rPr>
          <w:i/>
          <w:iCs/>
          <w:lang w:val="en-US"/>
          <w:rPrChange w:id="357" w:author="Virginia Anne Nichols" w:date="2025-05-12T13:06:00Z" w16du:dateUtc="2025-05-12T11:06:00Z">
            <w:rPr>
              <w:i/>
              <w:iCs/>
            </w:rPr>
          </w:rPrChange>
        </w:rPr>
        <w:t>J. Soil Water Conserv.</w:t>
      </w:r>
      <w:r w:rsidRPr="002C42F2">
        <w:rPr>
          <w:lang w:val="en-US"/>
          <w:rPrChange w:id="358" w:author="Virginia Anne Nichols" w:date="2025-05-12T13:06:00Z" w16du:dateUtc="2025-05-12T11:06:00Z">
            <w:rPr/>
          </w:rPrChange>
        </w:rPr>
        <w:t xml:space="preserve"> </w:t>
      </w:r>
      <w:r w:rsidRPr="002C42F2">
        <w:rPr>
          <w:b/>
          <w:bCs/>
          <w:lang w:val="en-US"/>
          <w:rPrChange w:id="359" w:author="Virginia Anne Nichols" w:date="2025-05-12T13:06:00Z" w16du:dateUtc="2025-05-12T11:06:00Z">
            <w:rPr>
              <w:b/>
              <w:bCs/>
            </w:rPr>
          </w:rPrChange>
        </w:rPr>
        <w:t>68</w:t>
      </w:r>
      <w:r w:rsidRPr="002C42F2">
        <w:rPr>
          <w:lang w:val="en-US"/>
          <w:rPrChange w:id="360" w:author="Virginia Anne Nichols" w:date="2025-05-12T13:06:00Z" w16du:dateUtc="2025-05-12T11:06:00Z">
            <w:rPr/>
          </w:rPrChange>
        </w:rPr>
        <w:t>, 121A-123A (2013).</w:t>
      </w:r>
    </w:p>
    <w:p w14:paraId="5698A186" w14:textId="77777777" w:rsidR="002C42F2" w:rsidRPr="002C42F2" w:rsidRDefault="002C42F2" w:rsidP="002C42F2">
      <w:pPr>
        <w:pStyle w:val="Bibliography"/>
        <w:rPr>
          <w:lang w:val="en-US"/>
          <w:rPrChange w:id="361" w:author="Virginia Anne Nichols" w:date="2025-05-12T13:06:00Z" w16du:dateUtc="2025-05-12T11:06:00Z">
            <w:rPr/>
          </w:rPrChange>
        </w:rPr>
      </w:pPr>
      <w:r w:rsidRPr="002C42F2">
        <w:rPr>
          <w:lang w:val="en-US"/>
          <w:rPrChange w:id="362" w:author="Virginia Anne Nichols" w:date="2025-05-12T13:06:00Z" w16du:dateUtc="2025-05-12T11:06:00Z">
            <w:rPr/>
          </w:rPrChange>
        </w:rPr>
        <w:t>40.</w:t>
      </w:r>
      <w:r w:rsidRPr="002C42F2">
        <w:rPr>
          <w:lang w:val="en-US"/>
          <w:rPrChange w:id="363" w:author="Virginia Anne Nichols" w:date="2025-05-12T13:06:00Z" w16du:dateUtc="2025-05-12T11:06:00Z">
            <w:rPr/>
          </w:rPrChange>
        </w:rPr>
        <w:tab/>
        <w:t xml:space="preserve">Wheeler, S. A. What influences agricultural professionals’ views towards organic agriculture? </w:t>
      </w:r>
      <w:r w:rsidRPr="002C42F2">
        <w:rPr>
          <w:i/>
          <w:iCs/>
          <w:lang w:val="en-US"/>
          <w:rPrChange w:id="364" w:author="Virginia Anne Nichols" w:date="2025-05-12T13:06:00Z" w16du:dateUtc="2025-05-12T11:06:00Z">
            <w:rPr>
              <w:i/>
              <w:iCs/>
            </w:rPr>
          </w:rPrChange>
        </w:rPr>
        <w:t>Ecol. Econ.</w:t>
      </w:r>
      <w:r w:rsidRPr="002C42F2">
        <w:rPr>
          <w:lang w:val="en-US"/>
          <w:rPrChange w:id="365" w:author="Virginia Anne Nichols" w:date="2025-05-12T13:06:00Z" w16du:dateUtc="2025-05-12T11:06:00Z">
            <w:rPr/>
          </w:rPrChange>
        </w:rPr>
        <w:t xml:space="preserve"> </w:t>
      </w:r>
      <w:r w:rsidRPr="002C42F2">
        <w:rPr>
          <w:b/>
          <w:bCs/>
          <w:lang w:val="en-US"/>
          <w:rPrChange w:id="366" w:author="Virginia Anne Nichols" w:date="2025-05-12T13:06:00Z" w16du:dateUtc="2025-05-12T11:06:00Z">
            <w:rPr>
              <w:b/>
              <w:bCs/>
            </w:rPr>
          </w:rPrChange>
        </w:rPr>
        <w:t>65</w:t>
      </w:r>
      <w:r w:rsidRPr="002C42F2">
        <w:rPr>
          <w:lang w:val="en-US"/>
          <w:rPrChange w:id="367" w:author="Virginia Anne Nichols" w:date="2025-05-12T13:06:00Z" w16du:dateUtc="2025-05-12T11:06:00Z">
            <w:rPr/>
          </w:rPrChange>
        </w:rPr>
        <w:t>, 145–154 (2008).</w:t>
      </w:r>
    </w:p>
    <w:p w14:paraId="38797064" w14:textId="77777777" w:rsidR="002C42F2" w:rsidRPr="002C42F2" w:rsidRDefault="002C42F2" w:rsidP="002C42F2">
      <w:pPr>
        <w:pStyle w:val="Bibliography"/>
        <w:rPr>
          <w:lang w:val="en-US"/>
          <w:rPrChange w:id="368" w:author="Virginia Anne Nichols" w:date="2025-05-12T13:06:00Z" w16du:dateUtc="2025-05-12T11:06:00Z">
            <w:rPr/>
          </w:rPrChange>
        </w:rPr>
      </w:pPr>
      <w:r w:rsidRPr="002C42F2">
        <w:rPr>
          <w:lang w:val="en-US"/>
          <w:rPrChange w:id="369" w:author="Virginia Anne Nichols" w:date="2025-05-12T13:06:00Z" w16du:dateUtc="2025-05-12T11:06:00Z">
            <w:rPr/>
          </w:rPrChange>
        </w:rPr>
        <w:t>41.</w:t>
      </w:r>
      <w:r w:rsidRPr="002C42F2">
        <w:rPr>
          <w:lang w:val="en-US"/>
          <w:rPrChange w:id="370" w:author="Virginia Anne Nichols" w:date="2025-05-12T13:06:00Z" w16du:dateUtc="2025-05-12T11:06:00Z">
            <w:rPr/>
          </w:rPrChange>
        </w:rPr>
        <w:tab/>
        <w:t xml:space="preserve">Montenegro de Wit, M. &amp; Iles, A. Toward thick legitimacy: Creating a web of legitimacy for agroecology. </w:t>
      </w:r>
      <w:r w:rsidRPr="002C42F2">
        <w:rPr>
          <w:i/>
          <w:iCs/>
          <w:lang w:val="en-US"/>
          <w:rPrChange w:id="371" w:author="Virginia Anne Nichols" w:date="2025-05-12T13:06:00Z" w16du:dateUtc="2025-05-12T11:06:00Z">
            <w:rPr>
              <w:i/>
              <w:iCs/>
            </w:rPr>
          </w:rPrChange>
        </w:rPr>
        <w:t>Elem. Sci. Anthr.</w:t>
      </w:r>
      <w:r w:rsidRPr="002C42F2">
        <w:rPr>
          <w:lang w:val="en-US"/>
          <w:rPrChange w:id="372" w:author="Virginia Anne Nichols" w:date="2025-05-12T13:06:00Z" w16du:dateUtc="2025-05-12T11:06:00Z">
            <w:rPr/>
          </w:rPrChange>
        </w:rPr>
        <w:t xml:space="preserve"> </w:t>
      </w:r>
      <w:r w:rsidRPr="002C42F2">
        <w:rPr>
          <w:b/>
          <w:bCs/>
          <w:lang w:val="en-US"/>
          <w:rPrChange w:id="373" w:author="Virginia Anne Nichols" w:date="2025-05-12T13:06:00Z" w16du:dateUtc="2025-05-12T11:06:00Z">
            <w:rPr>
              <w:b/>
              <w:bCs/>
            </w:rPr>
          </w:rPrChange>
        </w:rPr>
        <w:t>4</w:t>
      </w:r>
      <w:r w:rsidRPr="002C42F2">
        <w:rPr>
          <w:lang w:val="en-US"/>
          <w:rPrChange w:id="374" w:author="Virginia Anne Nichols" w:date="2025-05-12T13:06:00Z" w16du:dateUtc="2025-05-12T11:06:00Z">
            <w:rPr/>
          </w:rPrChange>
        </w:rPr>
        <w:t>, 000115 (2016).</w:t>
      </w:r>
    </w:p>
    <w:p w14:paraId="25D97696" w14:textId="77777777" w:rsidR="002C42F2" w:rsidRPr="002C42F2" w:rsidRDefault="002C42F2" w:rsidP="002C42F2">
      <w:pPr>
        <w:pStyle w:val="Bibliography"/>
        <w:rPr>
          <w:lang w:val="en-US"/>
          <w:rPrChange w:id="375" w:author="Virginia Anne Nichols" w:date="2025-05-12T13:06:00Z" w16du:dateUtc="2025-05-12T11:06:00Z">
            <w:rPr/>
          </w:rPrChange>
        </w:rPr>
      </w:pPr>
      <w:r w:rsidRPr="002C42F2">
        <w:rPr>
          <w:lang w:val="en-US"/>
          <w:rPrChange w:id="376" w:author="Virginia Anne Nichols" w:date="2025-05-12T13:06:00Z" w16du:dateUtc="2025-05-12T11:06:00Z">
            <w:rPr/>
          </w:rPrChange>
        </w:rPr>
        <w:t>42.</w:t>
      </w:r>
      <w:r w:rsidRPr="002C42F2">
        <w:rPr>
          <w:lang w:val="en-US"/>
          <w:rPrChange w:id="377" w:author="Virginia Anne Nichols" w:date="2025-05-12T13:06:00Z" w16du:dateUtc="2025-05-12T11:06:00Z">
            <w:rPr/>
          </w:rPrChange>
        </w:rPr>
        <w:tab/>
        <w:t xml:space="preserve">Home page. </w:t>
      </w:r>
      <w:r w:rsidRPr="002C42F2">
        <w:rPr>
          <w:i/>
          <w:iCs/>
          <w:lang w:val="en-US"/>
          <w:rPrChange w:id="378" w:author="Virginia Anne Nichols" w:date="2025-05-12T13:06:00Z" w16du:dateUtc="2025-05-12T11:06:00Z">
            <w:rPr>
              <w:i/>
              <w:iCs/>
            </w:rPr>
          </w:rPrChange>
        </w:rPr>
        <w:t>Practical Farmers of Iowa</w:t>
      </w:r>
      <w:r w:rsidRPr="002C42F2">
        <w:rPr>
          <w:lang w:val="en-US"/>
          <w:rPrChange w:id="379" w:author="Virginia Anne Nichols" w:date="2025-05-12T13:06:00Z" w16du:dateUtc="2025-05-12T11:06:00Z">
            <w:rPr/>
          </w:rPrChange>
        </w:rPr>
        <w:t xml:space="preserve"> https://practicalfarmers.org/.</w:t>
      </w:r>
    </w:p>
    <w:p w14:paraId="22A70C32" w14:textId="77777777" w:rsidR="002C42F2" w:rsidRPr="002C42F2" w:rsidRDefault="002C42F2" w:rsidP="002C42F2">
      <w:pPr>
        <w:pStyle w:val="Bibliography"/>
        <w:rPr>
          <w:lang w:val="en-US"/>
          <w:rPrChange w:id="380" w:author="Virginia Anne Nichols" w:date="2025-05-12T13:06:00Z" w16du:dateUtc="2025-05-12T11:06:00Z">
            <w:rPr/>
          </w:rPrChange>
        </w:rPr>
      </w:pPr>
      <w:r w:rsidRPr="002C42F2">
        <w:rPr>
          <w:lang w:val="en-US"/>
          <w:rPrChange w:id="381" w:author="Virginia Anne Nichols" w:date="2025-05-12T13:06:00Z" w16du:dateUtc="2025-05-12T11:06:00Z">
            <w:rPr/>
          </w:rPrChange>
        </w:rPr>
        <w:t>43.</w:t>
      </w:r>
      <w:r w:rsidRPr="002C42F2">
        <w:rPr>
          <w:lang w:val="en-US"/>
          <w:rPrChange w:id="382" w:author="Virginia Anne Nichols" w:date="2025-05-12T13:06:00Z" w16du:dateUtc="2025-05-12T11:06:00Z">
            <w:rPr/>
          </w:rPrChange>
        </w:rPr>
        <w:tab/>
        <w:t xml:space="preserve">Asprooth, L., Norton, M. &amp; Galt, R. The adoption of conservation practices in the Corn Belt: the role of one formal farmer network, Practical Farmers of Iowa. </w:t>
      </w:r>
      <w:r w:rsidRPr="002C42F2">
        <w:rPr>
          <w:i/>
          <w:iCs/>
          <w:lang w:val="en-US"/>
          <w:rPrChange w:id="383" w:author="Virginia Anne Nichols" w:date="2025-05-12T13:06:00Z" w16du:dateUtc="2025-05-12T11:06:00Z">
            <w:rPr>
              <w:i/>
              <w:iCs/>
            </w:rPr>
          </w:rPrChange>
        </w:rPr>
        <w:t>Agric. Hum. Values</w:t>
      </w:r>
      <w:r w:rsidRPr="002C42F2">
        <w:rPr>
          <w:lang w:val="en-US"/>
          <w:rPrChange w:id="384" w:author="Virginia Anne Nichols" w:date="2025-05-12T13:06:00Z" w16du:dateUtc="2025-05-12T11:06:00Z">
            <w:rPr/>
          </w:rPrChange>
        </w:rPr>
        <w:t xml:space="preserve"> </w:t>
      </w:r>
      <w:r w:rsidRPr="002C42F2">
        <w:rPr>
          <w:b/>
          <w:bCs/>
          <w:lang w:val="en-US"/>
          <w:rPrChange w:id="385" w:author="Virginia Anne Nichols" w:date="2025-05-12T13:06:00Z" w16du:dateUtc="2025-05-12T11:06:00Z">
            <w:rPr>
              <w:b/>
              <w:bCs/>
            </w:rPr>
          </w:rPrChange>
        </w:rPr>
        <w:t>40</w:t>
      </w:r>
      <w:r w:rsidRPr="002C42F2">
        <w:rPr>
          <w:lang w:val="en-US"/>
          <w:rPrChange w:id="386" w:author="Virginia Anne Nichols" w:date="2025-05-12T13:06:00Z" w16du:dateUtc="2025-05-12T11:06:00Z">
            <w:rPr/>
          </w:rPrChange>
        </w:rPr>
        <w:t>, 1559–1580 (2023).</w:t>
      </w:r>
    </w:p>
    <w:p w14:paraId="7D8B9A60" w14:textId="77777777" w:rsidR="002C42F2" w:rsidRPr="002C42F2" w:rsidRDefault="002C42F2" w:rsidP="002C42F2">
      <w:pPr>
        <w:pStyle w:val="Bibliography"/>
        <w:rPr>
          <w:lang w:val="en-US"/>
          <w:rPrChange w:id="387" w:author="Virginia Anne Nichols" w:date="2025-05-12T13:06:00Z" w16du:dateUtc="2025-05-12T11:06:00Z">
            <w:rPr/>
          </w:rPrChange>
        </w:rPr>
      </w:pPr>
      <w:r w:rsidRPr="002C42F2">
        <w:rPr>
          <w:lang w:val="en-US"/>
          <w:rPrChange w:id="388" w:author="Virginia Anne Nichols" w:date="2025-05-12T13:06:00Z" w16du:dateUtc="2025-05-12T11:06:00Z">
            <w:rPr/>
          </w:rPrChange>
        </w:rPr>
        <w:t>44.</w:t>
      </w:r>
      <w:r w:rsidRPr="002C42F2">
        <w:rPr>
          <w:lang w:val="en-US"/>
          <w:rPrChange w:id="389" w:author="Virginia Anne Nichols" w:date="2025-05-12T13:06:00Z" w16du:dateUtc="2025-05-12T11:06:00Z">
            <w:rPr/>
          </w:rPrChange>
        </w:rPr>
        <w:tab/>
        <w:t xml:space="preserve">Richard &amp; Thompson, S. The on-farm research program of Practical Farmers of Iowa. </w:t>
      </w:r>
      <w:r w:rsidRPr="002C42F2">
        <w:rPr>
          <w:i/>
          <w:iCs/>
          <w:lang w:val="en-US"/>
          <w:rPrChange w:id="390" w:author="Virginia Anne Nichols" w:date="2025-05-12T13:06:00Z" w16du:dateUtc="2025-05-12T11:06:00Z">
            <w:rPr>
              <w:i/>
              <w:iCs/>
            </w:rPr>
          </w:rPrChange>
        </w:rPr>
        <w:t>Am. J. Altern. Agric.</w:t>
      </w:r>
      <w:r w:rsidRPr="002C42F2">
        <w:rPr>
          <w:lang w:val="en-US"/>
          <w:rPrChange w:id="391" w:author="Virginia Anne Nichols" w:date="2025-05-12T13:06:00Z" w16du:dateUtc="2025-05-12T11:06:00Z">
            <w:rPr/>
          </w:rPrChange>
        </w:rPr>
        <w:t xml:space="preserve"> </w:t>
      </w:r>
      <w:r w:rsidRPr="002C42F2">
        <w:rPr>
          <w:b/>
          <w:bCs/>
          <w:lang w:val="en-US"/>
          <w:rPrChange w:id="392" w:author="Virginia Anne Nichols" w:date="2025-05-12T13:06:00Z" w16du:dateUtc="2025-05-12T11:06:00Z">
            <w:rPr>
              <w:b/>
              <w:bCs/>
            </w:rPr>
          </w:rPrChange>
        </w:rPr>
        <w:t>5</w:t>
      </w:r>
      <w:r w:rsidRPr="002C42F2">
        <w:rPr>
          <w:lang w:val="en-US"/>
          <w:rPrChange w:id="393" w:author="Virginia Anne Nichols" w:date="2025-05-12T13:06:00Z" w16du:dateUtc="2025-05-12T11:06:00Z">
            <w:rPr/>
          </w:rPrChange>
        </w:rPr>
        <w:t>, 163–167 (1990).</w:t>
      </w:r>
    </w:p>
    <w:p w14:paraId="6FAE4843" w14:textId="77777777" w:rsidR="002C42F2" w:rsidRPr="002C42F2" w:rsidRDefault="002C42F2" w:rsidP="002C42F2">
      <w:pPr>
        <w:pStyle w:val="Bibliography"/>
        <w:rPr>
          <w:lang w:val="en-US"/>
          <w:rPrChange w:id="394" w:author="Virginia Anne Nichols" w:date="2025-05-12T13:06:00Z" w16du:dateUtc="2025-05-12T11:06:00Z">
            <w:rPr/>
          </w:rPrChange>
        </w:rPr>
      </w:pPr>
      <w:r w:rsidRPr="002C42F2">
        <w:rPr>
          <w:lang w:val="en-US"/>
          <w:rPrChange w:id="395" w:author="Virginia Anne Nichols" w:date="2025-05-12T13:06:00Z" w16du:dateUtc="2025-05-12T11:06:00Z">
            <w:rPr/>
          </w:rPrChange>
        </w:rPr>
        <w:t>45.</w:t>
      </w:r>
      <w:r w:rsidRPr="002C42F2">
        <w:rPr>
          <w:lang w:val="en-US"/>
          <w:rPrChange w:id="396" w:author="Virginia Anne Nichols" w:date="2025-05-12T13:06:00Z" w16du:dateUtc="2025-05-12T11:06:00Z">
            <w:rPr/>
          </w:rPrChange>
        </w:rPr>
        <w:tab/>
        <w:t xml:space="preserve">Davis, A. S., Hill, J. D., Chase, C. A., Johanns, A. M. &amp; Liebman, M. Increasing Cropping System Diversity Balances Productivity, Profitability and Environmental Health. </w:t>
      </w:r>
      <w:r w:rsidRPr="002C42F2">
        <w:rPr>
          <w:i/>
          <w:iCs/>
          <w:lang w:val="en-US"/>
          <w:rPrChange w:id="397" w:author="Virginia Anne Nichols" w:date="2025-05-12T13:06:00Z" w16du:dateUtc="2025-05-12T11:06:00Z">
            <w:rPr>
              <w:i/>
              <w:iCs/>
            </w:rPr>
          </w:rPrChange>
        </w:rPr>
        <w:t>PLOS ONE</w:t>
      </w:r>
      <w:r w:rsidRPr="002C42F2">
        <w:rPr>
          <w:lang w:val="en-US"/>
          <w:rPrChange w:id="398" w:author="Virginia Anne Nichols" w:date="2025-05-12T13:06:00Z" w16du:dateUtc="2025-05-12T11:06:00Z">
            <w:rPr/>
          </w:rPrChange>
        </w:rPr>
        <w:t xml:space="preserve"> </w:t>
      </w:r>
      <w:r w:rsidRPr="002C42F2">
        <w:rPr>
          <w:b/>
          <w:bCs/>
          <w:lang w:val="en-US"/>
          <w:rPrChange w:id="399" w:author="Virginia Anne Nichols" w:date="2025-05-12T13:06:00Z" w16du:dateUtc="2025-05-12T11:06:00Z">
            <w:rPr>
              <w:b/>
              <w:bCs/>
            </w:rPr>
          </w:rPrChange>
        </w:rPr>
        <w:t>7</w:t>
      </w:r>
      <w:r w:rsidRPr="002C42F2">
        <w:rPr>
          <w:lang w:val="en-US"/>
          <w:rPrChange w:id="400" w:author="Virginia Anne Nichols" w:date="2025-05-12T13:06:00Z" w16du:dateUtc="2025-05-12T11:06:00Z">
            <w:rPr/>
          </w:rPrChange>
        </w:rPr>
        <w:t>, e47149 (2012).</w:t>
      </w:r>
    </w:p>
    <w:p w14:paraId="0C17280E" w14:textId="77777777" w:rsidR="002C42F2" w:rsidRPr="002C42F2" w:rsidRDefault="002C42F2" w:rsidP="002C42F2">
      <w:pPr>
        <w:pStyle w:val="Bibliography"/>
        <w:rPr>
          <w:lang w:val="en-US"/>
          <w:rPrChange w:id="401" w:author="Virginia Anne Nichols" w:date="2025-05-12T13:06:00Z" w16du:dateUtc="2025-05-12T11:06:00Z">
            <w:rPr/>
          </w:rPrChange>
        </w:rPr>
      </w:pPr>
      <w:r w:rsidRPr="002C42F2">
        <w:rPr>
          <w:lang w:val="en-US"/>
          <w:rPrChange w:id="402" w:author="Virginia Anne Nichols" w:date="2025-05-12T13:06:00Z" w16du:dateUtc="2025-05-12T11:06:00Z">
            <w:rPr/>
          </w:rPrChange>
        </w:rPr>
        <w:t>46.</w:t>
      </w:r>
      <w:r w:rsidRPr="002C42F2">
        <w:rPr>
          <w:lang w:val="en-US"/>
          <w:rPrChange w:id="403" w:author="Virginia Anne Nichols" w:date="2025-05-12T13:06:00Z" w16du:dateUtc="2025-05-12T11:06:00Z">
            <w:rPr/>
          </w:rPrChange>
        </w:rPr>
        <w:tab/>
        <w:t xml:space="preserve">Women, Food and Agriculture Network. </w:t>
      </w:r>
      <w:r w:rsidRPr="002C42F2">
        <w:rPr>
          <w:i/>
          <w:iCs/>
          <w:lang w:val="en-US"/>
          <w:rPrChange w:id="404" w:author="Virginia Anne Nichols" w:date="2025-05-12T13:06:00Z" w16du:dateUtc="2025-05-12T11:06:00Z">
            <w:rPr>
              <w:i/>
              <w:iCs/>
            </w:rPr>
          </w:rPrChange>
        </w:rPr>
        <w:t>Women, Food and Agriculture Network</w:t>
      </w:r>
      <w:r w:rsidRPr="002C42F2">
        <w:rPr>
          <w:lang w:val="en-US"/>
          <w:rPrChange w:id="405" w:author="Virginia Anne Nichols" w:date="2025-05-12T13:06:00Z" w16du:dateUtc="2025-05-12T11:06:00Z">
            <w:rPr/>
          </w:rPrChange>
        </w:rPr>
        <w:t xml:space="preserve"> https://wfan.org.</w:t>
      </w:r>
    </w:p>
    <w:p w14:paraId="6F686259" w14:textId="77777777" w:rsidR="002C42F2" w:rsidRPr="002C42F2" w:rsidRDefault="002C42F2" w:rsidP="002C42F2">
      <w:pPr>
        <w:pStyle w:val="Bibliography"/>
        <w:rPr>
          <w:lang w:val="en-US"/>
          <w:rPrChange w:id="406" w:author="Virginia Anne Nichols" w:date="2025-05-12T13:06:00Z" w16du:dateUtc="2025-05-12T11:06:00Z">
            <w:rPr/>
          </w:rPrChange>
        </w:rPr>
      </w:pPr>
      <w:r w:rsidRPr="002C42F2">
        <w:rPr>
          <w:lang w:val="en-US"/>
          <w:rPrChange w:id="407" w:author="Virginia Anne Nichols" w:date="2025-05-12T13:06:00Z" w16du:dateUtc="2025-05-12T11:06:00Z">
            <w:rPr/>
          </w:rPrChange>
        </w:rPr>
        <w:t>47.</w:t>
      </w:r>
      <w:r w:rsidRPr="002C42F2">
        <w:rPr>
          <w:lang w:val="en-US"/>
          <w:rPrChange w:id="408" w:author="Virginia Anne Nichols" w:date="2025-05-12T13:06:00Z" w16du:dateUtc="2025-05-12T11:06:00Z">
            <w:rPr/>
          </w:rPrChange>
        </w:rPr>
        <w:tab/>
        <w:t xml:space="preserve">Brehm, T. &amp; Culman, S. Soil degradation and crop yield declines persist 5 years after pipeline installations. </w:t>
      </w:r>
      <w:r w:rsidRPr="002C42F2">
        <w:rPr>
          <w:i/>
          <w:iCs/>
          <w:lang w:val="en-US"/>
          <w:rPrChange w:id="409" w:author="Virginia Anne Nichols" w:date="2025-05-12T13:06:00Z" w16du:dateUtc="2025-05-12T11:06:00Z">
            <w:rPr>
              <w:i/>
              <w:iCs/>
            </w:rPr>
          </w:rPrChange>
        </w:rPr>
        <w:t>Soil Sci. Soc. Am. J.</w:t>
      </w:r>
      <w:r w:rsidRPr="002C42F2">
        <w:rPr>
          <w:lang w:val="en-US"/>
          <w:rPrChange w:id="410" w:author="Virginia Anne Nichols" w:date="2025-05-12T13:06:00Z" w16du:dateUtc="2025-05-12T11:06:00Z">
            <w:rPr/>
          </w:rPrChange>
        </w:rPr>
        <w:t xml:space="preserve"> </w:t>
      </w:r>
      <w:r w:rsidRPr="002C42F2">
        <w:rPr>
          <w:b/>
          <w:bCs/>
          <w:lang w:val="en-US"/>
          <w:rPrChange w:id="411" w:author="Virginia Anne Nichols" w:date="2025-05-12T13:06:00Z" w16du:dateUtc="2025-05-12T11:06:00Z">
            <w:rPr>
              <w:b/>
              <w:bCs/>
            </w:rPr>
          </w:rPrChange>
        </w:rPr>
        <w:t>87</w:t>
      </w:r>
      <w:r w:rsidRPr="002C42F2">
        <w:rPr>
          <w:lang w:val="en-US"/>
          <w:rPrChange w:id="412" w:author="Virginia Anne Nichols" w:date="2025-05-12T13:06:00Z" w16du:dateUtc="2025-05-12T11:06:00Z">
            <w:rPr/>
          </w:rPrChange>
        </w:rPr>
        <w:t>, 350–364 (2023).</w:t>
      </w:r>
    </w:p>
    <w:p w14:paraId="1291D231" w14:textId="77777777" w:rsidR="002C42F2" w:rsidRPr="002C42F2" w:rsidRDefault="002C42F2" w:rsidP="002C42F2">
      <w:pPr>
        <w:pStyle w:val="Bibliography"/>
        <w:rPr>
          <w:lang w:val="en-US"/>
          <w:rPrChange w:id="413" w:author="Virginia Anne Nichols" w:date="2025-05-12T13:06:00Z" w16du:dateUtc="2025-05-12T11:06:00Z">
            <w:rPr/>
          </w:rPrChange>
        </w:rPr>
      </w:pPr>
      <w:r w:rsidRPr="002C42F2">
        <w:rPr>
          <w:lang w:val="en-US"/>
          <w:rPrChange w:id="414" w:author="Virginia Anne Nichols" w:date="2025-05-12T13:06:00Z" w16du:dateUtc="2025-05-12T11:06:00Z">
            <w:rPr/>
          </w:rPrChange>
        </w:rPr>
        <w:t>48.</w:t>
      </w:r>
      <w:r w:rsidRPr="002C42F2">
        <w:rPr>
          <w:lang w:val="en-US"/>
          <w:rPrChange w:id="415" w:author="Virginia Anne Nichols" w:date="2025-05-12T13:06:00Z" w16du:dateUtc="2025-05-12T11:06:00Z">
            <w:rPr/>
          </w:rPrChange>
        </w:rPr>
        <w:tab/>
        <w:t xml:space="preserve">Tekeste, M. Z., Ebrahimi, E., Hanna, M. H., Neideigh, E. R. &amp; Horton, R. Effect of subsoil tillage during pipeline construction activities on near-term soil physical properties and crop yields in the right-of-way. </w:t>
      </w:r>
      <w:r w:rsidRPr="002C42F2">
        <w:rPr>
          <w:i/>
          <w:iCs/>
          <w:lang w:val="en-US"/>
          <w:rPrChange w:id="416" w:author="Virginia Anne Nichols" w:date="2025-05-12T13:06:00Z" w16du:dateUtc="2025-05-12T11:06:00Z">
            <w:rPr>
              <w:i/>
              <w:iCs/>
            </w:rPr>
          </w:rPrChange>
        </w:rPr>
        <w:t>Soil Use Manag.</w:t>
      </w:r>
      <w:r w:rsidRPr="002C42F2">
        <w:rPr>
          <w:lang w:val="en-US"/>
          <w:rPrChange w:id="417" w:author="Virginia Anne Nichols" w:date="2025-05-12T13:06:00Z" w16du:dateUtc="2025-05-12T11:06:00Z">
            <w:rPr/>
          </w:rPrChange>
        </w:rPr>
        <w:t xml:space="preserve"> </w:t>
      </w:r>
      <w:r w:rsidRPr="002C42F2">
        <w:rPr>
          <w:b/>
          <w:bCs/>
          <w:lang w:val="en-US"/>
          <w:rPrChange w:id="418" w:author="Virginia Anne Nichols" w:date="2025-05-12T13:06:00Z" w16du:dateUtc="2025-05-12T11:06:00Z">
            <w:rPr>
              <w:b/>
              <w:bCs/>
            </w:rPr>
          </w:rPrChange>
        </w:rPr>
        <w:t>37</w:t>
      </w:r>
      <w:r w:rsidRPr="002C42F2">
        <w:rPr>
          <w:lang w:val="en-US"/>
          <w:rPrChange w:id="419" w:author="Virginia Anne Nichols" w:date="2025-05-12T13:06:00Z" w16du:dateUtc="2025-05-12T11:06:00Z">
            <w:rPr/>
          </w:rPrChange>
        </w:rPr>
        <w:t>, 545–555 (2021).</w:t>
      </w:r>
    </w:p>
    <w:p w14:paraId="7F395DF7" w14:textId="77777777" w:rsidR="002C42F2" w:rsidRPr="002C42F2" w:rsidRDefault="002C42F2" w:rsidP="002C42F2">
      <w:pPr>
        <w:pStyle w:val="Bibliography"/>
        <w:rPr>
          <w:lang w:val="en-US"/>
          <w:rPrChange w:id="420" w:author="Virginia Anne Nichols" w:date="2025-05-12T13:06:00Z" w16du:dateUtc="2025-05-12T11:06:00Z">
            <w:rPr/>
          </w:rPrChange>
        </w:rPr>
      </w:pPr>
      <w:r w:rsidRPr="002C42F2">
        <w:rPr>
          <w:lang w:val="en-US"/>
          <w:rPrChange w:id="421" w:author="Virginia Anne Nichols" w:date="2025-05-12T13:06:00Z" w16du:dateUtc="2025-05-12T11:06:00Z">
            <w:rPr/>
          </w:rPrChange>
        </w:rPr>
        <w:t>49.</w:t>
      </w:r>
      <w:r w:rsidRPr="002C42F2">
        <w:rPr>
          <w:lang w:val="en-US"/>
          <w:rPrChange w:id="422" w:author="Virginia Anne Nichols" w:date="2025-05-12T13:06:00Z" w16du:dateUtc="2025-05-12T11:06:00Z">
            <w:rPr/>
          </w:rPrChange>
        </w:rPr>
        <w:tab/>
        <w:t xml:space="preserve">Brehm, T. &amp; Culman, S. Pipeline installation effects on soils and plants: A review and quantitative synthesis. </w:t>
      </w:r>
      <w:r w:rsidRPr="002C42F2">
        <w:rPr>
          <w:i/>
          <w:iCs/>
          <w:lang w:val="en-US"/>
          <w:rPrChange w:id="423" w:author="Virginia Anne Nichols" w:date="2025-05-12T13:06:00Z" w16du:dateUtc="2025-05-12T11:06:00Z">
            <w:rPr>
              <w:i/>
              <w:iCs/>
            </w:rPr>
          </w:rPrChange>
        </w:rPr>
        <w:t>Agrosystems Geosci. Environ.</w:t>
      </w:r>
      <w:r w:rsidRPr="002C42F2">
        <w:rPr>
          <w:lang w:val="en-US"/>
          <w:rPrChange w:id="424" w:author="Virginia Anne Nichols" w:date="2025-05-12T13:06:00Z" w16du:dateUtc="2025-05-12T11:06:00Z">
            <w:rPr/>
          </w:rPrChange>
        </w:rPr>
        <w:t xml:space="preserve"> </w:t>
      </w:r>
      <w:r w:rsidRPr="002C42F2">
        <w:rPr>
          <w:b/>
          <w:bCs/>
          <w:lang w:val="en-US"/>
          <w:rPrChange w:id="425" w:author="Virginia Anne Nichols" w:date="2025-05-12T13:06:00Z" w16du:dateUtc="2025-05-12T11:06:00Z">
            <w:rPr>
              <w:b/>
              <w:bCs/>
            </w:rPr>
          </w:rPrChange>
        </w:rPr>
        <w:t>5</w:t>
      </w:r>
      <w:r w:rsidRPr="002C42F2">
        <w:rPr>
          <w:lang w:val="en-US"/>
          <w:rPrChange w:id="426" w:author="Virginia Anne Nichols" w:date="2025-05-12T13:06:00Z" w16du:dateUtc="2025-05-12T11:06:00Z">
            <w:rPr/>
          </w:rPrChange>
        </w:rPr>
        <w:t>, e20312 (2022).</w:t>
      </w:r>
    </w:p>
    <w:p w14:paraId="56D6C776" w14:textId="77777777" w:rsidR="002C42F2" w:rsidRPr="002C42F2" w:rsidRDefault="002C42F2" w:rsidP="002C42F2">
      <w:pPr>
        <w:pStyle w:val="Bibliography"/>
        <w:rPr>
          <w:lang w:val="en-US"/>
          <w:rPrChange w:id="427" w:author="Virginia Anne Nichols" w:date="2025-05-12T13:06:00Z" w16du:dateUtc="2025-05-12T11:06:00Z">
            <w:rPr/>
          </w:rPrChange>
        </w:rPr>
      </w:pPr>
      <w:r w:rsidRPr="002C42F2">
        <w:rPr>
          <w:lang w:val="en-US"/>
          <w:rPrChange w:id="428" w:author="Virginia Anne Nichols" w:date="2025-05-12T13:06:00Z" w16du:dateUtc="2025-05-12T11:06:00Z">
            <w:rPr/>
          </w:rPrChange>
        </w:rPr>
        <w:lastRenderedPageBreak/>
        <w:t>50.</w:t>
      </w:r>
      <w:r w:rsidRPr="002C42F2">
        <w:rPr>
          <w:lang w:val="en-US"/>
          <w:rPrChange w:id="429" w:author="Virginia Anne Nichols" w:date="2025-05-12T13:06:00Z" w16du:dateUtc="2025-05-12T11:06:00Z">
            <w:rPr/>
          </w:rPrChange>
        </w:rPr>
        <w:tab/>
        <w:t xml:space="preserve">Miguez, F. E. &amp; Poffenbarger, H. How can we estimate optimum fertilizer rates with accuracy and precision? </w:t>
      </w:r>
      <w:r w:rsidRPr="002C42F2">
        <w:rPr>
          <w:i/>
          <w:iCs/>
          <w:lang w:val="en-US"/>
          <w:rPrChange w:id="430" w:author="Virginia Anne Nichols" w:date="2025-05-12T13:06:00Z" w16du:dateUtc="2025-05-12T11:06:00Z">
            <w:rPr>
              <w:i/>
              <w:iCs/>
            </w:rPr>
          </w:rPrChange>
        </w:rPr>
        <w:t>Agric. Environ. Lett.</w:t>
      </w:r>
      <w:r w:rsidRPr="002C42F2">
        <w:rPr>
          <w:lang w:val="en-US"/>
          <w:rPrChange w:id="431" w:author="Virginia Anne Nichols" w:date="2025-05-12T13:06:00Z" w16du:dateUtc="2025-05-12T11:06:00Z">
            <w:rPr/>
          </w:rPrChange>
        </w:rPr>
        <w:t xml:space="preserve"> </w:t>
      </w:r>
      <w:r w:rsidRPr="002C42F2">
        <w:rPr>
          <w:b/>
          <w:bCs/>
          <w:lang w:val="en-US"/>
          <w:rPrChange w:id="432" w:author="Virginia Anne Nichols" w:date="2025-05-12T13:06:00Z" w16du:dateUtc="2025-05-12T11:06:00Z">
            <w:rPr>
              <w:b/>
              <w:bCs/>
            </w:rPr>
          </w:rPrChange>
        </w:rPr>
        <w:t>7</w:t>
      </w:r>
      <w:r w:rsidRPr="002C42F2">
        <w:rPr>
          <w:lang w:val="en-US"/>
          <w:rPrChange w:id="433" w:author="Virginia Anne Nichols" w:date="2025-05-12T13:06:00Z" w16du:dateUtc="2025-05-12T11:06:00Z">
            <w:rPr/>
          </w:rPrChange>
        </w:rPr>
        <w:t>, e20075 (2022).</w:t>
      </w:r>
    </w:p>
    <w:p w14:paraId="08AEE817" w14:textId="77777777" w:rsidR="002C42F2" w:rsidRPr="002C42F2" w:rsidRDefault="002C42F2" w:rsidP="002C42F2">
      <w:pPr>
        <w:pStyle w:val="Bibliography"/>
        <w:rPr>
          <w:lang w:val="en-US"/>
          <w:rPrChange w:id="434" w:author="Virginia Anne Nichols" w:date="2025-05-12T13:06:00Z" w16du:dateUtc="2025-05-12T11:06:00Z">
            <w:rPr/>
          </w:rPrChange>
        </w:rPr>
      </w:pPr>
      <w:r w:rsidRPr="002C42F2">
        <w:rPr>
          <w:lang w:val="en-US"/>
          <w:rPrChange w:id="435" w:author="Virginia Anne Nichols" w:date="2025-05-12T13:06:00Z" w16du:dateUtc="2025-05-12T11:06:00Z">
            <w:rPr/>
          </w:rPrChange>
        </w:rPr>
        <w:t>51.</w:t>
      </w:r>
      <w:r w:rsidRPr="002C42F2">
        <w:rPr>
          <w:lang w:val="en-US"/>
          <w:rPrChange w:id="436" w:author="Virginia Anne Nichols" w:date="2025-05-12T13:06:00Z" w16du:dateUtc="2025-05-12T11:06:00Z">
            <w:rPr/>
          </w:rPrChange>
        </w:rPr>
        <w:tab/>
        <w:t xml:space="preserve">Puntel, L. A., Thompson, L. J. &amp; Mieno, T. Leveraging digital agriculture for on-farm testing of technologies. </w:t>
      </w:r>
      <w:r w:rsidRPr="002C42F2">
        <w:rPr>
          <w:i/>
          <w:iCs/>
          <w:lang w:val="en-US"/>
          <w:rPrChange w:id="437" w:author="Virginia Anne Nichols" w:date="2025-05-12T13:06:00Z" w16du:dateUtc="2025-05-12T11:06:00Z">
            <w:rPr>
              <w:i/>
              <w:iCs/>
            </w:rPr>
          </w:rPrChange>
        </w:rPr>
        <w:t>Front. Agron.</w:t>
      </w:r>
      <w:r w:rsidRPr="002C42F2">
        <w:rPr>
          <w:lang w:val="en-US"/>
          <w:rPrChange w:id="438" w:author="Virginia Anne Nichols" w:date="2025-05-12T13:06:00Z" w16du:dateUtc="2025-05-12T11:06:00Z">
            <w:rPr/>
          </w:rPrChange>
        </w:rPr>
        <w:t xml:space="preserve"> </w:t>
      </w:r>
      <w:r w:rsidRPr="002C42F2">
        <w:rPr>
          <w:b/>
          <w:bCs/>
          <w:lang w:val="en-US"/>
          <w:rPrChange w:id="439" w:author="Virginia Anne Nichols" w:date="2025-05-12T13:06:00Z" w16du:dateUtc="2025-05-12T11:06:00Z">
            <w:rPr>
              <w:b/>
              <w:bCs/>
            </w:rPr>
          </w:rPrChange>
        </w:rPr>
        <w:t>6</w:t>
      </w:r>
      <w:r w:rsidRPr="002C42F2">
        <w:rPr>
          <w:lang w:val="en-US"/>
          <w:rPrChange w:id="440" w:author="Virginia Anne Nichols" w:date="2025-05-12T13:06:00Z" w16du:dateUtc="2025-05-12T11:06:00Z">
            <w:rPr/>
          </w:rPrChange>
        </w:rPr>
        <w:t>, (2024).</w:t>
      </w:r>
    </w:p>
    <w:p w14:paraId="390A7540" w14:textId="77777777" w:rsidR="002C42F2" w:rsidRPr="002C42F2" w:rsidRDefault="002C42F2" w:rsidP="002C42F2">
      <w:pPr>
        <w:pStyle w:val="Bibliography"/>
        <w:rPr>
          <w:lang w:val="en-US"/>
          <w:rPrChange w:id="441" w:author="Virginia Anne Nichols" w:date="2025-05-12T13:06:00Z" w16du:dateUtc="2025-05-12T11:06:00Z">
            <w:rPr/>
          </w:rPrChange>
        </w:rPr>
      </w:pPr>
      <w:r w:rsidRPr="002C42F2">
        <w:rPr>
          <w:lang w:val="en-US"/>
          <w:rPrChange w:id="442" w:author="Virginia Anne Nichols" w:date="2025-05-12T13:06:00Z" w16du:dateUtc="2025-05-12T11:06:00Z">
            <w:rPr/>
          </w:rPrChange>
        </w:rPr>
        <w:t>52.</w:t>
      </w:r>
      <w:r w:rsidRPr="002C42F2">
        <w:rPr>
          <w:lang w:val="en-US"/>
          <w:rPrChange w:id="443" w:author="Virginia Anne Nichols" w:date="2025-05-12T13:06:00Z" w16du:dateUtc="2025-05-12T11:06:00Z">
            <w:rPr/>
          </w:rPrChange>
        </w:rPr>
        <w:tab/>
        <w:t xml:space="preserve">Iowa Nitrogen Initiative. </w:t>
      </w:r>
      <w:r w:rsidRPr="002C42F2">
        <w:rPr>
          <w:i/>
          <w:iCs/>
          <w:lang w:val="en-US"/>
          <w:rPrChange w:id="444" w:author="Virginia Anne Nichols" w:date="2025-05-12T13:06:00Z" w16du:dateUtc="2025-05-12T11:06:00Z">
            <w:rPr>
              <w:i/>
              <w:iCs/>
            </w:rPr>
          </w:rPrChange>
        </w:rPr>
        <w:t>Department of Agronomy</w:t>
      </w:r>
      <w:r w:rsidRPr="002C42F2">
        <w:rPr>
          <w:lang w:val="en-US"/>
          <w:rPrChange w:id="445" w:author="Virginia Anne Nichols" w:date="2025-05-12T13:06:00Z" w16du:dateUtc="2025-05-12T11:06:00Z">
            <w:rPr/>
          </w:rPrChange>
        </w:rPr>
        <w:t xml:space="preserve"> https://www.agron.iastate.edu/portfolio/iowa-nitrogen-initiative/.</w:t>
      </w:r>
    </w:p>
    <w:p w14:paraId="6140E93F" w14:textId="77777777" w:rsidR="002C42F2" w:rsidRPr="002C42F2" w:rsidRDefault="002C42F2" w:rsidP="002C42F2">
      <w:pPr>
        <w:pStyle w:val="Bibliography"/>
        <w:rPr>
          <w:lang w:val="en-US"/>
          <w:rPrChange w:id="446" w:author="Virginia Anne Nichols" w:date="2025-05-12T13:06:00Z" w16du:dateUtc="2025-05-12T11:06:00Z">
            <w:rPr/>
          </w:rPrChange>
        </w:rPr>
      </w:pPr>
      <w:r>
        <w:t>53.</w:t>
      </w:r>
      <w:r>
        <w:tab/>
        <w:t xml:space="preserve">Thorburn, P. J. </w:t>
      </w:r>
      <w:r>
        <w:rPr>
          <w:i/>
          <w:iCs/>
        </w:rPr>
        <w:t>et al.</w:t>
      </w:r>
      <w:r>
        <w:t xml:space="preserve"> </w:t>
      </w:r>
      <w:r w:rsidRPr="002C42F2">
        <w:rPr>
          <w:lang w:val="en-US"/>
          <w:rPrChange w:id="447" w:author="Virginia Anne Nichols" w:date="2025-05-12T13:06:00Z" w16du:dateUtc="2025-05-12T11:06:00Z">
            <w:rPr/>
          </w:rPrChange>
        </w:rPr>
        <w:t xml:space="preserve">The nitrogen fertilizer conundrum: why is yield a poor determinant of crops’ nitrogen fertilizer requirements? </w:t>
      </w:r>
      <w:r w:rsidRPr="002C42F2">
        <w:rPr>
          <w:i/>
          <w:iCs/>
          <w:lang w:val="en-US"/>
          <w:rPrChange w:id="448" w:author="Virginia Anne Nichols" w:date="2025-05-12T13:06:00Z" w16du:dateUtc="2025-05-12T11:06:00Z">
            <w:rPr>
              <w:i/>
              <w:iCs/>
            </w:rPr>
          </w:rPrChange>
        </w:rPr>
        <w:t>Agron. Sustain. Dev.</w:t>
      </w:r>
      <w:r w:rsidRPr="002C42F2">
        <w:rPr>
          <w:lang w:val="en-US"/>
          <w:rPrChange w:id="449" w:author="Virginia Anne Nichols" w:date="2025-05-12T13:06:00Z" w16du:dateUtc="2025-05-12T11:06:00Z">
            <w:rPr/>
          </w:rPrChange>
        </w:rPr>
        <w:t xml:space="preserve"> </w:t>
      </w:r>
      <w:r w:rsidRPr="002C42F2">
        <w:rPr>
          <w:b/>
          <w:bCs/>
          <w:lang w:val="en-US"/>
          <w:rPrChange w:id="450" w:author="Virginia Anne Nichols" w:date="2025-05-12T13:06:00Z" w16du:dateUtc="2025-05-12T11:06:00Z">
            <w:rPr>
              <w:b/>
              <w:bCs/>
            </w:rPr>
          </w:rPrChange>
        </w:rPr>
        <w:t>44</w:t>
      </w:r>
      <w:r w:rsidRPr="002C42F2">
        <w:rPr>
          <w:lang w:val="en-US"/>
          <w:rPrChange w:id="451" w:author="Virginia Anne Nichols" w:date="2025-05-12T13:06:00Z" w16du:dateUtc="2025-05-12T11:06:00Z">
            <w:rPr/>
          </w:rPrChange>
        </w:rPr>
        <w:t>, 18 (2024).</w:t>
      </w:r>
    </w:p>
    <w:p w14:paraId="1240FD4A" w14:textId="77777777" w:rsidR="002C42F2" w:rsidRPr="002C42F2" w:rsidRDefault="002C42F2" w:rsidP="002C42F2">
      <w:pPr>
        <w:pStyle w:val="Bibliography"/>
        <w:rPr>
          <w:lang w:val="en-US"/>
          <w:rPrChange w:id="452" w:author="Virginia Anne Nichols" w:date="2025-05-12T13:06:00Z" w16du:dateUtc="2025-05-12T11:06:00Z">
            <w:rPr/>
          </w:rPrChange>
        </w:rPr>
      </w:pPr>
      <w:r w:rsidRPr="002C42F2">
        <w:rPr>
          <w:lang w:val="en-US"/>
          <w:rPrChange w:id="453" w:author="Virginia Anne Nichols" w:date="2025-05-12T13:06:00Z" w16du:dateUtc="2025-05-12T11:06:00Z">
            <w:rPr/>
          </w:rPrChange>
        </w:rPr>
        <w:t>54.</w:t>
      </w:r>
      <w:r w:rsidRPr="002C42F2">
        <w:rPr>
          <w:lang w:val="en-US"/>
          <w:rPrChange w:id="454" w:author="Virginia Anne Nichols" w:date="2025-05-12T13:06:00Z" w16du:dateUtc="2025-05-12T11:06:00Z">
            <w:rPr/>
          </w:rPrChange>
        </w:rPr>
        <w:tab/>
        <w:t xml:space="preserve">Peltier, C. An Application of Two-Eyed Seeing: Indigenous Research Methods With Participatory Action Research. </w:t>
      </w:r>
      <w:r w:rsidRPr="002C42F2">
        <w:rPr>
          <w:i/>
          <w:iCs/>
          <w:lang w:val="en-US"/>
          <w:rPrChange w:id="455" w:author="Virginia Anne Nichols" w:date="2025-05-12T13:06:00Z" w16du:dateUtc="2025-05-12T11:06:00Z">
            <w:rPr>
              <w:i/>
              <w:iCs/>
            </w:rPr>
          </w:rPrChange>
        </w:rPr>
        <w:t>Int. J. Qual. Methods</w:t>
      </w:r>
      <w:r w:rsidRPr="002C42F2">
        <w:rPr>
          <w:lang w:val="en-US"/>
          <w:rPrChange w:id="456" w:author="Virginia Anne Nichols" w:date="2025-05-12T13:06:00Z" w16du:dateUtc="2025-05-12T11:06:00Z">
            <w:rPr/>
          </w:rPrChange>
        </w:rPr>
        <w:t xml:space="preserve"> </w:t>
      </w:r>
      <w:r w:rsidRPr="002C42F2">
        <w:rPr>
          <w:b/>
          <w:bCs/>
          <w:lang w:val="en-US"/>
          <w:rPrChange w:id="457" w:author="Virginia Anne Nichols" w:date="2025-05-12T13:06:00Z" w16du:dateUtc="2025-05-12T11:06:00Z">
            <w:rPr>
              <w:b/>
              <w:bCs/>
            </w:rPr>
          </w:rPrChange>
        </w:rPr>
        <w:t>17</w:t>
      </w:r>
      <w:r w:rsidRPr="002C42F2">
        <w:rPr>
          <w:lang w:val="en-US"/>
          <w:rPrChange w:id="458" w:author="Virginia Anne Nichols" w:date="2025-05-12T13:06:00Z" w16du:dateUtc="2025-05-12T11:06:00Z">
            <w:rPr/>
          </w:rPrChange>
        </w:rPr>
        <w:t>, 1609406918812346 (2018).</w:t>
      </w:r>
    </w:p>
    <w:p w14:paraId="6241CCD5" w14:textId="77777777" w:rsidR="002C42F2" w:rsidRPr="002C42F2" w:rsidRDefault="002C42F2" w:rsidP="002C42F2">
      <w:pPr>
        <w:pStyle w:val="Bibliography"/>
        <w:rPr>
          <w:lang w:val="en-US"/>
          <w:rPrChange w:id="459" w:author="Virginia Anne Nichols" w:date="2025-05-12T13:06:00Z" w16du:dateUtc="2025-05-12T11:06:00Z">
            <w:rPr/>
          </w:rPrChange>
        </w:rPr>
      </w:pPr>
      <w:r w:rsidRPr="002C42F2">
        <w:rPr>
          <w:lang w:val="en-US"/>
          <w:rPrChange w:id="460" w:author="Virginia Anne Nichols" w:date="2025-05-12T13:06:00Z" w16du:dateUtc="2025-05-12T11:06:00Z">
            <w:rPr/>
          </w:rPrChange>
        </w:rPr>
        <w:t>55.</w:t>
      </w:r>
      <w:r w:rsidRPr="002C42F2">
        <w:rPr>
          <w:lang w:val="en-US"/>
          <w:rPrChange w:id="461" w:author="Virginia Anne Nichols" w:date="2025-05-12T13:06:00Z" w16du:dateUtc="2025-05-12T11:06:00Z">
            <w:rPr/>
          </w:rPrChange>
        </w:rPr>
        <w:tab/>
        <w:t>USDA - National Agricultural Statistics Service - Publications - National Crop Progress - Terms and Definitions. https://www.nass.usda.gov/Publications/National_Crop_Progress/Terms_and_Definitions/index.php#days.</w:t>
      </w:r>
    </w:p>
    <w:p w14:paraId="115BF620" w14:textId="77777777" w:rsidR="002C42F2" w:rsidRPr="002C42F2" w:rsidRDefault="002C42F2" w:rsidP="002C42F2">
      <w:pPr>
        <w:pStyle w:val="Bibliography"/>
        <w:rPr>
          <w:lang w:val="en-US"/>
          <w:rPrChange w:id="462" w:author="Virginia Anne Nichols" w:date="2025-05-12T13:06:00Z" w16du:dateUtc="2025-05-12T11:06:00Z">
            <w:rPr/>
          </w:rPrChange>
        </w:rPr>
      </w:pPr>
      <w:r w:rsidRPr="002C42F2">
        <w:rPr>
          <w:lang w:val="en-US"/>
          <w:rPrChange w:id="463" w:author="Virginia Anne Nichols" w:date="2025-05-12T13:06:00Z" w16du:dateUtc="2025-05-12T11:06:00Z">
            <w:rPr/>
          </w:rPrChange>
        </w:rPr>
        <w:t>56.</w:t>
      </w:r>
      <w:r w:rsidRPr="002C42F2">
        <w:rPr>
          <w:lang w:val="en-US"/>
          <w:rPrChange w:id="464" w:author="Virginia Anne Nichols" w:date="2025-05-12T13:06:00Z" w16du:dateUtc="2025-05-12T11:06:00Z">
            <w:rPr/>
          </w:rPrChange>
        </w:rPr>
        <w:tab/>
        <w:t xml:space="preserve">Earl, R. Prediction of trafficability and workability from soil moisture deficit. </w:t>
      </w:r>
      <w:r w:rsidRPr="002C42F2">
        <w:rPr>
          <w:i/>
          <w:iCs/>
          <w:lang w:val="en-US"/>
          <w:rPrChange w:id="465" w:author="Virginia Anne Nichols" w:date="2025-05-12T13:06:00Z" w16du:dateUtc="2025-05-12T11:06:00Z">
            <w:rPr>
              <w:i/>
              <w:iCs/>
            </w:rPr>
          </w:rPrChange>
        </w:rPr>
        <w:t>Soil Tillage Res.</w:t>
      </w:r>
      <w:r w:rsidRPr="002C42F2">
        <w:rPr>
          <w:lang w:val="en-US"/>
          <w:rPrChange w:id="466" w:author="Virginia Anne Nichols" w:date="2025-05-12T13:06:00Z" w16du:dateUtc="2025-05-12T11:06:00Z">
            <w:rPr/>
          </w:rPrChange>
        </w:rPr>
        <w:t xml:space="preserve"> </w:t>
      </w:r>
      <w:r w:rsidRPr="002C42F2">
        <w:rPr>
          <w:b/>
          <w:bCs/>
          <w:lang w:val="en-US"/>
          <w:rPrChange w:id="467" w:author="Virginia Anne Nichols" w:date="2025-05-12T13:06:00Z" w16du:dateUtc="2025-05-12T11:06:00Z">
            <w:rPr>
              <w:b/>
              <w:bCs/>
            </w:rPr>
          </w:rPrChange>
        </w:rPr>
        <w:t>40</w:t>
      </w:r>
      <w:r w:rsidRPr="002C42F2">
        <w:rPr>
          <w:lang w:val="en-US"/>
          <w:rPrChange w:id="468" w:author="Virginia Anne Nichols" w:date="2025-05-12T13:06:00Z" w16du:dateUtc="2025-05-12T11:06:00Z">
            <w:rPr/>
          </w:rPrChange>
        </w:rPr>
        <w:t>, 155–168 (1997).</w:t>
      </w:r>
    </w:p>
    <w:p w14:paraId="0FFDEEF0" w14:textId="77777777" w:rsidR="002C42F2" w:rsidRPr="002C42F2" w:rsidRDefault="002C42F2" w:rsidP="002C42F2">
      <w:pPr>
        <w:pStyle w:val="Bibliography"/>
        <w:rPr>
          <w:lang w:val="en-US"/>
          <w:rPrChange w:id="469" w:author="Virginia Anne Nichols" w:date="2025-05-12T13:06:00Z" w16du:dateUtc="2025-05-12T11:06:00Z">
            <w:rPr/>
          </w:rPrChange>
        </w:rPr>
      </w:pPr>
      <w:r w:rsidRPr="002C42F2">
        <w:rPr>
          <w:lang w:val="en-US"/>
          <w:rPrChange w:id="470" w:author="Virginia Anne Nichols" w:date="2025-05-12T13:06:00Z" w16du:dateUtc="2025-05-12T11:06:00Z">
            <w:rPr/>
          </w:rPrChange>
        </w:rPr>
        <w:t>57.</w:t>
      </w:r>
      <w:r w:rsidRPr="002C42F2">
        <w:rPr>
          <w:lang w:val="en-US"/>
          <w:rPrChange w:id="471" w:author="Virginia Anne Nichols" w:date="2025-05-12T13:06:00Z" w16du:dateUtc="2025-05-12T11:06:00Z">
            <w:rPr/>
          </w:rPrChange>
        </w:rPr>
        <w:tab/>
        <w:t xml:space="preserve">Huber, I., Wang, L., Hatfield, J. L., Hanna, H. M. &amp; Archontoulis, S. V. Modeling days suitable for fieldwork using machine learning, process-based, and rule-based models. </w:t>
      </w:r>
      <w:r w:rsidRPr="002C42F2">
        <w:rPr>
          <w:i/>
          <w:iCs/>
          <w:lang w:val="en-US"/>
          <w:rPrChange w:id="472" w:author="Virginia Anne Nichols" w:date="2025-05-12T13:06:00Z" w16du:dateUtc="2025-05-12T11:06:00Z">
            <w:rPr>
              <w:i/>
              <w:iCs/>
            </w:rPr>
          </w:rPrChange>
        </w:rPr>
        <w:t>Agric. Syst.</w:t>
      </w:r>
      <w:r w:rsidRPr="002C42F2">
        <w:rPr>
          <w:lang w:val="en-US"/>
          <w:rPrChange w:id="473" w:author="Virginia Anne Nichols" w:date="2025-05-12T13:06:00Z" w16du:dateUtc="2025-05-12T11:06:00Z">
            <w:rPr/>
          </w:rPrChange>
        </w:rPr>
        <w:t xml:space="preserve"> </w:t>
      </w:r>
      <w:r w:rsidRPr="002C42F2">
        <w:rPr>
          <w:b/>
          <w:bCs/>
          <w:lang w:val="en-US"/>
          <w:rPrChange w:id="474" w:author="Virginia Anne Nichols" w:date="2025-05-12T13:06:00Z" w16du:dateUtc="2025-05-12T11:06:00Z">
            <w:rPr>
              <w:b/>
              <w:bCs/>
            </w:rPr>
          </w:rPrChange>
        </w:rPr>
        <w:t>206</w:t>
      </w:r>
      <w:r w:rsidRPr="002C42F2">
        <w:rPr>
          <w:lang w:val="en-US"/>
          <w:rPrChange w:id="475" w:author="Virginia Anne Nichols" w:date="2025-05-12T13:06:00Z" w16du:dateUtc="2025-05-12T11:06:00Z">
            <w:rPr/>
          </w:rPrChange>
        </w:rPr>
        <w:t>, 103603 (2023).</w:t>
      </w:r>
    </w:p>
    <w:p w14:paraId="1BC42157" w14:textId="77777777" w:rsidR="002C42F2" w:rsidRPr="002C42F2" w:rsidRDefault="002C42F2" w:rsidP="002C42F2">
      <w:pPr>
        <w:pStyle w:val="Bibliography"/>
        <w:rPr>
          <w:lang w:val="en-US"/>
          <w:rPrChange w:id="476" w:author="Virginia Anne Nichols" w:date="2025-05-12T13:06:00Z" w16du:dateUtc="2025-05-12T11:06:00Z">
            <w:rPr/>
          </w:rPrChange>
        </w:rPr>
      </w:pPr>
      <w:r w:rsidRPr="002C42F2">
        <w:rPr>
          <w:lang w:val="en-US"/>
          <w:rPrChange w:id="477" w:author="Virginia Anne Nichols" w:date="2025-05-12T13:06:00Z" w16du:dateUtc="2025-05-12T11:06:00Z">
            <w:rPr/>
          </w:rPrChange>
        </w:rPr>
        <w:t>58.</w:t>
      </w:r>
      <w:r w:rsidRPr="002C42F2">
        <w:rPr>
          <w:lang w:val="en-US"/>
          <w:rPrChange w:id="478" w:author="Virginia Anne Nichols" w:date="2025-05-12T13:06:00Z" w16du:dateUtc="2025-05-12T11:06:00Z">
            <w:rPr/>
          </w:rPrChange>
        </w:rPr>
        <w:tab/>
        <w:t xml:space="preserve">Bellon, M. &amp; Reeves, J. </w:t>
      </w:r>
      <w:r w:rsidRPr="002C42F2">
        <w:rPr>
          <w:i/>
          <w:iCs/>
          <w:lang w:val="en-US"/>
          <w:rPrChange w:id="479" w:author="Virginia Anne Nichols" w:date="2025-05-12T13:06:00Z" w16du:dateUtc="2025-05-12T11:06:00Z">
            <w:rPr>
              <w:i/>
              <w:iCs/>
            </w:rPr>
          </w:rPrChange>
        </w:rPr>
        <w:t>Quantitative Analysis of Data from Participatory Methods in Plant Breeding</w:t>
      </w:r>
      <w:r w:rsidRPr="002C42F2">
        <w:rPr>
          <w:lang w:val="en-US"/>
          <w:rPrChange w:id="480" w:author="Virginia Anne Nichols" w:date="2025-05-12T13:06:00Z" w16du:dateUtc="2025-05-12T11:06:00Z">
            <w:rPr/>
          </w:rPrChange>
        </w:rPr>
        <w:t>. (International Maize and Wheat Improvement Center, 2002).</w:t>
      </w:r>
    </w:p>
    <w:p w14:paraId="4E3FCA44" w14:textId="77777777" w:rsidR="002C42F2" w:rsidRPr="002C42F2" w:rsidRDefault="002C42F2" w:rsidP="002C42F2">
      <w:pPr>
        <w:pStyle w:val="Bibliography"/>
        <w:rPr>
          <w:lang w:val="en-US"/>
          <w:rPrChange w:id="481" w:author="Virginia Anne Nichols" w:date="2025-05-12T13:06:00Z" w16du:dateUtc="2025-05-12T11:06:00Z">
            <w:rPr/>
          </w:rPrChange>
        </w:rPr>
      </w:pPr>
      <w:r w:rsidRPr="002C42F2">
        <w:rPr>
          <w:lang w:val="en-US"/>
          <w:rPrChange w:id="482" w:author="Virginia Anne Nichols" w:date="2025-05-12T13:06:00Z" w16du:dateUtc="2025-05-12T11:06:00Z">
            <w:rPr/>
          </w:rPrChange>
        </w:rPr>
        <w:t>59.</w:t>
      </w:r>
      <w:r w:rsidRPr="002C42F2">
        <w:rPr>
          <w:lang w:val="en-US"/>
          <w:rPrChange w:id="483" w:author="Virginia Anne Nichols" w:date="2025-05-12T13:06:00Z" w16du:dateUtc="2025-05-12T11:06:00Z">
            <w:rPr/>
          </w:rPrChange>
        </w:rPr>
        <w:tab/>
        <w:t xml:space="preserve">Ceccarelli, S. &amp; Grando, S. Participatory plant breeding: Who did it, who does it and where? </w:t>
      </w:r>
      <w:r w:rsidRPr="002C42F2">
        <w:rPr>
          <w:i/>
          <w:iCs/>
          <w:lang w:val="en-US"/>
          <w:rPrChange w:id="484" w:author="Virginia Anne Nichols" w:date="2025-05-12T13:06:00Z" w16du:dateUtc="2025-05-12T11:06:00Z">
            <w:rPr>
              <w:i/>
              <w:iCs/>
            </w:rPr>
          </w:rPrChange>
        </w:rPr>
        <w:t>Exp. Agric.</w:t>
      </w:r>
      <w:r w:rsidRPr="002C42F2">
        <w:rPr>
          <w:lang w:val="en-US"/>
          <w:rPrChange w:id="485" w:author="Virginia Anne Nichols" w:date="2025-05-12T13:06:00Z" w16du:dateUtc="2025-05-12T11:06:00Z">
            <w:rPr/>
          </w:rPrChange>
        </w:rPr>
        <w:t xml:space="preserve"> </w:t>
      </w:r>
      <w:r w:rsidRPr="002C42F2">
        <w:rPr>
          <w:b/>
          <w:bCs/>
          <w:lang w:val="en-US"/>
          <w:rPrChange w:id="486" w:author="Virginia Anne Nichols" w:date="2025-05-12T13:06:00Z" w16du:dateUtc="2025-05-12T11:06:00Z">
            <w:rPr>
              <w:b/>
              <w:bCs/>
            </w:rPr>
          </w:rPrChange>
        </w:rPr>
        <w:t>56</w:t>
      </w:r>
      <w:r w:rsidRPr="002C42F2">
        <w:rPr>
          <w:lang w:val="en-US"/>
          <w:rPrChange w:id="487" w:author="Virginia Anne Nichols" w:date="2025-05-12T13:06:00Z" w16du:dateUtc="2025-05-12T11:06:00Z">
            <w:rPr/>
          </w:rPrChange>
        </w:rPr>
        <w:t>, 1–11 (2020).</w:t>
      </w:r>
    </w:p>
    <w:p w14:paraId="003F6D5F" w14:textId="77777777" w:rsidR="002C42F2" w:rsidRPr="002C42F2" w:rsidRDefault="002C42F2" w:rsidP="002C42F2">
      <w:pPr>
        <w:pStyle w:val="Bibliography"/>
        <w:rPr>
          <w:lang w:val="en-US"/>
          <w:rPrChange w:id="488" w:author="Virginia Anne Nichols" w:date="2025-05-12T13:06:00Z" w16du:dateUtc="2025-05-12T11:06:00Z">
            <w:rPr/>
          </w:rPrChange>
        </w:rPr>
      </w:pPr>
      <w:r w:rsidRPr="002C42F2">
        <w:rPr>
          <w:lang w:val="en-US"/>
          <w:rPrChange w:id="489" w:author="Virginia Anne Nichols" w:date="2025-05-12T13:06:00Z" w16du:dateUtc="2025-05-12T11:06:00Z">
            <w:rPr/>
          </w:rPrChange>
        </w:rPr>
        <w:t>60.</w:t>
      </w:r>
      <w:r w:rsidRPr="002C42F2">
        <w:rPr>
          <w:lang w:val="en-US"/>
          <w:rPrChange w:id="490" w:author="Virginia Anne Nichols" w:date="2025-05-12T13:06:00Z" w16du:dateUtc="2025-05-12T11:06:00Z">
            <w:rPr/>
          </w:rPrChange>
        </w:rPr>
        <w:tab/>
        <w:t xml:space="preserve">Snapp, S. Quantifying farmer evaluation of technologies: the mother and baby trial design. in </w:t>
      </w:r>
      <w:r w:rsidRPr="002C42F2">
        <w:rPr>
          <w:i/>
          <w:iCs/>
          <w:lang w:val="en-US"/>
          <w:rPrChange w:id="491" w:author="Virginia Anne Nichols" w:date="2025-05-12T13:06:00Z" w16du:dateUtc="2025-05-12T11:06:00Z">
            <w:rPr>
              <w:i/>
              <w:iCs/>
            </w:rPr>
          </w:rPrChange>
        </w:rPr>
        <w:t>Quantitative Analysis of Data from Participatory Methods in Plant Breeding</w:t>
      </w:r>
      <w:r w:rsidRPr="002C42F2">
        <w:rPr>
          <w:lang w:val="en-US"/>
          <w:rPrChange w:id="492" w:author="Virginia Anne Nichols" w:date="2025-05-12T13:06:00Z" w16du:dateUtc="2025-05-12T11:06:00Z">
            <w:rPr/>
          </w:rPrChange>
        </w:rPr>
        <w:t xml:space="preserve"> (CIMMYT, Mexico, 2002).</w:t>
      </w:r>
    </w:p>
    <w:p w14:paraId="1C5380BF" w14:textId="77777777" w:rsidR="002C42F2" w:rsidRPr="002C42F2" w:rsidRDefault="002C42F2" w:rsidP="002C42F2">
      <w:pPr>
        <w:pStyle w:val="Bibliography"/>
        <w:rPr>
          <w:lang w:val="en-US"/>
          <w:rPrChange w:id="493" w:author="Virginia Anne Nichols" w:date="2025-05-12T13:06:00Z" w16du:dateUtc="2025-05-12T11:06:00Z">
            <w:rPr/>
          </w:rPrChange>
        </w:rPr>
      </w:pPr>
      <w:r w:rsidRPr="002C42F2">
        <w:rPr>
          <w:lang w:val="en-US"/>
          <w:rPrChange w:id="494" w:author="Virginia Anne Nichols" w:date="2025-05-12T13:06:00Z" w16du:dateUtc="2025-05-12T11:06:00Z">
            <w:rPr/>
          </w:rPrChange>
        </w:rPr>
        <w:t>61.</w:t>
      </w:r>
      <w:r w:rsidRPr="002C42F2">
        <w:rPr>
          <w:lang w:val="en-US"/>
          <w:rPrChange w:id="495" w:author="Virginia Anne Nichols" w:date="2025-05-12T13:06:00Z" w16du:dateUtc="2025-05-12T11:06:00Z">
            <w:rPr/>
          </w:rPrChange>
        </w:rPr>
        <w:tab/>
        <w:t xml:space="preserve">Macedo, I., Pittelkow, C. M., Terra, J. A., Castillo, J. &amp; Roel, A. The power of on-farm data for improved agronomy. </w:t>
      </w:r>
      <w:r w:rsidRPr="002C42F2">
        <w:rPr>
          <w:i/>
          <w:iCs/>
          <w:lang w:val="en-US"/>
          <w:rPrChange w:id="496" w:author="Virginia Anne Nichols" w:date="2025-05-12T13:06:00Z" w16du:dateUtc="2025-05-12T11:06:00Z">
            <w:rPr>
              <w:i/>
              <w:iCs/>
            </w:rPr>
          </w:rPrChange>
        </w:rPr>
        <w:t>Glob. Food Secur.</w:t>
      </w:r>
      <w:r w:rsidRPr="002C42F2">
        <w:rPr>
          <w:lang w:val="en-US"/>
          <w:rPrChange w:id="497" w:author="Virginia Anne Nichols" w:date="2025-05-12T13:06:00Z" w16du:dateUtc="2025-05-12T11:06:00Z">
            <w:rPr/>
          </w:rPrChange>
        </w:rPr>
        <w:t xml:space="preserve"> </w:t>
      </w:r>
      <w:r w:rsidRPr="002C42F2">
        <w:rPr>
          <w:b/>
          <w:bCs/>
          <w:lang w:val="en-US"/>
          <w:rPrChange w:id="498" w:author="Virginia Anne Nichols" w:date="2025-05-12T13:06:00Z" w16du:dateUtc="2025-05-12T11:06:00Z">
            <w:rPr>
              <w:b/>
              <w:bCs/>
            </w:rPr>
          </w:rPrChange>
        </w:rPr>
        <w:t>40</w:t>
      </w:r>
      <w:r w:rsidRPr="002C42F2">
        <w:rPr>
          <w:lang w:val="en-US"/>
          <w:rPrChange w:id="499" w:author="Virginia Anne Nichols" w:date="2025-05-12T13:06:00Z" w16du:dateUtc="2025-05-12T11:06:00Z">
            <w:rPr/>
          </w:rPrChange>
        </w:rPr>
        <w:t>, 100752 (2024).</w:t>
      </w:r>
    </w:p>
    <w:p w14:paraId="4A7EF1CF" w14:textId="77777777" w:rsidR="002C42F2" w:rsidRPr="002C42F2" w:rsidRDefault="002C42F2" w:rsidP="002C42F2">
      <w:pPr>
        <w:pStyle w:val="Bibliography"/>
        <w:rPr>
          <w:lang w:val="en-US"/>
          <w:rPrChange w:id="500" w:author="Virginia Anne Nichols" w:date="2025-05-12T13:06:00Z" w16du:dateUtc="2025-05-12T11:06:00Z">
            <w:rPr/>
          </w:rPrChange>
        </w:rPr>
      </w:pPr>
      <w:r w:rsidRPr="002C42F2">
        <w:rPr>
          <w:lang w:val="en-US"/>
          <w:rPrChange w:id="501" w:author="Virginia Anne Nichols" w:date="2025-05-12T13:06:00Z" w16du:dateUtc="2025-05-12T11:06:00Z">
            <w:rPr/>
          </w:rPrChange>
        </w:rPr>
        <w:t>62.</w:t>
      </w:r>
      <w:r w:rsidRPr="002C42F2">
        <w:rPr>
          <w:lang w:val="en-US"/>
          <w:rPrChange w:id="502" w:author="Virginia Anne Nichols" w:date="2025-05-12T13:06:00Z" w16du:dateUtc="2025-05-12T11:06:00Z">
            <w:rPr/>
          </w:rPrChange>
        </w:rPr>
        <w:tab/>
        <w:t xml:space="preserve">Lacoste, M. </w:t>
      </w:r>
      <w:r w:rsidRPr="002C42F2">
        <w:rPr>
          <w:i/>
          <w:iCs/>
          <w:lang w:val="en-US"/>
          <w:rPrChange w:id="503" w:author="Virginia Anne Nichols" w:date="2025-05-12T13:06:00Z" w16du:dateUtc="2025-05-12T11:06:00Z">
            <w:rPr>
              <w:i/>
              <w:iCs/>
            </w:rPr>
          </w:rPrChange>
        </w:rPr>
        <w:t>et al.</w:t>
      </w:r>
      <w:r w:rsidRPr="002C42F2">
        <w:rPr>
          <w:lang w:val="en-US"/>
          <w:rPrChange w:id="504" w:author="Virginia Anne Nichols" w:date="2025-05-12T13:06:00Z" w16du:dateUtc="2025-05-12T11:06:00Z">
            <w:rPr/>
          </w:rPrChange>
        </w:rPr>
        <w:t xml:space="preserve"> On-Farm Experimentation to transform global agriculture. </w:t>
      </w:r>
      <w:r w:rsidRPr="002C42F2">
        <w:rPr>
          <w:i/>
          <w:iCs/>
          <w:lang w:val="en-US"/>
          <w:rPrChange w:id="505" w:author="Virginia Anne Nichols" w:date="2025-05-12T13:06:00Z" w16du:dateUtc="2025-05-12T11:06:00Z">
            <w:rPr>
              <w:i/>
              <w:iCs/>
            </w:rPr>
          </w:rPrChange>
        </w:rPr>
        <w:t>Nat. Food</w:t>
      </w:r>
      <w:r w:rsidRPr="002C42F2">
        <w:rPr>
          <w:lang w:val="en-US"/>
          <w:rPrChange w:id="506" w:author="Virginia Anne Nichols" w:date="2025-05-12T13:06:00Z" w16du:dateUtc="2025-05-12T11:06:00Z">
            <w:rPr/>
          </w:rPrChange>
        </w:rPr>
        <w:t xml:space="preserve"> </w:t>
      </w:r>
      <w:r w:rsidRPr="002C42F2">
        <w:rPr>
          <w:b/>
          <w:bCs/>
          <w:lang w:val="en-US"/>
          <w:rPrChange w:id="507" w:author="Virginia Anne Nichols" w:date="2025-05-12T13:06:00Z" w16du:dateUtc="2025-05-12T11:06:00Z">
            <w:rPr>
              <w:b/>
              <w:bCs/>
            </w:rPr>
          </w:rPrChange>
        </w:rPr>
        <w:t>3</w:t>
      </w:r>
      <w:r w:rsidRPr="002C42F2">
        <w:rPr>
          <w:lang w:val="en-US"/>
          <w:rPrChange w:id="508" w:author="Virginia Anne Nichols" w:date="2025-05-12T13:06:00Z" w16du:dateUtc="2025-05-12T11:06:00Z">
            <w:rPr/>
          </w:rPrChange>
        </w:rPr>
        <w:t>, 11–18 (2022).</w:t>
      </w:r>
    </w:p>
    <w:p w14:paraId="030F72F0" w14:textId="77777777" w:rsidR="002C42F2" w:rsidRPr="002C42F2" w:rsidRDefault="002C42F2" w:rsidP="002C42F2">
      <w:pPr>
        <w:pStyle w:val="Bibliography"/>
        <w:rPr>
          <w:lang w:val="en-US"/>
          <w:rPrChange w:id="509" w:author="Virginia Anne Nichols" w:date="2025-05-12T13:06:00Z" w16du:dateUtc="2025-05-12T11:06:00Z">
            <w:rPr/>
          </w:rPrChange>
        </w:rPr>
      </w:pPr>
      <w:r w:rsidRPr="002C42F2">
        <w:rPr>
          <w:lang w:val="en-US"/>
          <w:rPrChange w:id="510" w:author="Virginia Anne Nichols" w:date="2025-05-12T13:06:00Z" w16du:dateUtc="2025-05-12T11:06:00Z">
            <w:rPr/>
          </w:rPrChange>
        </w:rPr>
        <w:t>63.</w:t>
      </w:r>
      <w:r w:rsidRPr="002C42F2">
        <w:rPr>
          <w:lang w:val="en-US"/>
          <w:rPrChange w:id="511" w:author="Virginia Anne Nichols" w:date="2025-05-12T13:06:00Z" w16du:dateUtc="2025-05-12T11:06:00Z">
            <w:rPr/>
          </w:rPrChange>
        </w:rPr>
        <w:tab/>
        <w:t xml:space="preserve">Chaney, D. </w:t>
      </w:r>
      <w:r w:rsidRPr="002C42F2">
        <w:rPr>
          <w:i/>
          <w:iCs/>
          <w:lang w:val="en-US"/>
          <w:rPrChange w:id="512" w:author="Virginia Anne Nichols" w:date="2025-05-12T13:06:00Z" w16du:dateUtc="2025-05-12T11:06:00Z">
            <w:rPr>
              <w:i/>
              <w:iCs/>
            </w:rPr>
          </w:rPrChange>
        </w:rPr>
        <w:t>How to Conduct Research on Your Farm or Ranch</w:t>
      </w:r>
      <w:r w:rsidRPr="002C42F2">
        <w:rPr>
          <w:lang w:val="en-US"/>
          <w:rPrChange w:id="513" w:author="Virginia Anne Nichols" w:date="2025-05-12T13:06:00Z" w16du:dateUtc="2025-05-12T11:06:00Z">
            <w:rPr/>
          </w:rPrChange>
        </w:rPr>
        <w:t>. https://www.sare.org/resources/how-to-conduct-research-on-your-farm-or-ranch/ (2017).</w:t>
      </w:r>
    </w:p>
    <w:p w14:paraId="02B90169" w14:textId="77777777" w:rsidR="002C42F2" w:rsidRPr="002C42F2" w:rsidRDefault="002C42F2" w:rsidP="002C42F2">
      <w:pPr>
        <w:pStyle w:val="Bibliography"/>
        <w:rPr>
          <w:lang w:val="en-US"/>
          <w:rPrChange w:id="514" w:author="Virginia Anne Nichols" w:date="2025-05-12T13:06:00Z" w16du:dateUtc="2025-05-12T11:06:00Z">
            <w:rPr/>
          </w:rPrChange>
        </w:rPr>
      </w:pPr>
      <w:r w:rsidRPr="002C42F2">
        <w:rPr>
          <w:lang w:val="en-US"/>
          <w:rPrChange w:id="515" w:author="Virginia Anne Nichols" w:date="2025-05-12T13:06:00Z" w16du:dateUtc="2025-05-12T11:06:00Z">
            <w:rPr/>
          </w:rPrChange>
        </w:rPr>
        <w:t>64.</w:t>
      </w:r>
      <w:r w:rsidRPr="002C42F2">
        <w:rPr>
          <w:lang w:val="en-US"/>
          <w:rPrChange w:id="516" w:author="Virginia Anne Nichols" w:date="2025-05-12T13:06:00Z" w16du:dateUtc="2025-05-12T11:06:00Z">
            <w:rPr/>
          </w:rPrChange>
        </w:rPr>
        <w:tab/>
        <w:t xml:space="preserve">Orozco, J. P., Hathaway, M., Veley, T., Estrada, H. &amp; Tobey, E. Farmers Guide to Conducting On-Farm Research. </w:t>
      </w:r>
      <w:r w:rsidRPr="002C42F2">
        <w:rPr>
          <w:i/>
          <w:iCs/>
          <w:lang w:val="en-US"/>
          <w:rPrChange w:id="517" w:author="Virginia Anne Nichols" w:date="2025-05-12T13:06:00Z" w16du:dateUtc="2025-05-12T11:06:00Z">
            <w:rPr>
              <w:i/>
              <w:iCs/>
            </w:rPr>
          </w:rPrChange>
        </w:rPr>
        <w:t>Organic Farming Research Foundation</w:t>
      </w:r>
      <w:r w:rsidRPr="002C42F2">
        <w:rPr>
          <w:lang w:val="en-US"/>
          <w:rPrChange w:id="518" w:author="Virginia Anne Nichols" w:date="2025-05-12T13:06:00Z" w16du:dateUtc="2025-05-12T11:06:00Z">
            <w:rPr/>
          </w:rPrChange>
        </w:rPr>
        <w:t xml:space="preserve"> https://ofrf.org/reports/farmers-guide-to-conducting-on-farm-research/ (2023).</w:t>
      </w:r>
    </w:p>
    <w:p w14:paraId="0E77D0AC" w14:textId="77777777" w:rsidR="002C42F2" w:rsidRPr="002C42F2" w:rsidRDefault="002C42F2" w:rsidP="002C42F2">
      <w:pPr>
        <w:pStyle w:val="Bibliography"/>
        <w:rPr>
          <w:lang w:val="en-US"/>
          <w:rPrChange w:id="519" w:author="Virginia Anne Nichols" w:date="2025-05-12T13:06:00Z" w16du:dateUtc="2025-05-12T11:06:00Z">
            <w:rPr/>
          </w:rPrChange>
        </w:rPr>
      </w:pPr>
      <w:r w:rsidRPr="002C42F2">
        <w:rPr>
          <w:lang w:val="en-US"/>
          <w:rPrChange w:id="520" w:author="Virginia Anne Nichols" w:date="2025-05-12T13:06:00Z" w16du:dateUtc="2025-05-12T11:06:00Z">
            <w:rPr/>
          </w:rPrChange>
        </w:rPr>
        <w:t>65.</w:t>
      </w:r>
      <w:r w:rsidRPr="002C42F2">
        <w:rPr>
          <w:lang w:val="en-US"/>
          <w:rPrChange w:id="521" w:author="Virginia Anne Nichols" w:date="2025-05-12T13:06:00Z" w16du:dateUtc="2025-05-12T11:06:00Z">
            <w:rPr/>
          </w:rPrChange>
        </w:rPr>
        <w:tab/>
        <w:t xml:space="preserve">Toffolini, Q. &amp; Jeuffroy, M.-H. On-farm experimentation practices and associated farmer-researcher relationships: a systematic literature review. </w:t>
      </w:r>
      <w:r w:rsidRPr="002C42F2">
        <w:rPr>
          <w:i/>
          <w:iCs/>
          <w:lang w:val="en-US"/>
          <w:rPrChange w:id="522" w:author="Virginia Anne Nichols" w:date="2025-05-12T13:06:00Z" w16du:dateUtc="2025-05-12T11:06:00Z">
            <w:rPr>
              <w:i/>
              <w:iCs/>
            </w:rPr>
          </w:rPrChange>
        </w:rPr>
        <w:t>Agron. Sustain. Dev.</w:t>
      </w:r>
      <w:r w:rsidRPr="002C42F2">
        <w:rPr>
          <w:lang w:val="en-US"/>
          <w:rPrChange w:id="523" w:author="Virginia Anne Nichols" w:date="2025-05-12T13:06:00Z" w16du:dateUtc="2025-05-12T11:06:00Z">
            <w:rPr/>
          </w:rPrChange>
        </w:rPr>
        <w:t xml:space="preserve"> </w:t>
      </w:r>
      <w:r w:rsidRPr="002C42F2">
        <w:rPr>
          <w:b/>
          <w:bCs/>
          <w:lang w:val="en-US"/>
          <w:rPrChange w:id="524" w:author="Virginia Anne Nichols" w:date="2025-05-12T13:06:00Z" w16du:dateUtc="2025-05-12T11:06:00Z">
            <w:rPr>
              <w:b/>
              <w:bCs/>
            </w:rPr>
          </w:rPrChange>
        </w:rPr>
        <w:t>42</w:t>
      </w:r>
      <w:r w:rsidRPr="002C42F2">
        <w:rPr>
          <w:lang w:val="en-US"/>
          <w:rPrChange w:id="525" w:author="Virginia Anne Nichols" w:date="2025-05-12T13:06:00Z" w16du:dateUtc="2025-05-12T11:06:00Z">
            <w:rPr/>
          </w:rPrChange>
        </w:rPr>
        <w:t>, 114 (2022).</w:t>
      </w:r>
    </w:p>
    <w:p w14:paraId="258D1173" w14:textId="77777777" w:rsidR="002C42F2" w:rsidRPr="002C42F2" w:rsidRDefault="002C42F2" w:rsidP="002C42F2">
      <w:pPr>
        <w:pStyle w:val="Bibliography"/>
        <w:rPr>
          <w:lang w:val="en-US"/>
          <w:rPrChange w:id="526" w:author="Virginia Anne Nichols" w:date="2025-05-12T13:06:00Z" w16du:dateUtc="2025-05-12T11:06:00Z">
            <w:rPr/>
          </w:rPrChange>
        </w:rPr>
      </w:pPr>
      <w:r w:rsidRPr="002C42F2">
        <w:rPr>
          <w:lang w:val="en-US"/>
          <w:rPrChange w:id="527" w:author="Virginia Anne Nichols" w:date="2025-05-12T13:06:00Z" w16du:dateUtc="2025-05-12T11:06:00Z">
            <w:rPr/>
          </w:rPrChange>
        </w:rPr>
        <w:t>66.</w:t>
      </w:r>
      <w:r w:rsidRPr="002C42F2">
        <w:rPr>
          <w:lang w:val="en-US"/>
          <w:rPrChange w:id="528" w:author="Virginia Anne Nichols" w:date="2025-05-12T13:06:00Z" w16du:dateUtc="2025-05-12T11:06:00Z">
            <w:rPr/>
          </w:rPrChange>
        </w:rPr>
        <w:tab/>
        <w:t xml:space="preserve">Jackson-Smith, D. &amp; Veisi, H. A typology to guide design and assessment of participatory farming research projects. </w:t>
      </w:r>
      <w:r w:rsidRPr="002C42F2">
        <w:rPr>
          <w:i/>
          <w:iCs/>
          <w:lang w:val="en-US"/>
          <w:rPrChange w:id="529" w:author="Virginia Anne Nichols" w:date="2025-05-12T13:06:00Z" w16du:dateUtc="2025-05-12T11:06:00Z">
            <w:rPr>
              <w:i/>
              <w:iCs/>
            </w:rPr>
          </w:rPrChange>
        </w:rPr>
        <w:t>Socio-Ecol. Pract. Res.</w:t>
      </w:r>
      <w:r w:rsidRPr="002C42F2">
        <w:rPr>
          <w:lang w:val="en-US"/>
          <w:rPrChange w:id="530" w:author="Virginia Anne Nichols" w:date="2025-05-12T13:06:00Z" w16du:dateUtc="2025-05-12T11:06:00Z">
            <w:rPr/>
          </w:rPrChange>
        </w:rPr>
        <w:t xml:space="preserve"> </w:t>
      </w:r>
      <w:r w:rsidRPr="002C42F2">
        <w:rPr>
          <w:b/>
          <w:bCs/>
          <w:lang w:val="en-US"/>
          <w:rPrChange w:id="531" w:author="Virginia Anne Nichols" w:date="2025-05-12T13:06:00Z" w16du:dateUtc="2025-05-12T11:06:00Z">
            <w:rPr>
              <w:b/>
              <w:bCs/>
            </w:rPr>
          </w:rPrChange>
        </w:rPr>
        <w:t>5</w:t>
      </w:r>
      <w:r w:rsidRPr="002C42F2">
        <w:rPr>
          <w:lang w:val="en-US"/>
          <w:rPrChange w:id="532" w:author="Virginia Anne Nichols" w:date="2025-05-12T13:06:00Z" w16du:dateUtc="2025-05-12T11:06:00Z">
            <w:rPr/>
          </w:rPrChange>
        </w:rPr>
        <w:t>, 159–174 (2023).</w:t>
      </w:r>
    </w:p>
    <w:p w14:paraId="2FE3391F" w14:textId="77777777" w:rsidR="002C42F2" w:rsidRPr="002C42F2" w:rsidRDefault="002C42F2" w:rsidP="002C42F2">
      <w:pPr>
        <w:pStyle w:val="Bibliography"/>
        <w:rPr>
          <w:lang w:val="en-US"/>
          <w:rPrChange w:id="533" w:author="Virginia Anne Nichols" w:date="2025-05-12T13:06:00Z" w16du:dateUtc="2025-05-12T11:06:00Z">
            <w:rPr/>
          </w:rPrChange>
        </w:rPr>
      </w:pPr>
      <w:r w:rsidRPr="002C42F2">
        <w:rPr>
          <w:lang w:val="en-US"/>
          <w:rPrChange w:id="534" w:author="Virginia Anne Nichols" w:date="2025-05-12T13:06:00Z" w16du:dateUtc="2025-05-12T11:06:00Z">
            <w:rPr/>
          </w:rPrChange>
        </w:rPr>
        <w:t>67.</w:t>
      </w:r>
      <w:r w:rsidRPr="002C42F2">
        <w:rPr>
          <w:lang w:val="en-US"/>
          <w:rPrChange w:id="535" w:author="Virginia Anne Nichols" w:date="2025-05-12T13:06:00Z" w16du:dateUtc="2025-05-12T11:06:00Z">
            <w:rPr/>
          </w:rPrChange>
        </w:rPr>
        <w:tab/>
        <w:t xml:space="preserve">Liebig, M. A., Doran, J. W. &amp; Francis, C. A. “Work-a-Day” Compensation in Farmer Participatory Research. </w:t>
      </w:r>
      <w:r w:rsidRPr="002C42F2">
        <w:rPr>
          <w:i/>
          <w:iCs/>
          <w:lang w:val="en-US"/>
          <w:rPrChange w:id="536" w:author="Virginia Anne Nichols" w:date="2025-05-12T13:06:00Z" w16du:dateUtc="2025-05-12T11:06:00Z">
            <w:rPr>
              <w:i/>
              <w:iCs/>
            </w:rPr>
          </w:rPrChange>
        </w:rPr>
        <w:t>J. Nat. Resour. Life Sci. Educ.</w:t>
      </w:r>
      <w:r w:rsidRPr="002C42F2">
        <w:rPr>
          <w:lang w:val="en-US"/>
          <w:rPrChange w:id="537" w:author="Virginia Anne Nichols" w:date="2025-05-12T13:06:00Z" w16du:dateUtc="2025-05-12T11:06:00Z">
            <w:rPr/>
          </w:rPrChange>
        </w:rPr>
        <w:t xml:space="preserve"> </w:t>
      </w:r>
      <w:r w:rsidRPr="002C42F2">
        <w:rPr>
          <w:b/>
          <w:bCs/>
          <w:lang w:val="en-US"/>
          <w:rPrChange w:id="538" w:author="Virginia Anne Nichols" w:date="2025-05-12T13:06:00Z" w16du:dateUtc="2025-05-12T11:06:00Z">
            <w:rPr>
              <w:b/>
              <w:bCs/>
            </w:rPr>
          </w:rPrChange>
        </w:rPr>
        <w:t>28</w:t>
      </w:r>
      <w:r w:rsidRPr="002C42F2">
        <w:rPr>
          <w:lang w:val="en-US"/>
          <w:rPrChange w:id="539" w:author="Virginia Anne Nichols" w:date="2025-05-12T13:06:00Z" w16du:dateUtc="2025-05-12T11:06:00Z">
            <w:rPr/>
          </w:rPrChange>
        </w:rPr>
        <w:t>, 37–40 (1999).</w:t>
      </w:r>
    </w:p>
    <w:p w14:paraId="3B132172" w14:textId="77777777" w:rsidR="002C42F2" w:rsidRPr="002C42F2" w:rsidRDefault="002C42F2" w:rsidP="002C42F2">
      <w:pPr>
        <w:pStyle w:val="Bibliography"/>
        <w:rPr>
          <w:lang w:val="en-US"/>
          <w:rPrChange w:id="540" w:author="Virginia Anne Nichols" w:date="2025-05-12T13:06:00Z" w16du:dateUtc="2025-05-12T11:06:00Z">
            <w:rPr/>
          </w:rPrChange>
        </w:rPr>
      </w:pPr>
      <w:r w:rsidRPr="002C42F2">
        <w:rPr>
          <w:lang w:val="en-US"/>
          <w:rPrChange w:id="541" w:author="Virginia Anne Nichols" w:date="2025-05-12T13:06:00Z" w16du:dateUtc="2025-05-12T11:06:00Z">
            <w:rPr/>
          </w:rPrChange>
        </w:rPr>
        <w:t>68.</w:t>
      </w:r>
      <w:r w:rsidRPr="002C42F2">
        <w:rPr>
          <w:lang w:val="en-US"/>
          <w:rPrChange w:id="542" w:author="Virginia Anne Nichols" w:date="2025-05-12T13:06:00Z" w16du:dateUtc="2025-05-12T11:06:00Z">
            <w:rPr/>
          </w:rPrChange>
        </w:rPr>
        <w:tab/>
        <w:t xml:space="preserve">Neher, D. </w:t>
      </w:r>
      <w:r w:rsidRPr="002C42F2">
        <w:rPr>
          <w:i/>
          <w:iCs/>
          <w:lang w:val="en-US"/>
          <w:rPrChange w:id="543" w:author="Virginia Anne Nichols" w:date="2025-05-12T13:06:00Z" w16du:dateUtc="2025-05-12T11:06:00Z">
            <w:rPr>
              <w:i/>
              <w:iCs/>
            </w:rPr>
          </w:rPrChange>
        </w:rPr>
        <w:t>et al.</w:t>
      </w:r>
      <w:r w:rsidRPr="002C42F2">
        <w:rPr>
          <w:lang w:val="en-US"/>
          <w:rPrChange w:id="544" w:author="Virginia Anne Nichols" w:date="2025-05-12T13:06:00Z" w16du:dateUtc="2025-05-12T11:06:00Z">
            <w:rPr/>
          </w:rPrChange>
        </w:rPr>
        <w:t xml:space="preserve"> Proceedings - U.S.A Agroecology Summit 2023. </w:t>
      </w:r>
      <w:r w:rsidRPr="002C42F2">
        <w:rPr>
          <w:i/>
          <w:iCs/>
          <w:lang w:val="en-US"/>
          <w:rPrChange w:id="545" w:author="Virginia Anne Nichols" w:date="2025-05-12T13:06:00Z" w16du:dateUtc="2025-05-12T11:06:00Z">
            <w:rPr>
              <w:i/>
              <w:iCs/>
            </w:rPr>
          </w:rPrChange>
        </w:rPr>
        <w:t>Coll. Agric. Life Sci. Fac. Publ.</w:t>
      </w:r>
      <w:r w:rsidRPr="002C42F2">
        <w:rPr>
          <w:lang w:val="en-US"/>
          <w:rPrChange w:id="546" w:author="Virginia Anne Nichols" w:date="2025-05-12T13:06:00Z" w16du:dateUtc="2025-05-12T11:06:00Z">
            <w:rPr/>
          </w:rPrChange>
        </w:rPr>
        <w:t xml:space="preserve"> (2023).</w:t>
      </w:r>
    </w:p>
    <w:p w14:paraId="67F6DB51" w14:textId="77777777" w:rsidR="002C42F2" w:rsidRPr="002C42F2" w:rsidRDefault="002C42F2" w:rsidP="002C42F2">
      <w:pPr>
        <w:pStyle w:val="Bibliography"/>
        <w:rPr>
          <w:lang w:val="en-US"/>
          <w:rPrChange w:id="547" w:author="Virginia Anne Nichols" w:date="2025-05-12T13:06:00Z" w16du:dateUtc="2025-05-12T11:06:00Z">
            <w:rPr/>
          </w:rPrChange>
        </w:rPr>
      </w:pPr>
      <w:r w:rsidRPr="002C42F2">
        <w:rPr>
          <w:lang w:val="en-US"/>
          <w:rPrChange w:id="548" w:author="Virginia Anne Nichols" w:date="2025-05-12T13:06:00Z" w16du:dateUtc="2025-05-12T11:06:00Z">
            <w:rPr/>
          </w:rPrChange>
        </w:rPr>
        <w:t>69.</w:t>
      </w:r>
      <w:r w:rsidRPr="002C42F2">
        <w:rPr>
          <w:lang w:val="en-US"/>
          <w:rPrChange w:id="549" w:author="Virginia Anne Nichols" w:date="2025-05-12T13:06:00Z" w16du:dateUtc="2025-05-12T11:06:00Z">
            <w:rPr/>
          </w:rPrChange>
        </w:rPr>
        <w:tab/>
        <w:t xml:space="preserve">Thornley, K. Involving farmers in agricultural research: A farmer’s perspective. </w:t>
      </w:r>
      <w:r w:rsidRPr="002C42F2">
        <w:rPr>
          <w:i/>
          <w:iCs/>
          <w:lang w:val="en-US"/>
          <w:rPrChange w:id="550" w:author="Virginia Anne Nichols" w:date="2025-05-12T13:06:00Z" w16du:dateUtc="2025-05-12T11:06:00Z">
            <w:rPr>
              <w:i/>
              <w:iCs/>
            </w:rPr>
          </w:rPrChange>
        </w:rPr>
        <w:t>Am. J. Altern. Agric.</w:t>
      </w:r>
      <w:r w:rsidRPr="002C42F2">
        <w:rPr>
          <w:lang w:val="en-US"/>
          <w:rPrChange w:id="551" w:author="Virginia Anne Nichols" w:date="2025-05-12T13:06:00Z" w16du:dateUtc="2025-05-12T11:06:00Z">
            <w:rPr/>
          </w:rPrChange>
        </w:rPr>
        <w:t xml:space="preserve"> </w:t>
      </w:r>
      <w:r w:rsidRPr="002C42F2">
        <w:rPr>
          <w:b/>
          <w:bCs/>
          <w:lang w:val="en-US"/>
          <w:rPrChange w:id="552" w:author="Virginia Anne Nichols" w:date="2025-05-12T13:06:00Z" w16du:dateUtc="2025-05-12T11:06:00Z">
            <w:rPr>
              <w:b/>
              <w:bCs/>
            </w:rPr>
          </w:rPrChange>
        </w:rPr>
        <w:t>5</w:t>
      </w:r>
      <w:r w:rsidRPr="002C42F2">
        <w:rPr>
          <w:lang w:val="en-US"/>
          <w:rPrChange w:id="553" w:author="Virginia Anne Nichols" w:date="2025-05-12T13:06:00Z" w16du:dateUtc="2025-05-12T11:06:00Z">
            <w:rPr/>
          </w:rPrChange>
        </w:rPr>
        <w:t>, 174–177 (1990).</w:t>
      </w:r>
    </w:p>
    <w:p w14:paraId="0448A884" w14:textId="77777777" w:rsidR="002C42F2" w:rsidRPr="002C42F2" w:rsidRDefault="002C42F2" w:rsidP="002C42F2">
      <w:pPr>
        <w:pStyle w:val="Bibliography"/>
        <w:rPr>
          <w:lang w:val="en-US"/>
          <w:rPrChange w:id="554" w:author="Virginia Anne Nichols" w:date="2025-05-12T13:06:00Z" w16du:dateUtc="2025-05-12T11:06:00Z">
            <w:rPr/>
          </w:rPrChange>
        </w:rPr>
      </w:pPr>
      <w:r w:rsidRPr="002C42F2">
        <w:rPr>
          <w:lang w:val="en-US"/>
          <w:rPrChange w:id="555" w:author="Virginia Anne Nichols" w:date="2025-05-12T13:06:00Z" w16du:dateUtc="2025-05-12T11:06:00Z">
            <w:rPr/>
          </w:rPrChange>
        </w:rPr>
        <w:t>70.</w:t>
      </w:r>
      <w:r w:rsidRPr="002C42F2">
        <w:rPr>
          <w:lang w:val="en-US"/>
          <w:rPrChange w:id="556" w:author="Virginia Anne Nichols" w:date="2025-05-12T13:06:00Z" w16du:dateUtc="2025-05-12T11:06:00Z">
            <w:rPr/>
          </w:rPrChange>
        </w:rPr>
        <w:tab/>
        <w:t xml:space="preserve">Sherren, K., Thondhlana, G. &amp; Jackson-Smith, D. </w:t>
      </w:r>
      <w:r w:rsidRPr="002C42F2">
        <w:rPr>
          <w:i/>
          <w:iCs/>
          <w:lang w:val="en-US"/>
          <w:rPrChange w:id="557" w:author="Virginia Anne Nichols" w:date="2025-05-12T13:06:00Z" w16du:dateUtc="2025-05-12T11:06:00Z">
            <w:rPr>
              <w:i/>
              <w:iCs/>
            </w:rPr>
          </w:rPrChange>
        </w:rPr>
        <w:t>Opening Windows: Embracing New Perspectives and Practices in Natural Resource Social Sciences</w:t>
      </w:r>
      <w:r w:rsidRPr="002C42F2">
        <w:rPr>
          <w:lang w:val="en-US"/>
          <w:rPrChange w:id="558" w:author="Virginia Anne Nichols" w:date="2025-05-12T13:06:00Z" w16du:dateUtc="2025-05-12T11:06:00Z">
            <w:rPr/>
          </w:rPrChange>
        </w:rPr>
        <w:t>. (Utah State University Press).</w:t>
      </w:r>
    </w:p>
    <w:p w14:paraId="72758D9E" w14:textId="77777777" w:rsidR="002C42F2" w:rsidRPr="002C42F2" w:rsidRDefault="002C42F2" w:rsidP="002C42F2">
      <w:pPr>
        <w:pStyle w:val="Bibliography"/>
        <w:rPr>
          <w:lang w:val="en-US"/>
          <w:rPrChange w:id="559" w:author="Virginia Anne Nichols" w:date="2025-05-12T13:06:00Z" w16du:dateUtc="2025-05-12T11:06:00Z">
            <w:rPr/>
          </w:rPrChange>
        </w:rPr>
      </w:pPr>
      <w:r w:rsidRPr="002C42F2">
        <w:rPr>
          <w:lang w:val="en-US"/>
          <w:rPrChange w:id="560" w:author="Virginia Anne Nichols" w:date="2025-05-12T13:06:00Z" w16du:dateUtc="2025-05-12T11:06:00Z">
            <w:rPr/>
          </w:rPrChange>
        </w:rPr>
        <w:t>71.</w:t>
      </w:r>
      <w:r w:rsidRPr="002C42F2">
        <w:rPr>
          <w:lang w:val="en-US"/>
          <w:rPrChange w:id="561" w:author="Virginia Anne Nichols" w:date="2025-05-12T13:06:00Z" w16du:dateUtc="2025-05-12T11:06:00Z">
            <w:rPr/>
          </w:rPrChange>
        </w:rPr>
        <w:tab/>
        <w:t xml:space="preserve">Thésée, G. A Tool of Massive Erosion: Scientific Knowledge in the Neo-Colonial Enterprise. in </w:t>
      </w:r>
      <w:r w:rsidRPr="002C42F2">
        <w:rPr>
          <w:i/>
          <w:iCs/>
          <w:lang w:val="en-US"/>
          <w:rPrChange w:id="562" w:author="Virginia Anne Nichols" w:date="2025-05-12T13:06:00Z" w16du:dateUtc="2025-05-12T11:06:00Z">
            <w:rPr>
              <w:i/>
              <w:iCs/>
            </w:rPr>
          </w:rPrChange>
        </w:rPr>
        <w:t>Anti-Colonialism and Education</w:t>
      </w:r>
      <w:r w:rsidRPr="002C42F2">
        <w:rPr>
          <w:lang w:val="en-US"/>
          <w:rPrChange w:id="563" w:author="Virginia Anne Nichols" w:date="2025-05-12T13:06:00Z" w16du:dateUtc="2025-05-12T11:06:00Z">
            <w:rPr/>
          </w:rPrChange>
        </w:rPr>
        <w:t xml:space="preserve"> 25–42 (Brill, 2006). doi:10.1163/9789087901110_003.</w:t>
      </w:r>
    </w:p>
    <w:p w14:paraId="22C6D30C" w14:textId="77777777" w:rsidR="002C42F2" w:rsidRPr="002C42F2" w:rsidRDefault="002C42F2" w:rsidP="002C42F2">
      <w:pPr>
        <w:pStyle w:val="Bibliography"/>
        <w:rPr>
          <w:lang w:val="en-US"/>
          <w:rPrChange w:id="564" w:author="Virginia Anne Nichols" w:date="2025-05-12T13:06:00Z" w16du:dateUtc="2025-05-12T11:06:00Z">
            <w:rPr/>
          </w:rPrChange>
        </w:rPr>
      </w:pPr>
      <w:r w:rsidRPr="002C42F2">
        <w:rPr>
          <w:lang w:val="en-US"/>
          <w:rPrChange w:id="565" w:author="Virginia Anne Nichols" w:date="2025-05-12T13:06:00Z" w16du:dateUtc="2025-05-12T11:06:00Z">
            <w:rPr/>
          </w:rPrChange>
        </w:rPr>
        <w:t>72.</w:t>
      </w:r>
      <w:r w:rsidRPr="002C42F2">
        <w:rPr>
          <w:lang w:val="en-US"/>
          <w:rPrChange w:id="566" w:author="Virginia Anne Nichols" w:date="2025-05-12T13:06:00Z" w16du:dateUtc="2025-05-12T11:06:00Z">
            <w:rPr/>
          </w:rPrChange>
        </w:rPr>
        <w:tab/>
        <w:t xml:space="preserve">Halpin, Z. T. Scientific objectivity and the concept of “the other”. </w:t>
      </w:r>
      <w:r w:rsidRPr="002C42F2">
        <w:rPr>
          <w:i/>
          <w:iCs/>
          <w:lang w:val="en-US"/>
          <w:rPrChange w:id="567" w:author="Virginia Anne Nichols" w:date="2025-05-12T13:06:00Z" w16du:dateUtc="2025-05-12T11:06:00Z">
            <w:rPr>
              <w:i/>
              <w:iCs/>
            </w:rPr>
          </w:rPrChange>
        </w:rPr>
        <w:t>Womens Stud. Int. Forum</w:t>
      </w:r>
      <w:r w:rsidRPr="002C42F2">
        <w:rPr>
          <w:lang w:val="en-US"/>
          <w:rPrChange w:id="568" w:author="Virginia Anne Nichols" w:date="2025-05-12T13:06:00Z" w16du:dateUtc="2025-05-12T11:06:00Z">
            <w:rPr/>
          </w:rPrChange>
        </w:rPr>
        <w:t xml:space="preserve"> </w:t>
      </w:r>
      <w:r w:rsidRPr="002C42F2">
        <w:rPr>
          <w:b/>
          <w:bCs/>
          <w:lang w:val="en-US"/>
          <w:rPrChange w:id="569" w:author="Virginia Anne Nichols" w:date="2025-05-12T13:06:00Z" w16du:dateUtc="2025-05-12T11:06:00Z">
            <w:rPr>
              <w:b/>
              <w:bCs/>
            </w:rPr>
          </w:rPrChange>
        </w:rPr>
        <w:t>12</w:t>
      </w:r>
      <w:r w:rsidRPr="002C42F2">
        <w:rPr>
          <w:lang w:val="en-US"/>
          <w:rPrChange w:id="570" w:author="Virginia Anne Nichols" w:date="2025-05-12T13:06:00Z" w16du:dateUtc="2025-05-12T11:06:00Z">
            <w:rPr/>
          </w:rPrChange>
        </w:rPr>
        <w:t>, 285–294 (1989).</w:t>
      </w:r>
    </w:p>
    <w:p w14:paraId="409B3585" w14:textId="77777777" w:rsidR="002C42F2" w:rsidRPr="002C42F2" w:rsidRDefault="002C42F2" w:rsidP="002C42F2">
      <w:pPr>
        <w:pStyle w:val="Bibliography"/>
        <w:rPr>
          <w:lang w:val="en-US"/>
          <w:rPrChange w:id="571" w:author="Virginia Anne Nichols" w:date="2025-05-12T13:06:00Z" w16du:dateUtc="2025-05-12T11:06:00Z">
            <w:rPr/>
          </w:rPrChange>
        </w:rPr>
      </w:pPr>
      <w:r w:rsidRPr="002C42F2">
        <w:rPr>
          <w:lang w:val="en-US"/>
          <w:rPrChange w:id="572" w:author="Virginia Anne Nichols" w:date="2025-05-12T13:06:00Z" w16du:dateUtc="2025-05-12T11:06:00Z">
            <w:rPr/>
          </w:rPrChange>
        </w:rPr>
        <w:lastRenderedPageBreak/>
        <w:t>73.</w:t>
      </w:r>
      <w:r w:rsidRPr="002C42F2">
        <w:rPr>
          <w:lang w:val="en-US"/>
          <w:rPrChange w:id="573" w:author="Virginia Anne Nichols" w:date="2025-05-12T13:06:00Z" w16du:dateUtc="2025-05-12T11:06:00Z">
            <w:rPr/>
          </w:rPrChange>
        </w:rPr>
        <w:tab/>
        <w:t xml:space="preserve">Norton, B. G. Beyond Positivist Ecology: Toward an Integrated Ecological Ethics. </w:t>
      </w:r>
      <w:r w:rsidRPr="002C42F2">
        <w:rPr>
          <w:i/>
          <w:iCs/>
          <w:lang w:val="en-US"/>
          <w:rPrChange w:id="574" w:author="Virginia Anne Nichols" w:date="2025-05-12T13:06:00Z" w16du:dateUtc="2025-05-12T11:06:00Z">
            <w:rPr>
              <w:i/>
              <w:iCs/>
            </w:rPr>
          </w:rPrChange>
        </w:rPr>
        <w:t>Sci. Eng. Ethics</w:t>
      </w:r>
      <w:r w:rsidRPr="002C42F2">
        <w:rPr>
          <w:lang w:val="en-US"/>
          <w:rPrChange w:id="575" w:author="Virginia Anne Nichols" w:date="2025-05-12T13:06:00Z" w16du:dateUtc="2025-05-12T11:06:00Z">
            <w:rPr/>
          </w:rPrChange>
        </w:rPr>
        <w:t xml:space="preserve"> </w:t>
      </w:r>
      <w:r w:rsidRPr="002C42F2">
        <w:rPr>
          <w:b/>
          <w:bCs/>
          <w:lang w:val="en-US"/>
          <w:rPrChange w:id="576" w:author="Virginia Anne Nichols" w:date="2025-05-12T13:06:00Z" w16du:dateUtc="2025-05-12T11:06:00Z">
            <w:rPr>
              <w:b/>
              <w:bCs/>
            </w:rPr>
          </w:rPrChange>
        </w:rPr>
        <w:t>14</w:t>
      </w:r>
      <w:r w:rsidRPr="002C42F2">
        <w:rPr>
          <w:lang w:val="en-US"/>
          <w:rPrChange w:id="577" w:author="Virginia Anne Nichols" w:date="2025-05-12T13:06:00Z" w16du:dateUtc="2025-05-12T11:06:00Z">
            <w:rPr/>
          </w:rPrChange>
        </w:rPr>
        <w:t>, 581–592 (2008).</w:t>
      </w:r>
    </w:p>
    <w:p w14:paraId="1D611812" w14:textId="77777777" w:rsidR="002C42F2" w:rsidRPr="002C42F2" w:rsidRDefault="002C42F2" w:rsidP="002C42F2">
      <w:pPr>
        <w:pStyle w:val="Bibliography"/>
        <w:rPr>
          <w:lang w:val="en-US"/>
          <w:rPrChange w:id="578" w:author="Virginia Anne Nichols" w:date="2025-05-12T13:06:00Z" w16du:dateUtc="2025-05-12T11:06:00Z">
            <w:rPr/>
          </w:rPrChange>
        </w:rPr>
      </w:pPr>
      <w:r w:rsidRPr="002C42F2">
        <w:rPr>
          <w:lang w:val="en-US"/>
          <w:rPrChange w:id="579" w:author="Virginia Anne Nichols" w:date="2025-05-12T13:06:00Z" w16du:dateUtc="2025-05-12T11:06:00Z">
            <w:rPr/>
          </w:rPrChange>
        </w:rPr>
        <w:t>74.</w:t>
      </w:r>
      <w:r w:rsidRPr="002C42F2">
        <w:rPr>
          <w:lang w:val="en-US"/>
          <w:rPrChange w:id="580" w:author="Virginia Anne Nichols" w:date="2025-05-12T13:06:00Z" w16du:dateUtc="2025-05-12T11:06:00Z">
            <w:rPr/>
          </w:rPrChange>
        </w:rPr>
        <w:tab/>
        <w:t xml:space="preserve">S, B. Science may be objective, scientists are not always. </w:t>
      </w:r>
      <w:r w:rsidRPr="002C42F2">
        <w:rPr>
          <w:i/>
          <w:iCs/>
          <w:lang w:val="en-US"/>
          <w:rPrChange w:id="581" w:author="Virginia Anne Nichols" w:date="2025-05-12T13:06:00Z" w16du:dateUtc="2025-05-12T11:06:00Z">
            <w:rPr>
              <w:i/>
              <w:iCs/>
            </w:rPr>
          </w:rPrChange>
        </w:rPr>
        <w:t>Facts Views Vis. ObGyn</w:t>
      </w:r>
      <w:r w:rsidRPr="002C42F2">
        <w:rPr>
          <w:lang w:val="en-US"/>
          <w:rPrChange w:id="582" w:author="Virginia Anne Nichols" w:date="2025-05-12T13:06:00Z" w16du:dateUtc="2025-05-12T11:06:00Z">
            <w:rPr/>
          </w:rPrChange>
        </w:rPr>
        <w:t xml:space="preserve"> </w:t>
      </w:r>
      <w:r w:rsidRPr="002C42F2">
        <w:rPr>
          <w:b/>
          <w:bCs/>
          <w:lang w:val="en-US"/>
          <w:rPrChange w:id="583" w:author="Virginia Anne Nichols" w:date="2025-05-12T13:06:00Z" w16du:dateUtc="2025-05-12T11:06:00Z">
            <w:rPr>
              <w:b/>
              <w:bCs/>
            </w:rPr>
          </w:rPrChange>
        </w:rPr>
        <w:t>13</w:t>
      </w:r>
      <w:r w:rsidRPr="002C42F2">
        <w:rPr>
          <w:lang w:val="en-US"/>
          <w:rPrChange w:id="584" w:author="Virginia Anne Nichols" w:date="2025-05-12T13:06:00Z" w16du:dateUtc="2025-05-12T11:06:00Z">
            <w:rPr/>
          </w:rPrChange>
        </w:rPr>
        <w:t>, 1–2.</w:t>
      </w:r>
    </w:p>
    <w:p w14:paraId="30E51B78" w14:textId="77777777" w:rsidR="002C42F2" w:rsidRPr="002C42F2" w:rsidRDefault="002C42F2" w:rsidP="002C42F2">
      <w:pPr>
        <w:pStyle w:val="Bibliography"/>
        <w:rPr>
          <w:lang w:val="en-US"/>
          <w:rPrChange w:id="585" w:author="Virginia Anne Nichols" w:date="2025-05-12T13:06:00Z" w16du:dateUtc="2025-05-12T11:06:00Z">
            <w:rPr/>
          </w:rPrChange>
        </w:rPr>
      </w:pPr>
      <w:r w:rsidRPr="002C42F2">
        <w:rPr>
          <w:lang w:val="en-US"/>
          <w:rPrChange w:id="586" w:author="Virginia Anne Nichols" w:date="2025-05-12T13:06:00Z" w16du:dateUtc="2025-05-12T11:06:00Z">
            <w:rPr/>
          </w:rPrChange>
        </w:rPr>
        <w:t>75.</w:t>
      </w:r>
      <w:r w:rsidRPr="002C42F2">
        <w:rPr>
          <w:lang w:val="en-US"/>
          <w:rPrChange w:id="587" w:author="Virginia Anne Nichols" w:date="2025-05-12T13:06:00Z" w16du:dateUtc="2025-05-12T11:06:00Z">
            <w:rPr/>
          </w:rPrChange>
        </w:rPr>
        <w:tab/>
        <w:t xml:space="preserve">Mann, C. </w:t>
      </w:r>
      <w:r w:rsidRPr="002C42F2">
        <w:rPr>
          <w:i/>
          <w:iCs/>
          <w:lang w:val="en-US"/>
          <w:rPrChange w:id="588" w:author="Virginia Anne Nichols" w:date="2025-05-12T13:06:00Z" w16du:dateUtc="2025-05-12T11:06:00Z">
            <w:rPr>
              <w:i/>
              <w:iCs/>
            </w:rPr>
          </w:rPrChange>
        </w:rPr>
        <w:t>The Wizard and the Prophet</w:t>
      </w:r>
      <w:r w:rsidRPr="002C42F2">
        <w:rPr>
          <w:lang w:val="en-US"/>
          <w:rPrChange w:id="589" w:author="Virginia Anne Nichols" w:date="2025-05-12T13:06:00Z" w16du:dateUtc="2025-05-12T11:06:00Z">
            <w:rPr/>
          </w:rPrChange>
        </w:rPr>
        <w:t>. (Vintage, New York, NY, 2019).</w:t>
      </w:r>
    </w:p>
    <w:p w14:paraId="605B9585" w14:textId="77777777" w:rsidR="002C42F2" w:rsidRPr="002C42F2" w:rsidRDefault="002C42F2" w:rsidP="002C42F2">
      <w:pPr>
        <w:pStyle w:val="Bibliography"/>
        <w:rPr>
          <w:lang w:val="en-US"/>
          <w:rPrChange w:id="590" w:author="Virginia Anne Nichols" w:date="2025-05-12T13:06:00Z" w16du:dateUtc="2025-05-12T11:06:00Z">
            <w:rPr/>
          </w:rPrChange>
        </w:rPr>
      </w:pPr>
      <w:r w:rsidRPr="002C42F2">
        <w:rPr>
          <w:lang w:val="en-US"/>
          <w:rPrChange w:id="591" w:author="Virginia Anne Nichols" w:date="2025-05-12T13:06:00Z" w16du:dateUtc="2025-05-12T11:06:00Z">
            <w:rPr/>
          </w:rPrChange>
        </w:rPr>
        <w:t>76.</w:t>
      </w:r>
      <w:r w:rsidRPr="002C42F2">
        <w:rPr>
          <w:lang w:val="en-US"/>
          <w:rPrChange w:id="592" w:author="Virginia Anne Nichols" w:date="2025-05-12T13:06:00Z" w16du:dateUtc="2025-05-12T11:06:00Z">
            <w:rPr/>
          </w:rPrChange>
        </w:rPr>
        <w:tab/>
        <w:t xml:space="preserve">Borlaug, N. E. The Green Revolution: For Bread and Peace. </w:t>
      </w:r>
      <w:r w:rsidRPr="002C42F2">
        <w:rPr>
          <w:i/>
          <w:iCs/>
          <w:lang w:val="en-US"/>
          <w:rPrChange w:id="593" w:author="Virginia Anne Nichols" w:date="2025-05-12T13:06:00Z" w16du:dateUtc="2025-05-12T11:06:00Z">
            <w:rPr>
              <w:i/>
              <w:iCs/>
            </w:rPr>
          </w:rPrChange>
        </w:rPr>
        <w:t>Bull. At. Sci.</w:t>
      </w:r>
      <w:r w:rsidRPr="002C42F2">
        <w:rPr>
          <w:lang w:val="en-US"/>
          <w:rPrChange w:id="594" w:author="Virginia Anne Nichols" w:date="2025-05-12T13:06:00Z" w16du:dateUtc="2025-05-12T11:06:00Z">
            <w:rPr/>
          </w:rPrChange>
        </w:rPr>
        <w:t xml:space="preserve"> (1971).</w:t>
      </w:r>
    </w:p>
    <w:p w14:paraId="348401BC" w14:textId="77777777" w:rsidR="002C42F2" w:rsidRPr="002C42F2" w:rsidRDefault="002C42F2" w:rsidP="002C42F2">
      <w:pPr>
        <w:pStyle w:val="Bibliography"/>
        <w:rPr>
          <w:lang w:val="en-US"/>
          <w:rPrChange w:id="595" w:author="Virginia Anne Nichols" w:date="2025-05-12T13:06:00Z" w16du:dateUtc="2025-05-12T11:06:00Z">
            <w:rPr/>
          </w:rPrChange>
        </w:rPr>
      </w:pPr>
      <w:r w:rsidRPr="002C42F2">
        <w:rPr>
          <w:lang w:val="en-US"/>
          <w:rPrChange w:id="596" w:author="Virginia Anne Nichols" w:date="2025-05-12T13:06:00Z" w16du:dateUtc="2025-05-12T11:06:00Z">
            <w:rPr/>
          </w:rPrChange>
        </w:rPr>
        <w:t>77.</w:t>
      </w:r>
      <w:r w:rsidRPr="002C42F2">
        <w:rPr>
          <w:lang w:val="en-US"/>
          <w:rPrChange w:id="597" w:author="Virginia Anne Nichols" w:date="2025-05-12T13:06:00Z" w16du:dateUtc="2025-05-12T11:06:00Z">
            <w:rPr/>
          </w:rPrChange>
        </w:rPr>
        <w:tab/>
        <w:t xml:space="preserve">Sayre, N. F. The Genesis, History, and Limits of Carrying Capacity. </w:t>
      </w:r>
      <w:r w:rsidRPr="002C42F2">
        <w:rPr>
          <w:i/>
          <w:iCs/>
          <w:lang w:val="en-US"/>
          <w:rPrChange w:id="598" w:author="Virginia Anne Nichols" w:date="2025-05-12T13:06:00Z" w16du:dateUtc="2025-05-12T11:06:00Z">
            <w:rPr>
              <w:i/>
              <w:iCs/>
            </w:rPr>
          </w:rPrChange>
        </w:rPr>
        <w:t>Ann. Assoc. Am. Geogr.</w:t>
      </w:r>
      <w:r w:rsidRPr="002C42F2">
        <w:rPr>
          <w:lang w:val="en-US"/>
          <w:rPrChange w:id="599" w:author="Virginia Anne Nichols" w:date="2025-05-12T13:06:00Z" w16du:dateUtc="2025-05-12T11:06:00Z">
            <w:rPr/>
          </w:rPrChange>
        </w:rPr>
        <w:t xml:space="preserve"> </w:t>
      </w:r>
      <w:r w:rsidRPr="002C42F2">
        <w:rPr>
          <w:b/>
          <w:bCs/>
          <w:lang w:val="en-US"/>
          <w:rPrChange w:id="600" w:author="Virginia Anne Nichols" w:date="2025-05-12T13:06:00Z" w16du:dateUtc="2025-05-12T11:06:00Z">
            <w:rPr>
              <w:b/>
              <w:bCs/>
            </w:rPr>
          </w:rPrChange>
        </w:rPr>
        <w:t>98</w:t>
      </w:r>
      <w:r w:rsidRPr="002C42F2">
        <w:rPr>
          <w:lang w:val="en-US"/>
          <w:rPrChange w:id="601" w:author="Virginia Anne Nichols" w:date="2025-05-12T13:06:00Z" w16du:dateUtc="2025-05-12T11:06:00Z">
            <w:rPr/>
          </w:rPrChange>
        </w:rPr>
        <w:t>, 120–134 (2008).</w:t>
      </w:r>
    </w:p>
    <w:p w14:paraId="47434AC9" w14:textId="77777777" w:rsidR="002C42F2" w:rsidRPr="002C42F2" w:rsidRDefault="002C42F2" w:rsidP="002C42F2">
      <w:pPr>
        <w:pStyle w:val="Bibliography"/>
        <w:rPr>
          <w:lang w:val="en-US"/>
          <w:rPrChange w:id="602" w:author="Virginia Anne Nichols" w:date="2025-05-12T13:06:00Z" w16du:dateUtc="2025-05-12T11:06:00Z">
            <w:rPr/>
          </w:rPrChange>
        </w:rPr>
      </w:pPr>
      <w:r w:rsidRPr="002C42F2">
        <w:rPr>
          <w:lang w:val="en-US"/>
          <w:rPrChange w:id="603" w:author="Virginia Anne Nichols" w:date="2025-05-12T13:06:00Z" w16du:dateUtc="2025-05-12T11:06:00Z">
            <w:rPr/>
          </w:rPrChange>
        </w:rPr>
        <w:t>78.</w:t>
      </w:r>
      <w:r w:rsidRPr="002C42F2">
        <w:rPr>
          <w:lang w:val="en-US"/>
          <w:rPrChange w:id="604" w:author="Virginia Anne Nichols" w:date="2025-05-12T13:06:00Z" w16du:dateUtc="2025-05-12T11:06:00Z">
            <w:rPr/>
          </w:rPrChange>
        </w:rPr>
        <w:tab/>
        <w:t xml:space="preserve">Jordan, N. </w:t>
      </w:r>
      <w:r w:rsidRPr="002C42F2">
        <w:rPr>
          <w:i/>
          <w:iCs/>
          <w:lang w:val="en-US"/>
          <w:rPrChange w:id="605" w:author="Virginia Anne Nichols" w:date="2025-05-12T13:06:00Z" w16du:dateUtc="2025-05-12T11:06:00Z">
            <w:rPr>
              <w:i/>
              <w:iCs/>
            </w:rPr>
          </w:rPrChange>
        </w:rPr>
        <w:t>et al.</w:t>
      </w:r>
      <w:r w:rsidRPr="002C42F2">
        <w:rPr>
          <w:lang w:val="en-US"/>
          <w:rPrChange w:id="606" w:author="Virginia Anne Nichols" w:date="2025-05-12T13:06:00Z" w16du:dateUtc="2025-05-12T11:06:00Z">
            <w:rPr/>
          </w:rPrChange>
        </w:rPr>
        <w:t xml:space="preserve"> To meet grand challenges, agricultural scientists must engage in the politics of constructive collective action. </w:t>
      </w:r>
      <w:r w:rsidRPr="002C42F2">
        <w:rPr>
          <w:i/>
          <w:iCs/>
          <w:lang w:val="en-US"/>
          <w:rPrChange w:id="607" w:author="Virginia Anne Nichols" w:date="2025-05-12T13:06:00Z" w16du:dateUtc="2025-05-12T11:06:00Z">
            <w:rPr>
              <w:i/>
              <w:iCs/>
            </w:rPr>
          </w:rPrChange>
        </w:rPr>
        <w:t>Crop Sci.</w:t>
      </w:r>
      <w:r w:rsidRPr="002C42F2">
        <w:rPr>
          <w:lang w:val="en-US"/>
          <w:rPrChange w:id="608" w:author="Virginia Anne Nichols" w:date="2025-05-12T13:06:00Z" w16du:dateUtc="2025-05-12T11:06:00Z">
            <w:rPr/>
          </w:rPrChange>
        </w:rPr>
        <w:t xml:space="preserve"> </w:t>
      </w:r>
      <w:r w:rsidRPr="002C42F2">
        <w:rPr>
          <w:b/>
          <w:bCs/>
          <w:lang w:val="en-US"/>
          <w:rPrChange w:id="609" w:author="Virginia Anne Nichols" w:date="2025-05-12T13:06:00Z" w16du:dateUtc="2025-05-12T11:06:00Z">
            <w:rPr>
              <w:b/>
              <w:bCs/>
            </w:rPr>
          </w:rPrChange>
        </w:rPr>
        <w:t>61</w:t>
      </w:r>
      <w:r w:rsidRPr="002C42F2">
        <w:rPr>
          <w:lang w:val="en-US"/>
          <w:rPrChange w:id="610" w:author="Virginia Anne Nichols" w:date="2025-05-12T13:06:00Z" w16du:dateUtc="2025-05-12T11:06:00Z">
            <w:rPr/>
          </w:rPrChange>
        </w:rPr>
        <w:t>, 24–31 (2021).</w:t>
      </w:r>
    </w:p>
    <w:p w14:paraId="7B98D16A" w14:textId="77777777" w:rsidR="002C42F2" w:rsidRPr="002C42F2" w:rsidRDefault="002C42F2" w:rsidP="002C42F2">
      <w:pPr>
        <w:pStyle w:val="Bibliography"/>
        <w:rPr>
          <w:lang w:val="en-US"/>
          <w:rPrChange w:id="611" w:author="Virginia Anne Nichols" w:date="2025-05-12T13:06:00Z" w16du:dateUtc="2025-05-12T11:06:00Z">
            <w:rPr/>
          </w:rPrChange>
        </w:rPr>
      </w:pPr>
      <w:r w:rsidRPr="002C42F2">
        <w:rPr>
          <w:lang w:val="en-US"/>
          <w:rPrChange w:id="612" w:author="Virginia Anne Nichols" w:date="2025-05-12T13:06:00Z" w16du:dateUtc="2025-05-12T11:06:00Z">
            <w:rPr/>
          </w:rPrChange>
        </w:rPr>
        <w:t>79.</w:t>
      </w:r>
      <w:r w:rsidRPr="002C42F2">
        <w:rPr>
          <w:lang w:val="en-US"/>
          <w:rPrChange w:id="613" w:author="Virginia Anne Nichols" w:date="2025-05-12T13:06:00Z" w16du:dateUtc="2025-05-12T11:06:00Z">
            <w:rPr/>
          </w:rPrChange>
        </w:rPr>
        <w:tab/>
        <w:t xml:space="preserve">Hill, J. The sobering truth about corn ethanol. </w:t>
      </w:r>
      <w:r w:rsidRPr="002C42F2">
        <w:rPr>
          <w:i/>
          <w:iCs/>
          <w:lang w:val="en-US"/>
          <w:rPrChange w:id="614" w:author="Virginia Anne Nichols" w:date="2025-05-12T13:06:00Z" w16du:dateUtc="2025-05-12T11:06:00Z">
            <w:rPr>
              <w:i/>
              <w:iCs/>
            </w:rPr>
          </w:rPrChange>
        </w:rPr>
        <w:t>Proc. Natl. Acad. Sci.</w:t>
      </w:r>
      <w:r w:rsidRPr="002C42F2">
        <w:rPr>
          <w:lang w:val="en-US"/>
          <w:rPrChange w:id="615" w:author="Virginia Anne Nichols" w:date="2025-05-12T13:06:00Z" w16du:dateUtc="2025-05-12T11:06:00Z">
            <w:rPr/>
          </w:rPrChange>
        </w:rPr>
        <w:t xml:space="preserve"> </w:t>
      </w:r>
      <w:r w:rsidRPr="002C42F2">
        <w:rPr>
          <w:b/>
          <w:bCs/>
          <w:lang w:val="en-US"/>
          <w:rPrChange w:id="616" w:author="Virginia Anne Nichols" w:date="2025-05-12T13:06:00Z" w16du:dateUtc="2025-05-12T11:06:00Z">
            <w:rPr>
              <w:b/>
              <w:bCs/>
            </w:rPr>
          </w:rPrChange>
        </w:rPr>
        <w:t>119</w:t>
      </w:r>
      <w:r w:rsidRPr="002C42F2">
        <w:rPr>
          <w:lang w:val="en-US"/>
          <w:rPrChange w:id="617" w:author="Virginia Anne Nichols" w:date="2025-05-12T13:06:00Z" w16du:dateUtc="2025-05-12T11:06:00Z">
            <w:rPr/>
          </w:rPrChange>
        </w:rPr>
        <w:t>, e2200997119 (2022).</w:t>
      </w:r>
    </w:p>
    <w:p w14:paraId="30A6CBE4" w14:textId="77777777" w:rsidR="002C42F2" w:rsidRPr="002C42F2" w:rsidRDefault="002C42F2" w:rsidP="002C42F2">
      <w:pPr>
        <w:pStyle w:val="Bibliography"/>
        <w:rPr>
          <w:lang w:val="en-US"/>
          <w:rPrChange w:id="618" w:author="Virginia Anne Nichols" w:date="2025-05-12T13:06:00Z" w16du:dateUtc="2025-05-12T11:06:00Z">
            <w:rPr/>
          </w:rPrChange>
        </w:rPr>
      </w:pPr>
      <w:r w:rsidRPr="002C42F2">
        <w:rPr>
          <w:lang w:val="en-US"/>
          <w:rPrChange w:id="619" w:author="Virginia Anne Nichols" w:date="2025-05-12T13:06:00Z" w16du:dateUtc="2025-05-12T11:06:00Z">
            <w:rPr/>
          </w:rPrChange>
        </w:rPr>
        <w:t>80.</w:t>
      </w:r>
      <w:r w:rsidRPr="002C42F2">
        <w:rPr>
          <w:lang w:val="en-US"/>
          <w:rPrChange w:id="620" w:author="Virginia Anne Nichols" w:date="2025-05-12T13:06:00Z" w16du:dateUtc="2025-05-12T11:06:00Z">
            <w:rPr/>
          </w:rPrChange>
        </w:rPr>
        <w:tab/>
        <w:t xml:space="preserve">Kniss, A. Have genetically engineered herbicide-resistant crops increased or decreased herbicide use? </w:t>
      </w:r>
      <w:r w:rsidRPr="002C42F2">
        <w:rPr>
          <w:i/>
          <w:iCs/>
          <w:lang w:val="en-US"/>
          <w:rPrChange w:id="621" w:author="Virginia Anne Nichols" w:date="2025-05-12T13:06:00Z" w16du:dateUtc="2025-05-12T11:06:00Z">
            <w:rPr>
              <w:i/>
              <w:iCs/>
            </w:rPr>
          </w:rPrChange>
        </w:rPr>
        <w:t>A Plant Out of Place</w:t>
      </w:r>
      <w:r w:rsidRPr="002C42F2">
        <w:rPr>
          <w:lang w:val="en-US"/>
          <w:rPrChange w:id="622" w:author="Virginia Anne Nichols" w:date="2025-05-12T13:06:00Z" w16du:dateUtc="2025-05-12T11:06:00Z">
            <w:rPr/>
          </w:rPrChange>
        </w:rPr>
        <w:t xml:space="preserve"> https://plantoutofplace.com/2018/12/have-genetically-engineered-herbicide-resistant-crops-increased-or-decreased-herbicide-use/ (2018).</w:t>
      </w:r>
    </w:p>
    <w:p w14:paraId="09E8B163" w14:textId="77777777" w:rsidR="002C42F2" w:rsidRPr="002C42F2" w:rsidRDefault="002C42F2" w:rsidP="002C42F2">
      <w:pPr>
        <w:pStyle w:val="Bibliography"/>
        <w:rPr>
          <w:lang w:val="en-US"/>
          <w:rPrChange w:id="623" w:author="Virginia Anne Nichols" w:date="2025-05-12T13:06:00Z" w16du:dateUtc="2025-05-12T11:06:00Z">
            <w:rPr/>
          </w:rPrChange>
        </w:rPr>
      </w:pPr>
      <w:r w:rsidRPr="002C42F2">
        <w:rPr>
          <w:lang w:val="en-US"/>
          <w:rPrChange w:id="624" w:author="Virginia Anne Nichols" w:date="2025-05-12T13:06:00Z" w16du:dateUtc="2025-05-12T11:06:00Z">
            <w:rPr/>
          </w:rPrChange>
        </w:rPr>
        <w:t>81.</w:t>
      </w:r>
      <w:r w:rsidRPr="002C42F2">
        <w:rPr>
          <w:lang w:val="en-US"/>
          <w:rPrChange w:id="625" w:author="Virginia Anne Nichols" w:date="2025-05-12T13:06:00Z" w16du:dateUtc="2025-05-12T11:06:00Z">
            <w:rPr/>
          </w:rPrChange>
        </w:rPr>
        <w:tab/>
        <w:t xml:space="preserve">Weisberger, D., Ray, M. A., Basinger, N. T. &amp; Thompson, J. J. Chemical, Ecological, Other? Identifying Weed Management Typologies Within Industrialized Cropping Systems in Georgia (U.S.). </w:t>
      </w:r>
      <w:r w:rsidRPr="002C42F2">
        <w:rPr>
          <w:i/>
          <w:iCs/>
          <w:lang w:val="en-US"/>
          <w:rPrChange w:id="626" w:author="Virginia Anne Nichols" w:date="2025-05-12T13:06:00Z" w16du:dateUtc="2025-05-12T11:06:00Z">
            <w:rPr>
              <w:i/>
              <w:iCs/>
            </w:rPr>
          </w:rPrChange>
        </w:rPr>
        <w:t>Agric. Hum. Values</w:t>
      </w:r>
      <w:r w:rsidRPr="002C42F2">
        <w:rPr>
          <w:lang w:val="en-US"/>
          <w:rPrChange w:id="627" w:author="Virginia Anne Nichols" w:date="2025-05-12T13:06:00Z" w16du:dateUtc="2025-05-12T11:06:00Z">
            <w:rPr/>
          </w:rPrChange>
        </w:rPr>
        <w:t xml:space="preserve"> 1–19 doi:10.1007/s10460-023-10530-7.</w:t>
      </w:r>
    </w:p>
    <w:p w14:paraId="3EE9E859" w14:textId="77777777" w:rsidR="002C42F2" w:rsidRPr="002C42F2" w:rsidRDefault="002C42F2" w:rsidP="002C42F2">
      <w:pPr>
        <w:pStyle w:val="Bibliography"/>
        <w:rPr>
          <w:lang w:val="en-US"/>
          <w:rPrChange w:id="628" w:author="Virginia Anne Nichols" w:date="2025-05-12T13:06:00Z" w16du:dateUtc="2025-05-12T11:06:00Z">
            <w:rPr/>
          </w:rPrChange>
        </w:rPr>
      </w:pPr>
      <w:r w:rsidRPr="002C42F2">
        <w:rPr>
          <w:lang w:val="en-US"/>
          <w:rPrChange w:id="629" w:author="Virginia Anne Nichols" w:date="2025-05-12T13:06:00Z" w16du:dateUtc="2025-05-12T11:06:00Z">
            <w:rPr/>
          </w:rPrChange>
        </w:rPr>
        <w:t>82.</w:t>
      </w:r>
      <w:r w:rsidRPr="002C42F2">
        <w:rPr>
          <w:lang w:val="en-US"/>
          <w:rPrChange w:id="630" w:author="Virginia Anne Nichols" w:date="2025-05-12T13:06:00Z" w16du:dateUtc="2025-05-12T11:06:00Z">
            <w:rPr/>
          </w:rPrChange>
        </w:rPr>
        <w:tab/>
        <w:t>The Man Who Tried To Feed The World | American Experience | PBS. https://www.pbs.org/wgbh/americanexperience/films/man-who-tried-to-feed-the-world/.</w:t>
      </w:r>
    </w:p>
    <w:p w14:paraId="2E837FD1" w14:textId="77777777" w:rsidR="002C42F2" w:rsidRPr="002C42F2" w:rsidRDefault="002C42F2" w:rsidP="002C42F2">
      <w:pPr>
        <w:pStyle w:val="Bibliography"/>
        <w:rPr>
          <w:lang w:val="en-US"/>
          <w:rPrChange w:id="631" w:author="Virginia Anne Nichols" w:date="2025-05-12T13:06:00Z" w16du:dateUtc="2025-05-12T11:06:00Z">
            <w:rPr/>
          </w:rPrChange>
        </w:rPr>
      </w:pPr>
      <w:r w:rsidRPr="002C42F2">
        <w:rPr>
          <w:lang w:val="en-US"/>
          <w:rPrChange w:id="632" w:author="Virginia Anne Nichols" w:date="2025-05-12T13:06:00Z" w16du:dateUtc="2025-05-12T11:06:00Z">
            <w:rPr/>
          </w:rPrChange>
        </w:rPr>
        <w:t>83.</w:t>
      </w:r>
      <w:r w:rsidRPr="002C42F2">
        <w:rPr>
          <w:lang w:val="en-US"/>
          <w:rPrChange w:id="633" w:author="Virginia Anne Nichols" w:date="2025-05-12T13:06:00Z" w16du:dateUtc="2025-05-12T11:06:00Z">
            <w:rPr/>
          </w:rPrChange>
        </w:rPr>
        <w:tab/>
        <w:t xml:space="preserve">van Ostaijen, M. &amp; Jhagroe, S. “Get those voices at the table!”: Interview with Deborah Stone. </w:t>
      </w:r>
      <w:r w:rsidRPr="002C42F2">
        <w:rPr>
          <w:i/>
          <w:iCs/>
          <w:lang w:val="en-US"/>
          <w:rPrChange w:id="634" w:author="Virginia Anne Nichols" w:date="2025-05-12T13:06:00Z" w16du:dateUtc="2025-05-12T11:06:00Z">
            <w:rPr>
              <w:i/>
              <w:iCs/>
            </w:rPr>
          </w:rPrChange>
        </w:rPr>
        <w:t>Policy Sci.</w:t>
      </w:r>
      <w:r w:rsidRPr="002C42F2">
        <w:rPr>
          <w:lang w:val="en-US"/>
          <w:rPrChange w:id="635" w:author="Virginia Anne Nichols" w:date="2025-05-12T13:06:00Z" w16du:dateUtc="2025-05-12T11:06:00Z">
            <w:rPr/>
          </w:rPrChange>
        </w:rPr>
        <w:t xml:space="preserve"> </w:t>
      </w:r>
      <w:r w:rsidRPr="002C42F2">
        <w:rPr>
          <w:b/>
          <w:bCs/>
          <w:lang w:val="en-US"/>
          <w:rPrChange w:id="636" w:author="Virginia Anne Nichols" w:date="2025-05-12T13:06:00Z" w16du:dateUtc="2025-05-12T11:06:00Z">
            <w:rPr>
              <w:b/>
              <w:bCs/>
            </w:rPr>
          </w:rPrChange>
        </w:rPr>
        <w:t>48</w:t>
      </w:r>
      <w:r w:rsidRPr="002C42F2">
        <w:rPr>
          <w:lang w:val="en-US"/>
          <w:rPrChange w:id="637" w:author="Virginia Anne Nichols" w:date="2025-05-12T13:06:00Z" w16du:dateUtc="2025-05-12T11:06:00Z">
            <w:rPr/>
          </w:rPrChange>
        </w:rPr>
        <w:t>, 127–133 (2015).</w:t>
      </w:r>
    </w:p>
    <w:p w14:paraId="05CB3478" w14:textId="77777777" w:rsidR="002C42F2" w:rsidRDefault="002C42F2" w:rsidP="002C42F2">
      <w:pPr>
        <w:pStyle w:val="Bibliography"/>
      </w:pPr>
      <w:r w:rsidRPr="002C42F2">
        <w:rPr>
          <w:lang w:val="en-US"/>
          <w:rPrChange w:id="638" w:author="Virginia Anne Nichols" w:date="2025-05-12T13:06:00Z" w16du:dateUtc="2025-05-12T11:06:00Z">
            <w:rPr/>
          </w:rPrChange>
        </w:rPr>
        <w:t>84.</w:t>
      </w:r>
      <w:r w:rsidRPr="002C42F2">
        <w:rPr>
          <w:lang w:val="en-US"/>
          <w:rPrChange w:id="639" w:author="Virginia Anne Nichols" w:date="2025-05-12T13:06:00Z" w16du:dateUtc="2025-05-12T11:06:00Z">
            <w:rPr/>
          </w:rPrChange>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5E98EE41"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0D2B"/>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2FE6"/>
    <w:rsid w:val="002133D9"/>
    <w:rsid w:val="00216162"/>
    <w:rsid w:val="00221628"/>
    <w:rsid w:val="00222C4B"/>
    <w:rsid w:val="002254CD"/>
    <w:rsid w:val="00227166"/>
    <w:rsid w:val="00230595"/>
    <w:rsid w:val="00233ED2"/>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2F2"/>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9D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3254"/>
    <w:rsid w:val="003E4EBD"/>
    <w:rsid w:val="003F03F5"/>
    <w:rsid w:val="003F1594"/>
    <w:rsid w:val="003F22D7"/>
    <w:rsid w:val="003F2AD7"/>
    <w:rsid w:val="003F2EAF"/>
    <w:rsid w:val="00400119"/>
    <w:rsid w:val="00405547"/>
    <w:rsid w:val="00405A4C"/>
    <w:rsid w:val="00410950"/>
    <w:rsid w:val="00411E3A"/>
    <w:rsid w:val="00414ABC"/>
    <w:rsid w:val="0042180F"/>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426"/>
    <w:rsid w:val="004D3EAD"/>
    <w:rsid w:val="004D5302"/>
    <w:rsid w:val="004E2394"/>
    <w:rsid w:val="004E2C6B"/>
    <w:rsid w:val="004E66BE"/>
    <w:rsid w:val="004F082A"/>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4447"/>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6C6"/>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3AB1"/>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832"/>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0742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6E52"/>
    <w:rsid w:val="00A61915"/>
    <w:rsid w:val="00A6595D"/>
    <w:rsid w:val="00A66035"/>
    <w:rsid w:val="00A66F26"/>
    <w:rsid w:val="00A71213"/>
    <w:rsid w:val="00A81003"/>
    <w:rsid w:val="00A818B4"/>
    <w:rsid w:val="00A82325"/>
    <w:rsid w:val="00A851BD"/>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C0D"/>
    <w:rsid w:val="00E07DEA"/>
    <w:rsid w:val="00E10CB1"/>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67F11"/>
    <w:rsid w:val="00E719B5"/>
    <w:rsid w:val="00E759A5"/>
    <w:rsid w:val="00E77D87"/>
    <w:rsid w:val="00E8281E"/>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5950</Words>
  <Characters>35752</Characters>
  <Application>Microsoft Office Word</Application>
  <DocSecurity>0</DocSecurity>
  <Lines>617</Lines>
  <Paragraphs>172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2025-04-21T05:48:00Z</cp:lastPrinted>
  <dcterms:created xsi:type="dcterms:W3CDTF">2025-05-14T08:31:00Z</dcterms:created>
  <dcterms:modified xsi:type="dcterms:W3CDTF">2025-05-14T08:31:00Z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id="u12bhc3X"/&gt;&lt;style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2b40a0a1-28f2-4d34-a20e-94965e8b8ca8</vt:lpwstr>
  </property>
</Properties>
</file>