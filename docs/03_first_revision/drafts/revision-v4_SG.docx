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commentRangeStart w:id="0"/>
      <w:r w:rsidRPr="00DA077E">
        <w:rPr>
          <w:lang w:val="en-US"/>
        </w:rPr>
        <w:t>Abstract</w:t>
      </w:r>
      <w:commentRangeEnd w:id="0"/>
      <w:r w:rsidR="009619C9">
        <w:rPr>
          <w:rStyle w:val="CommentReference"/>
          <w:rFonts w:ascii="Calibri" w:eastAsiaTheme="minorHAnsi" w:hAnsi="Calibri" w:cs="Calibri"/>
          <w:color w:val="auto"/>
          <w:kern w:val="0"/>
        </w:rPr>
        <w:commentReference w:id="0"/>
      </w:r>
    </w:p>
    <w:p w14:paraId="7E487EAE" w14:textId="77777777" w:rsidR="000E7DB5" w:rsidRPr="00DA077E" w:rsidRDefault="000E7DB5" w:rsidP="009C7EA9">
      <w:pPr>
        <w:rPr>
          <w:lang w:val="en-US"/>
        </w:rPr>
      </w:pPr>
    </w:p>
    <w:p w14:paraId="27A0D1B7" w14:textId="34812594"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w:t>
      </w:r>
      <w:ins w:id="1" w:author="Virginia Anne Nichols" w:date="2024-10-02T07:32:00Z" w16du:dateUtc="2024-10-02T05:32:00Z">
        <w:r w:rsidR="0058694A">
          <w:rPr>
            <w:color w:val="20124D"/>
            <w:shd w:val="clear" w:color="auto" w:fill="FFFFFF"/>
            <w:lang w:val="en-US"/>
          </w:rPr>
          <w:t xml:space="preserve"> </w:t>
        </w:r>
        <w:commentRangeStart w:id="2"/>
        <w:commentRangeStart w:id="3"/>
        <w:r w:rsidR="0058694A">
          <w:rPr>
            <w:color w:val="20124D"/>
            <w:shd w:val="clear" w:color="auto" w:fill="FFFFFF"/>
            <w:lang w:val="en-US"/>
          </w:rPr>
          <w:t>imbalances</w:t>
        </w:r>
      </w:ins>
      <w:commentRangeEnd w:id="2"/>
      <w:ins w:id="4" w:author="Virginia Anne Nichols" w:date="2024-10-02T07:35:00Z" w16du:dateUtc="2024-10-02T05:35:00Z">
        <w:r w:rsidR="009619C9">
          <w:rPr>
            <w:rStyle w:val="CommentReference"/>
          </w:rPr>
          <w:commentReference w:id="2"/>
        </w:r>
      </w:ins>
      <w:commentRangeEnd w:id="3"/>
      <w:r w:rsidR="00613DCD">
        <w:rPr>
          <w:rStyle w:val="CommentReference"/>
        </w:rPr>
        <w:commentReference w:id="3"/>
      </w:r>
      <w:ins w:id="5" w:author="Virginia Anne Nichols" w:date="2024-10-02T07:32:00Z" w16du:dateUtc="2024-10-02T05:32:00Z">
        <w:r w:rsidR="0058694A">
          <w:rPr>
            <w:color w:val="20124D"/>
            <w:shd w:val="clear" w:color="auto" w:fill="FFFFFF"/>
            <w:lang w:val="en-US"/>
          </w:rPr>
          <w:t xml:space="preserve">. </w:t>
        </w:r>
      </w:ins>
      <w:r w:rsidR="00E339C6">
        <w:rPr>
          <w:color w:val="20124D"/>
          <w:shd w:val="clear" w:color="auto" w:fill="FFFFFF"/>
          <w:lang w:val="en-US"/>
        </w:rPr>
        <w:t xml:space="preserve"> </w:t>
      </w:r>
      <w:del w:id="6" w:author="Virginia Anne Nichols" w:date="2024-10-02T07:33:00Z" w16du:dateUtc="2024-10-02T05:33:00Z">
        <w:r w:rsidR="00E339C6" w:rsidRPr="00E339C6" w:rsidDel="009619C9">
          <w:rPr>
            <w:color w:val="FF0000"/>
            <w:shd w:val="clear" w:color="auto" w:fill="FFFFFF"/>
            <w:lang w:val="en-US"/>
          </w:rPr>
          <w:delText>inequalities</w:delText>
        </w:r>
        <w:r w:rsidRPr="0029011A" w:rsidDel="009619C9">
          <w:rPr>
            <w:color w:val="20124D"/>
            <w:shd w:val="clear" w:color="auto" w:fill="FFFFFF"/>
            <w:lang w:val="en-US"/>
          </w:rPr>
          <w:delText>.</w:delText>
        </w:r>
        <w:r w:rsidDel="009619C9">
          <w:rPr>
            <w:color w:val="20124D"/>
            <w:shd w:val="clear" w:color="auto" w:fill="FFFFFF"/>
            <w:lang w:val="en-US"/>
          </w:rPr>
          <w:delText xml:space="preserve"> </w:delText>
        </w:r>
      </w:del>
      <w:r w:rsidR="00EE392E">
        <w:rPr>
          <w:color w:val="20124D"/>
          <w:shd w:val="clear" w:color="auto" w:fill="FFFFFF"/>
          <w:lang w:val="en-US"/>
        </w:rPr>
        <w:t xml:space="preserve">Recently, </w:t>
      </w:r>
      <w:r w:rsidR="00E339C6" w:rsidRPr="00E339C6">
        <w:rPr>
          <w:color w:val="FF0000"/>
          <w:shd w:val="clear" w:color="auto" w:fill="FFFFFF"/>
          <w:lang w:val="en-US"/>
        </w:rPr>
        <w:t xml:space="preserve">interdisciplinary scholars developed </w:t>
      </w:r>
      <w:r w:rsidR="00EE392E">
        <w:rPr>
          <w:color w:val="20124D"/>
          <w:shd w:val="clear" w:color="auto" w:fill="FFFFFF"/>
          <w:lang w:val="en-US"/>
        </w:rPr>
        <w:t xml:space="preserve">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Pr="007018EE">
        <w:rPr>
          <w:color w:val="20124D"/>
          <w:shd w:val="clear" w:color="auto" w:fill="FFFFFF"/>
          <w:lang w:val="en-US"/>
        </w:rPr>
        <w:t xml:space="preserve">to aid scientists in understanding and addressing </w:t>
      </w:r>
      <w:r w:rsidR="00E339C6">
        <w:rPr>
          <w:color w:val="20124D"/>
          <w:shd w:val="clear" w:color="auto" w:fill="FFFFFF"/>
          <w:lang w:val="en-US"/>
        </w:rPr>
        <w:t>power in research</w:t>
      </w:r>
      <w:r w:rsidRPr="007018EE">
        <w:rPr>
          <w:color w:val="20124D"/>
          <w:shd w:val="clear" w:color="auto" w:fill="FFFFFF"/>
          <w:lang w:val="en-US"/>
        </w:rPr>
        <w:t>. </w:t>
      </w:r>
      <w:r w:rsidR="00E339C6">
        <w:rPr>
          <w:color w:val="20124D"/>
          <w:shd w:val="clear" w:color="auto" w:fill="FFFFFF"/>
          <w:lang w:val="en-US"/>
        </w:rPr>
        <w:t xml:space="preserve">Here, </w:t>
      </w:r>
      <w:r w:rsidR="00B46472">
        <w:rPr>
          <w:color w:val="20124D"/>
          <w:shd w:val="clear" w:color="auto" w:fill="FFFFFF"/>
          <w:lang w:val="en-US"/>
        </w:rPr>
        <w:t xml:space="preserve">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w:t>
      </w:r>
      <w:r w:rsidR="00E339C6">
        <w:rPr>
          <w:color w:val="20124D"/>
          <w:shd w:val="clear" w:color="auto" w:fill="FFFFFF"/>
          <w:lang w:val="en-US"/>
        </w:rPr>
        <w:t xml:space="preserve">al </w:t>
      </w:r>
      <w:r w:rsidR="00E339C6" w:rsidRPr="00E339C6">
        <w:rPr>
          <w:color w:val="FF0000"/>
          <w:shd w:val="clear" w:color="auto" w:fill="FFFFFF"/>
          <w:lang w:val="en-US"/>
        </w:rPr>
        <w:t>research</w:t>
      </w:r>
      <w:r w:rsidR="00D86529">
        <w:rPr>
          <w:color w:val="20124D"/>
          <w:shd w:val="clear" w:color="auto" w:fill="FFFFFF"/>
          <w:lang w:val="en-US"/>
        </w:rPr>
        <w:t xml:space="preserve">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27C9422D"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r w:rsidR="00CA66D9">
        <w:rPr>
          <w:lang w:val="en-US"/>
        </w:rPr>
        <w:t xml:space="preserve">continues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CC566B">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9kALRy3x/T4Vtr5qV","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9kALRy3x/ZtEdFDZT","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9kALRy3x/zEw5X2a5","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CC566B">
        <w:rPr>
          <w:lang w:val="en-US"/>
        </w:rPr>
        <w:instrText xml:space="preserve"> ADDIN ZOTERO_ITEM CSL_CITATION {"citationID":"SX0L1dzS","properties":{"formattedCitation":"\\super 7\\nosupersub{}","plainCitation":"7","noteIndex":0},"citationItems":[{"id":"9kALRy3x/QMEwNxcq","uris":["http://zotero.org/users/3599437/items/3CYIBW5F"],"itemData":{"id":1371,"type":"chapter","abstract":"This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w:t>
      </w:r>
      <w:r w:rsidR="00E339C6" w:rsidRPr="008846E0">
        <w:rPr>
          <w:color w:val="FF0000"/>
          <w:lang w:val="en-US"/>
        </w:rPr>
        <w:t>biophysical</w:t>
      </w:r>
      <w:r w:rsidR="0014002B">
        <w:rPr>
          <w:lang w:val="en-US"/>
        </w:rPr>
        <w:t xml:space="preserve">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CC566B">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Jahi"}],"issued":{"date-parts":[["2021",2,11]]}}},{"id":"9kALRy3x/BGcZ1Fgd","uris":["http://zotero.org/users/3599437/items/SR3UN3LB"],"itemData":{"id":1469,"type":"article-journal","abstract":"(1991).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E."}],"accessed":{"date-parts":[["2024",6,6]]},"issued":{"date-parts":[["1991",1,1]]}}},{"id":"9kALRy3x/a1tTOrVI","uris":["http://zotero.org/users/3599437/items/ISG53YXF"],"itemData":{"id":1344,"type":"article-journal","abstract":"Agroecology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xml:space="preserve">. </w:t>
      </w:r>
      <w:r w:rsidR="00E339C6" w:rsidRPr="008846E0">
        <w:rPr>
          <w:color w:val="FF0000"/>
          <w:lang w:val="en-US"/>
        </w:rPr>
        <w:t xml:space="preserve"> However, carving out space for reflexivity remains a formidable task for those </w:t>
      </w:r>
      <w:r w:rsidR="00E339C6" w:rsidRPr="00C46EB1">
        <w:rPr>
          <w:color w:val="FF0000"/>
          <w:lang w:val="en-US"/>
        </w:rPr>
        <w:t xml:space="preserve">in </w:t>
      </w:r>
      <w:r w:rsidR="00C46EB1">
        <w:rPr>
          <w:color w:val="FF0000"/>
          <w:lang w:val="en-US"/>
        </w:rPr>
        <w:t xml:space="preserve">the </w:t>
      </w:r>
      <w:r w:rsidR="00E339C6" w:rsidRPr="008846E0">
        <w:rPr>
          <w:color w:val="FF0000"/>
          <w:lang w:val="en-US"/>
        </w:rPr>
        <w:t>technical fields falling under the umbrella of agricultural science</w:t>
      </w:r>
      <w:r w:rsidR="00C46EB1">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CC566B">
        <w:rPr>
          <w:color w:val="FF0000"/>
          <w:lang w:val="en-US"/>
        </w:rPr>
        <w:instrText xml:space="preserve"> ADDIN ZOTERO_ITEM CSL_CITATION {"citationID":"qexWiYuL","properties":{"formattedCitation":"\\super 13\\nosupersub{}","plainCitation":"13","noteIndex":0},"citationItems":[{"id":"9kALRy3x/oSgiHJPd","uris":["http://zotero.org/users/3599437/items/3664CACM"],"itemData":{"id":1466,"type":"book","ISBN":"978-0-262-54718-5","language":"en","note":"Google-Books-ID: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t>
      </w:r>
      <w:r w:rsidR="00926CF0" w:rsidRPr="00F23225">
        <w:rPr>
          <w:color w:val="FF0000"/>
          <w:lang w:val="en-US"/>
        </w:rPr>
        <w:t>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(the reader is directed to D’Ignazio and Klein 2020 for discussion of these studies)</w:t>
      </w:r>
      <w:r w:rsidR="00926CF0" w:rsidRPr="00551F22">
        <w:rPr>
          <w:color w:val="FF0000"/>
          <w:lang w:val="en-US"/>
        </w:rPr>
        <w:t xml:space="preserve"> and </w:t>
      </w:r>
      <w:commentRangeStart w:id="7"/>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commentRangeEnd w:id="7"/>
      <w:r w:rsidR="00441DC7">
        <w:rPr>
          <w:rStyle w:val="CommentReference"/>
        </w:rPr>
        <w:commentReference w:id="7"/>
      </w:r>
      <w:r w:rsidR="00D51DD6" w:rsidRPr="00551F22">
        <w:rPr>
          <w:color w:val="FF0000"/>
          <w:lang w:val="en-US"/>
        </w:rPr>
        <w:fldChar w:fldCharType="begin"/>
      </w:r>
      <w:r w:rsidR="00CC566B">
        <w:rPr>
          <w:color w:val="FF0000"/>
          <w:lang w:val="en-US"/>
        </w:rPr>
        <w:instrText xml:space="preserve"> ADDIN ZOTERO_ITEM CSL_CITATION {"citationID":"BtAt5G0R","properties":{"formattedCitation":"\\super 14\\nosupersub{}","plainCitation":"14","noteIndex":0},"citationItems":[{"id":"9kALRy3x/g3v3D82L","uris":["http://zotero.org/users/3599437/items/DS8YB79Y"],"itemData":{"id":1468,"type":"article-journal","container-title":"Stanford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r w:rsidR="00926CF0">
        <w:rPr>
          <w:lang w:val="en-US"/>
        </w:rPr>
        <w:t>D’Ignazio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55DCC6D"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w:t>
      </w:r>
      <w:ins w:id="8" w:author="Virginia Anne Nichols" w:date="2024-10-02T07:22:00Z" w16du:dateUtc="2024-10-02T05:22:00Z">
        <w:r w:rsidR="00C46EB1">
          <w:rPr>
            <w:color w:val="20124D"/>
            <w:shd w:val="clear" w:color="auto" w:fill="FFFFFF"/>
            <w:lang w:val="en-US"/>
          </w:rPr>
          <w:t xml:space="preserve"> awareness</w:t>
        </w:r>
      </w:ins>
      <w:r w:rsidR="0009558F" w:rsidRPr="007018EE">
        <w:rPr>
          <w:color w:val="20124D"/>
          <w:shd w:val="clear" w:color="auto" w:fill="FFFFFF"/>
          <w:lang w:val="en-US"/>
        </w:rPr>
        <w:t>,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Feminism-derived </w:t>
            </w:r>
            <w:r w:rsidR="00C61B53" w:rsidRPr="00A66F26">
              <w:rPr>
                <w:b/>
                <w:bCs/>
                <w:color w:val="FF0000"/>
                <w:shd w:val="clear" w:color="auto" w:fill="FFFFFF"/>
              </w:rPr>
              <w:t>reflection</w:t>
            </w:r>
          </w:p>
        </w:tc>
        <w:tc>
          <w:tcPr>
            <w:tcW w:w="3067" w:type="dxa"/>
            <w:vAlign w:val="center"/>
          </w:tcPr>
          <w:p w14:paraId="2942F7D9" w14:textId="14CE67CD" w:rsidR="00503079" w:rsidRPr="00A66F26" w:rsidRDefault="0047798B" w:rsidP="00BF015D">
            <w:pPr>
              <w:jc w:val="center"/>
              <w:rPr>
                <w:b/>
                <w:bCs/>
                <w:color w:val="FF0000"/>
                <w:shd w:val="clear" w:color="auto" w:fill="FFFFFF"/>
              </w:rPr>
            </w:pPr>
            <w:r w:rsidRPr="00A66F26">
              <w:rPr>
                <w:b/>
                <w:bCs/>
                <w:color w:val="FF0000"/>
                <w:shd w:val="clear" w:color="auto" w:fill="FFFFFF"/>
              </w:rPr>
              <w:t>Reflection-motivated</w:t>
            </w:r>
            <w:r w:rsidR="00503079" w:rsidRPr="00A66F26">
              <w:rPr>
                <w:b/>
                <w:bCs/>
                <w:color w:val="FF0000"/>
                <w:shd w:val="clear" w:color="auto" w:fill="FFFFFF"/>
              </w:rPr>
              <w:t xml:space="preserve"> activities</w:t>
            </w:r>
          </w:p>
        </w:tc>
      </w:tr>
      <w:tr w:rsidR="00551F22" w:rsidRPr="00E60638" w14:paraId="3C38AFF8" w14:textId="77777777" w:rsidTr="007F3335">
        <w:tc>
          <w:tcPr>
            <w:tcW w:w="988" w:type="dxa"/>
            <w:vAlign w:val="center"/>
          </w:tcPr>
          <w:p w14:paraId="3D2D9242" w14:textId="6C4A642D" w:rsidR="00503079" w:rsidRPr="00A66F26" w:rsidRDefault="00E60638" w:rsidP="007F3335">
            <w:pPr>
              <w:jc w:val="center"/>
              <w:rPr>
                <w:color w:val="FF0000"/>
                <w:shd w:val="clear" w:color="auto" w:fill="FFFFFF"/>
                <w:lang w:val="en-US"/>
              </w:rPr>
            </w:pPr>
            <w:r>
              <w:rPr>
                <w:color w:val="FF0000"/>
                <w:shd w:val="clear" w:color="auto" w:fill="FFFFFF"/>
                <w:lang w:val="en-US"/>
              </w:rPr>
              <w:t xml:space="preserve">Awareness of </w:t>
            </w:r>
            <w:r w:rsidR="00C61B53" w:rsidRPr="00A66F26">
              <w:rPr>
                <w:color w:val="FF0000"/>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E60638"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r w:rsidRPr="00A66F26">
              <w:rPr>
                <w:color w:val="FF0000"/>
                <w:shd w:val="clear" w:color="auto" w:fill="FFFFFF"/>
              </w:rPr>
              <w:t>Reciprocity</w:t>
            </w:r>
          </w:p>
        </w:tc>
        <w:tc>
          <w:tcPr>
            <w:tcW w:w="2409" w:type="dxa"/>
            <w:vAlign w:val="center"/>
          </w:tcPr>
          <w:p w14:paraId="2F8710D0" w14:textId="44766B81" w:rsidR="00503079" w:rsidRPr="007018EE" w:rsidRDefault="00503079" w:rsidP="00BF015D">
            <w:pPr>
              <w:jc w:val="center"/>
              <w:rPr>
                <w:color w:val="20124D"/>
                <w:shd w:val="clear" w:color="auto" w:fill="FFFFFF"/>
                <w:lang w:val="en-US"/>
              </w:rPr>
            </w:pPr>
            <w:r>
              <w:rPr>
                <w:color w:val="20124D"/>
                <w:shd w:val="clear" w:color="auto" w:fill="FFFFFF"/>
              </w:rPr>
              <w:t>Conducting and implementing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E60638"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16FF3396" w:rsidR="00503079" w:rsidRPr="007018EE" w:rsidRDefault="00503079" w:rsidP="00BF015D">
            <w:pPr>
              <w:jc w:val="center"/>
              <w:rPr>
                <w:color w:val="20124D"/>
                <w:shd w:val="clear" w:color="auto" w:fill="FFFFFF"/>
                <w:lang w:val="en-US"/>
              </w:rPr>
            </w:pPr>
            <w:r>
              <w:rPr>
                <w:color w:val="20124D"/>
                <w:shd w:val="clear" w:color="auto" w:fill="FFFFFF"/>
              </w:rPr>
              <w:t xml:space="preserve">Analysis and </w:t>
            </w:r>
            <w:commentRangeStart w:id="9"/>
            <w:r>
              <w:rPr>
                <w:color w:val="20124D"/>
                <w:shd w:val="clear" w:color="auto" w:fill="FFFFFF"/>
              </w:rPr>
              <w:t>dissemination</w:t>
            </w:r>
            <w:commentRangeEnd w:id="9"/>
            <w:r w:rsidR="009868F6">
              <w:rPr>
                <w:rStyle w:val="CommentReference"/>
              </w:rPr>
              <w:commentReference w:id="9"/>
            </w:r>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All research is values-informed</w:t>
            </w:r>
          </w:p>
        </w:tc>
        <w:tc>
          <w:tcPr>
            <w:tcW w:w="3067" w:type="dxa"/>
            <w:vAlign w:val="center"/>
          </w:tcPr>
          <w:p w14:paraId="32764EF9" w14:textId="35FB4598"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764860">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262ED54A"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Our perspectives are strongly framed by our collective</w:t>
      </w:r>
      <w:ins w:id="10" w:author="Virginia Anne Nichols" w:date="2024-10-02T07:23:00Z" w16du:dateUtc="2024-10-02T05:23:00Z">
        <w:r w:rsidR="002A52C1">
          <w:rPr>
            <w:lang w:val="en-US"/>
          </w:rPr>
          <w:t xml:space="preserve"> personal,</w:t>
        </w:r>
      </w:ins>
      <w:r w:rsidR="005E13CB">
        <w:rPr>
          <w:lang w:val="en-US"/>
        </w:rPr>
        <w:t xml:space="preserve"> </w:t>
      </w:r>
      <w:r w:rsidR="00070DA5" w:rsidRPr="00070DA5">
        <w:rPr>
          <w:color w:val="FF0000"/>
          <w:lang w:val="en-US"/>
        </w:rPr>
        <w:t>academic</w:t>
      </w:r>
      <w:ins w:id="11" w:author="Virginia Anne Nichols" w:date="2024-10-02T07:23:00Z" w16du:dateUtc="2024-10-02T05:23:00Z">
        <w:r w:rsidR="002A52C1">
          <w:rPr>
            <w:color w:val="FF0000"/>
            <w:lang w:val="en-US"/>
          </w:rPr>
          <w:t xml:space="preserve"> and professional</w:t>
        </w:r>
      </w:ins>
      <w:r w:rsidR="00070DA5" w:rsidRPr="00070DA5">
        <w:rPr>
          <w:color w:val="FF0000"/>
          <w:lang w:val="en-US"/>
        </w:rPr>
        <w:t xml:space="preserve"> </w:t>
      </w:r>
      <w:r w:rsidR="005E13CB">
        <w:rPr>
          <w:lang w:val="en-US"/>
        </w:rPr>
        <w:t xml:space="preserve">experiences in the </w:t>
      </w:r>
      <w:r w:rsidR="00070DA5" w:rsidRPr="00070DA5">
        <w:rPr>
          <w:color w:val="FF0000"/>
          <w:lang w:val="en-US"/>
        </w:rPr>
        <w:t>industrialized</w:t>
      </w:r>
      <w:r w:rsidR="00070DA5">
        <w:rPr>
          <w:lang w:val="en-US"/>
        </w:rPr>
        <w:t xml:space="preserve"> </w:t>
      </w:r>
      <w:r w:rsidR="005E13CB">
        <w:rPr>
          <w:lang w:val="en-US"/>
        </w:rPr>
        <w:t xml:space="preserve">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w:t>
      </w:r>
      <w:r w:rsidR="005F7F3F" w:rsidRPr="002F0E37">
        <w:rPr>
          <w:color w:val="FF0000"/>
          <w:lang w:val="en-US"/>
        </w:rPr>
        <w:t xml:space="preserve">Rather, our hope is that this </w:t>
      </w:r>
      <w:del w:id="12" w:author="Stefan Gailans" w:date="2024-10-11T15:12:00Z" w16du:dateUtc="2024-10-11T20:12:00Z">
        <w:r w:rsidR="0057732D" w:rsidRPr="002F0E37" w:rsidDel="00F41BA4">
          <w:rPr>
            <w:color w:val="FF0000"/>
            <w:lang w:val="en-US"/>
          </w:rPr>
          <w:delText>P</w:delText>
        </w:r>
      </w:del>
      <w:ins w:id="13" w:author="Stefan Gailans" w:date="2024-10-11T15:12:00Z" w16du:dateUtc="2024-10-11T20:12:00Z">
        <w:r w:rsidR="00F41BA4">
          <w:rPr>
            <w:color w:val="FF0000"/>
            <w:lang w:val="en-US"/>
          </w:rPr>
          <w:t>p</w:t>
        </w:r>
      </w:ins>
      <w:r w:rsidR="005F7F3F" w:rsidRPr="002F0E37">
        <w:rPr>
          <w:color w:val="FF0000"/>
          <w:lang w:val="en-US"/>
        </w:rPr>
        <w:t xml:space="preserve">erspective </w:t>
      </w:r>
      <w:del w:id="14" w:author="Virginia Anne Nichols" w:date="2024-10-02T07:26:00Z" w16du:dateUtc="2024-10-02T05:26:00Z">
        <w:r w:rsidR="000F4B31" w:rsidRPr="002F0E37" w:rsidDel="002A52C1">
          <w:rPr>
            <w:color w:val="FF0000"/>
            <w:lang w:val="en-US"/>
          </w:rPr>
          <w:delText xml:space="preserve"> </w:delText>
        </w:r>
      </w:del>
      <w:r w:rsidR="00093B2C" w:rsidRPr="002F0E37">
        <w:rPr>
          <w:color w:val="FF0000"/>
          <w:lang w:val="en-US"/>
        </w:rPr>
        <w:t>empowers</w:t>
      </w:r>
      <w:r w:rsidR="005F7F3F" w:rsidRPr="002F0E37">
        <w:rPr>
          <w:color w:val="FF0000"/>
          <w:lang w:val="en-US"/>
        </w:rPr>
        <w:t xml:space="preserve"> technically trained agricultural scientists</w:t>
      </w:r>
      <w:r w:rsidR="002A52C1" w:rsidRPr="002F0E37">
        <w:rPr>
          <w:color w:val="FF0000"/>
          <w:lang w:val="en-US"/>
        </w:rPr>
        <w:t xml:space="preserve"> to reflect</w:t>
      </w:r>
      <w:r w:rsidR="0057732D" w:rsidRPr="002F0E37">
        <w:rPr>
          <w:color w:val="FF0000"/>
          <w:lang w:val="en-US"/>
        </w:rPr>
        <w:t xml:space="preserve"> on their </w:t>
      </w:r>
      <w:r w:rsidR="005F7F3F" w:rsidRPr="002F0E37">
        <w:rPr>
          <w:color w:val="FF0000"/>
          <w:lang w:val="en-US"/>
        </w:rPr>
        <w:t>work</w:t>
      </w:r>
      <w:r w:rsidR="0057732D" w:rsidRPr="002F0E37">
        <w:rPr>
          <w:color w:val="FF0000"/>
          <w:lang w:val="en-US"/>
        </w:rPr>
        <w:t>’s</w:t>
      </w:r>
      <w:r w:rsidR="005F7F3F" w:rsidRPr="002F0E37">
        <w:rPr>
          <w:color w:val="FF0000"/>
          <w:lang w:val="en-US"/>
        </w:rPr>
        <w:t xml:space="preserve"> broader societal implications</w:t>
      </w:r>
      <w:r w:rsidR="0057732D" w:rsidRPr="002F0E37">
        <w:rPr>
          <w:color w:val="FF0000"/>
          <w:lang w:val="en-US"/>
        </w:rPr>
        <w:t xml:space="preserve">. </w:t>
      </w:r>
    </w:p>
    <w:p w14:paraId="10500F18" w14:textId="412E8C2C" w:rsidR="00B15954" w:rsidRDefault="00E60638" w:rsidP="002E2390">
      <w:pPr>
        <w:pStyle w:val="Heading1"/>
        <w:numPr>
          <w:ilvl w:val="0"/>
          <w:numId w:val="15"/>
        </w:numPr>
        <w:rPr>
          <w:lang w:val="en-US"/>
        </w:rPr>
      </w:pPr>
      <w:r>
        <w:rPr>
          <w:lang w:val="en-US"/>
        </w:rPr>
        <w:t>Awareness of Power</w:t>
      </w:r>
    </w:p>
    <w:p w14:paraId="50F09C51" w14:textId="77777777" w:rsidR="00520667" w:rsidRPr="007018EE" w:rsidRDefault="00520667" w:rsidP="005E13CB">
      <w:pPr>
        <w:rPr>
          <w:i/>
          <w:iCs/>
          <w:color w:val="20124D"/>
          <w:shd w:val="clear" w:color="auto" w:fill="FFFFFF"/>
          <w:lang w:val="en-US"/>
        </w:rPr>
      </w:pPr>
    </w:p>
    <w:p w14:paraId="3026E5E0" w14:textId="3CB006CB"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CC566B">
        <w:rPr>
          <w:lang w:val="en-US"/>
        </w:rPr>
        <w:instrText xml:space="preserve"> ADDIN ZOTERO_ITEM CSL_CITATION {"citationID":"EMhM43Cl","properties":{"formattedCitation":"\\super 16\\nosupersub{}","plainCitation":"16","noteIndex":0},"citationItems":[{"id":"9kALRy3x/d2LeZlOt","uris":["http://zotero.org/users/3599437/items/9ZVFEG24"],"itemData":{"id":1461,"type":"book","abstract":"English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2A52C1">
        <w:rPr>
          <w:color w:val="20124D"/>
          <w:shd w:val="clear" w:color="auto" w:fill="FFFFFF"/>
          <w:lang w:val="en-US"/>
        </w:rPr>
        <w:t xml:space="preserve">equitable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CC566B">
        <w:rPr>
          <w:lang w:val="en-US"/>
        </w:rPr>
        <w:instrText xml:space="preserve"> ADDIN ZOTERO_ITEM CSL_CITATION {"citationID":"ISSQNw5N","properties":{"formattedCitation":"\\super 17\\nosupersub{}","plainCitation":"17","noteIndex":0},"citationItems":[{"id":"9kALRy3x/CYwVQDXE","uris":["http://zotero.org/users/3599437/items/645VEX2E"],"itemData":{"id":1473,"type":"article-journal","container-title":"Animal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CC566B">
        <w:rPr>
          <w:lang w:val="en-US"/>
        </w:rPr>
        <w:instrText xml:space="preserve"> ADDIN ZOTERO_ITEM CSL_CITATION {"citationID":"Xu48sDJp","properties":{"formattedCitation":"\\super 18,19\\nosupersub{}","plainCitation":"18,19","noteIndex":0},"citationItems":[{"id":"9kALRy3x/2D95EjZo","uris":["http://zotero.org/users/3599437/items/PS35EMQT"],"itemData":{"id":1475,"type":"article-journal","container-title":"Native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R."}],"issued":{"date-parts":[["2021"]]}}},{"id":"9kALRy3x/bxs9XrRG","uris":["http://zotero.org/users/3599437/items/XM9D2D4C"],"itemData":{"id":1302,"type":"article-journal","abstract":"Land-grant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sidRPr="008846E0">
        <w:rPr>
          <w:color w:val="FF0000"/>
          <w:lang w:val="en-US"/>
        </w:rPr>
        <w:t xml:space="preserve">selective </w:t>
      </w:r>
      <w:r w:rsidR="004918CE" w:rsidRPr="008846E0">
        <w:rPr>
          <w:color w:val="FF0000"/>
          <w:lang w:val="en-US"/>
        </w:rPr>
        <w:t>land ownership</w:t>
      </w:r>
      <w:r w:rsidR="00F46535" w:rsidRPr="008846E0">
        <w:rPr>
          <w:color w:val="FF0000"/>
          <w:lang w:val="en-US"/>
        </w:rPr>
        <w:t xml:space="preserve"> rights</w:t>
      </w:r>
      <w:r w:rsidR="0072260F" w:rsidRPr="008846E0">
        <w:rPr>
          <w:color w:val="FF0000"/>
          <w:lang w:val="en-US"/>
        </w:rPr>
        <w:fldChar w:fldCharType="begin"/>
      </w:r>
      <w:r w:rsidR="00CC566B">
        <w:rPr>
          <w:color w:val="FF0000"/>
          <w:lang w:val="en-US"/>
        </w:rPr>
        <w:instrText xml:space="preserve"> ADDIN ZOTERO_ITEM CSL_CITATION {"citationID":"i1QHVaAh","properties":{"formattedCitation":"\\super 20\\uc0\\u8211{}22\\nosupersub{}","plainCitation":"20–22","noteIndex":0},"citationItems":[{"id":"9kALRy3x/KtglVtgf","uris":["http://zotero.org/users/3599437/items/ET6KAEWC"],"itemData":{"id":1476,"type":"article-journal","abstract":"Of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D."},{"family":"Sharp","given":"Gwen"}],"issued":{"date-parts":[["2002"]]}},"label":"page"},{"id":"9kALRy3x/jPRQDcN0","uris":["http://zotero.org/users/3599437/items/7LMXKVSR"],"itemData":{"id":1477,"type":"article-journal","abstract":"The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W."}],"issued":{"date-parts":[["2013",9,1]]}}},{"id":"9kALRy3x/aII1mGnR","uris":["http://zotero.org/users/3599437/items/L7LZ4A8P"],"itemData":{"id":1479,"type":"article-journal","container-title":"Boston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8846E0">
        <w:rPr>
          <w:color w:val="FF0000"/>
          <w:lang w:val="en-US"/>
        </w:rPr>
        <w:fldChar w:fldCharType="separate"/>
      </w:r>
      <w:r w:rsidR="00A66F26" w:rsidRPr="008846E0">
        <w:rPr>
          <w:color w:val="FF0000"/>
          <w:vertAlign w:val="superscript"/>
          <w:lang w:val="en-US"/>
        </w:rPr>
        <w:t>20–22</w:t>
      </w:r>
      <w:r w:rsidR="0072260F" w:rsidRPr="008846E0">
        <w:rPr>
          <w:color w:val="FF0000"/>
          <w:lang w:val="en-US"/>
        </w:rPr>
        <w:fldChar w:fldCharType="end"/>
      </w:r>
      <w:r w:rsidR="00B51666" w:rsidRPr="008846E0">
        <w:rPr>
          <w:color w:val="FF0000"/>
          <w:lang w:val="en-US"/>
        </w:rPr>
        <w:t xml:space="preserve"> </w:t>
      </w:r>
      <w:r w:rsidR="0058694A" w:rsidRPr="008846E0">
        <w:rPr>
          <w:color w:val="FF0000"/>
          <w:lang w:val="en-US"/>
        </w:rPr>
        <w:t>intentionally embed</w:t>
      </w:r>
      <w:r w:rsidR="008834DD" w:rsidRPr="008846E0">
        <w:rPr>
          <w:color w:val="FF0000"/>
          <w:lang w:val="en-US"/>
        </w:rPr>
        <w:t xml:space="preserve"> power </w:t>
      </w:r>
      <w:r w:rsidR="008A4A87" w:rsidRPr="008846E0">
        <w:rPr>
          <w:color w:val="FF0000"/>
          <w:lang w:val="en-US"/>
        </w:rPr>
        <w:t>inequ</w:t>
      </w:r>
      <w:r w:rsidR="0058694A" w:rsidRPr="008846E0">
        <w:rPr>
          <w:color w:val="FF0000"/>
          <w:lang w:val="en-US"/>
        </w:rPr>
        <w:t>al</w:t>
      </w:r>
      <w:r w:rsidR="008A4A87" w:rsidRPr="008846E0">
        <w:rPr>
          <w:color w:val="FF0000"/>
          <w:lang w:val="en-US"/>
        </w:rPr>
        <w:t>ities</w:t>
      </w:r>
      <w:r w:rsidR="008834DD" w:rsidRPr="008846E0">
        <w:rPr>
          <w:color w:val="FF0000"/>
          <w:lang w:val="en-US"/>
        </w:rPr>
        <w:t xml:space="preserve"> </w:t>
      </w:r>
      <w:r w:rsidR="00F46535" w:rsidRPr="008846E0">
        <w:rPr>
          <w:color w:val="FF0000"/>
          <w:lang w:val="en-US"/>
        </w:rPr>
        <w:t xml:space="preserve">in </w:t>
      </w:r>
      <w:r w:rsidR="00F46535">
        <w:rPr>
          <w:lang w:val="en-US"/>
        </w:rPr>
        <w:t>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CC566B">
        <w:rPr>
          <w:lang w:val="en-US"/>
        </w:rPr>
        <w:instrText xml:space="preserve"> ADDIN ZOTERO_ITEM CSL_CITATION {"citationID":"8AoD7s1P","properties":{"formattedCitation":"\\super 23\\nosupersub{}","plainCitation":"23","noteIndex":0},"citationItems":[{"id":"9kALRy3x/Le1to2Kf","uris":["http://zotero.org/users/3599437/items/PTFRW4YS"],"itemData":{"id":1298,"type":"chapter","container-title":"Black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power inequities may manifest, and therefore clarify </w:t>
      </w:r>
      <w:r w:rsidR="002C0F72" w:rsidRPr="002C0F72">
        <w:rPr>
          <w:color w:val="FF0000"/>
          <w:lang w:val="en-US"/>
        </w:rPr>
        <w:t xml:space="preserve">both their existence and </w:t>
      </w:r>
      <w:r w:rsidR="00B51666">
        <w:rPr>
          <w:lang w:val="en-US"/>
        </w:rPr>
        <w:t xml:space="preserve">how they may be challenged. </w:t>
      </w:r>
      <w:r w:rsidR="00B51666" w:rsidRPr="00EE2872">
        <w:rPr>
          <w:color w:val="FF0000"/>
          <w:lang w:val="en-US"/>
        </w:rPr>
        <w:t xml:space="preserve">To demonstrate </w:t>
      </w:r>
      <w:r w:rsidR="00F46535" w:rsidRPr="00EE2872">
        <w:rPr>
          <w:color w:val="FF0000"/>
          <w:lang w:val="en-US"/>
        </w:rPr>
        <w:t>its application</w:t>
      </w:r>
      <w:r w:rsidR="00B51666" w:rsidRPr="00EE2872">
        <w:rPr>
          <w:color w:val="FF0000"/>
          <w:lang w:val="en-US"/>
        </w:rPr>
        <w:t xml:space="preserve">, </w:t>
      </w:r>
      <w:r w:rsidR="00343A9F" w:rsidRPr="00EE2872">
        <w:rPr>
          <w:color w:val="FF0000"/>
          <w:lang w:val="en-US"/>
        </w:rPr>
        <w:t xml:space="preserve">here we present </w:t>
      </w:r>
      <w:r w:rsidR="005A665D" w:rsidRPr="00EE2872">
        <w:rPr>
          <w:color w:val="FF0000"/>
          <w:lang w:val="en-US"/>
        </w:rPr>
        <w:t>a</w:t>
      </w:r>
      <w:r w:rsidR="005C4F43" w:rsidRPr="00EE2872">
        <w:rPr>
          <w:color w:val="FF0000"/>
          <w:lang w:val="en-US"/>
        </w:rPr>
        <w:t xml:space="preserve"> demonstrative (e.g., non-comprehensive) </w:t>
      </w:r>
      <w:r w:rsidR="005A665D" w:rsidRPr="00EE2872">
        <w:rPr>
          <w:color w:val="FF0000"/>
          <w:lang w:val="en-US"/>
        </w:rPr>
        <w:t xml:space="preserve">adaptation of the matrix </w:t>
      </w:r>
      <w:r w:rsidR="001B71CF" w:rsidRPr="00EE2872">
        <w:rPr>
          <w:color w:val="FF0000"/>
          <w:lang w:val="en-US"/>
        </w:rPr>
        <w:t>applied</w:t>
      </w:r>
      <w:r w:rsidR="00B36200" w:rsidRPr="00EE2872">
        <w:rPr>
          <w:color w:val="FF0000"/>
          <w:lang w:val="en-US"/>
        </w:rPr>
        <w:t xml:space="preserve"> to </w:t>
      </w:r>
      <w:r w:rsidR="00F36F60" w:rsidRPr="00EE2872">
        <w:rPr>
          <w:color w:val="FF0000"/>
          <w:lang w:val="en-US"/>
        </w:rPr>
        <w:t>a woman farmer</w:t>
      </w:r>
      <w:r w:rsidR="00EE2872" w:rsidRPr="00EE2872">
        <w:rPr>
          <w:color w:val="FF0000"/>
          <w:lang w:val="en-US"/>
        </w:rPr>
        <w:t>/farm landowner</w:t>
      </w:r>
      <w:r w:rsidR="00B94D29" w:rsidRPr="00EE2872">
        <w:rPr>
          <w:color w:val="FF0000"/>
          <w:lang w:val="en-US"/>
        </w:rPr>
        <w:t xml:space="preserve"> in the US</w:t>
      </w:r>
      <w:r w:rsidR="001B71CF" w:rsidRPr="00EE2872">
        <w:rPr>
          <w:color w:val="FF0000"/>
          <w:lang w:val="en-US"/>
        </w:rPr>
        <w:t xml:space="preserve"> </w:t>
      </w:r>
      <w:r w:rsidR="00D62C82" w:rsidRPr="00EE2872">
        <w:rPr>
          <w:color w:val="FF0000"/>
          <w:lang w:val="en-US"/>
        </w:rPr>
        <w:t>(Table 2)</w:t>
      </w:r>
      <w:r w:rsidR="00F36F60" w:rsidRPr="00EE2872">
        <w:rPr>
          <w:color w:val="FF0000"/>
          <w:lang w:val="en-US"/>
        </w:rPr>
        <w:t>.</w:t>
      </w:r>
      <w:r w:rsidR="00FA191B" w:rsidRPr="00EE2872">
        <w:rPr>
          <w:color w:val="FF0000"/>
          <w:lang w:val="en-US"/>
        </w:rPr>
        <w:t xml:space="preserve"> </w:t>
      </w:r>
      <w:commentRangeStart w:id="15"/>
      <w:r w:rsidR="00DE4AD9" w:rsidRPr="00DE4AD9">
        <w:rPr>
          <w:color w:val="FF0000"/>
          <w:lang w:val="en-US"/>
        </w:rPr>
        <w:t xml:space="preserve">The reader is directed to Sachs 1983 for a more thorough documentation of the history of women, power, and </w:t>
      </w:r>
      <w:r w:rsidR="00DE4AD9" w:rsidRPr="00DE4AD9">
        <w:rPr>
          <w:color w:val="FF0000"/>
          <w:lang w:val="en-US"/>
        </w:rPr>
        <w:lastRenderedPageBreak/>
        <w:t>US agriculture</w:t>
      </w:r>
      <w:commentRangeEnd w:id="15"/>
      <w:r w:rsidR="00DE4AD9">
        <w:rPr>
          <w:rStyle w:val="CommentReference"/>
        </w:rPr>
        <w:commentReference w:id="15"/>
      </w:r>
      <w:r w:rsidR="00DE4AD9">
        <w:rPr>
          <w:lang w:val="en-US"/>
        </w:rPr>
        <w:t xml:space="preserve">. </w:t>
      </w:r>
      <w:r w:rsidR="00FA191B" w:rsidRPr="00EE2872">
        <w:rPr>
          <w:color w:val="FF0000"/>
          <w:lang w:val="en-US"/>
        </w:rPr>
        <w:t xml:space="preserve">A matrix presenting additional examples of power inequalities experienced by a wider range of groups in modern </w:t>
      </w:r>
      <w:r w:rsidR="00FA191B" w:rsidRPr="00507E6C">
        <w:rPr>
          <w:color w:val="FF0000"/>
          <w:lang w:val="en-US"/>
        </w:rPr>
        <w:t xml:space="preserve">US agricultural systems is provided in </w:t>
      </w:r>
      <w:r w:rsidR="00FA191B">
        <w:rPr>
          <w:color w:val="FF0000"/>
          <w:lang w:val="en-US"/>
        </w:rPr>
        <w:t>Supplemental Information</w:t>
      </w:r>
      <w:r w:rsidR="00FA191B">
        <w:rPr>
          <w:lang w:val="en-US"/>
        </w:rPr>
        <w:t xml:space="preserve">. </w:t>
      </w:r>
    </w:p>
    <w:p w14:paraId="744A6BD9" w14:textId="5C15C1CE" w:rsidR="00BE00FE" w:rsidRDefault="00200CAF" w:rsidP="00B43A00">
      <w:pPr>
        <w:rPr>
          <w:lang w:val="en-US"/>
        </w:rPr>
      </w:pPr>
      <w:r>
        <w:rPr>
          <w:lang w:val="en-US"/>
        </w:rPr>
        <w:t xml:space="preserve"> </w:t>
      </w:r>
    </w:p>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77777777" w:rsidR="00CA0D55" w:rsidRPr="00CA0D55" w:rsidRDefault="00CA0D55" w:rsidP="00CA0D55">
            <w:pPr>
              <w:rPr>
                <w:lang w:val="en-US"/>
              </w:rPr>
            </w:pPr>
            <w:r w:rsidRPr="00CA0D55">
              <w:rPr>
                <w:lang w:val="en-US"/>
              </w:rPr>
              <w:t>Laws and policies that distribute power</w:t>
            </w:r>
          </w:p>
        </w:tc>
        <w:tc>
          <w:tcPr>
            <w:tcW w:w="5193" w:type="dxa"/>
            <w:tcBorders>
              <w:top w:val="single" w:sz="4" w:space="0" w:color="auto"/>
              <w:left w:val="single" w:sz="4" w:space="0" w:color="auto"/>
              <w:bottom w:val="single" w:sz="4" w:space="0" w:color="auto"/>
              <w:right w:val="single" w:sz="4" w:space="0" w:color="auto"/>
            </w:tcBorders>
            <w:hideMark/>
          </w:tcPr>
          <w:p w14:paraId="70A27094" w14:textId="7678AE2D" w:rsidR="00AD6FB8" w:rsidRPr="008846E0" w:rsidRDefault="00D77373" w:rsidP="00EE2872">
            <w:pPr>
              <w:rPr>
                <w:color w:val="FF0000"/>
                <w:lang w:val="en-US"/>
              </w:rPr>
            </w:pPr>
            <w:r w:rsidRPr="008846E0">
              <w:rPr>
                <w:color w:val="FF0000"/>
                <w:lang w:val="en-US"/>
              </w:rPr>
              <w:t>The US Government distributed land</w:t>
            </w:r>
            <w:r w:rsidR="00EE2872" w:rsidRPr="008846E0">
              <w:rPr>
                <w:color w:val="FF0000"/>
                <w:lang w:val="en-US"/>
              </w:rPr>
              <w:t xml:space="preserve"> with a gender (and racial) bias under p</w:t>
            </w:r>
            <w:r w:rsidRPr="008846E0">
              <w:rPr>
                <w:color w:val="FF0000"/>
                <w:lang w:val="en-US"/>
              </w:rPr>
              <w:t>atrilineal inheritance, thus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xml:space="preserve">. As recently as 1974 women were not permitted to </w:t>
            </w:r>
            <w:commentRangeStart w:id="16"/>
            <w:r w:rsidR="00AD6FB8" w:rsidRPr="008846E0">
              <w:rPr>
                <w:color w:val="FF0000"/>
                <w:lang w:val="en-US"/>
              </w:rPr>
              <w:t xml:space="preserve">open </w:t>
            </w:r>
            <w:commentRangeEnd w:id="16"/>
            <w:r w:rsidR="002E3942">
              <w:rPr>
                <w:rStyle w:val="CommentReference"/>
              </w:rPr>
              <w:commentReference w:id="16"/>
            </w:r>
            <w:r w:rsidR="00AD6FB8" w:rsidRPr="008846E0">
              <w:rPr>
                <w:color w:val="FF0000"/>
                <w:lang w:val="en-US"/>
              </w:rPr>
              <w:t>a credit card in their own name</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CC566B">
              <w:rPr>
                <w:color w:val="FF0000"/>
                <w:lang w:val="en-US"/>
              </w:rPr>
              <w:instrText xml:space="preserve"> ADDIN ZOTERO_ITEM CSL_CITATION {"citationID":"FePF5SHr","properties":{"formattedCitation":"\\super 27\\nosupersub{}","plainCitation":"27","noteIndex":0},"citationItems":[{"id":"9kALRy3x/RY2xCZn7","uris":["http://zotero.org/users/3599437/items/IH4PI5AX"],"itemData":{"id":"n89wydcT/8wF2Resn","type":"article-journal","abstract":"Although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E60638"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46562E52" w:rsidR="007922B7" w:rsidRPr="008846E0" w:rsidRDefault="00CA0D55" w:rsidP="007922B7">
            <w:pPr>
              <w:rPr>
                <w:color w:val="FF0000"/>
                <w:lang w:val="en-US"/>
              </w:rPr>
            </w:pPr>
            <w:r w:rsidRPr="008846E0">
              <w:rPr>
                <w:color w:val="FF0000"/>
                <w:highlight w:val="yellow"/>
                <w:lang w:val="en-US"/>
              </w:rPr>
              <w:t>The USDA has discriminated based on gender when granting credit</w:t>
            </w:r>
            <w:r w:rsidRPr="008846E0">
              <w:rPr>
                <w:color w:val="FF0000"/>
                <w:highlight w:val="yellow"/>
                <w:lang w:val="en-US"/>
              </w:rPr>
              <w:fldChar w:fldCharType="begin"/>
            </w:r>
            <w:r w:rsidR="00CC566B">
              <w:rPr>
                <w:color w:val="FF0000"/>
                <w:highlight w:val="yellow"/>
                <w:lang w:val="en-US"/>
              </w:rPr>
              <w:instrText xml:space="preserve"> ADDIN ZOTERO_ITEM CSL_CITATION {"citationID":"up0UtM97","properties":{"formattedCitation":"\\super 28\\nosupersub{}","plainCitation":"28","noteIndex":0},"citationItems":[{"id":"9kALRy3x/7XcoAerd","uris":["http://zotero.org/users/3599437/items/L2KU5WSR"],"itemData":{"id":1311,"type":"article-journal","container-title":"Drake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8846E0">
              <w:rPr>
                <w:color w:val="FF0000"/>
                <w:highlight w:val="yellow"/>
                <w:lang w:val="en-US"/>
              </w:rPr>
              <w:fldChar w:fldCharType="separate"/>
            </w:r>
            <w:r w:rsidR="00EE5936" w:rsidRPr="008846E0">
              <w:rPr>
                <w:color w:val="FF0000"/>
                <w:highlight w:val="yellow"/>
                <w:vertAlign w:val="superscript"/>
                <w:lang w:val="en-US"/>
              </w:rPr>
              <w:t>28</w:t>
            </w:r>
            <w:r w:rsidRPr="008846E0">
              <w:rPr>
                <w:color w:val="FF0000"/>
                <w:highlight w:val="yellow"/>
                <w:lang w:val="en-US"/>
              </w:rPr>
              <w:fldChar w:fldCharType="end"/>
            </w:r>
            <w:r w:rsidR="00405547" w:rsidRPr="008846E0">
              <w:rPr>
                <w:color w:val="FF0000"/>
                <w:highlight w:val="yellow"/>
                <w:lang w:val="en-US"/>
              </w:rPr>
              <w:t xml:space="preserve">, </w:t>
            </w:r>
            <w:commentRangeStart w:id="17"/>
            <w:commentRangeStart w:id="18"/>
            <w:r w:rsidR="00405547" w:rsidRPr="008846E0">
              <w:rPr>
                <w:color w:val="FF0000"/>
                <w:highlight w:val="yellow"/>
                <w:lang w:val="en-US"/>
              </w:rPr>
              <w:t xml:space="preserve">and </w:t>
            </w:r>
            <w:r w:rsidR="007922B7" w:rsidRPr="008846E0">
              <w:rPr>
                <w:color w:val="FF0000"/>
                <w:highlight w:val="yellow"/>
                <w:lang w:val="en-US"/>
              </w:rPr>
              <w:t xml:space="preserve">after controlling for farm size and type </w:t>
            </w:r>
            <w:r w:rsidR="00405547" w:rsidRPr="008846E0">
              <w:rPr>
                <w:color w:val="FF0000"/>
                <w:highlight w:val="yellow"/>
                <w:lang w:val="en-US"/>
              </w:rPr>
              <w:t xml:space="preserve">farming </w:t>
            </w:r>
            <w:r w:rsidR="007922B7" w:rsidRPr="008846E0">
              <w:rPr>
                <w:color w:val="FF0000"/>
                <w:highlight w:val="yellow"/>
                <w:lang w:val="en-US"/>
              </w:rPr>
              <w:t xml:space="preserve">still </w:t>
            </w:r>
            <w:r w:rsidR="00405547" w:rsidRPr="008846E0">
              <w:rPr>
                <w:color w:val="FF0000"/>
                <w:highlight w:val="yellow"/>
                <w:lang w:val="en-US"/>
              </w:rPr>
              <w:t>has one of the largest</w:t>
            </w:r>
            <w:r w:rsidR="007922B7" w:rsidRPr="008846E0">
              <w:rPr>
                <w:color w:val="FF0000"/>
                <w:highlight w:val="yellow"/>
                <w:lang w:val="en-US"/>
              </w:rPr>
              <w:t xml:space="preserve"> (40%)</w:t>
            </w:r>
            <w:r w:rsidR="00405547" w:rsidRPr="008846E0">
              <w:rPr>
                <w:color w:val="FF0000"/>
                <w:highlight w:val="yellow"/>
                <w:lang w:val="en-US"/>
              </w:rPr>
              <w:t xml:space="preserve"> gender-wage gaps </w:t>
            </w:r>
            <w:r w:rsidR="007922B7" w:rsidRPr="008846E0">
              <w:rPr>
                <w:color w:val="FF0000"/>
                <w:highlight w:val="yellow"/>
                <w:lang w:val="en-US"/>
              </w:rPr>
              <w:t>in the US</w:t>
            </w:r>
            <w:r w:rsidR="007922B7" w:rsidRPr="008846E0">
              <w:rPr>
                <w:color w:val="FF0000"/>
                <w:highlight w:val="yellow"/>
                <w:lang w:val="en-US"/>
              </w:rPr>
              <w:fldChar w:fldCharType="begin"/>
            </w:r>
            <w:r w:rsidR="00EE5936" w:rsidRPr="008846E0">
              <w:rPr>
                <w:color w:val="FF0000"/>
                <w:highlight w:val="yellow"/>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8846E0">
              <w:rPr>
                <w:color w:val="FF0000"/>
                <w:highlight w:val="yellow"/>
                <w:lang w:val="en-US"/>
              </w:rPr>
              <w:fldChar w:fldCharType="separate"/>
            </w:r>
            <w:r w:rsidR="00EE5936" w:rsidRPr="008846E0">
              <w:rPr>
                <w:color w:val="FF0000"/>
                <w:highlight w:val="yellow"/>
                <w:vertAlign w:val="superscript"/>
                <w:lang w:val="en-US"/>
              </w:rPr>
              <w:t>29</w:t>
            </w:r>
            <w:r w:rsidR="007922B7" w:rsidRPr="008846E0">
              <w:rPr>
                <w:color w:val="FF0000"/>
                <w:highlight w:val="yellow"/>
                <w:lang w:val="en-US"/>
              </w:rPr>
              <w:fldChar w:fldCharType="end"/>
            </w:r>
            <w:commentRangeEnd w:id="17"/>
            <w:r w:rsidR="007922B7" w:rsidRPr="008846E0">
              <w:rPr>
                <w:rStyle w:val="CommentReference"/>
                <w:color w:val="FF0000"/>
                <w:highlight w:val="yellow"/>
              </w:rPr>
              <w:commentReference w:id="17"/>
            </w:r>
            <w:commentRangeEnd w:id="18"/>
            <w:r w:rsidR="008B1D18">
              <w:rPr>
                <w:rStyle w:val="CommentReference"/>
              </w:rPr>
              <w:commentReference w:id="18"/>
            </w:r>
          </w:p>
          <w:p w14:paraId="0D3CA754" w14:textId="03ABE372" w:rsidR="00B43CF3" w:rsidRPr="008846E0" w:rsidRDefault="00B43CF3" w:rsidP="00CA0D55">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331519B3" w14:textId="7AA5A237" w:rsidR="00CA0D55" w:rsidRPr="008846E0" w:rsidRDefault="00D27980" w:rsidP="003D520B">
            <w:pPr>
              <w:rPr>
                <w:color w:val="FF0000"/>
                <w:lang w:val="en-US"/>
              </w:rPr>
            </w:pPr>
            <w:r w:rsidRPr="008846E0">
              <w:rPr>
                <w:color w:val="FF0000"/>
                <w:lang w:val="en-US"/>
              </w:rPr>
              <w:t xml:space="preserve">Until 2017, </w:t>
            </w:r>
            <w:r w:rsidR="00CA0D55" w:rsidRPr="008846E0">
              <w:rPr>
                <w:color w:val="FF0000"/>
                <w:lang w:val="en-US"/>
              </w:rPr>
              <w:t>USDA NASS census collection formats allowed for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p>
          <w:p w14:paraId="3B92DFA1" w14:textId="77777777" w:rsidR="0003497B" w:rsidRPr="008846E0" w:rsidRDefault="0003497B" w:rsidP="003D520B">
            <w:pPr>
              <w:rPr>
                <w:color w:val="FF0000"/>
                <w:lang w:val="en-US"/>
              </w:rPr>
            </w:pPr>
          </w:p>
          <w:p w14:paraId="1B6CFC3C" w14:textId="71F83551" w:rsidR="0003497B" w:rsidRPr="008846E0" w:rsidRDefault="0003497B" w:rsidP="00004848">
            <w:pPr>
              <w:rPr>
                <w:color w:val="FF0000"/>
                <w:lang w:val="en-US"/>
              </w:rPr>
            </w:pPr>
            <w:r w:rsidRPr="0003497B">
              <w:rPr>
                <w:color w:val="FF0000"/>
                <w:lang w:val="en-US"/>
              </w:rPr>
              <w:t xml:space="preserve">Women landowners are </w:t>
            </w:r>
            <w:r w:rsidR="00004848" w:rsidRPr="008846E0">
              <w:rPr>
                <w:color w:val="FF0000"/>
                <w:lang w:val="en-US"/>
              </w:rPr>
              <w:t xml:space="preserve">‘not on the radar’ of </w:t>
            </w:r>
            <w:r w:rsidRPr="0003497B">
              <w:rPr>
                <w:color w:val="FF0000"/>
                <w:lang w:val="en-US"/>
              </w:rPr>
              <w:t>agricultural professionals who distribute funds and technical assistance</w:t>
            </w:r>
            <w:r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Pr="008846E0">
              <w:rPr>
                <w:color w:val="FF0000"/>
                <w:lang w:val="en-US"/>
              </w:rPr>
              <w:fldChar w:fldCharType="separate"/>
            </w:r>
            <w:r w:rsidR="00AF6B7D" w:rsidRPr="008846E0">
              <w:rPr>
                <w:color w:val="FF0000"/>
                <w:vertAlign w:val="superscript"/>
                <w:lang w:val="en-US"/>
              </w:rPr>
              <w:t>33</w:t>
            </w:r>
            <w:r w:rsidRPr="008846E0">
              <w:rPr>
                <w:color w:val="FF0000"/>
                <w:lang w:val="en-US"/>
              </w:rPr>
              <w:fldChar w:fldCharType="end"/>
            </w:r>
            <w:r w:rsidRPr="0003497B">
              <w:rPr>
                <w:color w:val="FF0000"/>
                <w:lang w:val="en-US"/>
              </w:rPr>
              <w:t xml:space="preserve"> </w:t>
            </w:r>
            <w:r w:rsidRPr="008846E0">
              <w:rPr>
                <w:color w:val="FF0000"/>
                <w:lang w:val="en-US"/>
              </w:rPr>
              <w:t xml:space="preserve">which limits </w:t>
            </w:r>
            <w:r w:rsidRPr="0003497B">
              <w:rPr>
                <w:color w:val="FF0000"/>
                <w:lang w:val="en-US"/>
              </w:rPr>
              <w:t>their access to needed resources</w:t>
            </w:r>
            <w:r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Pr="008846E0">
              <w:rPr>
                <w:color w:val="FF0000"/>
                <w:lang w:val="en-US"/>
              </w:rPr>
              <w:fldChar w:fldCharType="separate"/>
            </w:r>
            <w:r w:rsidR="00AF6B7D" w:rsidRPr="008846E0">
              <w:rPr>
                <w:color w:val="FF0000"/>
                <w:vertAlign w:val="superscript"/>
                <w:lang w:val="en-US"/>
              </w:rPr>
              <w:t>34</w:t>
            </w:r>
            <w:r w:rsidRPr="008846E0">
              <w:rPr>
                <w:color w:val="FF0000"/>
                <w:lang w:val="en-US"/>
              </w:rPr>
              <w:fldChar w:fldCharType="end"/>
            </w:r>
            <w:r w:rsidRPr="0003497B">
              <w:rPr>
                <w:color w:val="FF0000"/>
                <w:lang w:val="en-US"/>
              </w:rPr>
              <w:t xml:space="preserve">. </w:t>
            </w:r>
            <w:r w:rsidR="00004848" w:rsidRPr="008846E0">
              <w:rPr>
                <w:color w:val="FF0000"/>
                <w:lang w:val="en-US"/>
              </w:rPr>
              <w:t>Even f</w:t>
            </w:r>
            <w:r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E60638"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57FAEAD" w:rsidR="00CA0D55" w:rsidRPr="008846E0" w:rsidRDefault="00CA0D55" w:rsidP="00CA0D55">
            <w:pPr>
              <w:rPr>
                <w:color w:val="FF0000"/>
                <w:lang w:val="en-US"/>
              </w:rPr>
            </w:pPr>
            <w:commentRangeStart w:id="19"/>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pronouns usage </w:t>
            </w:r>
            <w:r w:rsidR="00C42725">
              <w:rPr>
                <w:color w:val="FF0000"/>
                <w:lang w:val="en-US"/>
              </w:rPr>
              <w:t xml:space="preserve">in agricultural </w:t>
            </w:r>
            <w:commentRangeEnd w:id="19"/>
            <w:r w:rsidR="00E2211F">
              <w:rPr>
                <w:rStyle w:val="CommentReference"/>
              </w:rPr>
              <w:commentReference w:id="19"/>
            </w:r>
            <w:r w:rsidR="00C42725">
              <w:rPr>
                <w:color w:val="FF0000"/>
                <w:lang w:val="en-US"/>
              </w:rPr>
              <w:t>settings</w:t>
            </w:r>
            <w:r w:rsidR="00C42725">
              <w:rPr>
                <w:color w:val="FF0000"/>
                <w:lang w:val="en-US"/>
              </w:rPr>
              <w:fldChar w:fldCharType="begin"/>
            </w:r>
            <w:r w:rsidR="00C42725">
              <w:rPr>
                <w:color w:val="FF0000"/>
                <w:lang w:val="en-US"/>
              </w:rPr>
              <w:instrText xml:space="preserve"> ADDIN ZOTERO_ITEM CSL_CITATION {"citationID":"qw6ase7x","properties":{"formattedCitation":"\\super 36\\nosupersub{}","plainCitation":"36","noteIndex":0},"citationItems":[{"id":1171,"uris":["http://zotero.org/users/3599437/items/HKH2XL8Z"],"itemData":{"id":1171,"type":"webpage","abstract":"Garnica,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C42725" w:rsidRPr="00C42725">
              <w:rPr>
                <w:vertAlign w:val="superscript"/>
                <w:lang w:val="en-US"/>
              </w:rPr>
              <w:t>36</w:t>
            </w:r>
            <w:r w:rsidR="00C42725">
              <w:rPr>
                <w:color w:val="FF0000"/>
                <w:lang w:val="en-US"/>
              </w:rPr>
              <w:fldChar w:fldCharType="end"/>
            </w:r>
            <w:r w:rsidR="00C42725">
              <w:rPr>
                <w:color w:val="FF0000"/>
                <w:lang w:val="en-US"/>
              </w:rPr>
              <w:t>. Women are</w:t>
            </w:r>
            <w:r w:rsidRPr="008846E0">
              <w:rPr>
                <w:color w:val="FF0000"/>
                <w:lang w:val="en-US"/>
              </w:rPr>
              <w:t xml:space="preserve"> not perceived as having decision-making authority</w:t>
            </w:r>
            <w:r w:rsidR="00004848" w:rsidRPr="008846E0">
              <w:rPr>
                <w:color w:val="FF0000"/>
                <w:lang w:val="en-US"/>
              </w:rPr>
              <w:t xml:space="preserve"> and experience gender-based discrimination from tenants, neighbors, lenders, </w:t>
            </w:r>
            <w:r w:rsidR="00004848" w:rsidRPr="008846E0">
              <w:rPr>
                <w:color w:val="FF0000"/>
                <w:lang w:val="en-US"/>
              </w:rPr>
              <w:lastRenderedPageBreak/>
              <w:t>and service providers preventing them from equitable access to agricultural programs, information, and networks</w:t>
            </w:r>
            <w:r w:rsidR="00AF6B7D" w:rsidRPr="008846E0">
              <w:rPr>
                <w:color w:val="FF0000"/>
                <w:lang w:val="en-US"/>
              </w:rPr>
              <w:fldChar w:fldCharType="begin"/>
            </w:r>
            <w:r w:rsidR="00CC566B">
              <w:rPr>
                <w:color w:val="FF0000"/>
                <w:lang w:val="en-US"/>
              </w:rPr>
              <w:instrText xml:space="preserve"> ADDIN ZOTERO_ITEM CSL_CITATION {"citationID":"2xyP43Q9","properties":{"formattedCitation":"\\super 34,37,38\\nosupersub{}","plainCitation":"34,37,38","noteIndex":0},"citationItems":[{"id":1165,"uris":["http://zotero.org/users/3599437/items/8U83U6YX"],"itemData":{"id":1165,"type":"article-journal","abstract":"Women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9kALRy3x/of9E3Sfo","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9kALRy3x/q7Fhy0av","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C42725" w:rsidRPr="00C42725">
              <w:rPr>
                <w:vertAlign w:val="superscript"/>
                <w:lang w:val="en-US"/>
              </w:rPr>
              <w:t>34,37,38</w:t>
            </w:r>
            <w:r w:rsidR="00AF6B7D" w:rsidRPr="008846E0">
              <w:rPr>
                <w:color w:val="FF0000"/>
                <w:lang w:val="en-US"/>
              </w:rPr>
              <w:fldChar w:fldCharType="end"/>
            </w:r>
          </w:p>
        </w:tc>
      </w:tr>
      <w:tr w:rsidR="00CA0D55" w:rsidRPr="00E60638"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56CED6B3" w:rsidR="00B15954" w:rsidRDefault="00FA02E9" w:rsidP="005E13CB">
      <w:pPr>
        <w:rPr>
          <w:lang w:val="en-US"/>
        </w:rPr>
      </w:pPr>
      <w:r w:rsidRPr="002F0E37">
        <w:rPr>
          <w:color w:val="FF0000"/>
          <w:lang w:val="en-US"/>
        </w:rPr>
        <w:t>For biophysical scientists, traditional training does not</w:t>
      </w:r>
      <w:r w:rsidR="002F0E37" w:rsidRPr="002F0E37">
        <w:rPr>
          <w:color w:val="FF0000"/>
          <w:lang w:val="en-US"/>
        </w:rPr>
        <w:t xml:space="preserve"> often</w:t>
      </w:r>
      <w:r w:rsidRPr="002F0E37">
        <w:rPr>
          <w:color w:val="FF0000"/>
          <w:lang w:val="en-US"/>
        </w:rPr>
        <w:t xml:space="preserve"> include space nor resources for building awareness of power inequalities, and it will therefore take time and effort. Actively questioning why certain groups seem over- or under-represented in agricultural </w:t>
      </w:r>
      <w:r w:rsidR="000A286F" w:rsidRPr="002F0E37">
        <w:rPr>
          <w:color w:val="FF0000"/>
          <w:lang w:val="en-US"/>
        </w:rPr>
        <w:t xml:space="preserve">language or </w:t>
      </w:r>
      <w:r w:rsidRPr="002F0E37">
        <w:rPr>
          <w:color w:val="FF0000"/>
          <w:lang w:val="en-US"/>
        </w:rPr>
        <w:t>contexts you encounter is a powerful starting point</w:t>
      </w:r>
      <w:r w:rsidR="000A286F" w:rsidRPr="002F0E37">
        <w:rPr>
          <w:color w:val="FF0000"/>
          <w:lang w:val="en-US"/>
        </w:rPr>
        <w:t>, and the matrix of domination can aid in parsing out the various drivers involved</w:t>
      </w:r>
      <w:r w:rsidRPr="002F0E37">
        <w:rPr>
          <w:color w:val="FF0000"/>
          <w:lang w:val="en-US"/>
        </w:rPr>
        <w:t xml:space="preserve">. </w:t>
      </w:r>
      <w:r w:rsidR="000A286F" w:rsidRPr="002F0E37">
        <w:rPr>
          <w:color w:val="FF0000"/>
          <w:lang w:val="en-US"/>
        </w:rPr>
        <w:t xml:space="preserve">Once the foundation of awareness has been built, as scientists it is important to reflect on our roles in passively endorsing, or challenging inequities. </w:t>
      </w:r>
      <w:r w:rsidR="005E13CB" w:rsidRPr="002F0E37">
        <w:rPr>
          <w:color w:val="FF0000"/>
          <w:lang w:val="en-US"/>
        </w:rPr>
        <w:t xml:space="preserve">To help agricultural researchers envision how their work may integrate into a larger effort to rebalance power in one or more domains, we present three </w:t>
      </w:r>
      <w:r w:rsidR="009A1F4F" w:rsidRPr="002F0E37">
        <w:rPr>
          <w:color w:val="FF0000"/>
          <w:lang w:val="en-US"/>
        </w:rPr>
        <w:t>research activities</w:t>
      </w:r>
      <w:r w:rsidR="005E13CB" w:rsidRPr="002F0E37">
        <w:rPr>
          <w:color w:val="FF0000"/>
          <w:lang w:val="en-US"/>
        </w:rPr>
        <w:t xml:space="preserve"> with </w:t>
      </w:r>
      <w:r w:rsidR="0072381E" w:rsidRPr="002F0E37">
        <w:rPr>
          <w:color w:val="FF0000"/>
          <w:lang w:val="en-US"/>
        </w:rPr>
        <w:t xml:space="preserve">attendant </w:t>
      </w:r>
      <w:r w:rsidR="009A1F4F" w:rsidRPr="002F0E37">
        <w:rPr>
          <w:color w:val="FF0000"/>
          <w:lang w:val="en-US"/>
        </w:rPr>
        <w:t xml:space="preserve">examples of </w:t>
      </w:r>
      <w:r w:rsidR="00BC2FCD" w:rsidRPr="002F0E37">
        <w:rPr>
          <w:color w:val="FF0000"/>
          <w:lang w:val="en-US"/>
        </w:rPr>
        <w:t>positive experiences</w:t>
      </w:r>
      <w:r w:rsidR="00991FE8" w:rsidRPr="002F0E37">
        <w:rPr>
          <w:color w:val="FF0000"/>
          <w:lang w:val="en-US"/>
        </w:rPr>
        <w:t xml:space="preserve">: serving </w:t>
      </w:r>
      <w:r w:rsidR="00991FE8" w:rsidRPr="00991FE8">
        <w:rPr>
          <w:color w:val="FF0000"/>
          <w:lang w:val="en-US"/>
        </w:rPr>
        <w:t>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60354E01"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w:t>
      </w:r>
      <w:r w:rsidR="000A286F">
        <w:rPr>
          <w:lang w:val="en-US"/>
        </w:rPr>
        <w:t xml:space="preserve"> (e.g., Table 2)</w:t>
      </w:r>
      <w:r>
        <w:rPr>
          <w:lang w:val="en-US"/>
        </w:rPr>
        <w:t xml:space="preserve">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CC566B">
        <w:rPr>
          <w:lang w:val="en-US"/>
        </w:rPr>
        <w:instrText xml:space="preserve"> ADDIN ZOTERO_ITEM CSL_CITATION {"citationID":"3l1uZqvZ","properties":{"formattedCitation":"\\super 27,39\\nosupersub{}","plainCitation":"27,39","noteIndex":0},"citationItems":[{"id":"9kALRy3x/RY2xCZn7","uris":["http://zotero.org/users/3599437/items/IH4PI5AX"],"itemData":{"id":1314,"type":"article-journal","abstract":"Although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Mayerfeld"}],"issued":{"date-parts":[["2019",8,3]]}}},{"id":"9kALRy3x/h7dE8WCo","uris":["http://zotero.org/users/3599437/items/KLK2UTJD"],"itemData":{"id":1283,"type":"article-journal","abstract":"Organic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C42725" w:rsidRPr="00C42725">
        <w:rPr>
          <w:vertAlign w:val="superscript"/>
          <w:lang w:val="en-US"/>
        </w:rPr>
        <w:t>27,39</w:t>
      </w:r>
      <w:r>
        <w:rPr>
          <w:lang w:val="en-US"/>
        </w:rPr>
        <w:fldChar w:fldCharType="end"/>
      </w:r>
      <w:r>
        <w:rPr>
          <w:lang w:val="en-US"/>
        </w:rPr>
        <w:t xml:space="preserve">. </w:t>
      </w:r>
      <w:r w:rsidR="002934D1">
        <w:rPr>
          <w:lang w:val="en-US"/>
        </w:rPr>
        <w:t>One method for addressing this power disparity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CC566B">
        <w:rPr>
          <w:lang w:val="en-US"/>
        </w:rPr>
        <w:instrText xml:space="preserve"> ADDIN ZOTERO_ITEM CSL_CITATION {"citationID":"lhTvqFh4","properties":{"formattedCitation":"\\super 40\\nosupersub{}","plainCitation":"40","noteIndex":0},"citationItems":[{"id":"9kALRy3x/NeSeJyfJ","uris":["http://zotero.org/users/3599437/items/86KSMEUX"],"itemData":{"id":1346,"type":"article-journal","abstract":"Legitimacy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C42725" w:rsidRPr="00C42725">
        <w:rPr>
          <w:vertAlign w:val="superscript"/>
          <w:lang w:val="en-US"/>
        </w:rPr>
        <w:t>40</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CC566B">
        <w:rPr>
          <w:color w:val="000000" w:themeColor="text1"/>
          <w:lang w:val="en-US"/>
        </w:rPr>
        <w:instrText xml:space="preserve"> ADDIN ZOTERO_ITEM CSL_CITATION {"citationID":"jEAzhwOr","properties":{"formattedCitation":"\\super 41\\nosupersub{}","plainCitation":"41","noteIndex":0},"citationItems":[{"id":"9kALRy3x/yf45qUmZ","uris":["http://zotero.org/users/3599437/items/QNQ3FDN4"],"itemData":{"id":1530,"type":"webpage","container-title":"Practical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C42725" w:rsidRPr="00C42725">
        <w:rPr>
          <w:vertAlign w:val="superscript"/>
          <w:lang w:val="en-US"/>
        </w:rPr>
        <w:t>41</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CC566B">
        <w:rPr>
          <w:lang w:val="en-US"/>
        </w:rPr>
        <w:instrText xml:space="preserve"> ADDIN ZOTERO_ITEM CSL_CITATION {"citationID":"BOUJYzwa","properties":{"formattedCitation":"\\super 42\\nosupersub{}","plainCitation":"42","noteIndex":0},"citationItems":[{"id":"9kALRy3x/SodtRwyt","uris":["http://zotero.org/users/3599437/items/T4SVAZ8X"],"itemData":{"id":1555,"type":"article-journal","abstract":"Substantial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C42725" w:rsidRPr="00C42725">
        <w:rPr>
          <w:vertAlign w:val="superscript"/>
          <w:lang w:val="en-US"/>
        </w:rPr>
        <w:t>42</w:t>
      </w:r>
      <w:r w:rsidR="00650554">
        <w:rPr>
          <w:lang w:val="en-US"/>
        </w:rPr>
        <w:fldChar w:fldCharType="end"/>
      </w:r>
      <w:r w:rsidR="0072381E">
        <w:rPr>
          <w:lang w:val="en-US"/>
        </w:rPr>
        <w:t xml:space="preserve">, </w:t>
      </w:r>
      <w:r w:rsidR="0039604B">
        <w:rPr>
          <w:lang w:val="en-US"/>
        </w:rPr>
        <w:t xml:space="preserve">partially in response to </w:t>
      </w:r>
      <w:ins w:id="20" w:author="Virginia Anne Nichols" w:date="2024-10-02T07:37:00Z" w16du:dateUtc="2024-10-02T05:37:00Z">
        <w:r w:rsidR="009619C9">
          <w:rPr>
            <w:lang w:val="en-US"/>
          </w:rPr>
          <w:t>being</w:t>
        </w:r>
      </w:ins>
      <w:del w:id="21" w:author="Virginia Anne Nichols" w:date="2024-10-02T07:37:00Z" w16du:dateUtc="2024-10-02T05:37:00Z">
        <w:r w:rsidR="0039604B" w:rsidDel="009619C9">
          <w:rPr>
            <w:lang w:val="en-US"/>
          </w:rPr>
          <w:delText>feeling</w:delText>
        </w:r>
      </w:del>
      <w:r w:rsidR="0039604B">
        <w:rPr>
          <w:lang w:val="en-US"/>
        </w:rPr>
        <w:t xml:space="preserve">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C42725">
        <w:rPr>
          <w:lang w:val="en-US"/>
        </w:rPr>
        <w:instrText xml:space="preserve"> ADDIN ZOTERO_ITEM CSL_CITATION {"citationID":"MSKidoUc","properties":{"formattedCitation":"\\super 43\\nosupersub{}","plainCitation":"43","noteIndex":0},"citationItems":[{"id":562,"uris":["http://zotero.org/users/3599437/items/XMWBMV2K"],"itemData":{"id":562,"type":"article-journal","abstract":"Practical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C42725" w:rsidRPr="00C42725">
        <w:rPr>
          <w:vertAlign w:val="superscript"/>
          <w:lang w:val="en-US"/>
        </w:rPr>
        <w:t>43</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CC566B">
        <w:rPr>
          <w:lang w:val="en-US"/>
        </w:rPr>
        <w:instrText xml:space="preserve"> ADDIN ZOTERO_ITEM CSL_CITATION {"citationID":"dam3zez5","properties":{"formattedCitation":"\\super 44\\nosupersub{}","plainCitation":"44","noteIndex":0},"citationItems":[{"id":"9kALRy3x/gvhaAYHe","uris":["http://zotero.org/users/3599437/items/VDAAJM8W"],"itemData":{"id":1502,"type":"article-journal","abstract":"Balancing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C42725" w:rsidRPr="00C42725">
        <w:rPr>
          <w:vertAlign w:val="superscript"/>
          <w:lang w:val="en-US"/>
        </w:rPr>
        <w:t>44</w:t>
      </w:r>
      <w:r w:rsidR="00CC6DD8">
        <w:rPr>
          <w:lang w:val="en-US"/>
        </w:rPr>
        <w:fldChar w:fldCharType="end"/>
      </w:r>
      <w:r w:rsidR="002C5D33">
        <w:rPr>
          <w:lang w:val="en-US"/>
        </w:rPr>
        <w:t xml:space="preserve">. </w:t>
      </w:r>
      <w:r w:rsidR="000C70FE">
        <w:rPr>
          <w:lang w:val="en-US"/>
        </w:rPr>
        <w:t>Researcher participation in the Women</w:t>
      </w:r>
      <w:ins w:id="22" w:author="Virginia Anne Nichols" w:date="2024-10-02T07:38:00Z" w16du:dateUtc="2024-10-02T05:38:00Z">
        <w:r w:rsidR="006402A5">
          <w:rPr>
            <w:lang w:val="en-US"/>
          </w:rPr>
          <w:t>,</w:t>
        </w:r>
      </w:ins>
      <w:r w:rsidR="000C70FE">
        <w:rPr>
          <w:lang w:val="en-US"/>
        </w:rPr>
        <w:t xml:space="preserve"> Food and Agricultural Network</w:t>
      </w:r>
      <w:r w:rsidR="000C70FE">
        <w:rPr>
          <w:lang w:val="en-US"/>
        </w:rPr>
        <w:fldChar w:fldCharType="begin"/>
      </w:r>
      <w:r w:rsidR="00CC566B">
        <w:rPr>
          <w:lang w:val="en-US"/>
        </w:rPr>
        <w:instrText xml:space="preserve"> ADDIN ZOTERO_ITEM CSL_CITATION {"citationID":"TP2rI0KT","properties":{"formattedCitation":"\\super 45\\nosupersub{}","plainCitation":"45","noteIndex":0},"citationItems":[{"id":"9kALRy3x/TaERcnVT","uris":["http://zotero.org/users/3599437/items/75VTQQ77"],"itemData":{"id":1508,"type":"webpage","container-title":"Women,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C42725" w:rsidRPr="00C42725">
        <w:rPr>
          <w:vertAlign w:val="superscript"/>
          <w:lang w:val="en-US"/>
        </w:rPr>
        <w:t>45</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landowners</w:t>
      </w:r>
      <w:r w:rsidR="000C70FE">
        <w:rPr>
          <w:lang w:val="en-US"/>
        </w:rPr>
        <w:fldChar w:fldCharType="begin"/>
      </w:r>
      <w:r w:rsidR="00CC566B">
        <w:rPr>
          <w:lang w:val="en-US"/>
        </w:rPr>
        <w:instrText xml:space="preserve"> ADDIN ZOTERO_ITEM CSL_CITATION {"citationID":"CaZD1BBj","properties":{"formattedCitation":"\\super 37,38\\nosupersub{}","plainCitation":"37,38","noteIndex":0},"citationItems":[{"id":"9kALRy3x/q7Fhy0av","uris":["http://zotero.org/users/3599437/items/ZC7TFG29"],"itemData":{"id":1510,"type":"article-journal","abstract":"Excerpt\nThe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C."},{"family":"Soulis","given":"Jessica"}],"issued":{"date-parts":[["2013",9,1]]}}},{"id":"9kALRy3x/of9E3Sfo","uris":["http://zotero.org/users/3599437/items/LBC2XEVP"],"itemData":{"id":1285,"type":"article-journal","abstract":"Women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C42725" w:rsidRPr="00C42725">
        <w:rPr>
          <w:vertAlign w:val="superscript"/>
          <w:lang w:val="en-US"/>
        </w:rPr>
        <w:t>37,38</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immigrant </w:t>
      </w:r>
      <w:r w:rsidR="00291DF9" w:rsidRPr="005822D8">
        <w:rPr>
          <w:color w:val="FF0000"/>
          <w:lang w:val="en-US"/>
        </w:rPr>
        <w:t>farmers</w:t>
      </w:r>
      <w:r w:rsidR="00F2696B" w:rsidRPr="005822D8">
        <w:rPr>
          <w:color w:val="FF0000"/>
          <w:lang w:val="en-US"/>
        </w:rPr>
        <w:t>;</w:t>
      </w:r>
      <w:r w:rsidR="003A030D" w:rsidRPr="005822D8">
        <w:rPr>
          <w:color w:val="FF0000"/>
          <w:lang w:val="en-US"/>
        </w:rPr>
        <w:t xml:space="preserve"> or </w:t>
      </w:r>
      <w:r w:rsidR="00430422" w:rsidRPr="005822D8">
        <w:rPr>
          <w:color w:val="FF0000"/>
          <w:lang w:val="en-US"/>
        </w:rPr>
        <w:t xml:space="preserve">organic, low-input, </w:t>
      </w:r>
      <w:r w:rsidR="00906334" w:rsidRPr="005822D8">
        <w:rPr>
          <w:color w:val="FF0000"/>
          <w:lang w:val="en-US"/>
        </w:rPr>
        <w:t>small,</w:t>
      </w:r>
      <w:r w:rsidR="003C3EE0" w:rsidRPr="005822D8">
        <w:rPr>
          <w:color w:val="FF0000"/>
          <w:lang w:val="en-US"/>
        </w:rPr>
        <w:t xml:space="preserve"> diversified,</w:t>
      </w:r>
      <w:r w:rsidR="00906334" w:rsidRPr="005822D8">
        <w:rPr>
          <w:color w:val="FF0000"/>
          <w:lang w:val="en-US"/>
        </w:rPr>
        <w:t xml:space="preserve"> </w:t>
      </w:r>
      <w:r w:rsidR="00906334">
        <w:rPr>
          <w:color w:val="FF0000"/>
          <w:lang w:val="en-US"/>
        </w:rPr>
        <w:t xml:space="preserve">or </w:t>
      </w:r>
      <w:r w:rsidR="00430422" w:rsidRPr="00C66D19">
        <w:rPr>
          <w:color w:val="FF0000"/>
          <w:lang w:val="en-US"/>
        </w:rPr>
        <w:t>low-mechanization farms</w:t>
      </w:r>
      <w:r w:rsidR="00F2696B" w:rsidRPr="00C66D19">
        <w:rPr>
          <w:color w:val="FF0000"/>
          <w:lang w:val="en-US"/>
        </w:rPr>
        <w:t>.</w:t>
      </w:r>
      <w:r w:rsidR="002F0E37">
        <w:rPr>
          <w:lang w:val="en-US"/>
        </w:rPr>
        <w:t xml:space="preserve"> </w:t>
      </w:r>
      <w:r w:rsidR="002F0E37" w:rsidRPr="002F0E37">
        <w:rPr>
          <w:highlight w:val="yellow"/>
          <w:lang w:val="en-US"/>
        </w:rPr>
        <w:t>Some kind of wrap up needed…</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4398850A"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 xml:space="preserve">power </w:t>
      </w:r>
      <w:commentRangeStart w:id="23"/>
      <w:r>
        <w:rPr>
          <w:lang w:val="en-US"/>
        </w:rPr>
        <w:t>imbalances</w:t>
      </w:r>
      <w:commentRangeEnd w:id="23"/>
      <w:r w:rsidR="006402A5">
        <w:rPr>
          <w:rStyle w:val="CommentReference"/>
        </w:rPr>
        <w:commentReference w:id="23"/>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CC566B">
        <w:rPr>
          <w:lang w:val="en-US"/>
        </w:rPr>
        <w:instrText xml:space="preserve"> ADDIN ZOTERO_ITEM CSL_CITATION {"citationID":"nmTfnvQM","properties":{"formattedCitation":"\\super 46\\uc0\\u8211{}48\\nosupersub{}","plainCitation":"46–48","noteIndex":0},"citationItems":[{"id":"9kALRy3x/NEaYHX8a","uris":["http://zotero.org/users/3599437/items/6FB9NPWL"],"itemData":{"id":1351,"type":"article-journal","abstract":"Degradation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9kALRy3x/qSioh67m","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R."},{"family":"Horton","given":"Robert"}],"issued":{"date-parts":[["2021"]]}}},{"id":"9kALRy3x/h1CfovVU","uris":["http://zotero.org/users/3599437/items/FXBWJTSU"],"itemData":{"id":1544,"type":"article-journal","abstract":"Oil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C42725" w:rsidRPr="00C42725">
        <w:rPr>
          <w:vertAlign w:val="superscript"/>
          <w:lang w:val="en-US"/>
        </w:rPr>
        <w:t>46–48</w:t>
      </w:r>
      <w:r>
        <w:rPr>
          <w:lang w:val="en-US"/>
        </w:rPr>
        <w:fldChar w:fldCharType="end"/>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w:t>
      </w:r>
      <w:del w:id="24" w:author="Virginia Anne Nichols" w:date="2024-10-02T07:40:00Z" w16du:dateUtc="2024-10-02T05:40:00Z">
        <w:r w:rsidR="001263D3" w:rsidRPr="00621EB7" w:rsidDel="006402A5">
          <w:rPr>
            <w:color w:val="FF0000"/>
            <w:lang w:val="en-US"/>
          </w:rPr>
          <w:delText>power imbalance</w:delText>
        </w:r>
      </w:del>
      <w:ins w:id="25" w:author="Virginia Anne Nichols" w:date="2024-10-02T07:40:00Z" w16du:dateUtc="2024-10-02T05:40:00Z">
        <w:r w:rsidR="006402A5">
          <w:rPr>
            <w:color w:val="FF0000"/>
            <w:lang w:val="en-US"/>
          </w:rPr>
          <w:t>inequ</w:t>
        </w:r>
      </w:ins>
      <w:ins w:id="26" w:author="Virginia Anne Nichols" w:date="2024-10-02T07:41:00Z" w16du:dateUtc="2024-10-02T05:41:00Z">
        <w:r w:rsidR="006402A5">
          <w:rPr>
            <w:color w:val="FF0000"/>
            <w:lang w:val="en-US"/>
          </w:rPr>
          <w:t>ality</w:t>
        </w:r>
      </w:ins>
      <w:r w:rsidR="001263D3" w:rsidRPr="00621EB7">
        <w:rPr>
          <w:color w:val="FF0000"/>
          <w:lang w:val="en-US"/>
        </w:rPr>
        <w:t>.</w:t>
      </w:r>
      <w:r w:rsidR="00EF4A52" w:rsidRPr="00621EB7">
        <w:rPr>
          <w:color w:val="FF0000"/>
          <w:lang w:val="en-US"/>
        </w:rPr>
        <w:t xml:space="preserve"> However, science can also be used to </w:t>
      </w:r>
      <w:r w:rsidR="008728E6" w:rsidRPr="00621EB7">
        <w:rPr>
          <w:color w:val="FF0000"/>
          <w:lang w:val="en-US"/>
        </w:rPr>
        <w:t xml:space="preserve">passively implement </w:t>
      </w:r>
      <w:del w:id="27" w:author="Stefan Gailans" w:date="2024-10-11T15:29:00Z" w16du:dateUtc="2024-10-11T20:29:00Z">
        <w:r w:rsidR="008728E6" w:rsidRPr="00621EB7" w:rsidDel="00D8407C">
          <w:rPr>
            <w:color w:val="FF0000"/>
            <w:lang w:val="en-US"/>
          </w:rPr>
          <w:delText xml:space="preserve">a </w:delText>
        </w:r>
      </w:del>
      <w:r w:rsidR="00EF4A52" w:rsidRPr="00621EB7">
        <w:rPr>
          <w:color w:val="FF0000"/>
          <w:lang w:val="en-US"/>
        </w:rPr>
        <w:t>power</w:t>
      </w:r>
      <w:ins w:id="28" w:author="Virginia Anne Nichols" w:date="2024-10-02T07:46:00Z" w16du:dateUtc="2024-10-02T05:46:00Z">
        <w:r w:rsidR="005A54F6">
          <w:rPr>
            <w:color w:val="FF0000"/>
            <w:lang w:val="en-US"/>
          </w:rPr>
          <w:t xml:space="preserve"> inequalities</w:t>
        </w:r>
      </w:ins>
      <w:ins w:id="29" w:author="Stefan Gailans" w:date="2024-10-11T15:29:00Z" w16du:dateUtc="2024-10-11T20:29:00Z">
        <w:r w:rsidR="004F59E7">
          <w:rPr>
            <w:color w:val="FF0000"/>
            <w:lang w:val="en-US"/>
          </w:rPr>
          <w:t xml:space="preserve"> </w:t>
        </w:r>
      </w:ins>
      <w:del w:id="30" w:author="Virginia Anne Nichols" w:date="2024-10-02T07:46:00Z" w16du:dateUtc="2024-10-02T05:46:00Z">
        <w:r w:rsidR="00EF4A52" w:rsidRPr="00621EB7" w:rsidDel="005A54F6">
          <w:rPr>
            <w:color w:val="FF0000"/>
            <w:lang w:val="en-US"/>
          </w:rPr>
          <w:delText xml:space="preserve"> </w:delText>
        </w:r>
      </w:del>
      <w:ins w:id="31" w:author="Virginia Anne Nichols" w:date="2024-10-02T07:44:00Z" w16du:dateUtc="2024-10-02T05:44:00Z">
        <w:r w:rsidR="005A54F6">
          <w:rPr>
            <w:color w:val="FF0000"/>
            <w:lang w:val="en-US"/>
          </w:rPr>
          <w:t xml:space="preserve">between the creator and user. </w:t>
        </w:r>
      </w:ins>
      <w:del w:id="32" w:author="Virginia Anne Nichols" w:date="2024-10-02T07:44:00Z" w16du:dateUtc="2024-10-02T05:44:00Z">
        <w:r w:rsidR="00EF4A52" w:rsidRPr="00621EB7" w:rsidDel="005A54F6">
          <w:rPr>
            <w:color w:val="FF0000"/>
            <w:lang w:val="en-US"/>
          </w:rPr>
          <w:delText>i</w:delText>
        </w:r>
      </w:del>
      <w:del w:id="33" w:author="Virginia Anne Nichols" w:date="2024-10-02T07:42:00Z" w16du:dateUtc="2024-10-02T05:42:00Z">
        <w:r w:rsidR="00EF4A52" w:rsidRPr="00621EB7" w:rsidDel="006402A5">
          <w:rPr>
            <w:color w:val="FF0000"/>
            <w:lang w:val="en-US"/>
          </w:rPr>
          <w:delText>mbalance</w:delText>
        </w:r>
      </w:del>
      <w:r w:rsidR="00EF4A52" w:rsidRPr="00621EB7">
        <w:rPr>
          <w:color w:val="FF0000"/>
          <w:lang w:val="en-US"/>
        </w:rPr>
        <w:t xml:space="preserve">. 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w:t>
      </w:r>
      <w:del w:id="34" w:author="Virginia Anne Nichols" w:date="2024-10-02T07:43:00Z" w16du:dateUtc="2024-10-02T05:43:00Z">
        <w:r w:rsidR="0019603D" w:rsidRPr="00621EB7" w:rsidDel="005A54F6">
          <w:rPr>
            <w:color w:val="FF0000"/>
            <w:lang w:val="en-US"/>
          </w:rPr>
          <w:delText xml:space="preserve">have </w:delText>
        </w:r>
      </w:del>
      <w:r w:rsidR="00EF4A52" w:rsidRPr="00621EB7">
        <w:rPr>
          <w:color w:val="FF0000"/>
          <w:lang w:val="en-US"/>
        </w:rPr>
        <w:t xml:space="preserve">traditionally </w:t>
      </w:r>
      <w:r w:rsidR="0019603D" w:rsidRPr="00621EB7">
        <w:rPr>
          <w:color w:val="FF0000"/>
          <w:lang w:val="en-US"/>
        </w:rPr>
        <w:t>wield</w:t>
      </w:r>
      <w:del w:id="35" w:author="Virginia Anne Nichols" w:date="2024-10-02T07:43:00Z" w16du:dateUtc="2024-10-02T05:43:00Z">
        <w:r w:rsidR="0019603D" w:rsidRPr="00621EB7" w:rsidDel="005A54F6">
          <w:rPr>
            <w:color w:val="FF0000"/>
            <w:lang w:val="en-US"/>
          </w:rPr>
          <w:delText>ed</w:delText>
        </w:r>
      </w:del>
      <w:r w:rsidR="0019603D" w:rsidRPr="00621EB7">
        <w:rPr>
          <w:color w:val="FF0000"/>
          <w:lang w:val="en-US"/>
        </w:rPr>
        <w:t xml:space="preserve">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CC566B">
        <w:rPr>
          <w:color w:val="FF0000"/>
          <w:lang w:val="en-US"/>
        </w:rPr>
        <w:instrText xml:space="preserve"> ADDIN ZOTERO_ITEM CSL_CITATION {"citationID":"U06N5Gez","properties":{"formattedCitation":"\\super 49\\nosupersub{}","plainCitation":"49","noteIndex":0},"citationItems":[{"id":"9kALRy3x/7GOHOBrZ","uris":["http://zotero.org/users/3599437/items/RJ82J8BQ"],"itemData":{"id":1491,"type":"article-journal","abstract":"For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C42725" w:rsidRPr="00C42725">
        <w:rPr>
          <w:vertAlign w:val="superscript"/>
          <w:lang w:val="en-US"/>
        </w:rPr>
        <w:t>49</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without </w:t>
      </w:r>
      <w:r w:rsidRPr="00621EB7">
        <w:rPr>
          <w:color w:val="FF0000"/>
          <w:lang w:val="en-US"/>
        </w:rPr>
        <w:t xml:space="preserve">extensive input from the public, 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 xml:space="preserve">Driven largely by water quality concerns, the public has begun to demand more transparency with regards to agricultural nutrient </w:t>
      </w:r>
      <w:r w:rsidR="00F21A0C" w:rsidRPr="00621EB7">
        <w:rPr>
          <w:color w:val="FF0000"/>
          <w:lang w:val="en-US"/>
        </w:rPr>
        <w:lastRenderedPageBreak/>
        <w:t>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w:t>
      </w:r>
      <w:r>
        <w:rPr>
          <w:lang w:val="en-US"/>
        </w:rPr>
        <w:t>democratiz</w:t>
      </w:r>
      <w:r w:rsidR="005A54F6">
        <w:rPr>
          <w:lang w:val="en-US"/>
        </w:rPr>
        <w:t>e</w:t>
      </w:r>
      <w:r>
        <w:rPr>
          <w:lang w:val="en-US"/>
        </w:rPr>
        <w:t xml:space="preserve"> and contextualiz</w:t>
      </w:r>
      <w:r w:rsidR="005A54F6">
        <w:rPr>
          <w:lang w:val="en-US"/>
        </w:rPr>
        <w:t>e</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supporting horizontal knowledge exchange. Iowa State University recently launched an ambitious program</w:t>
      </w:r>
      <w:r w:rsidR="00883EF3">
        <w:rPr>
          <w:lang w:val="en-US"/>
        </w:rPr>
        <w:t>, the Iowa Nitrogen Initiative,</w:t>
      </w:r>
      <w:r>
        <w:rPr>
          <w:lang w:val="en-US"/>
        </w:rPr>
        <w:t xml:space="preserve"> wherein farmers volunteer to </w:t>
      </w:r>
      <w:r w:rsidRPr="0029011A">
        <w:rPr>
          <w:lang w:val="en-US"/>
        </w:rPr>
        <w:t>perform nitrogen rate trials in their own production contexts</w:t>
      </w:r>
      <w:r>
        <w:rPr>
          <w:lang w:val="en-US"/>
        </w:rPr>
        <w:fldChar w:fldCharType="begin"/>
      </w:r>
      <w:r w:rsidR="00CC566B">
        <w:rPr>
          <w:lang w:val="en-US"/>
        </w:rPr>
        <w:instrText xml:space="preserve"> ADDIN ZOTERO_ITEM CSL_CITATION {"citationID":"l25bAG4J","properties":{"formattedCitation":"\\super 50\\nosupersub{}","plainCitation":"50","noteIndex":0},"citationItems":[{"id":"9kALRy3x/D5nR0uhF","uris":["http://zotero.org/users/3599437/items/VZJ4DIIN"],"itemData":{"id":1495,"type":"webpage","abstract":"Recruiting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C42725" w:rsidRPr="00C42725">
        <w:rPr>
          <w:vertAlign w:val="superscript"/>
          <w:lang w:val="en-US"/>
        </w:rPr>
        <w:t>50</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 These efforts </w:t>
      </w:r>
      <w:r w:rsidR="002440B0">
        <w:rPr>
          <w:color w:val="000000" w:themeColor="text1"/>
          <w:lang w:val="en-US"/>
        </w:rPr>
        <w:t xml:space="preserve">are </w:t>
      </w:r>
      <w:r w:rsidR="00EA20E7">
        <w:rPr>
          <w:color w:val="000000" w:themeColor="text1"/>
          <w:lang w:val="en-US"/>
        </w:rPr>
        <w:t>leverag</w:t>
      </w:r>
      <w:r w:rsidR="002440B0">
        <w:rPr>
          <w:color w:val="000000" w:themeColor="text1"/>
          <w:lang w:val="en-US"/>
        </w:rPr>
        <w:t>ing</w:t>
      </w:r>
      <w:r w:rsidR="00A82325">
        <w:rPr>
          <w:color w:val="000000" w:themeColor="text1"/>
          <w:lang w:val="en-US"/>
        </w:rPr>
        <w:t xml:space="preserve"> science</w:t>
      </w:r>
      <w:r w:rsidR="00EA20E7">
        <w:rPr>
          <w:color w:val="000000" w:themeColor="text1"/>
          <w:lang w:val="en-US"/>
        </w:rPr>
        <w:t xml:space="preserve">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more equ</w:t>
      </w:r>
      <w:ins w:id="36" w:author="Virginia Anne Nichols" w:date="2024-10-02T07:47:00Z" w16du:dateUtc="2024-10-02T05:47:00Z">
        <w:r w:rsidR="005A54F6">
          <w:rPr>
            <w:lang w:val="en-US"/>
          </w:rPr>
          <w:t>itably</w:t>
        </w:r>
      </w:ins>
      <w:del w:id="37" w:author="Virginia Anne Nichols" w:date="2024-10-02T07:47:00Z" w16du:dateUtc="2024-10-02T05:47:00Z">
        <w:r w:rsidR="007678D8" w:rsidDel="005A54F6">
          <w:rPr>
            <w:lang w:val="en-US"/>
          </w:rPr>
          <w:delText>ally</w:delText>
        </w:r>
      </w:del>
      <w:r w:rsidR="007678D8">
        <w:rPr>
          <w:lang w:val="en-US"/>
        </w:rPr>
        <w:t xml:space="preserve"> amongst </w:t>
      </w:r>
      <w:r w:rsidR="00EA20E7">
        <w:rPr>
          <w:lang w:val="en-US"/>
        </w:rPr>
        <w:t xml:space="preserve">farmers, scientists, and </w:t>
      </w:r>
      <w:r w:rsidR="007678D8">
        <w:rPr>
          <w:lang w:val="en-US"/>
        </w:rPr>
        <w:t>the public</w:t>
      </w:r>
      <w:ins w:id="38" w:author="Virginia Anne Nichols" w:date="2024-10-02T07:47:00Z" w16du:dateUtc="2024-10-02T05:47:00Z">
        <w:r w:rsidR="005A54F6">
          <w:rPr>
            <w:lang w:val="en-US"/>
          </w:rPr>
          <w:t xml:space="preserve">, blurring the lines between </w:t>
        </w:r>
      </w:ins>
      <w:r w:rsidR="00D24C6D">
        <w:rPr>
          <w:lang w:val="en-US"/>
        </w:rPr>
        <w:t xml:space="preserve">science </w:t>
      </w:r>
      <w:ins w:id="39" w:author="Virginia Anne Nichols" w:date="2024-10-02T07:47:00Z" w16du:dateUtc="2024-10-02T05:47:00Z">
        <w:r w:rsidR="005A54F6">
          <w:rPr>
            <w:lang w:val="en-US"/>
          </w:rPr>
          <w:t>creator and user. It</w:t>
        </w:r>
      </w:ins>
      <w:del w:id="40" w:author="Virginia Anne Nichols" w:date="2024-10-02T07:48:00Z" w16du:dateUtc="2024-10-02T05:48:00Z">
        <w:r w:rsidR="00EA20E7" w:rsidDel="005A54F6">
          <w:rPr>
            <w:lang w:val="en-US"/>
          </w:rPr>
          <w:delText>, but</w:delText>
        </w:r>
      </w:del>
      <w:r w:rsidR="00EA20E7">
        <w:rPr>
          <w:lang w:val="en-US"/>
        </w:rPr>
        <w:t xml:space="preserve"> also represent</w:t>
      </w:r>
      <w:ins w:id="41" w:author="Stefan Gailans" w:date="2024-10-11T15:30:00Z" w16du:dateUtc="2024-10-11T20:30:00Z">
        <w:r w:rsidR="00A6595D">
          <w:rPr>
            <w:lang w:val="en-US"/>
          </w:rPr>
          <w:t>s</w:t>
        </w:r>
      </w:ins>
      <w:r w:rsidR="00EA20E7">
        <w:rPr>
          <w:lang w:val="en-US"/>
        </w:rPr>
        <w:t xml:space="preserve"> a</w:t>
      </w:r>
      <w:r w:rsidR="00883353">
        <w:rPr>
          <w:lang w:val="en-US"/>
        </w:rPr>
        <w:t>n important and</w:t>
      </w:r>
      <w:r w:rsidR="00EA20E7">
        <w:rPr>
          <w:lang w:val="en-US"/>
        </w:rPr>
        <w:t xml:space="preserve">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4ABAA16C" w:rsidR="00A42909" w:rsidRDefault="00EE5623" w:rsidP="00C83D16">
      <w:pPr>
        <w:rPr>
          <w:lang w:val="en-US"/>
        </w:rPr>
      </w:pPr>
      <w:r>
        <w:rPr>
          <w:lang w:val="en-US"/>
        </w:rPr>
        <w:t xml:space="preserve">While traditional Western science methodologies can have a role in addressing power inequities,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CC566B">
        <w:rPr>
          <w:lang w:val="en-US"/>
        </w:rPr>
        <w:instrText xml:space="preserve"> ADDIN ZOTERO_ITEM CSL_CITATION {"citationID":"ZMmV3Tfb","properties":{"formattedCitation":"\\super 51\\nosupersub{}","plainCitation":"51","noteIndex":0},"citationItems":[{"id":"9kALRy3x/cq4vMmos","uris":["http://zotero.org/users/3599437/items/V55B6XFC"],"itemData":{"id":1513,"type":"article-journal","abstract":"In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C42725" w:rsidRPr="00C42725">
        <w:rPr>
          <w:vertAlign w:val="superscript"/>
          <w:lang w:val="en-US"/>
        </w:rPr>
        <w:t>51</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CC566B">
        <w:rPr>
          <w:lang w:val="en-US"/>
        </w:rPr>
        <w:instrText xml:space="preserve"> ADDIN ZOTERO_ITEM CSL_CITATION {"citationID":"XZBQCHjA","properties":{"formattedCitation":"\\super 52\\nosupersub{}","plainCitation":"52","noteIndex":0},"citationItems":[{"id":"9kALRy3x/6aPF3tcy","uris":["http://zotero.org/users/3599437/items/TBMP2R75"],"itemData":{"id":1515,"type":"webpage","title":"USDA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C42725" w:rsidRPr="00C42725">
        <w:rPr>
          <w:vertAlign w:val="superscript"/>
          <w:lang w:val="en-US"/>
        </w:rPr>
        <w:t>52</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CC566B">
        <w:rPr>
          <w:lang w:val="en-US"/>
        </w:rPr>
        <w:instrText xml:space="preserve"> ADDIN ZOTERO_ITEM CSL_CITATION {"citationID":"8sXiLiJj","properties":{"formattedCitation":"\\super 53\\nosupersub{}","plainCitation":"53","noteIndex":0},"citationItems":[{"id":"9kALRy3x/TUq48Eig","uris":["http://zotero.org/users/3599437/items/XPLPG83Z"],"itemData":{"id":1425,"type":"article-journal","abstract":"The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C42725" w:rsidRPr="00C42725">
        <w:rPr>
          <w:vertAlign w:val="superscript"/>
          <w:lang w:val="en-US"/>
        </w:rPr>
        <w:t>53</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CC566B">
        <w:rPr>
          <w:lang w:val="en-US"/>
        </w:rPr>
        <w:instrText xml:space="preserve"> ADDIN ZOTERO_ITEM CSL_CITATION {"citationID":"86oHCn3s","properties":{"formattedCitation":"\\super 54\\nosupersub{}","plainCitation":"54","noteIndex":0},"citationItems":[{"id":"9kALRy3x/Nn4oxnOs","uris":["http://zotero.org/users/3599437/items/FUK5SSCJ"],"itemData":{"id":1427,"type":"article-journal","abstract":"Context\nPrediction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C42725" w:rsidRPr="00C42725">
        <w:rPr>
          <w:vertAlign w:val="superscript"/>
          <w:lang w:val="en-US"/>
        </w:rPr>
        <w:t>54</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a scientific framework, and</w:t>
      </w:r>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883EF3">
        <w:rPr>
          <w:color w:val="FF0000"/>
          <w:lang w:val="en-US"/>
        </w:rPr>
        <w:instrText xml:space="preserve"> ADDIN ZOTERO_ITEM CSL_CITATION {"citationID":"DNFwtIla","properties":{"formattedCitation":"\\super 55,56\\nosupersub{}","plainCitation":"55,56","noteIndex":0},"citationItems":[{"id":1139,"uris":["http://zotero.org/users/3599437/items/GHGUW654"],"itemData":{"id":1139,"type":"book","abstract":"Although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621EB7">
        <w:rPr>
          <w:color w:val="FF0000"/>
          <w:lang w:val="en-US"/>
        </w:rPr>
        <w:fldChar w:fldCharType="separate"/>
      </w:r>
      <w:r w:rsidR="00883EF3" w:rsidRPr="00883EF3">
        <w:rPr>
          <w:vertAlign w:val="superscript"/>
          <w:lang w:val="en-US"/>
        </w:rPr>
        <w:t>55,56</w:t>
      </w:r>
      <w:r w:rsidR="006248D1" w:rsidRPr="00621EB7">
        <w:rPr>
          <w:color w:val="FF0000"/>
          <w:lang w:val="en-US"/>
        </w:rPr>
        <w:fldChar w:fldCharType="end"/>
      </w:r>
      <w:r w:rsidR="00883EF3">
        <w:rPr>
          <w:color w:val="FF0000"/>
          <w:lang w:val="en-US"/>
        </w:rPr>
        <w:t xml:space="preserve"> and </w:t>
      </w:r>
      <w:r w:rsidR="00BC7700" w:rsidRPr="00621EB7">
        <w:rPr>
          <w:color w:val="FF0000"/>
          <w:lang w:val="en-US"/>
        </w:rPr>
        <w:t>mother-baby trial designs</w:t>
      </w:r>
      <w:r w:rsidR="00D24C6D">
        <w:rPr>
          <w:color w:val="FF0000"/>
          <w:lang w:val="en-US"/>
        </w:rPr>
        <w:fldChar w:fldCharType="begin"/>
      </w:r>
      <w:r w:rsidR="00883EF3">
        <w:rPr>
          <w:color w:val="FF0000"/>
          <w:lang w:val="en-US"/>
        </w:rPr>
        <w:instrText xml:space="preserve"> ADDIN ZOTERO_ITEM CSL_CITATION {"citationID":"3Op0Yf88","properties":{"formattedCitation":"\\super 57\\nosupersub{}","plainCitation":"57","noteIndex":0},"citationItems":[{"id":1137,"uris":["http://zotero.org/users/3599437/items/ZTTS2CH9"],"itemData":{"id":1137,"type":"chapter","container-title":"Quantitative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Pr>
          <w:color w:val="FF0000"/>
          <w:lang w:val="en-US"/>
        </w:rPr>
        <w:fldChar w:fldCharType="separate"/>
      </w:r>
      <w:r w:rsidR="00883EF3" w:rsidRPr="00883EF3">
        <w:rPr>
          <w:vertAlign w:val="superscript"/>
          <w:lang w:val="en-US"/>
        </w:rPr>
        <w:t>57</w:t>
      </w:r>
      <w:r w:rsidR="00D24C6D">
        <w:rPr>
          <w:color w:val="FF0000"/>
          <w:lang w:val="en-US"/>
        </w:rPr>
        <w:fldChar w:fldCharType="end"/>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0269846C"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3EF3" w:rsidRPr="00E60638">
        <w:rPr>
          <w:color w:val="FF0000"/>
          <w:lang w:val="en-US"/>
        </w:rPr>
        <w:t>A recent publication provides excellent guidance on working with communities and organizations in general</w:t>
      </w:r>
      <w:r w:rsidR="00883EF3" w:rsidRPr="00E60638">
        <w:rPr>
          <w:color w:val="FF0000"/>
          <w:lang w:val="en-US"/>
        </w:rPr>
        <w:fldChar w:fldCharType="begin"/>
      </w:r>
      <w:r w:rsidR="00883EF3" w:rsidRPr="00E60638">
        <w:rPr>
          <w:color w:val="FF0000"/>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E60638">
        <w:rPr>
          <w:color w:val="FF0000"/>
          <w:lang w:val="en-US"/>
        </w:rPr>
        <w:fldChar w:fldCharType="separate"/>
      </w:r>
      <w:r w:rsidR="00883EF3" w:rsidRPr="00E60638">
        <w:rPr>
          <w:color w:val="FF0000"/>
          <w:vertAlign w:val="superscript"/>
          <w:lang w:val="en-US"/>
        </w:rPr>
        <w:t>8</w:t>
      </w:r>
      <w:r w:rsidR="00883EF3" w:rsidRPr="00E60638">
        <w:rPr>
          <w:color w:val="FF0000"/>
          <w:lang w:val="en-US"/>
        </w:rPr>
        <w:fldChar w:fldCharType="end"/>
      </w:r>
      <w:r w:rsidR="00883EF3" w:rsidRPr="00E60638">
        <w:rPr>
          <w:color w:val="FF0000"/>
          <w:lang w:val="en-US"/>
        </w:rPr>
        <w:t xml:space="preserve">, however we feel the farmer-researcher collaboration merits explicit attention for agricultural scientists in relation to power and chose to focus on that relationship for this </w:t>
      </w:r>
      <w:del w:id="42" w:author="Stefan Gailans" w:date="2024-10-11T15:34:00Z" w16du:dateUtc="2024-10-11T20:34:00Z">
        <w:r w:rsidR="00883EF3" w:rsidRPr="00E60638" w:rsidDel="00F007A6">
          <w:rPr>
            <w:color w:val="FF0000"/>
            <w:lang w:val="en-US"/>
          </w:rPr>
          <w:delText>P</w:delText>
        </w:r>
      </w:del>
      <w:ins w:id="43" w:author="Stefan Gailans" w:date="2024-10-11T15:34:00Z" w16du:dateUtc="2024-10-11T20:34:00Z">
        <w:r w:rsidR="00F007A6">
          <w:rPr>
            <w:color w:val="FF0000"/>
            <w:lang w:val="en-US"/>
          </w:rPr>
          <w:t>p</w:t>
        </w:r>
      </w:ins>
      <w:r w:rsidR="00883EF3" w:rsidRPr="00E60638">
        <w:rPr>
          <w:color w:val="FF0000"/>
          <w:lang w:val="en-US"/>
        </w:rPr>
        <w:t xml:space="preserve">erspective.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CC566B">
        <w:rPr>
          <w:lang w:val="en-US"/>
        </w:rPr>
        <w:instrText xml:space="preserve"> ADDIN ZOTERO_ITEM CSL_CITATION {"citationID":"304dnLlD","properties":{"formattedCitation":"\\super 58\\uc0\\u8211{}60\\nosupersub{}","plainCitation":"58–60","noteIndex":0},"citationItems":[{"id":398,"uris":["http://zotero.org/users/3599437/items/MX4SDQLD"],"itemData":{"id":398,"type":"article-journal","abstract":"Advances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A."},{"family":"Castillo","given":"Jesús"},{"family":"Roel","given":"Alvaro"}],"issued":{"date-parts":[["2024",3,1]]}}},{"id":"9kALRy3x/7LJzvywU","uris":["http://zotero.org/users/3599437/items/JECLV44P"],"itemData":{"id":1521,"type":"article-journal","abstract":"The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883EF3" w:rsidRPr="00883EF3">
        <w:rPr>
          <w:vertAlign w:val="superscript"/>
          <w:lang w:val="en-US"/>
        </w:rPr>
        <w:t>58–60</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D54789">
        <w:rPr>
          <w:lang w:val="en-US"/>
        </w:rPr>
        <w:t xml:space="preserve">As these types of arrangements are becoming more common, the concept of reciprocity in farmer-researcher </w:t>
      </w:r>
      <w:r w:rsidR="00D54789">
        <w:rPr>
          <w:lang w:val="en-US"/>
        </w:rPr>
        <w:lastRenderedPageBreak/>
        <w:t xml:space="preserve">collaborations </w:t>
      </w:r>
      <w:r w:rsidR="00E60638" w:rsidRPr="00E60638">
        <w:rPr>
          <w:color w:val="FF0000"/>
          <w:lang w:val="en-US"/>
        </w:rPr>
        <w:t>requires</w:t>
      </w:r>
      <w:r w:rsidR="00E60638">
        <w:rPr>
          <w:lang w:val="en-US"/>
        </w:rPr>
        <w:t xml:space="preserve"> </w:t>
      </w:r>
      <w:r w:rsidR="00D54789">
        <w:rPr>
          <w:lang w:val="en-US"/>
        </w:rPr>
        <w:t xml:space="preserve">explicit </w:t>
      </w:r>
      <w:r w:rsidR="00E60638" w:rsidRPr="00E60638">
        <w:rPr>
          <w:color w:val="FF0000"/>
          <w:lang w:val="en-US"/>
        </w:rPr>
        <w:t>attention</w:t>
      </w:r>
      <w:r w:rsidR="00D54789">
        <w:rPr>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CC566B">
        <w:rPr>
          <w:lang w:val="en-US"/>
        </w:rPr>
        <w:instrText xml:space="preserve"> ADDIN ZOTERO_ITEM CSL_CITATION {"citationID":"eEwyPIlQ","properties":{"formattedCitation":"\\super 61,62\\nosupersub{}","plainCitation":"61,62","noteIndex":0},"citationItems":[{"id":573,"uris":["http://zotero.org/users/3599437/items/4A2YMKNF"],"itemData":{"id":573,"type":"report","abstract":"A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9kALRy3x/oHA99lKT","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883EF3" w:rsidRPr="00883EF3">
        <w:rPr>
          <w:vertAlign w:val="superscript"/>
          <w:lang w:val="en-US"/>
        </w:rPr>
        <w:t>61,62</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E60638">
        <w:rPr>
          <w:lang w:val="en-US"/>
        </w:rPr>
        <w:t xml:space="preserve">, so we hope </w:t>
      </w:r>
      <w:r w:rsidR="00F367C5" w:rsidRPr="004B348C">
        <w:rPr>
          <w:lang w:val="en-US"/>
        </w:rPr>
        <w:t>.</w:t>
      </w:r>
      <w:r w:rsidR="00034A6D">
        <w:rPr>
          <w:lang w:val="en-US"/>
        </w:rPr>
        <w:t xml:space="preserve"> </w:t>
      </w:r>
    </w:p>
    <w:p w14:paraId="57C0A40D" w14:textId="662B92F9" w:rsidR="00BF2CA1" w:rsidRPr="00BF2CA1" w:rsidRDefault="002E2390" w:rsidP="00BF2CA1">
      <w:pPr>
        <w:pStyle w:val="Heading2"/>
        <w:rPr>
          <w:lang w:val="en-US"/>
        </w:rPr>
      </w:pPr>
      <w:r>
        <w:rPr>
          <w:lang w:val="en-US"/>
        </w:rPr>
        <w:t xml:space="preserve">3.1 </w:t>
      </w:r>
      <w:r w:rsidR="00551F22">
        <w:rPr>
          <w:lang w:val="en-US"/>
        </w:rPr>
        <w:t>Multi-dimensional c</w:t>
      </w:r>
      <w:r w:rsidR="00D10D16">
        <w:rPr>
          <w:lang w:val="en-US"/>
        </w:rPr>
        <w:t>ompensation</w:t>
      </w:r>
    </w:p>
    <w:p w14:paraId="3AF8CAC9" w14:textId="6DC9D2BB"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883EF3">
        <w:rPr>
          <w:lang w:val="en-US"/>
        </w:rPr>
        <w:instrText xml:space="preserve"> ADDIN ZOTERO_ITEM CSL_CITATION {"citationID":"81Umz3ef","properties":{"formattedCitation":"\\super 63,64\\nosupersub{}","plainCitation":"63,64","noteIndex":0},"citationItems":[{"id":567,"uris":["http://zotero.org/users/3599437/items/3UUPFTCT"],"itemData":{"id":567,"type":"article-journal","abstract":"The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883EF3" w:rsidRPr="00883EF3">
        <w:rPr>
          <w:vertAlign w:val="superscript"/>
          <w:lang w:val="en-US"/>
        </w:rPr>
        <w:t>63,64</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883EF3">
        <w:rPr>
          <w:lang w:val="en-US"/>
        </w:rPr>
        <w:instrText xml:space="preserve"> ADDIN ZOTERO_ITEM CSL_CITATION {"citationID":"3quk0yx8","properties":{"formattedCitation":"\\super 65\\nosupersub{}","plainCitation":"65","noteIndex":0},"citationItems":[{"id":493,"uris":["http://zotero.org/users/3599437/items/CDM2SYV8"],"itemData":{"id":493,"type":"article-journal","abstract":"Constraints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883EF3" w:rsidRPr="00883EF3">
        <w:rPr>
          <w:vertAlign w:val="superscript"/>
          <w:lang w:val="en-US"/>
        </w:rPr>
        <w:t>65</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CC566B">
        <w:rPr>
          <w:lang w:val="en-US"/>
          <w14:ligatures w14:val="none"/>
        </w:rPr>
        <w:instrText xml:space="preserve"> ADDIN ZOTERO_ITEM CSL_CITATION {"citationID":"JYJslOy6","properties":{"formattedCitation":"\\super 66\\nosupersub{}","plainCitation":"66","noteIndex":0},"citationItems":[{"id":"9kALRy3x/Py61o1py","uris":["http://zotero.org/users/3599437/items/DYPU3MEC"],"itemData":{"id":1549,"type":"article-journal","container-title":"College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883EF3" w:rsidRPr="00883EF3">
        <w:rPr>
          <w:vertAlign w:val="superscript"/>
          <w:lang w:val="en-US"/>
        </w:rPr>
        <w:t>66</w:t>
      </w:r>
      <w:r w:rsidR="00677699">
        <w:rPr>
          <w:lang w:val="en-US"/>
          <w14:ligatures w14:val="none"/>
        </w:rPr>
        <w:fldChar w:fldCharType="end"/>
      </w:r>
      <w:r w:rsidR="0012252F">
        <w:rPr>
          <w:lang w:val="en-US"/>
          <w14:ligatures w14:val="none"/>
        </w:rPr>
        <w:t xml:space="preserve">, and </w:t>
      </w:r>
      <w:r w:rsidR="0012252F">
        <w:rPr>
          <w:lang w:val="en-US"/>
        </w:rPr>
        <w:t>while s</w:t>
      </w:r>
      <w:ins w:id="44" w:author="Virginia Anne Nichols" w:date="2024-10-02T07:51:00Z" w16du:dateUtc="2024-10-02T05:51:00Z">
        <w:r w:rsidR="00F23DAE">
          <w:rPr>
            <w:lang w:val="en-US"/>
          </w:rPr>
          <w:t>elect</w:t>
        </w:r>
      </w:ins>
      <w:del w:id="45" w:author="Virginia Anne Nichols" w:date="2024-10-02T07:51:00Z" w16du:dateUtc="2024-10-02T05:51:00Z">
        <w:r w:rsidR="0012252F" w:rsidDel="00F23DAE">
          <w:rPr>
            <w:lang w:val="en-US"/>
          </w:rPr>
          <w:delText>ome</w:delText>
        </w:r>
      </w:del>
      <w:r w:rsidR="0012252F">
        <w:rPr>
          <w:lang w:val="en-US"/>
        </w:rPr>
        <w:t xml:space="preserve"> funding agencies explicitly allow for </w:t>
      </w:r>
      <w:ins w:id="46" w:author="Virginia Anne Nichols" w:date="2024-10-02T07:50:00Z" w16du:dateUtc="2024-10-02T05:50:00Z">
        <w:r w:rsidR="00F23DAE">
          <w:rPr>
            <w:lang w:val="en-US"/>
          </w:rPr>
          <w:t xml:space="preserve">and expect </w:t>
        </w:r>
      </w:ins>
      <w:r w:rsidR="0012252F">
        <w:rPr>
          <w:lang w:val="en-US"/>
        </w:rPr>
        <w:t>farmer-participant compensation (e.g.</w:t>
      </w:r>
      <w:r w:rsidR="00C02BB0">
        <w:rPr>
          <w:lang w:val="en-US"/>
        </w:rPr>
        <w:t>,</w:t>
      </w:r>
      <w:r w:rsidR="0012252F">
        <w:rPr>
          <w:lang w:val="en-US"/>
        </w:rPr>
        <w:t xml:space="preserve"> USDA-SARE), to our knowledge none </w:t>
      </w:r>
      <w:ins w:id="47" w:author="Virginia Anne Nichols" w:date="2024-10-02T07:50:00Z" w16du:dateUtc="2024-10-02T05:50:00Z">
        <w:r w:rsidR="00F23DAE">
          <w:rPr>
            <w:lang w:val="en-US"/>
          </w:rPr>
          <w:t xml:space="preserve">provide guidance on how </w:t>
        </w:r>
      </w:ins>
      <w:del w:id="48" w:author="Virginia Anne Nichols" w:date="2024-10-02T07:50:00Z" w16du:dateUtc="2024-10-02T05:50:00Z">
        <w:r w:rsidR="001059F2" w:rsidDel="00F23DAE">
          <w:rPr>
            <w:lang w:val="en-US"/>
          </w:rPr>
          <w:delText xml:space="preserve">require </w:delText>
        </w:r>
      </w:del>
      <w:r w:rsidR="001059F2">
        <w:rPr>
          <w:lang w:val="en-US"/>
        </w:rPr>
        <w:t xml:space="preserve">farmer participants </w:t>
      </w:r>
      <w:ins w:id="49" w:author="Virginia Anne Nichols" w:date="2024-10-02T07:50:00Z" w16du:dateUtc="2024-10-02T05:50:00Z">
        <w:r w:rsidR="00F23DAE">
          <w:rPr>
            <w:lang w:val="en-US"/>
          </w:rPr>
          <w:t xml:space="preserve">should </w:t>
        </w:r>
      </w:ins>
      <w:del w:id="50" w:author="Virginia Anne Nichols" w:date="2024-10-02T07:50:00Z" w16du:dateUtc="2024-10-02T05:50:00Z">
        <w:r w:rsidR="001059F2" w:rsidDel="00F23DAE">
          <w:rPr>
            <w:lang w:val="en-US"/>
          </w:rPr>
          <w:delText xml:space="preserve">to </w:delText>
        </w:r>
      </w:del>
      <w:r w:rsidR="001059F2">
        <w:rPr>
          <w:lang w:val="en-US"/>
        </w:rPr>
        <w:t>be compensated</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6FA728FD"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883EF3">
        <w:rPr>
          <w:lang w:val="en-US"/>
        </w:rPr>
        <w:instrText xml:space="preserve"> ADDIN ZOTERO_ITEM CSL_CITATION {"citationID":"FLQhXRfa","properties":{"formattedCitation":"\\super 67\\nosupersub{}","plainCitation":"67","noteIndex":0},"citationItems":[{"id":492,"uris":["http://zotero.org/users/3599437/items/W88M5LRD"],"itemData":{"id":492,"type":"article-journal","abstract":"Farmer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883EF3" w:rsidRPr="00883EF3">
        <w:rPr>
          <w:vertAlign w:val="superscript"/>
          <w:lang w:val="en-US"/>
        </w:rPr>
        <w:t>67</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CC566B">
        <w:rPr>
          <w:lang w:val="en-US"/>
        </w:rPr>
        <w:instrText xml:space="preserve"> ADDIN ZOTERO_ITEM CSL_CITATION {"citationID":"zPDk3hX0","properties":{"formattedCitation":"\\super 59,65\\nosupersub{}","plainCitation":"59,65","noteIndex":0},"citationItems":[{"id":"9kALRy3x/7LJzvywU","uris":["http://zotero.org/users/3599437/items/JECLV44P"],"itemData":{"id":1521,"type":"article-journal","abstract":"The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883EF3" w:rsidRPr="00883EF3">
        <w:rPr>
          <w:vertAlign w:val="superscript"/>
          <w:lang w:val="en-US"/>
        </w:rPr>
        <w:t>59,65</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59BC9417"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sidR="00CC566B">
        <w:rPr>
          <w:lang w:val="en-US"/>
        </w:rPr>
        <w:instrText xml:space="preserve"> ADDIN ZOTERO_ITEM CSL_CITATION {"citationID":"eXEvyUlC","properties":{"formattedCitation":"\\super 8,13,68\\nosupersub{}","plainCitation":"8,13,68","noteIndex":0},"citationItems":[{"id":387,"uris":["http://zotero.org/users/3599437/items/4IAWCQ7E"],"itemData":{"id":387,"type":"article-journal","abstract":"Scholar-activism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Jahi"}],"issued":{"date-parts":[["2021",2,11]]}}},{"id":"9kALRy3x/oSgiHJPd","uris":["http://zotero.org/users/3599437/items/3664CACM"],"itemData":{"id":1466,"type":"book","ISBN":"978-0-262-54718-5","language":"en","note":"Google-Books-ID: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F."}],"issued":{"date-parts":[["2020"]]}}},{"id":"9kALRy3x/EWepEMNF","uris":["http://zotero.org/users/3599437/items/MNRQYPNB"],"itemData":{"id":1526,"type":"book","language":"en-gb","publisher":"Utah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883EF3" w:rsidRPr="00883EF3">
        <w:rPr>
          <w:vertAlign w:val="superscript"/>
          <w:lang w:val="en-US"/>
        </w:rPr>
        <w:t>8,13,68</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both entities transformed as a result of the collaboration?</w:t>
      </w:r>
    </w:p>
    <w:p w14:paraId="035F7928" w14:textId="1F3514E0"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can help guide activity planning</w:t>
      </w:r>
      <w:del w:id="51" w:author="Stefan Gailans" w:date="2024-10-11T15:38:00Z" w16du:dateUtc="2024-10-11T20:38:00Z">
        <w:r w:rsidDel="00467BD3">
          <w:rPr>
            <w:lang w:val="en-US"/>
          </w:rPr>
          <w:delText>,</w:delText>
        </w:r>
      </w:del>
      <w:r>
        <w:rPr>
          <w:lang w:val="en-US"/>
        </w:rPr>
        <w:t xml:space="preserve"> and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r>
        <w:rPr>
          <w:lang w:val="en-US"/>
        </w:rPr>
        <w:t xml:space="preserve">) and membership is growing. Other researchers and entities likely utilize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68C0F921" w:rsidR="00555110" w:rsidRPr="00883EF3" w:rsidRDefault="004E66BE" w:rsidP="00FF710E">
      <w:pPr>
        <w:rPr>
          <w:color w:val="FF0000"/>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CC566B">
        <w:rPr>
          <w:lang w:val="en-US"/>
        </w:rPr>
        <w:instrText xml:space="preserve"> ADDIN ZOTERO_ITEM CSL_CITATION {"citationID":"8Tz7TQER","properties":{"formattedCitation":"\\super 69,70\\nosupersub{}","plainCitation":"69,70","noteIndex":0},"citationItems":[{"id":"9kALRy3x/D9Jewudr","uris":["http://zotero.org/users/3599437/items/IT7TT7RX"],"itemData":{"id":1390,"type":"chapter","container-title":"Anti-Colonialism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9kALRy3x/q9EcHc7K","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883EF3" w:rsidRPr="00883EF3">
        <w:rPr>
          <w:vertAlign w:val="superscript"/>
          <w:lang w:val="en-US"/>
        </w:rPr>
        <w:t>69,70</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CC566B">
        <w:rPr>
          <w:lang w:val="en-US"/>
        </w:rPr>
        <w:instrText xml:space="preserve"> ADDIN ZOTERO_ITEM CSL_CITATION {"citationID":"AZJHcKuk","properties":{"formattedCitation":"\\super 71,72\\nosupersub{}","plainCitation":"71,72","noteIndex":0},"citationItems":[{"id":"9kALRy3x/AC79O4MS","uris":["http://zotero.org/users/3599437/items/YZBM9ZMB"],"itemData":{"id":1382,"type":"article-journal","abstract":"A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G."}],"issued":{"date-parts":[["2008",12,1]]}}},{"id":"9kALRy3x/mGVo0AKg","uris":["http://zotero.org/users/3599437/items/UPTD8YBC"],"itemData":{"id":1391,"type":"article-journal","container-title":"Facts,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883EF3" w:rsidRPr="00883EF3">
        <w:rPr>
          <w:vertAlign w:val="superscript"/>
          <w:lang w:val="en-US"/>
        </w:rPr>
        <w:t>71,72</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w:t>
      </w:r>
      <w:commentRangeStart w:id="52"/>
      <w:r w:rsidR="000D16E3" w:rsidRPr="00883EF3">
        <w:rPr>
          <w:color w:val="FF0000"/>
          <w:lang w:val="en-US"/>
        </w:rPr>
        <w:t xml:space="preserve">Data Feminism </w:t>
      </w:r>
      <w:r w:rsidRPr="00883EF3">
        <w:rPr>
          <w:color w:val="FF0000"/>
          <w:lang w:val="en-US"/>
        </w:rPr>
        <w:t>acknowledge</w:t>
      </w:r>
      <w:r w:rsidR="000D16E3" w:rsidRPr="00883EF3">
        <w:rPr>
          <w:color w:val="FF0000"/>
          <w:lang w:val="en-US"/>
        </w:rPr>
        <w:t>s</w:t>
      </w:r>
      <w:r w:rsidRPr="00883EF3">
        <w:rPr>
          <w:color w:val="FF0000"/>
          <w:lang w:val="en-US"/>
        </w:rPr>
        <w:t xml:space="preserve"> that</w:t>
      </w:r>
      <w:r w:rsidR="003618A2" w:rsidRPr="00883EF3">
        <w:rPr>
          <w:color w:val="FF0000"/>
          <w:lang w:val="en-US"/>
        </w:rPr>
        <w:t xml:space="preserve"> all research is framed</w:t>
      </w:r>
      <w:r w:rsidR="000D16E3" w:rsidRPr="00883EF3">
        <w:rPr>
          <w:color w:val="FF0000"/>
          <w:lang w:val="en-US"/>
        </w:rPr>
        <w:t xml:space="preserve"> by the background, </w:t>
      </w:r>
      <w:r w:rsidR="00013787" w:rsidRPr="00883EF3">
        <w:rPr>
          <w:color w:val="FF0000"/>
          <w:lang w:val="en-US"/>
        </w:rPr>
        <w:t xml:space="preserve">experiences, and training </w:t>
      </w:r>
      <w:r w:rsidR="000D16E3" w:rsidRPr="00883EF3">
        <w:rPr>
          <w:color w:val="FF0000"/>
          <w:lang w:val="en-US"/>
        </w:rPr>
        <w:t>of the researcher</w:t>
      </w:r>
      <w:r w:rsidR="00BC34A4" w:rsidRPr="00883EF3">
        <w:rPr>
          <w:color w:val="FF0000"/>
          <w:lang w:val="en-US"/>
        </w:rPr>
        <w:t xml:space="preserve">. </w:t>
      </w:r>
      <w:r w:rsidR="00013787" w:rsidRPr="00883EF3">
        <w:rPr>
          <w:color w:val="FF0000"/>
          <w:lang w:val="en-US"/>
        </w:rPr>
        <w:t xml:space="preserve">Importantly, </w:t>
      </w:r>
      <w:r w:rsidR="00F23DAE" w:rsidRPr="00883EF3">
        <w:rPr>
          <w:color w:val="FF0000"/>
          <w:lang w:val="en-US"/>
        </w:rPr>
        <w:t xml:space="preserve">this </w:t>
      </w:r>
      <w:r w:rsidR="00013787" w:rsidRPr="00883EF3">
        <w:rPr>
          <w:color w:val="FF0000"/>
          <w:lang w:val="en-US"/>
        </w:rPr>
        <w:t xml:space="preserve">plurality </w:t>
      </w:r>
      <w:r w:rsidR="00F23DAE" w:rsidRPr="00883EF3">
        <w:rPr>
          <w:color w:val="FF0000"/>
          <w:lang w:val="en-US"/>
        </w:rPr>
        <w:t xml:space="preserve">is desirable </w:t>
      </w:r>
      <w:r w:rsidR="004A2080" w:rsidRPr="00883EF3">
        <w:rPr>
          <w:color w:val="FF0000"/>
          <w:lang w:val="en-US"/>
        </w:rPr>
        <w:t>i</w:t>
      </w:r>
      <w:r w:rsidR="00BC34A4" w:rsidRPr="00883EF3">
        <w:rPr>
          <w:color w:val="FF0000"/>
          <w:lang w:val="en-US"/>
        </w:rPr>
        <w:t>n a Data Feminism framework</w:t>
      </w:r>
      <w:r w:rsidR="000D16E3" w:rsidRPr="00883EF3">
        <w:rPr>
          <w:color w:val="FF0000"/>
          <w:lang w:val="en-US"/>
        </w:rPr>
        <w:t xml:space="preserve">. </w:t>
      </w:r>
      <w:r w:rsidR="00757B8D" w:rsidRPr="00883EF3">
        <w:rPr>
          <w:color w:val="FF0000"/>
          <w:lang w:val="en-US"/>
        </w:rPr>
        <w:t xml:space="preserve">To help cement framing as an inherent </w:t>
      </w:r>
      <w:r w:rsidR="00757B8D" w:rsidRPr="00764860">
        <w:rPr>
          <w:color w:val="FF0000"/>
          <w:lang w:val="en-US"/>
        </w:rPr>
        <w:t xml:space="preserve">component of all agricultural research endeavors, here we discuss </w:t>
      </w:r>
      <w:r w:rsidR="00883EF3" w:rsidRPr="00764860">
        <w:rPr>
          <w:color w:val="FF0000"/>
          <w:lang w:val="en-US"/>
        </w:rPr>
        <w:t xml:space="preserve">the </w:t>
      </w:r>
      <w:r w:rsidR="00A66035">
        <w:rPr>
          <w:color w:val="FF0000"/>
          <w:lang w:val="en-US"/>
        </w:rPr>
        <w:t>barriers to acknowledgement</w:t>
      </w:r>
      <w:r w:rsidR="000C432F">
        <w:rPr>
          <w:color w:val="FF0000"/>
          <w:lang w:val="en-US"/>
        </w:rPr>
        <w:t xml:space="preserve"> </w:t>
      </w:r>
      <w:r w:rsidR="00764860" w:rsidRPr="00764860">
        <w:rPr>
          <w:color w:val="FF0000"/>
          <w:lang w:val="en-US"/>
        </w:rPr>
        <w:t xml:space="preserve">difficulty in acknowledging it, as well as the implications of such an acknowledgement. These sections are designed to help researchers reflect on their training, as well as the values of their institutions. </w:t>
      </w:r>
      <w:commentRangeEnd w:id="52"/>
      <w:r w:rsidR="00764860">
        <w:rPr>
          <w:rStyle w:val="CommentReference"/>
        </w:rPr>
        <w:commentReference w:id="52"/>
      </w:r>
    </w:p>
    <w:p w14:paraId="37748B00" w14:textId="1F116DD0" w:rsidR="000D16E3" w:rsidRDefault="002E2390" w:rsidP="000D16E3">
      <w:pPr>
        <w:pStyle w:val="Heading2"/>
        <w:rPr>
          <w:lang w:val="en-US"/>
        </w:rPr>
      </w:pPr>
      <w:r>
        <w:rPr>
          <w:lang w:val="en-US"/>
        </w:rPr>
        <w:t xml:space="preserve">4.1 </w:t>
      </w:r>
      <w:r w:rsidR="00757B8D">
        <w:rPr>
          <w:lang w:val="en-US"/>
        </w:rPr>
        <w:t>A</w:t>
      </w:r>
      <w:r w:rsidR="00551F22">
        <w:rPr>
          <w:lang w:val="en-US"/>
        </w:rPr>
        <w:t xml:space="preserve">cknowledging </w:t>
      </w:r>
      <w:ins w:id="53" w:author="Virginia Anne Nichols" w:date="2024-10-02T08:11:00Z" w16du:dateUtc="2024-10-02T06:11:00Z">
        <w:r w:rsidR="001A640B">
          <w:rPr>
            <w:lang w:val="en-US"/>
          </w:rPr>
          <w:t xml:space="preserve">the presence </w:t>
        </w:r>
      </w:ins>
      <w:ins w:id="54" w:author="Virginia Anne Nichols" w:date="2024-10-02T08:08:00Z" w16du:dateUtc="2024-10-02T06:08:00Z">
        <w:r w:rsidR="001A640B">
          <w:rPr>
            <w:lang w:val="en-US"/>
          </w:rPr>
          <w:t xml:space="preserve">of </w:t>
        </w:r>
      </w:ins>
      <w:r w:rsidR="00551F22">
        <w:rPr>
          <w:lang w:val="en-US"/>
        </w:rPr>
        <w:t>values</w:t>
      </w:r>
      <w:r w:rsidR="00764860">
        <w:rPr>
          <w:lang w:val="en-US"/>
        </w:rPr>
        <w:t xml:space="preserve"> in research</w:t>
      </w:r>
    </w:p>
    <w:p w14:paraId="00A48906" w14:textId="63DC2DD1" w:rsidR="00A66035" w:rsidRDefault="00FF710E" w:rsidP="005A37D1">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CC566B">
        <w:rPr>
          <w:i/>
          <w:iCs/>
          <w:lang w:val="en-US"/>
        </w:rPr>
        <w:instrText xml:space="preserve"> ADDIN ZOTERO_ITEM CSL_CITATION {"citationID":"l9J5UtWf","properties":{"formattedCitation":"\\super 73\\nosupersub{}","plainCitation":"73","noteIndex":0},"citationItems":[{"id":"9kALRy3x/xvYtntwS","uris":["http://zotero.org/users/3599437/items/JBKSTQ7W"],"itemData":{"id":1532,"type":"book","event-place":"New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883EF3" w:rsidRPr="00883EF3">
        <w:rPr>
          <w:vertAlign w:val="superscript"/>
          <w:lang w:val="en-US"/>
        </w:rPr>
        <w:t>73</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sidRPr="005A37D1">
        <w:rPr>
          <w:lang w:val="en-US"/>
        </w:rPr>
        <w:t xml:space="preserve">Borlaug, raised on a Midwestern US farm, experienced </w:t>
      </w:r>
      <w:r w:rsidR="000D7352" w:rsidRPr="005A37D1">
        <w:rPr>
          <w:lang w:val="en-US"/>
        </w:rPr>
        <w:t>a</w:t>
      </w:r>
      <w:r w:rsidR="009859E5" w:rsidRPr="005A37D1">
        <w:rPr>
          <w:lang w:val="en-US"/>
        </w:rPr>
        <w:t xml:space="preserve"> rural transformation </w:t>
      </w:r>
      <w:r w:rsidR="000D7352" w:rsidRPr="005A37D1">
        <w:rPr>
          <w:lang w:val="en-US"/>
        </w:rPr>
        <w:t xml:space="preserve">born </w:t>
      </w:r>
      <w:r w:rsidR="004B79B8" w:rsidRPr="005A37D1">
        <w:rPr>
          <w:lang w:val="en-US"/>
        </w:rPr>
        <w:t>from t</w:t>
      </w:r>
      <w:r w:rsidR="009859E5" w:rsidRPr="005A37D1">
        <w:rPr>
          <w:lang w:val="en-US"/>
        </w:rPr>
        <w:t xml:space="preserve">he </w:t>
      </w:r>
      <w:r w:rsidR="009859E5" w:rsidRPr="005A37D1">
        <w:rPr>
          <w:lang w:val="en-US"/>
        </w:rPr>
        <w:lastRenderedPageBreak/>
        <w:t>introduction of tractors</w:t>
      </w:r>
      <w:r w:rsidR="000A7509" w:rsidRPr="005A37D1">
        <w:rPr>
          <w:color w:val="FF0000"/>
          <w:lang w:val="en-US"/>
        </w:rPr>
        <w:t xml:space="preserve"> and was trained </w:t>
      </w:r>
      <w:r w:rsidR="00BC682E" w:rsidRPr="005A37D1">
        <w:rPr>
          <w:color w:val="FF0000"/>
          <w:lang w:val="en-US"/>
        </w:rPr>
        <w:t>as a scientist through</w:t>
      </w:r>
      <w:r w:rsidR="000A7509" w:rsidRPr="005A37D1">
        <w:rPr>
          <w:color w:val="FF0000"/>
          <w:lang w:val="en-US"/>
        </w:rPr>
        <w:t xml:space="preserve"> </w:t>
      </w:r>
      <w:r w:rsidR="00764860">
        <w:rPr>
          <w:color w:val="FF0000"/>
          <w:lang w:val="en-US"/>
        </w:rPr>
        <w:t xml:space="preserve">US </w:t>
      </w:r>
      <w:r w:rsidR="00BC682E" w:rsidRPr="005A37D1">
        <w:rPr>
          <w:color w:val="FF0000"/>
          <w:lang w:val="en-US"/>
        </w:rPr>
        <w:t xml:space="preserve">Land Grant </w:t>
      </w:r>
      <w:r w:rsidR="000A7509" w:rsidRPr="005A37D1">
        <w:rPr>
          <w:color w:val="FF0000"/>
          <w:lang w:val="en-US"/>
        </w:rPr>
        <w:t>agricultural programs</w:t>
      </w:r>
      <w:r w:rsidR="009147B2" w:rsidRPr="005A37D1">
        <w:rPr>
          <w:color w:val="FF0000"/>
          <w:lang w:val="en-US"/>
        </w:rPr>
        <w:t xml:space="preserve">. </w:t>
      </w:r>
      <w:r w:rsidR="00757B8D" w:rsidRPr="005A37D1">
        <w:rPr>
          <w:lang w:val="en-US"/>
        </w:rPr>
        <w:t>Th</w:t>
      </w:r>
      <w:r w:rsidR="000A7509" w:rsidRPr="005A37D1">
        <w:rPr>
          <w:lang w:val="en-US"/>
        </w:rPr>
        <w:t>ese</w:t>
      </w:r>
      <w:r w:rsidR="00757B8D" w:rsidRPr="005A37D1">
        <w:rPr>
          <w:lang w:val="en-US"/>
        </w:rPr>
        <w:t xml:space="preserve"> experience</w:t>
      </w:r>
      <w:r w:rsidR="000A7509" w:rsidRPr="005A37D1">
        <w:rPr>
          <w:lang w:val="en-US"/>
        </w:rPr>
        <w:t>s</w:t>
      </w:r>
      <w:r w:rsidR="00757B8D" w:rsidRPr="005A37D1">
        <w:rPr>
          <w:lang w:val="en-US"/>
        </w:rPr>
        <w:t xml:space="preserve"> likely informed his approach to problems: </w:t>
      </w:r>
      <w:r w:rsidR="004B79B8" w:rsidRPr="005A37D1">
        <w:rPr>
          <w:lang w:val="en-US"/>
        </w:rPr>
        <w:t>Borlaug</w:t>
      </w:r>
      <w:r w:rsidR="009147B2" w:rsidRPr="005A37D1">
        <w:rPr>
          <w:lang w:val="en-US"/>
        </w:rPr>
        <w:t xml:space="preserve"> researched ways to leverage technology to increase food production, </w:t>
      </w:r>
      <w:r w:rsidR="00D65312" w:rsidRPr="005A37D1">
        <w:rPr>
          <w:lang w:val="en-US"/>
        </w:rPr>
        <w:t xml:space="preserve">an effort that contributed to a larger collection of innovations referred to as </w:t>
      </w:r>
      <w:r w:rsidR="00B85F6E" w:rsidRPr="005A37D1">
        <w:rPr>
          <w:lang w:val="en-US"/>
        </w:rPr>
        <w:t>t</w:t>
      </w:r>
      <w:r w:rsidR="00D65312" w:rsidRPr="005A37D1">
        <w:rPr>
          <w:lang w:val="en-US"/>
        </w:rPr>
        <w:t>he Green Revolution and for which Borlaug won a Nobel Peace Prize</w:t>
      </w:r>
      <w:r w:rsidR="00561BF2" w:rsidRPr="005A37D1">
        <w:rPr>
          <w:lang w:val="en-US"/>
        </w:rPr>
        <w:fldChar w:fldCharType="begin"/>
      </w:r>
      <w:r w:rsidR="00CC566B">
        <w:rPr>
          <w:lang w:val="en-US"/>
        </w:rPr>
        <w:instrText xml:space="preserve"> ADDIN ZOTERO_ITEM CSL_CITATION {"citationID":"MLdD23Sz","properties":{"formattedCitation":"\\super 74\\nosupersub{}","plainCitation":"74","noteIndex":0},"citationItems":[{"id":"9kALRy3x/cKdxTT2J","uris":["http://zotero.org/users/3599437/items/WRCXHW7P"],"itemData":{"id":1534,"type":"article-journal","abstract":"(1971).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5A37D1">
        <w:rPr>
          <w:lang w:val="en-US"/>
        </w:rPr>
        <w:fldChar w:fldCharType="separate"/>
      </w:r>
      <w:r w:rsidR="00883EF3" w:rsidRPr="00883EF3">
        <w:rPr>
          <w:vertAlign w:val="superscript"/>
          <w:lang w:val="en-US"/>
        </w:rPr>
        <w:t>74</w:t>
      </w:r>
      <w:r w:rsidR="00561BF2" w:rsidRPr="005A37D1">
        <w:rPr>
          <w:lang w:val="en-US"/>
        </w:rPr>
        <w:fldChar w:fldCharType="end"/>
      </w:r>
      <w:r w:rsidR="00D65312" w:rsidRPr="005A37D1">
        <w:rPr>
          <w:lang w:val="en-US"/>
        </w:rPr>
        <w:t>.</w:t>
      </w:r>
      <w:r w:rsidR="00725FDB" w:rsidRPr="005A37D1">
        <w:rPr>
          <w:lang w:val="en-US"/>
        </w:rPr>
        <w:t xml:space="preserve"> Vogt </w:t>
      </w:r>
      <w:r w:rsidR="00757B8D" w:rsidRPr="005A37D1">
        <w:rPr>
          <w:lang w:val="en-US"/>
        </w:rPr>
        <w:t xml:space="preserve">also </w:t>
      </w:r>
      <w:r w:rsidR="00725FDB" w:rsidRPr="005A37D1">
        <w:rPr>
          <w:lang w:val="en-US"/>
        </w:rPr>
        <w:t>began his life in a rural area</w:t>
      </w:r>
      <w:r w:rsidR="00757B8D" w:rsidRPr="005A37D1">
        <w:rPr>
          <w:lang w:val="en-US"/>
        </w:rPr>
        <w:t xml:space="preserve">, </w:t>
      </w:r>
      <w:r w:rsidR="00725FDB" w:rsidRPr="005A37D1">
        <w:rPr>
          <w:lang w:val="en-US"/>
        </w:rPr>
        <w:t>but moved to the city and witnessed the urban development of</w:t>
      </w:r>
      <w:r w:rsidR="00757B8D" w:rsidRPr="005A37D1">
        <w:rPr>
          <w:lang w:val="en-US"/>
        </w:rPr>
        <w:t xml:space="preserve"> the natural areas he associated with his childhood</w:t>
      </w:r>
      <w:r w:rsidR="00725FDB" w:rsidRPr="005A37D1">
        <w:rPr>
          <w:lang w:val="en-US"/>
        </w:rPr>
        <w:t xml:space="preserve">. </w:t>
      </w:r>
      <w:r w:rsidR="00BC682E" w:rsidRPr="005A37D1">
        <w:rPr>
          <w:color w:val="FF0000"/>
          <w:lang w:val="en-US"/>
        </w:rPr>
        <w:t>He studied languages and moved into science by way of managing a bird sanctuary</w:t>
      </w:r>
      <w:r w:rsidR="00DE0B42" w:rsidRPr="005A37D1">
        <w:rPr>
          <w:color w:val="FF0000"/>
          <w:lang w:val="en-US"/>
        </w:rPr>
        <w:t xml:space="preserve"> near his childhood home</w:t>
      </w:r>
      <w:r w:rsidR="00BC682E" w:rsidRPr="005A37D1">
        <w:rPr>
          <w:color w:val="FF0000"/>
          <w:lang w:val="en-US"/>
        </w:rPr>
        <w:t xml:space="preserve">. </w:t>
      </w:r>
      <w:r w:rsidR="00725FDB" w:rsidRPr="005A37D1">
        <w:rPr>
          <w:lang w:val="en-US"/>
        </w:rPr>
        <w:t>Vogt</w:t>
      </w:r>
      <w:r w:rsidR="004B79B8" w:rsidRPr="005A37D1">
        <w:rPr>
          <w:lang w:val="en-US"/>
        </w:rPr>
        <w:t>’s research</w:t>
      </w:r>
      <w:r w:rsidR="00725FDB" w:rsidRPr="005A37D1">
        <w:rPr>
          <w:lang w:val="en-US"/>
        </w:rPr>
        <w:t xml:space="preserve"> emphasiz</w:t>
      </w:r>
      <w:r w:rsidR="004B79B8" w:rsidRPr="005A37D1">
        <w:rPr>
          <w:lang w:val="en-US"/>
        </w:rPr>
        <w:t>ed</w:t>
      </w:r>
      <w:r w:rsidR="00725FDB" w:rsidRPr="005A37D1">
        <w:rPr>
          <w:lang w:val="en-US"/>
        </w:rPr>
        <w:t xml:space="preserve"> the need to live within ecological limits</w:t>
      </w:r>
      <w:r w:rsidR="00191CB0" w:rsidRPr="005A37D1">
        <w:rPr>
          <w:lang w:val="en-US"/>
        </w:rPr>
        <w:t xml:space="preserve"> rather than increase food production,</w:t>
      </w:r>
      <w:r w:rsidR="00D65312" w:rsidRPr="005A37D1">
        <w:rPr>
          <w:lang w:val="en-US"/>
        </w:rPr>
        <w:t xml:space="preserve"> and </w:t>
      </w:r>
      <w:r w:rsidR="00191CB0" w:rsidRPr="005A37D1">
        <w:rPr>
          <w:lang w:val="en-US"/>
        </w:rPr>
        <w:t xml:space="preserve">he </w:t>
      </w:r>
      <w:r w:rsidR="00725FDB" w:rsidRPr="005A37D1">
        <w:rPr>
          <w:lang w:val="en-US"/>
        </w:rPr>
        <w:t>formally develop</w:t>
      </w:r>
      <w:r w:rsidR="00D65312" w:rsidRPr="005A37D1">
        <w:rPr>
          <w:lang w:val="en-US"/>
        </w:rPr>
        <w:t xml:space="preserve">ed the concept of </w:t>
      </w:r>
      <w:r w:rsidR="009859E5" w:rsidRPr="005A37D1">
        <w:rPr>
          <w:lang w:val="en-US"/>
        </w:rPr>
        <w:t xml:space="preserve">ecological </w:t>
      </w:r>
      <w:r w:rsidR="00725FDB" w:rsidRPr="005A37D1">
        <w:rPr>
          <w:lang w:val="en-US"/>
        </w:rPr>
        <w:t>carrying-capacity</w:t>
      </w:r>
      <w:r w:rsidR="00561BF2" w:rsidRPr="005A37D1">
        <w:rPr>
          <w:lang w:val="en-US"/>
        </w:rPr>
        <w:fldChar w:fldCharType="begin"/>
      </w:r>
      <w:r w:rsidR="00CC566B">
        <w:rPr>
          <w:lang w:val="en-US"/>
        </w:rPr>
        <w:instrText xml:space="preserve"> ADDIN ZOTERO_ITEM CSL_CITATION {"citationID":"uDS1IynQ","properties":{"formattedCitation":"\\super 75\\nosupersub{}","plainCitation":"75","noteIndex":0},"citationItems":[{"id":"9kALRy3x/duFBLuyf","uris":["http://zotero.org/users/3599437/items/XCZ98J57"],"itemData":{"id":1536,"type":"article-journal","abstract":"The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5A37D1">
        <w:rPr>
          <w:lang w:val="en-US"/>
        </w:rPr>
        <w:fldChar w:fldCharType="separate"/>
      </w:r>
      <w:r w:rsidR="00883EF3" w:rsidRPr="00883EF3">
        <w:rPr>
          <w:vertAlign w:val="superscript"/>
          <w:lang w:val="en-US"/>
        </w:rPr>
        <w:t>75</w:t>
      </w:r>
      <w:r w:rsidR="00561BF2" w:rsidRPr="005A37D1">
        <w:rPr>
          <w:lang w:val="en-US"/>
        </w:rPr>
        <w:fldChar w:fldCharType="end"/>
      </w:r>
      <w:r w:rsidR="00D65312" w:rsidRPr="005A37D1">
        <w:rPr>
          <w:lang w:val="en-US"/>
        </w:rPr>
        <w:t xml:space="preserve"> as well as </w:t>
      </w:r>
      <w:r w:rsidR="00CA747F" w:rsidRPr="005A37D1">
        <w:rPr>
          <w:lang w:val="en-US"/>
        </w:rPr>
        <w:t>a model for environmental activism that is still used today.</w:t>
      </w:r>
      <w:r w:rsidR="00197361" w:rsidRPr="005A37D1">
        <w:rPr>
          <w:lang w:val="en-US"/>
        </w:rPr>
        <w:t xml:space="preserve"> </w:t>
      </w:r>
      <w:r w:rsidR="00836245" w:rsidRPr="005A37D1">
        <w:rPr>
          <w:lang w:val="en-US"/>
        </w:rPr>
        <w:t xml:space="preserve">Borlaug and Vogt </w:t>
      </w:r>
      <w:r w:rsidR="009859E5" w:rsidRPr="005A37D1">
        <w:rPr>
          <w:lang w:val="en-US"/>
        </w:rPr>
        <w:t xml:space="preserve">were both scientists, </w:t>
      </w:r>
      <w:r w:rsidR="000D16E3" w:rsidRPr="005A37D1">
        <w:rPr>
          <w:lang w:val="en-US"/>
        </w:rPr>
        <w:t>but</w:t>
      </w:r>
      <w:r w:rsidR="009A141C" w:rsidRPr="005A37D1">
        <w:rPr>
          <w:lang w:val="en-US"/>
        </w:rPr>
        <w:t xml:space="preserve"> </w:t>
      </w:r>
      <w:r w:rsidR="009859E5" w:rsidRPr="005A37D1">
        <w:rPr>
          <w:lang w:val="en-US"/>
        </w:rPr>
        <w:t xml:space="preserve">their divergent approaches and conclusions </w:t>
      </w:r>
      <w:r w:rsidR="009859E5" w:rsidRPr="005A37D1">
        <w:rPr>
          <w:color w:val="FF0000"/>
          <w:lang w:val="en-US"/>
        </w:rPr>
        <w:t xml:space="preserve">were </w:t>
      </w:r>
      <w:r w:rsidR="00BC682E" w:rsidRPr="005A37D1">
        <w:rPr>
          <w:color w:val="FF0000"/>
          <w:lang w:val="en-US"/>
        </w:rPr>
        <w:t xml:space="preserve">strongly </w:t>
      </w:r>
      <w:r w:rsidR="009859E5" w:rsidRPr="005A37D1">
        <w:rPr>
          <w:color w:val="FF0000"/>
          <w:lang w:val="en-US"/>
        </w:rPr>
        <w:t xml:space="preserve">shaped </w:t>
      </w:r>
      <w:r w:rsidR="009A141C" w:rsidRPr="005A37D1">
        <w:rPr>
          <w:color w:val="FF0000"/>
          <w:lang w:val="en-US"/>
        </w:rPr>
        <w:t xml:space="preserve">by their </w:t>
      </w:r>
      <w:r w:rsidR="000A7509" w:rsidRPr="005A37D1">
        <w:rPr>
          <w:color w:val="FF0000"/>
          <w:lang w:val="en-US"/>
        </w:rPr>
        <w:t>experiences and training.</w:t>
      </w:r>
      <w:r w:rsidR="00757B8D" w:rsidRPr="005A37D1">
        <w:rPr>
          <w:color w:val="FF0000"/>
          <w:lang w:val="en-US"/>
        </w:rPr>
        <w:t xml:space="preserve"> </w:t>
      </w:r>
      <w:r w:rsidR="00757B8D" w:rsidRPr="005A37D1">
        <w:rPr>
          <w:lang w:val="en-US"/>
        </w:rPr>
        <w:t>The</w:t>
      </w:r>
      <w:r w:rsidR="00DE0B42" w:rsidRPr="005A37D1">
        <w:rPr>
          <w:lang w:val="en-US"/>
        </w:rPr>
        <w:t>ir</w:t>
      </w:r>
      <w:r w:rsidR="00757B8D" w:rsidRPr="005A37D1">
        <w:rPr>
          <w:lang w:val="en-US"/>
        </w:rPr>
        <w:t xml:space="preserve"> differing motivations do not invalidate their </w:t>
      </w:r>
      <w:r w:rsidR="00DE0B42" w:rsidRPr="005A37D1">
        <w:rPr>
          <w:lang w:val="en-US"/>
        </w:rPr>
        <w:t>work</w:t>
      </w:r>
      <w:r w:rsidR="00757B8D" w:rsidRPr="005A37D1">
        <w:rPr>
          <w:lang w:val="en-US"/>
        </w:rPr>
        <w:t xml:space="preserve">, but rather demonstrate how multiple valid, but values-informed truths can co-exist. </w:t>
      </w:r>
      <w:bookmarkStart w:id="55" w:name="_Hlk178864891"/>
      <w:commentRangeStart w:id="56"/>
      <w:r w:rsidR="000C432F" w:rsidRPr="00D4782B">
        <w:rPr>
          <w:color w:val="FF0000"/>
          <w:lang w:val="en-US"/>
        </w:rPr>
        <w:t>As scientists, we must accept that our training socializes us to value certain processes or outcomes in research. Data Feminism encourages interrogation of these passively inherited values</w:t>
      </w:r>
      <w:r w:rsidR="000C432F">
        <w:rPr>
          <w:color w:val="FF0000"/>
          <w:lang w:val="en-US"/>
        </w:rPr>
        <w:t xml:space="preserve"> and the attendant limitations these values place on our ability to ‘see’ the multiple, valid ways of approaching agricultural problems</w:t>
      </w:r>
      <w:commentRangeEnd w:id="56"/>
      <w:r w:rsidR="008C20AC">
        <w:rPr>
          <w:rStyle w:val="CommentReference"/>
        </w:rPr>
        <w:commentReference w:id="56"/>
      </w:r>
      <w:r w:rsidR="000C432F">
        <w:rPr>
          <w:color w:val="FF0000"/>
          <w:lang w:val="en-US"/>
        </w:rPr>
        <w:t>.</w:t>
      </w:r>
      <w:bookmarkEnd w:id="55"/>
      <w:r w:rsidR="004777A7">
        <w:rPr>
          <w:color w:val="FF0000"/>
          <w:lang w:val="en-US"/>
        </w:rPr>
        <w:t xml:space="preserve"> </w:t>
      </w:r>
      <w:r w:rsidR="004777A7">
        <w:rPr>
          <w:lang w:val="en-US"/>
        </w:rPr>
        <w:t>Scientists who are able to acknowledge and navigate the existence of multiple truths are better equipped to provide solutions that do not preferentially disadvantage vulnerable groups</w:t>
      </w:r>
      <w:r w:rsidR="004777A7">
        <w:rPr>
          <w:lang w:val="en-US"/>
        </w:rPr>
        <w:fldChar w:fldCharType="begin"/>
      </w:r>
      <w:r w:rsidR="00461557">
        <w:rPr>
          <w:lang w:val="en-US"/>
        </w:rPr>
        <w:instrText xml:space="preserve"> ADDIN ZOTERO_ITEM CSL_CITATION {"citationID":"dnyeDnrP","properties":{"formattedCitation":"\\super 76\\nosupersub{}","plainCitation":"76","noteIndex":0},"citationItems":[{"id":523,"uris":["http://zotero.org/users/3599437/items/FM9JJN8X"],"itemData":{"id":523,"type":"article-journal","abstract":"Agriculture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Pr>
          <w:lang w:val="en-US"/>
        </w:rPr>
        <w:fldChar w:fldCharType="separate"/>
      </w:r>
      <w:r w:rsidR="00461557" w:rsidRPr="00461557">
        <w:rPr>
          <w:vertAlign w:val="superscript"/>
          <w:lang w:val="en-US"/>
        </w:rPr>
        <w:t>76</w:t>
      </w:r>
      <w:r w:rsidR="004777A7">
        <w:rPr>
          <w:lang w:val="en-US"/>
        </w:rPr>
        <w:fldChar w:fldCharType="end"/>
      </w:r>
      <w:r w:rsidR="00027A60">
        <w:rPr>
          <w:lang w:val="en-US"/>
        </w:rPr>
        <w:t xml:space="preserve"> and are better able to bring clarity to complex topics</w:t>
      </w:r>
      <w:r w:rsidR="00027A60">
        <w:rPr>
          <w:lang w:val="en-US"/>
        </w:rPr>
        <w:fldChar w:fldCharType="begin"/>
      </w:r>
      <w:r w:rsidR="00CC566B">
        <w:rPr>
          <w:lang w:val="en-US"/>
        </w:rPr>
        <w:instrText xml:space="preserve"> ADDIN ZOTERO_ITEM CSL_CITATION {"citationID":"YdRyWipy","properties":{"formattedCitation":"\\super 77\\uc0\\u8211{}79\\nosupersub{}","plainCitation":"77–79","noteIndex":0},"citationItems":[{"id":"9kALRy3x/hlrSZY2e","uris":["http://zotero.org/users/3599437/items/PG466J7I"],"itemData":{"id":1406,"type":"article-journal","container-title":"Proceedings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ethanol","volume":"119","author":[{"family":"Hill","given":"Jason"}],"issued":{"date-parts":[["2022",3,15]]}}},{"id":"9kALRy3x/sanNfKPm","uris":["http://zotero.org/users/3599437/items/HGBJCCEN"],"itemData":{"id":1368,"type":"post-weblog","abstract":"It’s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9kALRy3x/wmSOOzI1","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Pr>
          <w:lang w:val="en-US"/>
        </w:rPr>
        <w:fldChar w:fldCharType="separate"/>
      </w:r>
      <w:r w:rsidR="00461557" w:rsidRPr="00461557">
        <w:rPr>
          <w:vertAlign w:val="superscript"/>
          <w:lang w:val="en-US"/>
        </w:rPr>
        <w:t>77–79</w:t>
      </w:r>
      <w:r w:rsidR="00027A60">
        <w:rPr>
          <w:lang w:val="en-US"/>
        </w:rPr>
        <w:fldChar w:fldCharType="end"/>
      </w:r>
      <w:r w:rsidR="00027A60">
        <w:rPr>
          <w:lang w:val="en-US"/>
        </w:rPr>
        <w:t>.</w:t>
      </w:r>
    </w:p>
    <w:p w14:paraId="4042DF2F" w14:textId="77777777" w:rsidR="00A66035" w:rsidRDefault="00A66035" w:rsidP="005A37D1">
      <w:pPr>
        <w:rPr>
          <w:lang w:val="en-US"/>
        </w:rPr>
      </w:pP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7226B718" w14:textId="49F25E71" w:rsidR="00757B8D" w:rsidRPr="00027A60" w:rsidRDefault="000C432F" w:rsidP="00757B8D">
      <w:pPr>
        <w:rPr>
          <w:color w:val="FF0000"/>
          <w:lang w:val="en-US"/>
        </w:rPr>
      </w:pPr>
      <w:r w:rsidRPr="005A37D1">
        <w:rPr>
          <w:color w:val="FF0000"/>
          <w:lang w:val="en-US"/>
        </w:rPr>
        <w:t xml:space="preserve">Today, an increasing availability of diversely framed reflections concerning the Green Revolution has led to significantly more nuanced understandings of the motivations </w:t>
      </w:r>
      <w:r>
        <w:rPr>
          <w:color w:val="FF0000"/>
          <w:lang w:val="en-US"/>
        </w:rPr>
        <w:t>driving the Green Revolution, as well as the complex and contested impacts it had</w:t>
      </w:r>
      <w:r w:rsidRPr="005A37D1">
        <w:rPr>
          <w:color w:val="FF0000"/>
          <w:lang w:val="en-US"/>
        </w:rPr>
        <w:fldChar w:fldCharType="begin"/>
      </w:r>
      <w:r w:rsidR="00CC566B">
        <w:rPr>
          <w:color w:val="FF0000"/>
          <w:lang w:val="en-US"/>
        </w:rPr>
        <w:instrText xml:space="preserve"> ADDIN ZOTERO_ITEM CSL_CITATION {"citationID":"Cf0uvXAz","properties":{"formattedCitation":"\\super 80\\nosupersub{}","plainCitation":"80","noteIndex":0},"citationItems":[{"id":"9kALRy3x/gcBvYabR","uris":["http://zotero.org/users/3599437/items/JKGQM9CH"],"itemData":{"id":1540,"type":"webpage","abstract":"The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5A37D1">
        <w:rPr>
          <w:color w:val="FF0000"/>
          <w:lang w:val="en-US"/>
        </w:rPr>
        <w:fldChar w:fldCharType="separate"/>
      </w:r>
      <w:r w:rsidR="00461557" w:rsidRPr="00461557">
        <w:rPr>
          <w:vertAlign w:val="superscript"/>
          <w:lang w:val="en-US"/>
        </w:rPr>
        <w:t>80</w:t>
      </w:r>
      <w:r w:rsidRPr="005A37D1">
        <w:rPr>
          <w:color w:val="FF0000"/>
          <w:lang w:val="en-US"/>
        </w:rPr>
        <w:fldChar w:fldCharType="end"/>
      </w:r>
      <w:r w:rsidRPr="005A37D1">
        <w:rPr>
          <w:color w:val="FF0000"/>
          <w:lang w:val="en-US"/>
        </w:rPr>
        <w:t xml:space="preserve">. </w:t>
      </w:r>
      <w:r>
        <w:rPr>
          <w:color w:val="FF0000"/>
          <w:lang w:val="en-US"/>
        </w:rPr>
        <w:t xml:space="preserve"> </w:t>
      </w:r>
      <w:r w:rsidR="004777A7">
        <w:rPr>
          <w:lang w:val="en-US"/>
        </w:rPr>
        <w:t xml:space="preserve">As </w:t>
      </w:r>
      <w:r w:rsidRPr="00A66035">
        <w:rPr>
          <w:color w:val="FF0000"/>
          <w:lang w:val="en-US"/>
        </w:rPr>
        <w:t xml:space="preserve">society navigates modern challenges to food systems, </w:t>
      </w:r>
      <w:r>
        <w:rPr>
          <w:color w:val="FF0000"/>
          <w:lang w:val="en-US"/>
        </w:rPr>
        <w:t xml:space="preserve">scientists must value and incorporate </w:t>
      </w:r>
      <w:r w:rsidRPr="00A66035">
        <w:rPr>
          <w:color w:val="FF0000"/>
          <w:lang w:val="en-US"/>
        </w:rPr>
        <w:t xml:space="preserve">diverse voices </w:t>
      </w:r>
      <w:r>
        <w:rPr>
          <w:color w:val="FF0000"/>
          <w:lang w:val="en-US"/>
        </w:rPr>
        <w:t xml:space="preserve">to create </w:t>
      </w:r>
      <w:r w:rsidRPr="00A66035">
        <w:rPr>
          <w:color w:val="FF0000"/>
          <w:lang w:val="en-US"/>
        </w:rPr>
        <w:t>fair and equitable</w:t>
      </w:r>
      <w:r>
        <w:rPr>
          <w:color w:val="FF0000"/>
          <w:lang w:val="en-US"/>
        </w:rPr>
        <w:t xml:space="preserve"> paths for future food production. </w:t>
      </w:r>
      <w:r w:rsidR="004777A7">
        <w:rPr>
          <w:lang w:val="en-US"/>
        </w:rPr>
        <w:t>Policy work has shown that the broader the set of framings available, the greater the possibility for more equitable solutions</w:t>
      </w:r>
      <w:r w:rsidR="004777A7">
        <w:rPr>
          <w:lang w:val="en-US"/>
        </w:rPr>
        <w:fldChar w:fldCharType="begin"/>
      </w:r>
      <w:r w:rsidR="00CC566B">
        <w:rPr>
          <w:lang w:val="en-US"/>
        </w:rPr>
        <w:instrText xml:space="preserve"> ADDIN ZOTERO_ITEM CSL_CITATION {"citationID":"ZlejrkSf","properties":{"formattedCitation":"\\super 81\\nosupersub{}","plainCitation":"81","noteIndex":0},"citationItems":[{"id":"9kALRy3x/SEY6gWFH","uris":["http://zotero.org/users/3599437/items/KUGLLCNC"],"itemData":{"id":1538,"type":"article-journal","container-title":"Policy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Pr>
          <w:lang w:val="en-US"/>
        </w:rPr>
        <w:fldChar w:fldCharType="separate"/>
      </w:r>
      <w:r w:rsidR="00461557" w:rsidRPr="00461557">
        <w:rPr>
          <w:vertAlign w:val="superscript"/>
          <w:lang w:val="en-US"/>
        </w:rPr>
        <w:t>81</w:t>
      </w:r>
      <w:r w:rsidR="004777A7">
        <w:rPr>
          <w:lang w:val="en-US"/>
        </w:rPr>
        <w:fldChar w:fldCharType="end"/>
      </w:r>
      <w:r w:rsidR="00027A60">
        <w:rPr>
          <w:lang w:val="en-US"/>
        </w:rPr>
        <w:t xml:space="preserve">. </w:t>
      </w: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62F53DF3" w:rsidR="00191CB0" w:rsidRPr="004B1395" w:rsidRDefault="0075535E" w:rsidP="00832084">
      <w:pPr>
        <w:rPr>
          <w:color w:val="FF0000"/>
          <w:lang w:val="en-US"/>
        </w:rPr>
      </w:pPr>
      <w:r w:rsidRPr="004B1395">
        <w:rPr>
          <w:shd w:val="clear" w:color="auto" w:fill="FFFFFF"/>
          <w:lang w:val="en-US"/>
        </w:rPr>
        <w:t xml:space="preserve">For agricultural researchers, engaging with </w:t>
      </w:r>
      <w:r w:rsidRPr="004B1395">
        <w:rPr>
          <w:lang w:val="en-US"/>
        </w:rPr>
        <w:t xml:space="preserve">Data Feminism need not be overwhelming nor demand world changing activities; it simply asks that one reflect on power disparities and values embedded in their research. </w:t>
      </w:r>
      <w:r w:rsidR="00810A3C" w:rsidRPr="004B1395">
        <w:rPr>
          <w:color w:val="FF0000"/>
          <w:lang w:val="en-US"/>
        </w:rPr>
        <w:t xml:space="preserve">Agricultural scientists who </w:t>
      </w:r>
      <w:r w:rsidR="008A169F" w:rsidRPr="004B1395">
        <w:rPr>
          <w:color w:val="FF0000"/>
          <w:lang w:val="en-US"/>
        </w:rPr>
        <w:t>examin</w:t>
      </w:r>
      <w:r w:rsidR="00810A3C" w:rsidRPr="004B1395">
        <w:rPr>
          <w:color w:val="FF0000"/>
          <w:lang w:val="en-US"/>
        </w:rPr>
        <w:t>e</w:t>
      </w:r>
      <w:r w:rsidR="004B79B8" w:rsidRPr="004B1395">
        <w:rPr>
          <w:color w:val="FF0000"/>
          <w:lang w:val="en-US"/>
        </w:rPr>
        <w:t xml:space="preserve">, </w:t>
      </w:r>
      <w:r w:rsidR="008A169F" w:rsidRPr="004B1395">
        <w:rPr>
          <w:color w:val="FF0000"/>
          <w:lang w:val="en-US"/>
        </w:rPr>
        <w:t>challeng</w:t>
      </w:r>
      <w:r w:rsidR="00810A3C" w:rsidRPr="004B1395">
        <w:rPr>
          <w:color w:val="FF0000"/>
          <w:lang w:val="en-US"/>
        </w:rPr>
        <w:t>e</w:t>
      </w:r>
      <w:r w:rsidR="004B79B8" w:rsidRPr="004B1395">
        <w:rPr>
          <w:color w:val="FF0000"/>
          <w:lang w:val="en-US"/>
        </w:rPr>
        <w:t xml:space="preserve">, and </w:t>
      </w:r>
      <w:r>
        <w:rPr>
          <w:color w:val="FF0000"/>
          <w:lang w:val="en-US"/>
        </w:rPr>
        <w:t xml:space="preserve">work to </w:t>
      </w:r>
      <w:r w:rsidR="004B79B8" w:rsidRPr="004B1395">
        <w:rPr>
          <w:color w:val="FF0000"/>
          <w:lang w:val="en-US"/>
        </w:rPr>
        <w:t>redistribut</w:t>
      </w:r>
      <w:r w:rsidR="00810A3C" w:rsidRPr="004B1395">
        <w:rPr>
          <w:color w:val="FF0000"/>
          <w:lang w:val="en-US"/>
        </w:rPr>
        <w:t>e</w:t>
      </w:r>
      <w:r w:rsidR="008A169F" w:rsidRPr="004B1395">
        <w:rPr>
          <w:color w:val="FF0000"/>
          <w:lang w:val="en-US"/>
        </w:rPr>
        <w:t xml:space="preserve"> power</w:t>
      </w:r>
      <w:r w:rsidR="00810A3C" w:rsidRPr="004B1395">
        <w:rPr>
          <w:color w:val="FF0000"/>
          <w:lang w:val="en-US"/>
        </w:rPr>
        <w:t xml:space="preserve"> can uniquely contribute to </w:t>
      </w:r>
      <w:r w:rsidR="00B32D51" w:rsidRPr="004B1395">
        <w:rPr>
          <w:color w:val="FF0000"/>
          <w:lang w:val="en-US"/>
        </w:rPr>
        <w:t>ongoing work towards agricultural (and social) equity</w:t>
      </w:r>
      <w:del w:id="57" w:author="Stefan Gailans" w:date="2024-10-11T15:41:00Z" w16du:dateUtc="2024-10-11T20:41:00Z">
        <w:r w:rsidR="00810A3C" w:rsidRPr="004B1395" w:rsidDel="00853202">
          <w:rPr>
            <w:color w:val="FF0000"/>
            <w:lang w:val="en-US"/>
          </w:rPr>
          <w:delText>,</w:delText>
        </w:r>
      </w:del>
      <w:r w:rsidR="00810A3C" w:rsidRPr="004B1395">
        <w:rPr>
          <w:color w:val="FF0000"/>
          <w:lang w:val="en-US"/>
        </w:rPr>
        <w:t xml:space="preserve"> and may </w:t>
      </w:r>
      <w:r w:rsidR="00B32D51" w:rsidRPr="004B1395">
        <w:rPr>
          <w:color w:val="FF0000"/>
          <w:lang w:val="en-US"/>
        </w:rPr>
        <w:t xml:space="preserve">concomitantly </w:t>
      </w:r>
      <w:r w:rsidR="00555E31" w:rsidRPr="004B1395">
        <w:rPr>
          <w:color w:val="FF0000"/>
          <w:lang w:val="en-US"/>
        </w:rPr>
        <w:t>experience</w:t>
      </w:r>
      <w:r w:rsidR="00810A3C" w:rsidRPr="004B1395">
        <w:rPr>
          <w:color w:val="FF0000"/>
          <w:lang w:val="en-US"/>
        </w:rPr>
        <w:t xml:space="preserve"> positive impacts on </w:t>
      </w:r>
      <w:r w:rsidR="00124EC3" w:rsidRPr="004B1395">
        <w:rPr>
          <w:color w:val="FF0000"/>
          <w:shd w:val="clear" w:color="auto" w:fill="FFFFFF"/>
          <w:lang w:val="en-US"/>
        </w:rPr>
        <w:t>research creativity</w:t>
      </w:r>
      <w:r w:rsidR="00810A3C" w:rsidRPr="004B1395">
        <w:rPr>
          <w:color w:val="FF0000"/>
          <w:shd w:val="clear" w:color="auto" w:fill="FFFFFF"/>
          <w:lang w:val="en-US"/>
        </w:rPr>
        <w:t xml:space="preserve"> and </w:t>
      </w:r>
      <w:r w:rsidR="00124EC3" w:rsidRPr="004B1395">
        <w:rPr>
          <w:color w:val="FF0000"/>
          <w:shd w:val="clear" w:color="auto" w:fill="FFFFFF"/>
          <w:lang w:val="en-US"/>
        </w:rPr>
        <w:t>stakeholder participation</w:t>
      </w:r>
      <w:r w:rsidR="00810A3C" w:rsidRPr="004B1395">
        <w:rPr>
          <w:color w:val="FF0000"/>
          <w:shd w:val="clear" w:color="auto" w:fill="FFFFFF"/>
          <w:lang w:val="en-US"/>
        </w:rPr>
        <w:t xml:space="preserve">. </w:t>
      </w:r>
      <w:r>
        <w:rPr>
          <w:color w:val="FF0000"/>
          <w:shd w:val="clear" w:color="auto" w:fill="FFFFFF"/>
          <w:lang w:val="en-US"/>
        </w:rPr>
        <w:t>Furthermore, a</w:t>
      </w:r>
      <w:r w:rsidR="00810A3C" w:rsidRPr="004B1395">
        <w:rPr>
          <w:color w:val="FF0000"/>
          <w:shd w:val="clear" w:color="auto" w:fill="FFFFFF"/>
          <w:lang w:val="en-US"/>
        </w:rPr>
        <w:t>gricultural scientists who build self-awareness of their</w:t>
      </w:r>
      <w:r w:rsidR="00B32D51" w:rsidRPr="004B1395">
        <w:rPr>
          <w:color w:val="FF0000"/>
          <w:shd w:val="clear" w:color="auto" w:fill="FFFFFF"/>
          <w:lang w:val="en-US"/>
        </w:rPr>
        <w:t xml:space="preserve"> socialized</w:t>
      </w:r>
      <w:r w:rsidR="00810A3C" w:rsidRPr="004B1395">
        <w:rPr>
          <w:color w:val="FF0000"/>
          <w:shd w:val="clear" w:color="auto" w:fill="FFFFFF"/>
          <w:lang w:val="en-US"/>
        </w:rPr>
        <w:t xml:space="preserve"> values and how those inform their perceived problems and solutions</w:t>
      </w:r>
      <w:r w:rsidR="004B1395" w:rsidRPr="004B1395">
        <w:rPr>
          <w:color w:val="FF0000"/>
          <w:shd w:val="clear" w:color="auto" w:fill="FFFFFF"/>
          <w:lang w:val="en-US"/>
        </w:rPr>
        <w:t xml:space="preserve"> in agriculture</w:t>
      </w:r>
      <w:r w:rsidR="00810A3C" w:rsidRPr="004B1395">
        <w:rPr>
          <w:color w:val="FF0000"/>
          <w:shd w:val="clear" w:color="auto" w:fill="FFFFFF"/>
          <w:lang w:val="en-US"/>
        </w:rPr>
        <w:t xml:space="preserve"> </w:t>
      </w:r>
      <w:r w:rsidR="004B1395" w:rsidRPr="004B1395">
        <w:rPr>
          <w:color w:val="FF0000"/>
          <w:shd w:val="clear" w:color="auto" w:fill="FFFFFF"/>
          <w:lang w:val="en-US"/>
        </w:rPr>
        <w:t xml:space="preserve">are better equipped to </w:t>
      </w:r>
      <w:r w:rsidR="00810A3C" w:rsidRPr="004B1395">
        <w:rPr>
          <w:color w:val="FF0000"/>
          <w:shd w:val="clear" w:color="auto" w:fill="FFFFFF"/>
          <w:lang w:val="en-US"/>
        </w:rPr>
        <w:t xml:space="preserve">recognize, incorporate, and solicit diverse framings, which promotes better outcomes for agricultural </w:t>
      </w:r>
      <w:r>
        <w:rPr>
          <w:color w:val="FF0000"/>
          <w:shd w:val="clear" w:color="auto" w:fill="FFFFFF"/>
          <w:lang w:val="en-US"/>
        </w:rPr>
        <w:t>research</w:t>
      </w:r>
      <w:r w:rsidR="00810A3C" w:rsidRPr="004B1395">
        <w:rPr>
          <w:color w:val="FF0000"/>
          <w:shd w:val="clear" w:color="auto" w:fill="FFFFFF"/>
          <w:lang w:val="en-US"/>
        </w:rPr>
        <w:t xml:space="preserve"> overall. </w:t>
      </w:r>
      <w:r w:rsidR="00810A3C" w:rsidRPr="004B1395">
        <w:rPr>
          <w:color w:val="FF0000"/>
          <w:lang w:val="en-US"/>
        </w:rPr>
        <w:t xml:space="preserve">We hope this </w:t>
      </w:r>
      <w:del w:id="58" w:author="Stefan Gailans" w:date="2024-10-11T15:41:00Z" w16du:dateUtc="2024-10-11T20:41:00Z">
        <w:r w:rsidR="00810A3C" w:rsidRPr="004B1395" w:rsidDel="001357A2">
          <w:rPr>
            <w:color w:val="FF0000"/>
            <w:lang w:val="en-US"/>
          </w:rPr>
          <w:delText>P</w:delText>
        </w:r>
      </w:del>
      <w:ins w:id="59" w:author="Stefan Gailans" w:date="2024-10-11T15:41:00Z" w16du:dateUtc="2024-10-11T20:41:00Z">
        <w:r w:rsidR="001357A2">
          <w:rPr>
            <w:color w:val="FF0000"/>
            <w:lang w:val="en-US"/>
          </w:rPr>
          <w:t>p</w:t>
        </w:r>
      </w:ins>
      <w:r w:rsidR="00810A3C" w:rsidRPr="004B1395">
        <w:rPr>
          <w:color w:val="FF0000"/>
          <w:lang w:val="en-US"/>
        </w:rPr>
        <w:t>erspective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4F38F424"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r w:rsidR="00555E31">
        <w:rPr>
          <w:lang w:val="en-US"/>
        </w:rPr>
        <w:t>; matrix of domination for a range of US agricultural contexts</w:t>
      </w:r>
    </w:p>
    <w:p w14:paraId="60CFB675" w14:textId="77777777" w:rsidR="00E5368A" w:rsidRDefault="00E5368A" w:rsidP="00E5368A">
      <w:pPr>
        <w:pStyle w:val="Heading1"/>
        <w:rPr>
          <w:lang w:val="en-US"/>
        </w:rPr>
      </w:pPr>
      <w:r>
        <w:rPr>
          <w:lang w:val="en-US"/>
        </w:rPr>
        <w:lastRenderedPageBreak/>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analysed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5353313B" w14:textId="77777777" w:rsidR="00CC566B" w:rsidRPr="009E473B" w:rsidRDefault="0030076E" w:rsidP="00CC566B">
      <w:pPr>
        <w:pStyle w:val="Bibliography"/>
        <w:rPr>
          <w:lang w:val="en-US"/>
        </w:rPr>
      </w:pPr>
      <w:r>
        <w:rPr>
          <w:lang w:val="en-US"/>
        </w:rPr>
        <w:fldChar w:fldCharType="begin"/>
      </w:r>
      <w:r w:rsidR="00CC566B">
        <w:rPr>
          <w:lang w:val="en-US"/>
        </w:rPr>
        <w:instrText xml:space="preserve"> ADDIN ZOTERO_BIBL {"uncited":[],"omitted":[],"custom":[]} CSL_BIBLIOGRAPHY </w:instrText>
      </w:r>
      <w:r>
        <w:rPr>
          <w:lang w:val="en-US"/>
        </w:rPr>
        <w:fldChar w:fldCharType="separate"/>
      </w:r>
      <w:r w:rsidR="00CC566B" w:rsidRPr="009E473B">
        <w:rPr>
          <w:lang w:val="en-US"/>
        </w:rPr>
        <w:t>1.</w:t>
      </w:r>
      <w:r w:rsidR="00CC566B" w:rsidRPr="009E473B">
        <w:rPr>
          <w:lang w:val="en-US"/>
        </w:rPr>
        <w:tab/>
        <w:t xml:space="preserve">Isett, C. &amp; Miller, S. </w:t>
      </w:r>
      <w:r w:rsidR="00CC566B" w:rsidRPr="009E473B">
        <w:rPr>
          <w:i/>
          <w:iCs/>
          <w:lang w:val="en-US"/>
        </w:rPr>
        <w:t>The Social History of Agriculture: From the Origins to the Current Crisis</w:t>
      </w:r>
      <w:r w:rsidR="00CC566B" w:rsidRPr="009E473B">
        <w:rPr>
          <w:lang w:val="en-US"/>
        </w:rPr>
        <w:t>. (Rowman &amp; Littlefield, 2016).</w:t>
      </w:r>
    </w:p>
    <w:p w14:paraId="39949068" w14:textId="77777777" w:rsidR="00CC566B" w:rsidRPr="009E473B" w:rsidRDefault="00CC566B" w:rsidP="00CC566B">
      <w:pPr>
        <w:pStyle w:val="Bibliography"/>
        <w:rPr>
          <w:lang w:val="en-US"/>
        </w:rPr>
      </w:pPr>
      <w:r w:rsidRPr="009E473B">
        <w:rPr>
          <w:lang w:val="en-US"/>
        </w:rPr>
        <w:t>2.</w:t>
      </w:r>
      <w:r w:rsidRPr="009E473B">
        <w:rPr>
          <w:lang w:val="en-US"/>
        </w:rPr>
        <w:tab/>
        <w:t xml:space="preserve">Scott, J. C. </w:t>
      </w:r>
      <w:r w:rsidRPr="009E473B">
        <w:rPr>
          <w:i/>
          <w:iCs/>
          <w:lang w:val="en-US"/>
        </w:rPr>
        <w:t>Against the Grain: A Deep History of the Earliest States</w:t>
      </w:r>
      <w:r w:rsidRPr="009E473B">
        <w:rPr>
          <w:lang w:val="en-US"/>
        </w:rPr>
        <w:t>. (Yale University Press, 2017).</w:t>
      </w:r>
    </w:p>
    <w:p w14:paraId="1374B5CF" w14:textId="77777777" w:rsidR="00CC566B" w:rsidRPr="009E473B" w:rsidRDefault="00CC566B" w:rsidP="00CC566B">
      <w:pPr>
        <w:pStyle w:val="Bibliography"/>
        <w:rPr>
          <w:lang w:val="en-US"/>
        </w:rPr>
      </w:pPr>
      <w:r w:rsidRPr="009E473B">
        <w:rPr>
          <w:lang w:val="en-US"/>
        </w:rPr>
        <w:t>3.</w:t>
      </w:r>
      <w:r w:rsidRPr="009E473B">
        <w:rPr>
          <w:lang w:val="en-US"/>
        </w:rPr>
        <w:tab/>
        <w:t xml:space="preserve">Dencik, L., Hintz, A., Redden, J. &amp; Treré, E. Exploring Data Justice: Conceptions, Applications and Directions. </w:t>
      </w:r>
      <w:r w:rsidRPr="009E473B">
        <w:rPr>
          <w:i/>
          <w:iCs/>
          <w:lang w:val="en-US"/>
        </w:rPr>
        <w:t>Inf. Commun. Soc.</w:t>
      </w:r>
      <w:r w:rsidRPr="009E473B">
        <w:rPr>
          <w:lang w:val="en-US"/>
        </w:rPr>
        <w:t xml:space="preserve"> </w:t>
      </w:r>
      <w:r w:rsidRPr="009E473B">
        <w:rPr>
          <w:b/>
          <w:bCs/>
          <w:lang w:val="en-US"/>
        </w:rPr>
        <w:t>22</w:t>
      </w:r>
      <w:r w:rsidRPr="009E473B">
        <w:rPr>
          <w:lang w:val="en-US"/>
        </w:rPr>
        <w:t>, 873–881 (2019).</w:t>
      </w:r>
    </w:p>
    <w:p w14:paraId="7F6F795F" w14:textId="77777777" w:rsidR="00CC566B" w:rsidRPr="009E473B" w:rsidRDefault="00CC566B" w:rsidP="00CC566B">
      <w:pPr>
        <w:pStyle w:val="Bibliography"/>
        <w:rPr>
          <w:lang w:val="en-US"/>
        </w:rPr>
      </w:pPr>
      <w:r w:rsidRPr="009E473B">
        <w:rPr>
          <w:lang w:val="en-US"/>
        </w:rPr>
        <w:t>4.</w:t>
      </w:r>
      <w:r w:rsidRPr="009E473B">
        <w:rPr>
          <w:lang w:val="en-US"/>
        </w:rPr>
        <w:tab/>
        <w:t xml:space="preserve">Iliadis, A. &amp; Russo, F. Critical data studies: An introduction. </w:t>
      </w:r>
      <w:r w:rsidRPr="009E473B">
        <w:rPr>
          <w:i/>
          <w:iCs/>
          <w:lang w:val="en-US"/>
        </w:rPr>
        <w:t>Big Data Soc.</w:t>
      </w:r>
      <w:r w:rsidRPr="009E473B">
        <w:rPr>
          <w:lang w:val="en-US"/>
        </w:rPr>
        <w:t xml:space="preserve"> </w:t>
      </w:r>
      <w:r w:rsidRPr="009E473B">
        <w:rPr>
          <w:b/>
          <w:bCs/>
          <w:lang w:val="en-US"/>
        </w:rPr>
        <w:t>3</w:t>
      </w:r>
      <w:r w:rsidRPr="009E473B">
        <w:rPr>
          <w:lang w:val="en-US"/>
        </w:rPr>
        <w:t>, 2053951716674238 (2016).</w:t>
      </w:r>
    </w:p>
    <w:p w14:paraId="72903409" w14:textId="77777777" w:rsidR="00CC566B" w:rsidRPr="009E473B" w:rsidRDefault="00CC566B" w:rsidP="00CC566B">
      <w:pPr>
        <w:pStyle w:val="Bibliography"/>
        <w:rPr>
          <w:lang w:val="en-US"/>
        </w:rPr>
      </w:pPr>
      <w:r w:rsidRPr="009E473B">
        <w:rPr>
          <w:lang w:val="en-US"/>
        </w:rPr>
        <w:t>5.</w:t>
      </w:r>
      <w:r w:rsidRPr="009E473B">
        <w:rPr>
          <w:lang w:val="en-US"/>
        </w:rPr>
        <w:tab/>
        <w:t xml:space="preserve">Diakopoulos, N. Algorithmic Accountability: Journalistic investigation of computational power structures. </w:t>
      </w:r>
      <w:r w:rsidRPr="009E473B">
        <w:rPr>
          <w:i/>
          <w:iCs/>
          <w:lang w:val="en-US"/>
        </w:rPr>
        <w:t>Digit. Journal.</w:t>
      </w:r>
      <w:r w:rsidRPr="009E473B">
        <w:rPr>
          <w:lang w:val="en-US"/>
        </w:rPr>
        <w:t xml:space="preserve"> </w:t>
      </w:r>
      <w:r w:rsidRPr="009E473B">
        <w:rPr>
          <w:b/>
          <w:bCs/>
          <w:lang w:val="en-US"/>
        </w:rPr>
        <w:t>3</w:t>
      </w:r>
      <w:r w:rsidRPr="009E473B">
        <w:rPr>
          <w:lang w:val="en-US"/>
        </w:rPr>
        <w:t>, 398–415 (2015).</w:t>
      </w:r>
    </w:p>
    <w:p w14:paraId="2129274C" w14:textId="77777777" w:rsidR="00CC566B" w:rsidRPr="009E473B" w:rsidRDefault="00CC566B" w:rsidP="00CC566B">
      <w:pPr>
        <w:pStyle w:val="Bibliography"/>
        <w:rPr>
          <w:lang w:val="en-US"/>
        </w:rPr>
      </w:pPr>
      <w:r w:rsidRPr="009E473B">
        <w:rPr>
          <w:lang w:val="en-US"/>
        </w:rPr>
        <w:t>6.</w:t>
      </w:r>
      <w:r w:rsidRPr="009E473B">
        <w:rPr>
          <w:lang w:val="en-US"/>
        </w:rPr>
        <w:tab/>
        <w:t xml:space="preserve">Couldry, N. &amp; Mejias, U. A. The decolonial turn in data and technology research: what is at stake and where is it heading? </w:t>
      </w:r>
      <w:r w:rsidRPr="009E473B">
        <w:rPr>
          <w:i/>
          <w:iCs/>
          <w:lang w:val="en-US"/>
        </w:rPr>
        <w:t>Inf. Commun. Soc.</w:t>
      </w:r>
      <w:r w:rsidRPr="009E473B">
        <w:rPr>
          <w:lang w:val="en-US"/>
        </w:rPr>
        <w:t xml:space="preserve"> </w:t>
      </w:r>
      <w:r w:rsidRPr="009E473B">
        <w:rPr>
          <w:b/>
          <w:bCs/>
          <w:lang w:val="en-US"/>
        </w:rPr>
        <w:t>26</w:t>
      </w:r>
      <w:r w:rsidRPr="009E473B">
        <w:rPr>
          <w:lang w:val="en-US"/>
        </w:rPr>
        <w:t>, 786–802 (2023).</w:t>
      </w:r>
    </w:p>
    <w:p w14:paraId="42D542FC" w14:textId="77777777" w:rsidR="00CC566B" w:rsidRPr="009E473B" w:rsidRDefault="00CC566B" w:rsidP="00CC566B">
      <w:pPr>
        <w:pStyle w:val="Bibliography"/>
        <w:rPr>
          <w:lang w:val="en-US"/>
        </w:rPr>
      </w:pPr>
      <w:r w:rsidRPr="009E473B">
        <w:rPr>
          <w:lang w:val="en-US"/>
        </w:rPr>
        <w:t>7.</w:t>
      </w:r>
      <w:r w:rsidRPr="009E473B">
        <w:rPr>
          <w:lang w:val="en-US"/>
        </w:rPr>
        <w:tab/>
        <w:t xml:space="preserve">Ryan, A. B. Post-Positivist Approaches to Research. in </w:t>
      </w:r>
      <w:r w:rsidRPr="009E473B">
        <w:rPr>
          <w:i/>
          <w:iCs/>
          <w:lang w:val="en-US"/>
        </w:rPr>
        <w:t>Researching and Writing your Thesis: a guide for postgraduate students</w:t>
      </w:r>
      <w:r w:rsidRPr="009E473B">
        <w:rPr>
          <w:lang w:val="en-US"/>
        </w:rPr>
        <w:t xml:space="preserve"> (eds. Antonesa, M. et al.) 12–26 (MACE: Maynooth Adult and Community Education, 2006).</w:t>
      </w:r>
    </w:p>
    <w:p w14:paraId="0A77961E" w14:textId="77777777" w:rsidR="00CC566B" w:rsidRPr="009E473B" w:rsidRDefault="00CC566B" w:rsidP="00CC566B">
      <w:pPr>
        <w:pStyle w:val="Bibliography"/>
        <w:rPr>
          <w:lang w:val="en-US"/>
        </w:rPr>
      </w:pPr>
      <w:r>
        <w:t>8.</w:t>
      </w:r>
      <w:r>
        <w:tab/>
        <w:t xml:space="preserve">Wit, M. M. de </w:t>
      </w:r>
      <w:r>
        <w:rPr>
          <w:i/>
          <w:iCs/>
        </w:rPr>
        <w:t>et al.</w:t>
      </w:r>
      <w:r>
        <w:t xml:space="preserve"> </w:t>
      </w:r>
      <w:r w:rsidRPr="009E473B">
        <w:rPr>
          <w:lang w:val="en-US"/>
        </w:rPr>
        <w:t xml:space="preserve">Operating principles for collective scholar-activism: Early insights from the Agroecology Research-Action Collective. </w:t>
      </w:r>
      <w:r w:rsidRPr="009E473B">
        <w:rPr>
          <w:i/>
          <w:iCs/>
          <w:lang w:val="en-US"/>
        </w:rPr>
        <w:t>J. Agric. Food Syst. Community Dev.</w:t>
      </w:r>
      <w:r w:rsidRPr="009E473B">
        <w:rPr>
          <w:lang w:val="en-US"/>
        </w:rPr>
        <w:t xml:space="preserve"> </w:t>
      </w:r>
      <w:r w:rsidRPr="009E473B">
        <w:rPr>
          <w:b/>
          <w:bCs/>
          <w:lang w:val="en-US"/>
        </w:rPr>
        <w:t>10</w:t>
      </w:r>
      <w:r w:rsidRPr="009E473B">
        <w:rPr>
          <w:lang w:val="en-US"/>
        </w:rPr>
        <w:t>, 319–337 (2021).</w:t>
      </w:r>
    </w:p>
    <w:p w14:paraId="28C6A4D6" w14:textId="77777777" w:rsidR="00CC566B" w:rsidRPr="009E473B" w:rsidRDefault="00CC566B" w:rsidP="00CC566B">
      <w:pPr>
        <w:pStyle w:val="Bibliography"/>
        <w:rPr>
          <w:lang w:val="en-US"/>
        </w:rPr>
      </w:pPr>
      <w:r w:rsidRPr="009E473B">
        <w:rPr>
          <w:lang w:val="en-US"/>
        </w:rPr>
        <w:t>9.</w:t>
      </w:r>
      <w:r w:rsidRPr="009E473B">
        <w:rPr>
          <w:lang w:val="en-US"/>
        </w:rPr>
        <w:tab/>
        <w:t xml:space="preserve">Allen, P. L. &amp; Sachs, C. E. The social side of sustainability: Class, gender and race. </w:t>
      </w:r>
      <w:r w:rsidRPr="009E473B">
        <w:rPr>
          <w:i/>
          <w:iCs/>
          <w:lang w:val="en-US"/>
        </w:rPr>
        <w:t>Sci. Cult.</w:t>
      </w:r>
      <w:r w:rsidRPr="009E473B">
        <w:rPr>
          <w:lang w:val="en-US"/>
        </w:rPr>
        <w:t xml:space="preserve"> (1991) doi:10.1080/09505439109526328.</w:t>
      </w:r>
    </w:p>
    <w:p w14:paraId="67AE7876" w14:textId="77777777" w:rsidR="00CC566B" w:rsidRPr="009E473B" w:rsidRDefault="00CC566B" w:rsidP="00CC566B">
      <w:pPr>
        <w:pStyle w:val="Bibliography"/>
        <w:rPr>
          <w:lang w:val="en-US"/>
        </w:rPr>
      </w:pPr>
      <w:r w:rsidRPr="009E473B">
        <w:rPr>
          <w:lang w:val="en-US"/>
        </w:rPr>
        <w:t>10.</w:t>
      </w:r>
      <w:r w:rsidRPr="009E473B">
        <w:rPr>
          <w:lang w:val="en-US"/>
        </w:rPr>
        <w:tab/>
        <w:t xml:space="preserve">Nicklay, J. A., Perrone, S. V. &amp; Wauters, V. M. Becoming agroecologists: A pedagogical model to support graduate student learning and practice. </w:t>
      </w:r>
      <w:r w:rsidRPr="009E473B">
        <w:rPr>
          <w:i/>
          <w:iCs/>
          <w:lang w:val="en-US"/>
        </w:rPr>
        <w:t>Front. Sustain. Food Syst.</w:t>
      </w:r>
      <w:r w:rsidRPr="009E473B">
        <w:rPr>
          <w:lang w:val="en-US"/>
        </w:rPr>
        <w:t xml:space="preserve"> </w:t>
      </w:r>
      <w:r w:rsidRPr="009E473B">
        <w:rPr>
          <w:b/>
          <w:bCs/>
          <w:lang w:val="en-US"/>
        </w:rPr>
        <w:t>7</w:t>
      </w:r>
      <w:r w:rsidRPr="009E473B">
        <w:rPr>
          <w:lang w:val="en-US"/>
        </w:rPr>
        <w:t>, (2023).</w:t>
      </w:r>
    </w:p>
    <w:p w14:paraId="2B503517" w14:textId="77777777" w:rsidR="00CC566B" w:rsidRPr="009E473B" w:rsidRDefault="00CC566B" w:rsidP="00CC566B">
      <w:pPr>
        <w:pStyle w:val="Bibliography"/>
        <w:rPr>
          <w:lang w:val="en-US"/>
        </w:rPr>
      </w:pPr>
      <w:r w:rsidRPr="009E473B">
        <w:rPr>
          <w:lang w:val="en-US"/>
        </w:rPr>
        <w:t>11.</w:t>
      </w:r>
      <w:r w:rsidRPr="009E473B">
        <w:rPr>
          <w:lang w:val="en-US"/>
        </w:rPr>
        <w:tab/>
        <w:t xml:space="preserve">Wezel, A. </w:t>
      </w:r>
      <w:r w:rsidRPr="009E473B">
        <w:rPr>
          <w:i/>
          <w:iCs/>
          <w:lang w:val="en-US"/>
        </w:rPr>
        <w:t>et al.</w:t>
      </w:r>
      <w:r w:rsidRPr="009E473B">
        <w:rPr>
          <w:lang w:val="en-US"/>
        </w:rPr>
        <w:t xml:space="preserve"> Agroecology as a science, a movement and a practice. A review. </w:t>
      </w:r>
      <w:r w:rsidRPr="009E473B">
        <w:rPr>
          <w:i/>
          <w:iCs/>
          <w:lang w:val="en-US"/>
        </w:rPr>
        <w:t>Agron. Sustain. Dev.</w:t>
      </w:r>
      <w:r w:rsidRPr="009E473B">
        <w:rPr>
          <w:lang w:val="en-US"/>
        </w:rPr>
        <w:t xml:space="preserve"> </w:t>
      </w:r>
      <w:r w:rsidRPr="009E473B">
        <w:rPr>
          <w:b/>
          <w:bCs/>
          <w:lang w:val="en-US"/>
        </w:rPr>
        <w:t>29</w:t>
      </w:r>
      <w:r w:rsidRPr="009E473B">
        <w:rPr>
          <w:lang w:val="en-US"/>
        </w:rPr>
        <w:t>, 503–515 (2009).</w:t>
      </w:r>
    </w:p>
    <w:p w14:paraId="3F116E40" w14:textId="77777777" w:rsidR="00CC566B" w:rsidRPr="009E473B" w:rsidRDefault="00CC566B" w:rsidP="00CC566B">
      <w:pPr>
        <w:pStyle w:val="Bibliography"/>
        <w:rPr>
          <w:lang w:val="en-US"/>
        </w:rPr>
      </w:pPr>
      <w:r w:rsidRPr="009E473B">
        <w:rPr>
          <w:lang w:val="en-US"/>
        </w:rPr>
        <w:t>12.</w:t>
      </w:r>
      <w:r w:rsidRPr="009E473B">
        <w:rPr>
          <w:lang w:val="en-US"/>
        </w:rPr>
        <w:tab/>
        <w:t xml:space="preserve">Almerico, G. M. Food and identity: Food studies, cultural, and personal identity. </w:t>
      </w:r>
      <w:r w:rsidRPr="009E473B">
        <w:rPr>
          <w:i/>
          <w:iCs/>
          <w:lang w:val="en-US"/>
        </w:rPr>
        <w:t>J. Int. Bus. Cult. Stud.</w:t>
      </w:r>
      <w:r w:rsidRPr="009E473B">
        <w:rPr>
          <w:lang w:val="en-US"/>
        </w:rPr>
        <w:t xml:space="preserve"> </w:t>
      </w:r>
      <w:r w:rsidRPr="009E473B">
        <w:rPr>
          <w:b/>
          <w:bCs/>
          <w:lang w:val="en-US"/>
        </w:rPr>
        <w:t>8</w:t>
      </w:r>
      <w:r w:rsidRPr="009E473B">
        <w:rPr>
          <w:lang w:val="en-US"/>
        </w:rPr>
        <w:t>, (2014).</w:t>
      </w:r>
    </w:p>
    <w:p w14:paraId="1ABF5E40" w14:textId="77777777" w:rsidR="00CC566B" w:rsidRPr="009E473B" w:rsidRDefault="00CC566B" w:rsidP="00CC566B">
      <w:pPr>
        <w:pStyle w:val="Bibliography"/>
        <w:rPr>
          <w:lang w:val="en-US"/>
        </w:rPr>
      </w:pPr>
      <w:r w:rsidRPr="009E473B">
        <w:rPr>
          <w:lang w:val="en-US"/>
        </w:rPr>
        <w:t>13.</w:t>
      </w:r>
      <w:r w:rsidRPr="009E473B">
        <w:rPr>
          <w:lang w:val="en-US"/>
        </w:rPr>
        <w:tab/>
        <w:t xml:space="preserve">D’Ignazio, C. &amp; Klein, L. F. </w:t>
      </w:r>
      <w:r w:rsidRPr="009E473B">
        <w:rPr>
          <w:i/>
          <w:iCs/>
          <w:lang w:val="en-US"/>
        </w:rPr>
        <w:t>Data Feminism</w:t>
      </w:r>
      <w:r w:rsidRPr="009E473B">
        <w:rPr>
          <w:lang w:val="en-US"/>
        </w:rPr>
        <w:t>. (The MIT Press, 2020).</w:t>
      </w:r>
    </w:p>
    <w:p w14:paraId="3A8F7E4A" w14:textId="77777777" w:rsidR="00CC566B" w:rsidRPr="009E473B" w:rsidRDefault="00CC566B" w:rsidP="00CC566B">
      <w:pPr>
        <w:pStyle w:val="Bibliography"/>
        <w:rPr>
          <w:lang w:val="en-US"/>
        </w:rPr>
      </w:pPr>
      <w:r w:rsidRPr="009E473B">
        <w:rPr>
          <w:lang w:val="en-US"/>
        </w:rPr>
        <w:lastRenderedPageBreak/>
        <w:t>14.</w:t>
      </w:r>
      <w:r w:rsidRPr="009E473B">
        <w:rPr>
          <w:lang w:val="en-US"/>
        </w:rPr>
        <w:tab/>
        <w:t xml:space="preserve">Crenshaw, K. Mapping the Margins: Intersectionality, Identity Politics, and Violence against Women of Color. </w:t>
      </w:r>
      <w:r w:rsidRPr="009E473B">
        <w:rPr>
          <w:i/>
          <w:iCs/>
          <w:lang w:val="en-US"/>
        </w:rPr>
        <w:t>Stanford Law Rev.</w:t>
      </w:r>
      <w:r w:rsidRPr="009E473B">
        <w:rPr>
          <w:lang w:val="en-US"/>
        </w:rPr>
        <w:t xml:space="preserve"> </w:t>
      </w:r>
      <w:r w:rsidRPr="009E473B">
        <w:rPr>
          <w:b/>
          <w:bCs/>
          <w:lang w:val="en-US"/>
        </w:rPr>
        <w:t>43</w:t>
      </w:r>
      <w:r w:rsidRPr="009E473B">
        <w:rPr>
          <w:lang w:val="en-US"/>
        </w:rPr>
        <w:t>, 1241–1299 (1991).</w:t>
      </w:r>
    </w:p>
    <w:p w14:paraId="2DECA9D6" w14:textId="77777777" w:rsidR="00CC566B" w:rsidRPr="009E473B" w:rsidRDefault="00CC566B" w:rsidP="00CC566B">
      <w:pPr>
        <w:pStyle w:val="Bibliography"/>
        <w:rPr>
          <w:lang w:val="en-US"/>
        </w:rPr>
      </w:pPr>
      <w:r w:rsidRPr="009E473B">
        <w:rPr>
          <w:lang w:val="en-US"/>
        </w:rPr>
        <w:t>15.</w:t>
      </w:r>
      <w:r w:rsidRPr="009E473B">
        <w:rPr>
          <w:lang w:val="en-US"/>
        </w:rPr>
        <w:tab/>
        <w:t xml:space="preserve">Rissing, A., Burchfield, E. K., Spangler, K. A. &amp; Schumacher, B. L. Implications of US agricultural data practices for sustainable food systems research. </w:t>
      </w:r>
      <w:r w:rsidRPr="009E473B">
        <w:rPr>
          <w:i/>
          <w:iCs/>
          <w:lang w:val="en-US"/>
        </w:rPr>
        <w:t>Nat. Food</w:t>
      </w:r>
      <w:r w:rsidRPr="009E473B">
        <w:rPr>
          <w:lang w:val="en-US"/>
        </w:rPr>
        <w:t xml:space="preserve"> 1–5 (2023) doi:10.1038/s43016-023-00711-2.</w:t>
      </w:r>
    </w:p>
    <w:p w14:paraId="6B3C3F1F" w14:textId="77777777" w:rsidR="00CC566B" w:rsidRPr="009E473B" w:rsidRDefault="00CC566B" w:rsidP="00CC566B">
      <w:pPr>
        <w:pStyle w:val="Bibliography"/>
        <w:rPr>
          <w:lang w:val="en-US"/>
        </w:rPr>
      </w:pPr>
      <w:r w:rsidRPr="009E473B">
        <w:rPr>
          <w:lang w:val="en-US"/>
        </w:rPr>
        <w:t>16.</w:t>
      </w:r>
      <w:r w:rsidRPr="009E473B">
        <w:rPr>
          <w:lang w:val="en-US"/>
        </w:rPr>
        <w:tab/>
        <w:t xml:space="preserve">Weber, M. </w:t>
      </w:r>
      <w:r w:rsidRPr="009E473B">
        <w:rPr>
          <w:i/>
          <w:iCs/>
          <w:lang w:val="en-US"/>
        </w:rPr>
        <w:t>Economy and Society: An Outline of Interpretive Sociology</w:t>
      </w:r>
      <w:r w:rsidRPr="009E473B">
        <w:rPr>
          <w:lang w:val="en-US"/>
        </w:rPr>
        <w:t>. (Bedminster Press, 1968).</w:t>
      </w:r>
    </w:p>
    <w:p w14:paraId="014E73F0" w14:textId="77777777" w:rsidR="00CC566B" w:rsidRPr="009E473B" w:rsidRDefault="00CC566B" w:rsidP="00CC566B">
      <w:pPr>
        <w:pStyle w:val="Bibliography"/>
        <w:rPr>
          <w:lang w:val="en-US"/>
        </w:rPr>
      </w:pPr>
      <w:r w:rsidRPr="009E473B">
        <w:rPr>
          <w:lang w:val="en-US"/>
        </w:rPr>
        <w:t>17.</w:t>
      </w:r>
      <w:r w:rsidRPr="009E473B">
        <w:rPr>
          <w:lang w:val="en-US"/>
        </w:rPr>
        <w:tab/>
        <w:t xml:space="preserve">Kelly, C. Exploited: The Unexpected Victims of Animal Agriculture. </w:t>
      </w:r>
      <w:r w:rsidRPr="009E473B">
        <w:rPr>
          <w:i/>
          <w:iCs/>
          <w:lang w:val="en-US"/>
        </w:rPr>
        <w:t>Anim. Law</w:t>
      </w:r>
      <w:r w:rsidRPr="009E473B">
        <w:rPr>
          <w:lang w:val="en-US"/>
        </w:rPr>
        <w:t xml:space="preserve"> </w:t>
      </w:r>
      <w:r w:rsidRPr="009E473B">
        <w:rPr>
          <w:b/>
          <w:bCs/>
          <w:lang w:val="en-US"/>
        </w:rPr>
        <w:t>30</w:t>
      </w:r>
      <w:r w:rsidRPr="009E473B">
        <w:rPr>
          <w:lang w:val="en-US"/>
        </w:rPr>
        <w:t>, 103–138 (2024).</w:t>
      </w:r>
    </w:p>
    <w:p w14:paraId="39C2726A" w14:textId="77777777" w:rsidR="00CC566B" w:rsidRPr="009E473B" w:rsidRDefault="00CC566B" w:rsidP="00CC566B">
      <w:pPr>
        <w:pStyle w:val="Bibliography"/>
        <w:rPr>
          <w:lang w:val="en-US"/>
        </w:rPr>
      </w:pPr>
      <w:r w:rsidRPr="009E473B">
        <w:rPr>
          <w:lang w:val="en-US"/>
        </w:rPr>
        <w:t>18.</w:t>
      </w:r>
      <w:r w:rsidRPr="009E473B">
        <w:rPr>
          <w:lang w:val="en-US"/>
        </w:rPr>
        <w:tab/>
        <w:t xml:space="preserve">Brayboy, B. M. J. &amp; Tachine, A. R. Myths, Erasure, and Violence: The Immoral Triad of the Morrill Act. </w:t>
      </w:r>
      <w:r w:rsidRPr="009E473B">
        <w:rPr>
          <w:i/>
          <w:iCs/>
          <w:lang w:val="en-US"/>
        </w:rPr>
        <w:t>Native Am. Indig. Stud.</w:t>
      </w:r>
      <w:r w:rsidRPr="009E473B">
        <w:rPr>
          <w:lang w:val="en-US"/>
        </w:rPr>
        <w:t xml:space="preserve"> </w:t>
      </w:r>
      <w:r w:rsidRPr="009E473B">
        <w:rPr>
          <w:b/>
          <w:bCs/>
          <w:lang w:val="en-US"/>
        </w:rPr>
        <w:t>8</w:t>
      </w:r>
      <w:r w:rsidRPr="009E473B">
        <w:rPr>
          <w:lang w:val="en-US"/>
        </w:rPr>
        <w:t>, 139–144 (2021).</w:t>
      </w:r>
    </w:p>
    <w:p w14:paraId="73AC1722" w14:textId="77777777" w:rsidR="00CC566B" w:rsidRPr="009E473B" w:rsidRDefault="00CC566B" w:rsidP="00CC566B">
      <w:pPr>
        <w:pStyle w:val="Bibliography"/>
        <w:rPr>
          <w:lang w:val="en-US"/>
        </w:rPr>
      </w:pPr>
      <w:r w:rsidRPr="009E473B">
        <w:rPr>
          <w:lang w:val="en-US"/>
        </w:rPr>
        <w:t>19.</w:t>
      </w:r>
      <w:r w:rsidRPr="009E473B">
        <w:rPr>
          <w:lang w:val="en-US"/>
        </w:rPr>
        <w:tab/>
        <w:t xml:space="preserve">Nash, M. A. Entangled Pasts: Land-Grant Colleges and American Indian Dispossession. </w:t>
      </w:r>
      <w:r w:rsidRPr="009E473B">
        <w:rPr>
          <w:i/>
          <w:iCs/>
          <w:lang w:val="en-US"/>
        </w:rPr>
        <w:t>Hist. Educ. Q.</w:t>
      </w:r>
      <w:r w:rsidRPr="009E473B">
        <w:rPr>
          <w:lang w:val="en-US"/>
        </w:rPr>
        <w:t xml:space="preserve"> </w:t>
      </w:r>
      <w:r w:rsidRPr="009E473B">
        <w:rPr>
          <w:b/>
          <w:bCs/>
          <w:lang w:val="en-US"/>
        </w:rPr>
        <w:t>59</w:t>
      </w:r>
      <w:r w:rsidRPr="009E473B">
        <w:rPr>
          <w:lang w:val="en-US"/>
        </w:rPr>
        <w:t>, 437–467 (2019).</w:t>
      </w:r>
    </w:p>
    <w:p w14:paraId="2C007BB9" w14:textId="77777777" w:rsidR="00CC566B" w:rsidRPr="009E473B" w:rsidRDefault="00CC566B" w:rsidP="00CC566B">
      <w:pPr>
        <w:pStyle w:val="Bibliography"/>
        <w:rPr>
          <w:lang w:val="en-US"/>
        </w:rPr>
      </w:pPr>
      <w:r w:rsidRPr="009E473B">
        <w:rPr>
          <w:lang w:val="en-US"/>
        </w:rPr>
        <w:t>20.</w:t>
      </w:r>
      <w:r w:rsidRPr="009E473B">
        <w:rPr>
          <w:lang w:val="en-US"/>
        </w:rPr>
        <w:tab/>
        <w:t xml:space="preserve">Who Owns the Land? Agricultural Land Ownership by Race/Ethnicity. </w:t>
      </w:r>
      <w:r w:rsidRPr="009E473B">
        <w:rPr>
          <w:i/>
          <w:iCs/>
          <w:lang w:val="en-US"/>
        </w:rPr>
        <w:t>Rural Am. Rural Dev. Perspect.</w:t>
      </w:r>
      <w:r w:rsidRPr="009E473B">
        <w:rPr>
          <w:lang w:val="en-US"/>
        </w:rPr>
        <w:t xml:space="preserve"> (2002) doi:10.22004/ag.econ.289693.</w:t>
      </w:r>
    </w:p>
    <w:p w14:paraId="2997322A" w14:textId="77777777" w:rsidR="00CC566B" w:rsidRPr="009E473B" w:rsidRDefault="00CC566B" w:rsidP="00CC566B">
      <w:pPr>
        <w:pStyle w:val="Bibliography"/>
        <w:rPr>
          <w:lang w:val="en-US"/>
        </w:rPr>
      </w:pPr>
      <w:r w:rsidRPr="009E473B">
        <w:rPr>
          <w:lang w:val="en-US"/>
        </w:rPr>
        <w:t>21.</w:t>
      </w:r>
      <w:r w:rsidRPr="009E473B">
        <w:rPr>
          <w:lang w:val="en-US"/>
        </w:rPr>
        <w:tab/>
        <w:t xml:space="preserve">Copeland, R. W. In the Beginning: Origins of African American Real Property Ownership in the United States. </w:t>
      </w:r>
      <w:r w:rsidRPr="009E473B">
        <w:rPr>
          <w:i/>
          <w:iCs/>
          <w:lang w:val="en-US"/>
        </w:rPr>
        <w:t>J. Black Stud.</w:t>
      </w:r>
      <w:r w:rsidRPr="009E473B">
        <w:rPr>
          <w:lang w:val="en-US"/>
        </w:rPr>
        <w:t xml:space="preserve"> </w:t>
      </w:r>
      <w:r w:rsidRPr="009E473B">
        <w:rPr>
          <w:b/>
          <w:bCs/>
          <w:lang w:val="en-US"/>
        </w:rPr>
        <w:t>44</w:t>
      </w:r>
      <w:r w:rsidRPr="009E473B">
        <w:rPr>
          <w:lang w:val="en-US"/>
        </w:rPr>
        <w:t>, 646–664 (2013).</w:t>
      </w:r>
    </w:p>
    <w:p w14:paraId="286C3373" w14:textId="77777777" w:rsidR="00CC566B" w:rsidRPr="009E473B" w:rsidRDefault="00CC566B" w:rsidP="00CC566B">
      <w:pPr>
        <w:pStyle w:val="Bibliography"/>
        <w:rPr>
          <w:lang w:val="en-US"/>
        </w:rPr>
      </w:pPr>
      <w:r w:rsidRPr="009E473B">
        <w:rPr>
          <w:lang w:val="en-US"/>
        </w:rPr>
        <w:t>22.</w:t>
      </w:r>
      <w:r w:rsidRPr="009E473B">
        <w:rPr>
          <w:lang w:val="en-US"/>
        </w:rPr>
        <w:tab/>
        <w:t xml:space="preserve">Aoki, K. No Right to Own: The Early Twentieth-Century Alien Land Laws as a Prelude to Internment Symposium: The Long Shadow of Korematsu. </w:t>
      </w:r>
      <w:r w:rsidRPr="009E473B">
        <w:rPr>
          <w:i/>
          <w:iCs/>
          <w:lang w:val="en-US"/>
        </w:rPr>
        <w:t>Boston Coll. Third World Law J.</w:t>
      </w:r>
      <w:r w:rsidRPr="009E473B">
        <w:rPr>
          <w:lang w:val="en-US"/>
        </w:rPr>
        <w:t xml:space="preserve"> </w:t>
      </w:r>
      <w:r w:rsidRPr="009E473B">
        <w:rPr>
          <w:b/>
          <w:bCs/>
          <w:lang w:val="en-US"/>
        </w:rPr>
        <w:t>19</w:t>
      </w:r>
      <w:r w:rsidRPr="009E473B">
        <w:rPr>
          <w:lang w:val="en-US"/>
        </w:rPr>
        <w:t>, 37–72 (1998).</w:t>
      </w:r>
    </w:p>
    <w:p w14:paraId="59FE9379" w14:textId="77777777" w:rsidR="00CC566B" w:rsidRPr="009E473B" w:rsidRDefault="00CC566B" w:rsidP="00CC566B">
      <w:pPr>
        <w:pStyle w:val="Bibliography"/>
        <w:rPr>
          <w:lang w:val="en-US"/>
        </w:rPr>
      </w:pPr>
      <w:r w:rsidRPr="009E473B">
        <w:rPr>
          <w:lang w:val="en-US"/>
        </w:rPr>
        <w:t>23.</w:t>
      </w:r>
      <w:r w:rsidRPr="009E473B">
        <w:rPr>
          <w:lang w:val="en-US"/>
        </w:rPr>
        <w:tab/>
        <w:t xml:space="preserve">Collins, P. H. Black Feminist Thought in the Matrix of Domination. in </w:t>
      </w:r>
      <w:r w:rsidRPr="009E473B">
        <w:rPr>
          <w:i/>
          <w:iCs/>
          <w:lang w:val="en-US"/>
        </w:rPr>
        <w:t>Black feminist thought: Knowledge, consciousness, and the politics of empowerment</w:t>
      </w:r>
      <w:r w:rsidRPr="009E473B">
        <w:rPr>
          <w:lang w:val="en-US"/>
        </w:rPr>
        <w:t xml:space="preserve"> vol. 138 221–238 (1990).</w:t>
      </w:r>
    </w:p>
    <w:p w14:paraId="166C7ADA" w14:textId="77777777" w:rsidR="00CC566B" w:rsidRPr="009E473B" w:rsidRDefault="00CC566B" w:rsidP="00CC566B">
      <w:pPr>
        <w:pStyle w:val="Bibliography"/>
        <w:rPr>
          <w:lang w:val="en-US"/>
        </w:rPr>
      </w:pPr>
      <w:r w:rsidRPr="009E473B">
        <w:rPr>
          <w:lang w:val="en-US"/>
        </w:rPr>
        <w:t>24.</w:t>
      </w:r>
      <w:r w:rsidRPr="009E473B">
        <w:rPr>
          <w:lang w:val="en-US"/>
        </w:rPr>
        <w:tab/>
        <w:t xml:space="preserve">Sachs, C. E. </w:t>
      </w:r>
      <w:r w:rsidRPr="009E473B">
        <w:rPr>
          <w:i/>
          <w:iCs/>
          <w:lang w:val="en-US"/>
        </w:rPr>
        <w:t>The Invisible Farmers : Women in Agricultural Production</w:t>
      </w:r>
      <w:r w:rsidRPr="009E473B">
        <w:rPr>
          <w:lang w:val="en-US"/>
        </w:rPr>
        <w:t>. (Totowa, N.J. : Rowman &amp; Allanheld, 1983).</w:t>
      </w:r>
    </w:p>
    <w:p w14:paraId="5AB1B444" w14:textId="77777777" w:rsidR="00CC566B" w:rsidRPr="009E473B" w:rsidRDefault="00CC566B" w:rsidP="00CC566B">
      <w:pPr>
        <w:pStyle w:val="Bibliography"/>
        <w:rPr>
          <w:lang w:val="en-US"/>
        </w:rPr>
      </w:pPr>
      <w:r w:rsidRPr="009E473B">
        <w:rPr>
          <w:lang w:val="en-US"/>
        </w:rPr>
        <w:t>25.</w:t>
      </w:r>
      <w:r w:rsidRPr="009E473B">
        <w:rPr>
          <w:lang w:val="en-US"/>
        </w:rPr>
        <w:tab/>
        <w:t xml:space="preserve">Braunstein, E. &amp; Folbre, N. To Honor and Obey: Efficiency, Inequality, and Patriarchal Property Rights. </w:t>
      </w:r>
      <w:r w:rsidRPr="009E473B">
        <w:rPr>
          <w:i/>
          <w:iCs/>
          <w:lang w:val="en-US"/>
        </w:rPr>
        <w:t>Fem. Econ.</w:t>
      </w:r>
      <w:r w:rsidRPr="009E473B">
        <w:rPr>
          <w:lang w:val="en-US"/>
        </w:rPr>
        <w:t xml:space="preserve"> </w:t>
      </w:r>
      <w:r w:rsidRPr="009E473B">
        <w:rPr>
          <w:b/>
          <w:bCs/>
          <w:lang w:val="en-US"/>
        </w:rPr>
        <w:t>7</w:t>
      </w:r>
      <w:r w:rsidRPr="009E473B">
        <w:rPr>
          <w:lang w:val="en-US"/>
        </w:rPr>
        <w:t>, 25–44 (2001).</w:t>
      </w:r>
    </w:p>
    <w:p w14:paraId="6E5D81F2" w14:textId="77777777" w:rsidR="00CC566B" w:rsidRPr="009E473B" w:rsidRDefault="00CC566B" w:rsidP="00CC566B">
      <w:pPr>
        <w:pStyle w:val="Bibliography"/>
        <w:rPr>
          <w:lang w:val="en-US"/>
        </w:rPr>
      </w:pPr>
      <w:r w:rsidRPr="009E473B">
        <w:rPr>
          <w:lang w:val="en-US"/>
        </w:rPr>
        <w:t>26.</w:t>
      </w:r>
      <w:r w:rsidRPr="009E473B">
        <w:rPr>
          <w:lang w:val="en-US"/>
        </w:rPr>
        <w:tab/>
      </w:r>
      <w:r w:rsidRPr="009E473B">
        <w:rPr>
          <w:i/>
          <w:iCs/>
          <w:lang w:val="en-US"/>
        </w:rPr>
        <w:t>Equal Credit Opportunity Act</w:t>
      </w:r>
      <w:r w:rsidRPr="009E473B">
        <w:rPr>
          <w:lang w:val="en-US"/>
        </w:rPr>
        <w:t xml:space="preserve">. </w:t>
      </w:r>
      <w:r w:rsidRPr="009E473B">
        <w:rPr>
          <w:i/>
          <w:iCs/>
          <w:lang w:val="en-US"/>
        </w:rPr>
        <w:t>15 U.S.C. § 1691</w:t>
      </w:r>
      <w:r w:rsidRPr="009E473B">
        <w:rPr>
          <w:lang w:val="en-US"/>
        </w:rPr>
        <w:t>.</w:t>
      </w:r>
    </w:p>
    <w:p w14:paraId="144F1AAD" w14:textId="77777777" w:rsidR="00CC566B" w:rsidRPr="009E473B" w:rsidRDefault="00CC566B" w:rsidP="00CC566B">
      <w:pPr>
        <w:pStyle w:val="Bibliography"/>
        <w:rPr>
          <w:lang w:val="en-US"/>
        </w:rPr>
      </w:pPr>
      <w:r w:rsidRPr="009E473B">
        <w:rPr>
          <w:lang w:val="en-US"/>
        </w:rPr>
        <w:t>27.</w:t>
      </w:r>
      <w:r w:rsidRPr="009E473B">
        <w:rPr>
          <w:lang w:val="en-US"/>
        </w:rPr>
        <w:tab/>
        <w:t xml:space="preserve">Leslie, I. S., Wypler, J. &amp; Bell, M. M. Relational Agriculture: Gender, Sexuality, and Sustainability in U.S. Farming. </w:t>
      </w:r>
      <w:r w:rsidRPr="009E473B">
        <w:rPr>
          <w:i/>
          <w:iCs/>
          <w:lang w:val="en-US"/>
        </w:rPr>
        <w:t>Soc. Nat. Resour.</w:t>
      </w:r>
      <w:r w:rsidRPr="009E473B">
        <w:rPr>
          <w:lang w:val="en-US"/>
        </w:rPr>
        <w:t xml:space="preserve"> </w:t>
      </w:r>
      <w:r w:rsidRPr="009E473B">
        <w:rPr>
          <w:b/>
          <w:bCs/>
          <w:lang w:val="en-US"/>
        </w:rPr>
        <w:t>32</w:t>
      </w:r>
      <w:r w:rsidRPr="009E473B">
        <w:rPr>
          <w:lang w:val="en-US"/>
        </w:rPr>
        <w:t>, 853–874 (2019).</w:t>
      </w:r>
    </w:p>
    <w:p w14:paraId="39BF18C5" w14:textId="77777777" w:rsidR="00CC566B" w:rsidRPr="009E473B" w:rsidRDefault="00CC566B" w:rsidP="00CC566B">
      <w:pPr>
        <w:pStyle w:val="Bibliography"/>
        <w:rPr>
          <w:lang w:val="en-US"/>
        </w:rPr>
      </w:pPr>
      <w:r w:rsidRPr="009E473B">
        <w:rPr>
          <w:lang w:val="en-US"/>
        </w:rPr>
        <w:t>28.</w:t>
      </w:r>
      <w:r w:rsidRPr="009E473B">
        <w:rPr>
          <w:lang w:val="en-US"/>
        </w:rPr>
        <w:tab/>
        <w:t xml:space="preserve">Carpenter, S. The USDA discrimination cases: Pigford, in re Black farmers, Keepseagle, Garcia, and Love. </w:t>
      </w:r>
      <w:r w:rsidRPr="009E473B">
        <w:rPr>
          <w:i/>
          <w:iCs/>
          <w:lang w:val="en-US"/>
        </w:rPr>
        <w:t>Drake J. Agric. Law</w:t>
      </w:r>
      <w:r w:rsidRPr="009E473B">
        <w:rPr>
          <w:lang w:val="en-US"/>
        </w:rPr>
        <w:t xml:space="preserve"> </w:t>
      </w:r>
      <w:r w:rsidRPr="009E473B">
        <w:rPr>
          <w:b/>
          <w:bCs/>
          <w:lang w:val="en-US"/>
        </w:rPr>
        <w:t>17</w:t>
      </w:r>
      <w:r w:rsidRPr="009E473B">
        <w:rPr>
          <w:lang w:val="en-US"/>
        </w:rPr>
        <w:t>, 1 (2012).</w:t>
      </w:r>
    </w:p>
    <w:p w14:paraId="732600B3" w14:textId="77777777" w:rsidR="00CC566B" w:rsidRPr="009E473B" w:rsidRDefault="00CC566B" w:rsidP="00CC566B">
      <w:pPr>
        <w:pStyle w:val="Bibliography"/>
        <w:rPr>
          <w:lang w:val="en-US"/>
        </w:rPr>
      </w:pPr>
      <w:r w:rsidRPr="009E473B">
        <w:rPr>
          <w:lang w:val="en-US"/>
        </w:rPr>
        <w:t>29.</w:t>
      </w:r>
      <w:r w:rsidRPr="009E473B">
        <w:rPr>
          <w:lang w:val="en-US"/>
        </w:rPr>
        <w:tab/>
        <w:t xml:space="preserve">Fremstad, A. &amp; Paul, M. Opening the Farm Gate to Women? The Gender Gap in U.S. Agriculture. </w:t>
      </w:r>
      <w:r w:rsidRPr="009E473B">
        <w:rPr>
          <w:i/>
          <w:iCs/>
          <w:lang w:val="en-US"/>
        </w:rPr>
        <w:t>J. Econ. Issues</w:t>
      </w:r>
      <w:r w:rsidRPr="009E473B">
        <w:rPr>
          <w:lang w:val="en-US"/>
        </w:rPr>
        <w:t xml:space="preserve"> </w:t>
      </w:r>
      <w:r w:rsidRPr="009E473B">
        <w:rPr>
          <w:b/>
          <w:bCs/>
          <w:lang w:val="en-US"/>
        </w:rPr>
        <w:t>54</w:t>
      </w:r>
      <w:r w:rsidRPr="009E473B">
        <w:rPr>
          <w:lang w:val="en-US"/>
        </w:rPr>
        <w:t>, 124–141 (2020).</w:t>
      </w:r>
    </w:p>
    <w:p w14:paraId="13F5C9A4" w14:textId="77777777" w:rsidR="00CC566B" w:rsidRPr="009E473B" w:rsidRDefault="00CC566B" w:rsidP="00CC566B">
      <w:pPr>
        <w:pStyle w:val="Bibliography"/>
        <w:rPr>
          <w:lang w:val="en-US"/>
        </w:rPr>
      </w:pPr>
      <w:r w:rsidRPr="009E473B">
        <w:rPr>
          <w:lang w:val="en-US"/>
        </w:rPr>
        <w:t>30.</w:t>
      </w:r>
      <w:r w:rsidRPr="009E473B">
        <w:rPr>
          <w:lang w:val="en-US"/>
        </w:rPr>
        <w:tab/>
        <w:t xml:space="preserve">Pilgeram, R., Dentzman, K., Lewin, P. &amp; Conley, K. How the USDA Changed the Way Women Farmers are Counted in the Census of Agriculture. </w:t>
      </w:r>
      <w:r w:rsidRPr="009E473B">
        <w:rPr>
          <w:i/>
          <w:iCs/>
          <w:lang w:val="en-US"/>
        </w:rPr>
        <w:t>Choices</w:t>
      </w:r>
      <w:r w:rsidRPr="009E473B">
        <w:rPr>
          <w:lang w:val="en-US"/>
        </w:rPr>
        <w:t xml:space="preserve"> </w:t>
      </w:r>
      <w:r w:rsidRPr="009E473B">
        <w:rPr>
          <w:b/>
          <w:bCs/>
          <w:lang w:val="en-US"/>
        </w:rPr>
        <w:t>35</w:t>
      </w:r>
      <w:r w:rsidRPr="009E473B">
        <w:rPr>
          <w:lang w:val="en-US"/>
        </w:rPr>
        <w:t>, 1–10 (2020).</w:t>
      </w:r>
    </w:p>
    <w:p w14:paraId="574560BC" w14:textId="77777777" w:rsidR="00CC566B" w:rsidRPr="009E473B" w:rsidRDefault="00CC566B" w:rsidP="00CC566B">
      <w:pPr>
        <w:pStyle w:val="Bibliography"/>
        <w:rPr>
          <w:lang w:val="en-US"/>
        </w:rPr>
      </w:pPr>
      <w:r w:rsidRPr="009E473B">
        <w:rPr>
          <w:lang w:val="en-US"/>
        </w:rPr>
        <w:t>31.</w:t>
      </w:r>
      <w:r w:rsidRPr="009E473B">
        <w:rPr>
          <w:lang w:val="en-US"/>
        </w:rPr>
        <w:tab/>
        <w:t xml:space="preserve">Acosta, M. </w:t>
      </w:r>
      <w:r w:rsidRPr="009E473B">
        <w:rPr>
          <w:i/>
          <w:iCs/>
          <w:lang w:val="en-US"/>
        </w:rPr>
        <w:t>et al.</w:t>
      </w:r>
      <w:r w:rsidRPr="009E473B">
        <w:rPr>
          <w:lang w:val="en-US"/>
        </w:rPr>
        <w:t xml:space="preserve"> What does it Mean to Make a ‘Joint’ Decision? Unpacking Intra-household Decision Making in Agriculture: Implications for Policy and Practice. </w:t>
      </w:r>
      <w:r w:rsidRPr="009E473B">
        <w:rPr>
          <w:i/>
          <w:iCs/>
          <w:lang w:val="en-US"/>
        </w:rPr>
        <w:t>J. Dev. Stud.</w:t>
      </w:r>
      <w:r w:rsidRPr="009E473B">
        <w:rPr>
          <w:lang w:val="en-US"/>
        </w:rPr>
        <w:t xml:space="preserve"> </w:t>
      </w:r>
      <w:r w:rsidRPr="009E473B">
        <w:rPr>
          <w:b/>
          <w:bCs/>
          <w:lang w:val="en-US"/>
        </w:rPr>
        <w:t>56</w:t>
      </w:r>
      <w:r w:rsidRPr="009E473B">
        <w:rPr>
          <w:lang w:val="en-US"/>
        </w:rPr>
        <w:t>, 1210–1229 (2020).</w:t>
      </w:r>
    </w:p>
    <w:p w14:paraId="1B9CE311" w14:textId="77777777" w:rsidR="00CC566B" w:rsidRPr="009E473B" w:rsidRDefault="00CC566B" w:rsidP="00CC566B">
      <w:pPr>
        <w:pStyle w:val="Bibliography"/>
        <w:rPr>
          <w:lang w:val="en-US"/>
        </w:rPr>
      </w:pPr>
      <w:r w:rsidRPr="009E473B">
        <w:rPr>
          <w:lang w:val="en-US"/>
        </w:rPr>
        <w:t>32.</w:t>
      </w:r>
      <w:r w:rsidRPr="009E473B">
        <w:rPr>
          <w:lang w:val="en-US"/>
        </w:rPr>
        <w:tab/>
        <w:t xml:space="preserve">Guilbeault, D. </w:t>
      </w:r>
      <w:r w:rsidRPr="009E473B">
        <w:rPr>
          <w:i/>
          <w:iCs/>
          <w:lang w:val="en-US"/>
        </w:rPr>
        <w:t>et al.</w:t>
      </w:r>
      <w:r w:rsidRPr="009E473B">
        <w:rPr>
          <w:lang w:val="en-US"/>
        </w:rPr>
        <w:t xml:space="preserve"> Online images amplify gender bias. </w:t>
      </w:r>
      <w:r w:rsidRPr="009E473B">
        <w:rPr>
          <w:i/>
          <w:iCs/>
          <w:lang w:val="en-US"/>
        </w:rPr>
        <w:t>Nature</w:t>
      </w:r>
      <w:r w:rsidRPr="009E473B">
        <w:rPr>
          <w:lang w:val="en-US"/>
        </w:rPr>
        <w:t xml:space="preserve"> </w:t>
      </w:r>
      <w:r w:rsidRPr="009E473B">
        <w:rPr>
          <w:b/>
          <w:bCs/>
          <w:lang w:val="en-US"/>
        </w:rPr>
        <w:t>626</w:t>
      </w:r>
      <w:r w:rsidRPr="009E473B">
        <w:rPr>
          <w:lang w:val="en-US"/>
        </w:rPr>
        <w:t>, 1049–1055 (2024).</w:t>
      </w:r>
    </w:p>
    <w:p w14:paraId="6CBFC3B0" w14:textId="77777777" w:rsidR="00CC566B" w:rsidRPr="009E473B" w:rsidRDefault="00CC566B" w:rsidP="00CC566B">
      <w:pPr>
        <w:pStyle w:val="Bibliography"/>
        <w:rPr>
          <w:lang w:val="en-US"/>
        </w:rPr>
      </w:pPr>
      <w:r w:rsidRPr="009E473B">
        <w:rPr>
          <w:lang w:val="en-US"/>
        </w:rPr>
        <w:t>33.</w:t>
      </w:r>
      <w:r w:rsidRPr="009E473B">
        <w:rPr>
          <w:lang w:val="en-US"/>
        </w:rPr>
        <w:tab/>
        <w:t xml:space="preserve">Petrzelka, P., Sorensen, A. &amp; Filipiak, J. Women Agricultural Landowners—Past Time to Put Them “On the Radar”. </w:t>
      </w:r>
      <w:r w:rsidRPr="009E473B">
        <w:rPr>
          <w:i/>
          <w:iCs/>
          <w:lang w:val="en-US"/>
        </w:rPr>
        <w:t>Soc. Nat. Resour.</w:t>
      </w:r>
      <w:r w:rsidRPr="009E473B">
        <w:rPr>
          <w:lang w:val="en-US"/>
        </w:rPr>
        <w:t xml:space="preserve"> </w:t>
      </w:r>
      <w:r w:rsidRPr="009E473B">
        <w:rPr>
          <w:b/>
          <w:bCs/>
          <w:lang w:val="en-US"/>
        </w:rPr>
        <w:t>31</w:t>
      </w:r>
      <w:r w:rsidRPr="009E473B">
        <w:rPr>
          <w:lang w:val="en-US"/>
        </w:rPr>
        <w:t>, 853–864 (2018).</w:t>
      </w:r>
    </w:p>
    <w:p w14:paraId="13C31FD7" w14:textId="77777777" w:rsidR="00CC566B" w:rsidRPr="009E473B" w:rsidRDefault="00CC566B" w:rsidP="00CC566B">
      <w:pPr>
        <w:pStyle w:val="Bibliography"/>
        <w:rPr>
          <w:lang w:val="en-US"/>
        </w:rPr>
      </w:pPr>
      <w:r w:rsidRPr="009E473B">
        <w:rPr>
          <w:lang w:val="en-US"/>
        </w:rPr>
        <w:t>34.</w:t>
      </w:r>
      <w:r w:rsidRPr="009E473B">
        <w:rPr>
          <w:lang w:val="en-US"/>
        </w:rPr>
        <w:tab/>
        <w:t xml:space="preserve">Trauger, A. </w:t>
      </w:r>
      <w:r w:rsidRPr="009E473B">
        <w:rPr>
          <w:i/>
          <w:iCs/>
          <w:lang w:val="en-US"/>
        </w:rPr>
        <w:t>et al.</w:t>
      </w:r>
      <w:r w:rsidRPr="009E473B">
        <w:rPr>
          <w:lang w:val="en-US"/>
        </w:rPr>
        <w:t xml:space="preserve"> Agricultural education: Gender identity and knowledge exchange. </w:t>
      </w:r>
      <w:r w:rsidRPr="009E473B">
        <w:rPr>
          <w:i/>
          <w:iCs/>
          <w:lang w:val="en-US"/>
        </w:rPr>
        <w:t>J. Rural Stud.</w:t>
      </w:r>
      <w:r w:rsidRPr="009E473B">
        <w:rPr>
          <w:lang w:val="en-US"/>
        </w:rPr>
        <w:t xml:space="preserve"> </w:t>
      </w:r>
      <w:r w:rsidRPr="009E473B">
        <w:rPr>
          <w:b/>
          <w:bCs/>
          <w:lang w:val="en-US"/>
        </w:rPr>
        <w:t>24</w:t>
      </w:r>
      <w:r w:rsidRPr="009E473B">
        <w:rPr>
          <w:lang w:val="en-US"/>
        </w:rPr>
        <w:t>, 432–439 (2008).</w:t>
      </w:r>
    </w:p>
    <w:p w14:paraId="3FA939F8" w14:textId="77777777" w:rsidR="00CC566B" w:rsidRPr="009E473B" w:rsidRDefault="00CC566B" w:rsidP="00CC566B">
      <w:pPr>
        <w:pStyle w:val="Bibliography"/>
        <w:rPr>
          <w:lang w:val="en-US"/>
        </w:rPr>
      </w:pPr>
      <w:r w:rsidRPr="009E473B">
        <w:rPr>
          <w:lang w:val="en-US"/>
        </w:rPr>
        <w:t>35.</w:t>
      </w:r>
      <w:r w:rsidRPr="009E473B">
        <w:rPr>
          <w:lang w:val="en-US"/>
        </w:rPr>
        <w:tab/>
        <w:t xml:space="preserve">Basche, A. &amp; Carter, A. Training future agriculture professionals in landowner–tenant conservation decision-making. </w:t>
      </w:r>
      <w:r w:rsidRPr="009E473B">
        <w:rPr>
          <w:i/>
          <w:iCs/>
          <w:lang w:val="en-US"/>
        </w:rPr>
        <w:t>Nat. Sci. Educ.</w:t>
      </w:r>
      <w:r w:rsidRPr="009E473B">
        <w:rPr>
          <w:lang w:val="en-US"/>
        </w:rPr>
        <w:t xml:space="preserve"> </w:t>
      </w:r>
      <w:r w:rsidRPr="009E473B">
        <w:rPr>
          <w:b/>
          <w:bCs/>
          <w:lang w:val="en-US"/>
        </w:rPr>
        <w:t>50</w:t>
      </w:r>
      <w:r w:rsidRPr="009E473B">
        <w:rPr>
          <w:lang w:val="en-US"/>
        </w:rPr>
        <w:t>, e20035 (2021).</w:t>
      </w:r>
    </w:p>
    <w:p w14:paraId="5A21C824" w14:textId="77777777" w:rsidR="00CC566B" w:rsidRPr="009E473B" w:rsidRDefault="00CC566B" w:rsidP="00CC566B">
      <w:pPr>
        <w:pStyle w:val="Bibliography"/>
        <w:rPr>
          <w:lang w:val="en-US"/>
        </w:rPr>
      </w:pPr>
      <w:r w:rsidRPr="009E473B">
        <w:rPr>
          <w:lang w:val="en-US"/>
        </w:rPr>
        <w:t>36.</w:t>
      </w:r>
      <w:r w:rsidRPr="009E473B">
        <w:rPr>
          <w:lang w:val="en-US"/>
        </w:rPr>
        <w:tab/>
        <w:t xml:space="preserve">Garnica, B. Linguistic Sexism and Society: A Woman’s Representation Through Language. </w:t>
      </w:r>
      <w:r w:rsidRPr="009E473B">
        <w:rPr>
          <w:i/>
          <w:iCs/>
          <w:lang w:val="en-US"/>
        </w:rPr>
        <w:t>Language. Text. Society</w:t>
      </w:r>
      <w:r w:rsidRPr="009E473B">
        <w:rPr>
          <w:lang w:val="en-US"/>
        </w:rPr>
        <w:t xml:space="preserve"> https://ltsj.online/2020-07-2-garnica/ (2020).</w:t>
      </w:r>
    </w:p>
    <w:p w14:paraId="5D08003E" w14:textId="77777777" w:rsidR="00CC566B" w:rsidRPr="009E473B" w:rsidRDefault="00CC566B" w:rsidP="00CC566B">
      <w:pPr>
        <w:pStyle w:val="Bibliography"/>
        <w:rPr>
          <w:lang w:val="en-US"/>
        </w:rPr>
      </w:pPr>
      <w:r w:rsidRPr="009E473B">
        <w:rPr>
          <w:lang w:val="en-US"/>
        </w:rPr>
        <w:t>37.</w:t>
      </w:r>
      <w:r w:rsidRPr="009E473B">
        <w:rPr>
          <w:lang w:val="en-US"/>
        </w:rPr>
        <w:tab/>
        <w:t xml:space="preserve">Carter, A. “We Don’t Equal Even Just One Man”: Gender and Social Control in Conservation Adoption. </w:t>
      </w:r>
      <w:r w:rsidRPr="009E473B">
        <w:rPr>
          <w:i/>
          <w:iCs/>
          <w:lang w:val="en-US"/>
        </w:rPr>
        <w:t>Soc. Nat. Resour.</w:t>
      </w:r>
      <w:r w:rsidRPr="009E473B">
        <w:rPr>
          <w:lang w:val="en-US"/>
        </w:rPr>
        <w:t xml:space="preserve"> </w:t>
      </w:r>
      <w:r w:rsidRPr="009E473B">
        <w:rPr>
          <w:b/>
          <w:bCs/>
          <w:lang w:val="en-US"/>
        </w:rPr>
        <w:t>32</w:t>
      </w:r>
      <w:r w:rsidRPr="009E473B">
        <w:rPr>
          <w:lang w:val="en-US"/>
        </w:rPr>
        <w:t>, 893–910 (2019).</w:t>
      </w:r>
    </w:p>
    <w:p w14:paraId="16FE2B55" w14:textId="77777777" w:rsidR="00CC566B" w:rsidRPr="009E473B" w:rsidRDefault="00CC566B" w:rsidP="00CC566B">
      <w:pPr>
        <w:pStyle w:val="Bibliography"/>
        <w:rPr>
          <w:lang w:val="en-US"/>
        </w:rPr>
      </w:pPr>
      <w:r w:rsidRPr="009E473B">
        <w:rPr>
          <w:lang w:val="en-US"/>
        </w:rPr>
        <w:lastRenderedPageBreak/>
        <w:t>38.</w:t>
      </w:r>
      <w:r w:rsidRPr="009E473B">
        <w:rPr>
          <w:lang w:val="en-US"/>
        </w:rPr>
        <w:tab/>
        <w:t xml:space="preserve">Eells, J. C. &amp; Soulis, J. Do women farmland owners count in agricultural conservation? A review of research on women farmland owners in the United States. </w:t>
      </w:r>
      <w:r w:rsidRPr="009E473B">
        <w:rPr>
          <w:i/>
          <w:iCs/>
          <w:lang w:val="en-US"/>
        </w:rPr>
        <w:t>J. Soil Water Conserv.</w:t>
      </w:r>
      <w:r w:rsidRPr="009E473B">
        <w:rPr>
          <w:lang w:val="en-US"/>
        </w:rPr>
        <w:t xml:space="preserve"> </w:t>
      </w:r>
      <w:r w:rsidRPr="009E473B">
        <w:rPr>
          <w:b/>
          <w:bCs/>
          <w:lang w:val="en-US"/>
        </w:rPr>
        <w:t>68</w:t>
      </w:r>
      <w:r w:rsidRPr="009E473B">
        <w:rPr>
          <w:lang w:val="en-US"/>
        </w:rPr>
        <w:t>, 121A-123A (2013).</w:t>
      </w:r>
    </w:p>
    <w:p w14:paraId="2FD1296E" w14:textId="77777777" w:rsidR="00CC566B" w:rsidRPr="009E473B" w:rsidRDefault="00CC566B" w:rsidP="00CC566B">
      <w:pPr>
        <w:pStyle w:val="Bibliography"/>
        <w:rPr>
          <w:lang w:val="en-US"/>
        </w:rPr>
      </w:pPr>
      <w:r w:rsidRPr="009E473B">
        <w:rPr>
          <w:lang w:val="en-US"/>
        </w:rPr>
        <w:t>39.</w:t>
      </w:r>
      <w:r w:rsidRPr="009E473B">
        <w:rPr>
          <w:lang w:val="en-US"/>
        </w:rPr>
        <w:tab/>
        <w:t xml:space="preserve">Wheeler, S. A. What influences agricultural professionals’ views towards organic agriculture? </w:t>
      </w:r>
      <w:r w:rsidRPr="009E473B">
        <w:rPr>
          <w:i/>
          <w:iCs/>
          <w:lang w:val="en-US"/>
        </w:rPr>
        <w:t>Ecol. Econ.</w:t>
      </w:r>
      <w:r w:rsidRPr="009E473B">
        <w:rPr>
          <w:lang w:val="en-US"/>
        </w:rPr>
        <w:t xml:space="preserve"> </w:t>
      </w:r>
      <w:r w:rsidRPr="009E473B">
        <w:rPr>
          <w:b/>
          <w:bCs/>
          <w:lang w:val="en-US"/>
        </w:rPr>
        <w:t>65</w:t>
      </w:r>
      <w:r w:rsidRPr="009E473B">
        <w:rPr>
          <w:lang w:val="en-US"/>
        </w:rPr>
        <w:t>, 145–154 (2008).</w:t>
      </w:r>
    </w:p>
    <w:p w14:paraId="062F3ABB" w14:textId="77777777" w:rsidR="00CC566B" w:rsidRPr="009E473B" w:rsidRDefault="00CC566B" w:rsidP="00CC566B">
      <w:pPr>
        <w:pStyle w:val="Bibliography"/>
        <w:rPr>
          <w:lang w:val="en-US"/>
        </w:rPr>
      </w:pPr>
      <w:r w:rsidRPr="009E473B">
        <w:rPr>
          <w:lang w:val="en-US"/>
        </w:rPr>
        <w:t>40.</w:t>
      </w:r>
      <w:r w:rsidRPr="009E473B">
        <w:rPr>
          <w:lang w:val="en-US"/>
        </w:rPr>
        <w:tab/>
        <w:t xml:space="preserve">Montenegro de Wit, M. &amp; Iles, A. Toward thick legitimacy: Creating a web of legitimacy for agroecology. </w:t>
      </w:r>
      <w:r w:rsidRPr="009E473B">
        <w:rPr>
          <w:i/>
          <w:iCs/>
          <w:lang w:val="en-US"/>
        </w:rPr>
        <w:t>Elem. Sci. Anthr.</w:t>
      </w:r>
      <w:r w:rsidRPr="009E473B">
        <w:rPr>
          <w:lang w:val="en-US"/>
        </w:rPr>
        <w:t xml:space="preserve"> </w:t>
      </w:r>
      <w:r w:rsidRPr="009E473B">
        <w:rPr>
          <w:b/>
          <w:bCs/>
          <w:lang w:val="en-US"/>
        </w:rPr>
        <w:t>4</w:t>
      </w:r>
      <w:r w:rsidRPr="009E473B">
        <w:rPr>
          <w:lang w:val="en-US"/>
        </w:rPr>
        <w:t>, 000115 (2016).</w:t>
      </w:r>
    </w:p>
    <w:p w14:paraId="5CECBC46" w14:textId="77777777" w:rsidR="00CC566B" w:rsidRPr="009E473B" w:rsidRDefault="00CC566B" w:rsidP="00CC566B">
      <w:pPr>
        <w:pStyle w:val="Bibliography"/>
        <w:rPr>
          <w:lang w:val="en-US"/>
        </w:rPr>
      </w:pPr>
      <w:r w:rsidRPr="009E473B">
        <w:rPr>
          <w:lang w:val="en-US"/>
        </w:rPr>
        <w:t>41.</w:t>
      </w:r>
      <w:r w:rsidRPr="009E473B">
        <w:rPr>
          <w:lang w:val="en-US"/>
        </w:rPr>
        <w:tab/>
        <w:t xml:space="preserve">Home page. </w:t>
      </w:r>
      <w:r w:rsidRPr="009E473B">
        <w:rPr>
          <w:i/>
          <w:iCs/>
          <w:lang w:val="en-US"/>
        </w:rPr>
        <w:t>Practical Farmers of Iowa</w:t>
      </w:r>
      <w:r w:rsidRPr="009E473B">
        <w:rPr>
          <w:lang w:val="en-US"/>
        </w:rPr>
        <w:t xml:space="preserve"> https://practicalfarmers.org/.</w:t>
      </w:r>
    </w:p>
    <w:p w14:paraId="00FFA6F2" w14:textId="77777777" w:rsidR="00CC566B" w:rsidRPr="009E473B" w:rsidRDefault="00CC566B" w:rsidP="00CC566B">
      <w:pPr>
        <w:pStyle w:val="Bibliography"/>
        <w:rPr>
          <w:lang w:val="en-US"/>
        </w:rPr>
      </w:pPr>
      <w:r w:rsidRPr="009E473B">
        <w:rPr>
          <w:lang w:val="en-US"/>
        </w:rPr>
        <w:t>42.</w:t>
      </w:r>
      <w:r w:rsidRPr="009E473B">
        <w:rPr>
          <w:lang w:val="en-US"/>
        </w:rPr>
        <w:tab/>
        <w:t xml:space="preserve">Asprooth, L., Norton, M. &amp; Galt, R. The adoption of conservation practices in the Corn Belt: the role of one formal farmer network, Practical Farmers of Iowa. </w:t>
      </w:r>
      <w:r w:rsidRPr="009E473B">
        <w:rPr>
          <w:i/>
          <w:iCs/>
          <w:lang w:val="en-US"/>
        </w:rPr>
        <w:t>Agric. Hum. Values</w:t>
      </w:r>
      <w:r w:rsidRPr="009E473B">
        <w:rPr>
          <w:lang w:val="en-US"/>
        </w:rPr>
        <w:t xml:space="preserve"> </w:t>
      </w:r>
      <w:r w:rsidRPr="009E473B">
        <w:rPr>
          <w:b/>
          <w:bCs/>
          <w:lang w:val="en-US"/>
        </w:rPr>
        <w:t>40</w:t>
      </w:r>
      <w:r w:rsidRPr="009E473B">
        <w:rPr>
          <w:lang w:val="en-US"/>
        </w:rPr>
        <w:t>, 1559–1580 (2023).</w:t>
      </w:r>
    </w:p>
    <w:p w14:paraId="6AB43966" w14:textId="77777777" w:rsidR="00CC566B" w:rsidRPr="009E473B" w:rsidRDefault="00CC566B" w:rsidP="00CC566B">
      <w:pPr>
        <w:pStyle w:val="Bibliography"/>
        <w:rPr>
          <w:lang w:val="en-US"/>
        </w:rPr>
      </w:pPr>
      <w:r w:rsidRPr="009E473B">
        <w:rPr>
          <w:lang w:val="en-US"/>
        </w:rPr>
        <w:t>43.</w:t>
      </w:r>
      <w:r w:rsidRPr="009E473B">
        <w:rPr>
          <w:lang w:val="en-US"/>
        </w:rPr>
        <w:tab/>
        <w:t xml:space="preserve">Richard &amp; Thompson, S. The on-farm research program of Practical Farmers of Iowa. </w:t>
      </w:r>
      <w:r w:rsidRPr="009E473B">
        <w:rPr>
          <w:i/>
          <w:iCs/>
          <w:lang w:val="en-US"/>
        </w:rPr>
        <w:t>Am. J. Altern. Agric.</w:t>
      </w:r>
      <w:r w:rsidRPr="009E473B">
        <w:rPr>
          <w:lang w:val="en-US"/>
        </w:rPr>
        <w:t xml:space="preserve"> </w:t>
      </w:r>
      <w:r w:rsidRPr="009E473B">
        <w:rPr>
          <w:b/>
          <w:bCs/>
          <w:lang w:val="en-US"/>
        </w:rPr>
        <w:t>5</w:t>
      </w:r>
      <w:r w:rsidRPr="009E473B">
        <w:rPr>
          <w:lang w:val="en-US"/>
        </w:rPr>
        <w:t>, 163–167 (1990).</w:t>
      </w:r>
    </w:p>
    <w:p w14:paraId="1F0AF3B2" w14:textId="77777777" w:rsidR="00CC566B" w:rsidRPr="009E473B" w:rsidRDefault="00CC566B" w:rsidP="00CC566B">
      <w:pPr>
        <w:pStyle w:val="Bibliography"/>
        <w:rPr>
          <w:lang w:val="en-US"/>
        </w:rPr>
      </w:pPr>
      <w:r w:rsidRPr="009E473B">
        <w:rPr>
          <w:lang w:val="en-US"/>
        </w:rPr>
        <w:t>44.</w:t>
      </w:r>
      <w:r w:rsidRPr="009E473B">
        <w:rPr>
          <w:lang w:val="en-US"/>
        </w:rPr>
        <w:tab/>
        <w:t xml:space="preserve">Davis, A. S., Hill, J. D., Chase, C. A., Johanns, A. M. &amp; Liebman, M. Increasing Cropping System Diversity Balances Productivity, Profitability and Environmental Health. </w:t>
      </w:r>
      <w:r w:rsidRPr="009E473B">
        <w:rPr>
          <w:i/>
          <w:iCs/>
          <w:lang w:val="en-US"/>
        </w:rPr>
        <w:t>PLOS ONE</w:t>
      </w:r>
      <w:r w:rsidRPr="009E473B">
        <w:rPr>
          <w:lang w:val="en-US"/>
        </w:rPr>
        <w:t xml:space="preserve"> </w:t>
      </w:r>
      <w:r w:rsidRPr="009E473B">
        <w:rPr>
          <w:b/>
          <w:bCs/>
          <w:lang w:val="en-US"/>
        </w:rPr>
        <w:t>7</w:t>
      </w:r>
      <w:r w:rsidRPr="009E473B">
        <w:rPr>
          <w:lang w:val="en-US"/>
        </w:rPr>
        <w:t>, e47149 (2012).</w:t>
      </w:r>
    </w:p>
    <w:p w14:paraId="0233B95A" w14:textId="77777777" w:rsidR="00CC566B" w:rsidRPr="009E473B" w:rsidRDefault="00CC566B" w:rsidP="00CC566B">
      <w:pPr>
        <w:pStyle w:val="Bibliography"/>
        <w:rPr>
          <w:lang w:val="en-US"/>
        </w:rPr>
      </w:pPr>
      <w:r w:rsidRPr="009E473B">
        <w:rPr>
          <w:lang w:val="en-US"/>
        </w:rPr>
        <w:t>45.</w:t>
      </w:r>
      <w:r w:rsidRPr="009E473B">
        <w:rPr>
          <w:lang w:val="en-US"/>
        </w:rPr>
        <w:tab/>
        <w:t xml:space="preserve">Women, Food and Agriculture Network. </w:t>
      </w:r>
      <w:r w:rsidRPr="009E473B">
        <w:rPr>
          <w:i/>
          <w:iCs/>
          <w:lang w:val="en-US"/>
        </w:rPr>
        <w:t>Women, Food and Agriculture Network</w:t>
      </w:r>
      <w:r w:rsidRPr="009E473B">
        <w:rPr>
          <w:lang w:val="en-US"/>
        </w:rPr>
        <w:t xml:space="preserve"> https://wfan.org.</w:t>
      </w:r>
    </w:p>
    <w:p w14:paraId="155A6254" w14:textId="77777777" w:rsidR="00CC566B" w:rsidRPr="009E473B" w:rsidRDefault="00CC566B" w:rsidP="00CC566B">
      <w:pPr>
        <w:pStyle w:val="Bibliography"/>
        <w:rPr>
          <w:lang w:val="en-US"/>
        </w:rPr>
      </w:pPr>
      <w:r w:rsidRPr="009E473B">
        <w:rPr>
          <w:lang w:val="en-US"/>
        </w:rPr>
        <w:t>46.</w:t>
      </w:r>
      <w:r w:rsidRPr="009E473B">
        <w:rPr>
          <w:lang w:val="en-US"/>
        </w:rPr>
        <w:tab/>
        <w:t xml:space="preserve">Brehm, T. &amp; Culman, S. Soil degradation and crop yield declines persist 5 years after pipeline installations. </w:t>
      </w:r>
      <w:r w:rsidRPr="009E473B">
        <w:rPr>
          <w:i/>
          <w:iCs/>
          <w:lang w:val="en-US"/>
        </w:rPr>
        <w:t>Soil Sci. Soc. Am. J.</w:t>
      </w:r>
      <w:r w:rsidRPr="009E473B">
        <w:rPr>
          <w:lang w:val="en-US"/>
        </w:rPr>
        <w:t xml:space="preserve"> </w:t>
      </w:r>
      <w:r w:rsidRPr="009E473B">
        <w:rPr>
          <w:b/>
          <w:bCs/>
          <w:lang w:val="en-US"/>
        </w:rPr>
        <w:t>87</w:t>
      </w:r>
      <w:r w:rsidRPr="009E473B">
        <w:rPr>
          <w:lang w:val="en-US"/>
        </w:rPr>
        <w:t>, 350–364 (2023).</w:t>
      </w:r>
    </w:p>
    <w:p w14:paraId="477ADF93" w14:textId="77777777" w:rsidR="00CC566B" w:rsidRPr="009E473B" w:rsidRDefault="00CC566B" w:rsidP="00CC566B">
      <w:pPr>
        <w:pStyle w:val="Bibliography"/>
        <w:rPr>
          <w:lang w:val="en-US"/>
        </w:rPr>
      </w:pPr>
      <w:r w:rsidRPr="009E473B">
        <w:rPr>
          <w:lang w:val="en-US"/>
        </w:rPr>
        <w:t>47.</w:t>
      </w:r>
      <w:r w:rsidRPr="009E473B">
        <w:rPr>
          <w:lang w:val="en-US"/>
        </w:rPr>
        <w:tab/>
        <w:t xml:space="preserve">Tekeste, M. Z., Ebrahimi, E., Hanna, M. H., Neideigh, E. R. &amp; Horton, R. Effect of subsoil tillage during pipeline construction activities on near-term soil physical properties and crop yields in the right-of-way. </w:t>
      </w:r>
      <w:r w:rsidRPr="009E473B">
        <w:rPr>
          <w:i/>
          <w:iCs/>
          <w:lang w:val="en-US"/>
        </w:rPr>
        <w:t>Soil Use Manag.</w:t>
      </w:r>
      <w:r w:rsidRPr="009E473B">
        <w:rPr>
          <w:lang w:val="en-US"/>
        </w:rPr>
        <w:t xml:space="preserve"> </w:t>
      </w:r>
      <w:r w:rsidRPr="009E473B">
        <w:rPr>
          <w:b/>
          <w:bCs/>
          <w:lang w:val="en-US"/>
        </w:rPr>
        <w:t>37</w:t>
      </w:r>
      <w:r w:rsidRPr="009E473B">
        <w:rPr>
          <w:lang w:val="en-US"/>
        </w:rPr>
        <w:t>, 545–555 (2021).</w:t>
      </w:r>
    </w:p>
    <w:p w14:paraId="4FDFD794" w14:textId="77777777" w:rsidR="00CC566B" w:rsidRPr="009E473B" w:rsidRDefault="00CC566B" w:rsidP="00CC566B">
      <w:pPr>
        <w:pStyle w:val="Bibliography"/>
        <w:rPr>
          <w:lang w:val="en-US"/>
        </w:rPr>
      </w:pPr>
      <w:r w:rsidRPr="009E473B">
        <w:rPr>
          <w:lang w:val="en-US"/>
        </w:rPr>
        <w:t>48.</w:t>
      </w:r>
      <w:r w:rsidRPr="009E473B">
        <w:rPr>
          <w:lang w:val="en-US"/>
        </w:rPr>
        <w:tab/>
        <w:t xml:space="preserve">Brehm, T. &amp; Culman, S. Pipeline installation effects on soils and plants: A review and quantitative synthesis. </w:t>
      </w:r>
      <w:r w:rsidRPr="009E473B">
        <w:rPr>
          <w:i/>
          <w:iCs/>
          <w:lang w:val="en-US"/>
        </w:rPr>
        <w:t>Agrosystems Geosci. Environ.</w:t>
      </w:r>
      <w:r w:rsidRPr="009E473B">
        <w:rPr>
          <w:lang w:val="en-US"/>
        </w:rPr>
        <w:t xml:space="preserve"> </w:t>
      </w:r>
      <w:r w:rsidRPr="009E473B">
        <w:rPr>
          <w:b/>
          <w:bCs/>
          <w:lang w:val="en-US"/>
        </w:rPr>
        <w:t>5</w:t>
      </w:r>
      <w:r w:rsidRPr="009E473B">
        <w:rPr>
          <w:lang w:val="en-US"/>
        </w:rPr>
        <w:t>, e20312 (2022).</w:t>
      </w:r>
    </w:p>
    <w:p w14:paraId="595E260D" w14:textId="77777777" w:rsidR="00CC566B" w:rsidRPr="009E473B" w:rsidRDefault="00CC566B" w:rsidP="00CC566B">
      <w:pPr>
        <w:pStyle w:val="Bibliography"/>
        <w:rPr>
          <w:lang w:val="en-US"/>
        </w:rPr>
      </w:pPr>
      <w:r w:rsidRPr="009E473B">
        <w:rPr>
          <w:lang w:val="en-US"/>
        </w:rPr>
        <w:t>49.</w:t>
      </w:r>
      <w:r w:rsidRPr="009E473B">
        <w:rPr>
          <w:lang w:val="en-US"/>
        </w:rPr>
        <w:tab/>
        <w:t xml:space="preserve">Miguez, F. E. &amp; Poffenbarger, H. How can we estimate optimum fertilizer rates with accuracy and precision? </w:t>
      </w:r>
      <w:r w:rsidRPr="009E473B">
        <w:rPr>
          <w:i/>
          <w:iCs/>
          <w:lang w:val="en-US"/>
        </w:rPr>
        <w:t>Agric. Environ. Lett.</w:t>
      </w:r>
      <w:r w:rsidRPr="009E473B">
        <w:rPr>
          <w:lang w:val="en-US"/>
        </w:rPr>
        <w:t xml:space="preserve"> </w:t>
      </w:r>
      <w:r w:rsidRPr="009E473B">
        <w:rPr>
          <w:b/>
          <w:bCs/>
          <w:lang w:val="en-US"/>
        </w:rPr>
        <w:t>7</w:t>
      </w:r>
      <w:r w:rsidRPr="009E473B">
        <w:rPr>
          <w:lang w:val="en-US"/>
        </w:rPr>
        <w:t>, e20075 (2022).</w:t>
      </w:r>
    </w:p>
    <w:p w14:paraId="0BE6A009" w14:textId="77777777" w:rsidR="00CC566B" w:rsidRPr="009E473B" w:rsidRDefault="00CC566B" w:rsidP="00CC566B">
      <w:pPr>
        <w:pStyle w:val="Bibliography"/>
        <w:rPr>
          <w:lang w:val="en-US"/>
        </w:rPr>
      </w:pPr>
      <w:r w:rsidRPr="009E473B">
        <w:rPr>
          <w:lang w:val="en-US"/>
        </w:rPr>
        <w:t>50.</w:t>
      </w:r>
      <w:r w:rsidRPr="009E473B">
        <w:rPr>
          <w:lang w:val="en-US"/>
        </w:rPr>
        <w:tab/>
        <w:t xml:space="preserve">Iowa Nitrogen Initiative. </w:t>
      </w:r>
      <w:r w:rsidRPr="009E473B">
        <w:rPr>
          <w:i/>
          <w:iCs/>
          <w:lang w:val="en-US"/>
        </w:rPr>
        <w:t>Department of Agronomy</w:t>
      </w:r>
      <w:r w:rsidRPr="009E473B">
        <w:rPr>
          <w:lang w:val="en-US"/>
        </w:rPr>
        <w:t xml:space="preserve"> https://www.agron.iastate.edu/portfolio/iowa-nitrogen-initiative/.</w:t>
      </w:r>
    </w:p>
    <w:p w14:paraId="29962E8C" w14:textId="77777777" w:rsidR="00CC566B" w:rsidRPr="009E473B" w:rsidRDefault="00CC566B" w:rsidP="00CC566B">
      <w:pPr>
        <w:pStyle w:val="Bibliography"/>
        <w:rPr>
          <w:lang w:val="en-US"/>
        </w:rPr>
      </w:pPr>
      <w:r w:rsidRPr="009E473B">
        <w:rPr>
          <w:lang w:val="en-US"/>
        </w:rPr>
        <w:t>51.</w:t>
      </w:r>
      <w:r w:rsidRPr="009E473B">
        <w:rPr>
          <w:lang w:val="en-US"/>
        </w:rPr>
        <w:tab/>
        <w:t xml:space="preserve">Peltier, C. An Application of Two-Eyed Seeing: Indigenous Research Methods With Participatory Action Research. </w:t>
      </w:r>
      <w:r w:rsidRPr="009E473B">
        <w:rPr>
          <w:i/>
          <w:iCs/>
          <w:lang w:val="en-US"/>
        </w:rPr>
        <w:t>Int. J. Qual. Methods</w:t>
      </w:r>
      <w:r w:rsidRPr="009E473B">
        <w:rPr>
          <w:lang w:val="en-US"/>
        </w:rPr>
        <w:t xml:space="preserve"> </w:t>
      </w:r>
      <w:r w:rsidRPr="009E473B">
        <w:rPr>
          <w:b/>
          <w:bCs/>
          <w:lang w:val="en-US"/>
        </w:rPr>
        <w:t>17</w:t>
      </w:r>
      <w:r w:rsidRPr="009E473B">
        <w:rPr>
          <w:lang w:val="en-US"/>
        </w:rPr>
        <w:t>, 1609406918812346 (2018).</w:t>
      </w:r>
    </w:p>
    <w:p w14:paraId="018469F5" w14:textId="77777777" w:rsidR="00CC566B" w:rsidRPr="009E473B" w:rsidRDefault="00CC566B" w:rsidP="00CC566B">
      <w:pPr>
        <w:pStyle w:val="Bibliography"/>
        <w:rPr>
          <w:lang w:val="en-US"/>
        </w:rPr>
      </w:pPr>
      <w:r w:rsidRPr="009E473B">
        <w:rPr>
          <w:lang w:val="en-US"/>
        </w:rPr>
        <w:t>52.</w:t>
      </w:r>
      <w:r w:rsidRPr="009E473B">
        <w:rPr>
          <w:lang w:val="en-US"/>
        </w:rPr>
        <w:tab/>
        <w:t>USDA - National Agricultural Statistics Service - Publications - National Crop Progress - Terms and Definitions. https://www.nass.usda.gov/Publications/National_Crop_Progress/Terms_and_Definitions/index.php#days.</w:t>
      </w:r>
    </w:p>
    <w:p w14:paraId="4FE19F37" w14:textId="77777777" w:rsidR="00CC566B" w:rsidRPr="009E473B" w:rsidRDefault="00CC566B" w:rsidP="00CC566B">
      <w:pPr>
        <w:pStyle w:val="Bibliography"/>
        <w:rPr>
          <w:lang w:val="en-US"/>
        </w:rPr>
      </w:pPr>
      <w:r w:rsidRPr="009E473B">
        <w:rPr>
          <w:lang w:val="en-US"/>
        </w:rPr>
        <w:t>53.</w:t>
      </w:r>
      <w:r w:rsidRPr="009E473B">
        <w:rPr>
          <w:lang w:val="en-US"/>
        </w:rPr>
        <w:tab/>
        <w:t xml:space="preserve">Earl, R. Prediction of trafficability and workability from soil moisture deficit. </w:t>
      </w:r>
      <w:r w:rsidRPr="009E473B">
        <w:rPr>
          <w:i/>
          <w:iCs/>
          <w:lang w:val="en-US"/>
        </w:rPr>
        <w:t>Soil Tillage Res.</w:t>
      </w:r>
      <w:r w:rsidRPr="009E473B">
        <w:rPr>
          <w:lang w:val="en-US"/>
        </w:rPr>
        <w:t xml:space="preserve"> </w:t>
      </w:r>
      <w:r w:rsidRPr="009E473B">
        <w:rPr>
          <w:b/>
          <w:bCs/>
          <w:lang w:val="en-US"/>
        </w:rPr>
        <w:t>40</w:t>
      </w:r>
      <w:r w:rsidRPr="009E473B">
        <w:rPr>
          <w:lang w:val="en-US"/>
        </w:rPr>
        <w:t>, 155–168 (1997).</w:t>
      </w:r>
    </w:p>
    <w:p w14:paraId="1DA5D833" w14:textId="77777777" w:rsidR="00CC566B" w:rsidRPr="009E473B" w:rsidRDefault="00CC566B" w:rsidP="00CC566B">
      <w:pPr>
        <w:pStyle w:val="Bibliography"/>
        <w:rPr>
          <w:lang w:val="en-US"/>
        </w:rPr>
      </w:pPr>
      <w:r w:rsidRPr="009E473B">
        <w:rPr>
          <w:lang w:val="en-US"/>
        </w:rPr>
        <w:t>54.</w:t>
      </w:r>
      <w:r w:rsidRPr="009E473B">
        <w:rPr>
          <w:lang w:val="en-US"/>
        </w:rPr>
        <w:tab/>
        <w:t xml:space="preserve">Huber, I., Wang, L., Hatfield, J. L., Hanna, H. M. &amp; Archontoulis, S. V. Modeling days suitable for fieldwork using machine learning, process-based, and rule-based models. </w:t>
      </w:r>
      <w:r w:rsidRPr="009E473B">
        <w:rPr>
          <w:i/>
          <w:iCs/>
          <w:lang w:val="en-US"/>
        </w:rPr>
        <w:t>Agric. Syst.</w:t>
      </w:r>
      <w:r w:rsidRPr="009E473B">
        <w:rPr>
          <w:lang w:val="en-US"/>
        </w:rPr>
        <w:t xml:space="preserve"> </w:t>
      </w:r>
      <w:r w:rsidRPr="009E473B">
        <w:rPr>
          <w:b/>
          <w:bCs/>
          <w:lang w:val="en-US"/>
        </w:rPr>
        <w:t>206</w:t>
      </w:r>
      <w:r w:rsidRPr="009E473B">
        <w:rPr>
          <w:lang w:val="en-US"/>
        </w:rPr>
        <w:t>, 103603 (2023).</w:t>
      </w:r>
    </w:p>
    <w:p w14:paraId="7E63EBF3" w14:textId="77777777" w:rsidR="00CC566B" w:rsidRPr="009E473B" w:rsidRDefault="00CC566B" w:rsidP="00CC566B">
      <w:pPr>
        <w:pStyle w:val="Bibliography"/>
        <w:rPr>
          <w:lang w:val="en-US"/>
        </w:rPr>
      </w:pPr>
      <w:r w:rsidRPr="009E473B">
        <w:rPr>
          <w:lang w:val="en-US"/>
        </w:rPr>
        <w:t>55.</w:t>
      </w:r>
      <w:r w:rsidRPr="009E473B">
        <w:rPr>
          <w:lang w:val="en-US"/>
        </w:rPr>
        <w:tab/>
        <w:t xml:space="preserve">Bellon, M. &amp; Reeves, J. </w:t>
      </w:r>
      <w:r w:rsidRPr="009E473B">
        <w:rPr>
          <w:i/>
          <w:iCs/>
          <w:lang w:val="en-US"/>
        </w:rPr>
        <w:t>Quantitative Analysis of Data from Participatory Methods in Plant Breeding</w:t>
      </w:r>
      <w:r w:rsidRPr="009E473B">
        <w:rPr>
          <w:lang w:val="en-US"/>
        </w:rPr>
        <w:t>. (International Maize and Wheat Improvement Center, 2002).</w:t>
      </w:r>
    </w:p>
    <w:p w14:paraId="5A5FB7CC" w14:textId="77777777" w:rsidR="00CC566B" w:rsidRPr="009E473B" w:rsidRDefault="00CC566B" w:rsidP="00CC566B">
      <w:pPr>
        <w:pStyle w:val="Bibliography"/>
        <w:rPr>
          <w:lang w:val="en-US"/>
        </w:rPr>
      </w:pPr>
      <w:r w:rsidRPr="009E473B">
        <w:rPr>
          <w:lang w:val="en-US"/>
        </w:rPr>
        <w:t>56.</w:t>
      </w:r>
      <w:r w:rsidRPr="009E473B">
        <w:rPr>
          <w:lang w:val="en-US"/>
        </w:rPr>
        <w:tab/>
        <w:t xml:space="preserve">Ceccarelli, S. &amp; Grando, S. Participatory plant breeding: Who did it, who does it and where? </w:t>
      </w:r>
      <w:r w:rsidRPr="009E473B">
        <w:rPr>
          <w:i/>
          <w:iCs/>
          <w:lang w:val="en-US"/>
        </w:rPr>
        <w:t>Exp. Agric.</w:t>
      </w:r>
      <w:r w:rsidRPr="009E473B">
        <w:rPr>
          <w:lang w:val="en-US"/>
        </w:rPr>
        <w:t xml:space="preserve"> </w:t>
      </w:r>
      <w:r w:rsidRPr="009E473B">
        <w:rPr>
          <w:b/>
          <w:bCs/>
          <w:lang w:val="en-US"/>
        </w:rPr>
        <w:t>56</w:t>
      </w:r>
      <w:r w:rsidRPr="009E473B">
        <w:rPr>
          <w:lang w:val="en-US"/>
        </w:rPr>
        <w:t>, 1–11 (2020).</w:t>
      </w:r>
    </w:p>
    <w:p w14:paraId="251AE3F4" w14:textId="77777777" w:rsidR="00CC566B" w:rsidRPr="009E473B" w:rsidRDefault="00CC566B" w:rsidP="00CC566B">
      <w:pPr>
        <w:pStyle w:val="Bibliography"/>
        <w:rPr>
          <w:lang w:val="en-US"/>
        </w:rPr>
      </w:pPr>
      <w:r w:rsidRPr="009E473B">
        <w:rPr>
          <w:lang w:val="en-US"/>
        </w:rPr>
        <w:t>57.</w:t>
      </w:r>
      <w:r w:rsidRPr="009E473B">
        <w:rPr>
          <w:lang w:val="en-US"/>
        </w:rPr>
        <w:tab/>
        <w:t xml:space="preserve">Snapp, S. Quantifying farmer evaluation of technologies: the mother and baby trial design. in </w:t>
      </w:r>
      <w:r w:rsidRPr="009E473B">
        <w:rPr>
          <w:i/>
          <w:iCs/>
          <w:lang w:val="en-US"/>
        </w:rPr>
        <w:t>Quantitative Analysis of Data from Participatory Methods in Plant Breeding</w:t>
      </w:r>
      <w:r w:rsidRPr="009E473B">
        <w:rPr>
          <w:lang w:val="en-US"/>
        </w:rPr>
        <w:t xml:space="preserve"> (CIMMYT, Mexico, 2002).</w:t>
      </w:r>
    </w:p>
    <w:p w14:paraId="13A7CF20" w14:textId="77777777" w:rsidR="00CC566B" w:rsidRPr="009E473B" w:rsidRDefault="00CC566B" w:rsidP="00CC566B">
      <w:pPr>
        <w:pStyle w:val="Bibliography"/>
        <w:rPr>
          <w:lang w:val="en-US"/>
        </w:rPr>
      </w:pPr>
      <w:r w:rsidRPr="009E473B">
        <w:rPr>
          <w:lang w:val="en-US"/>
        </w:rPr>
        <w:t>58.</w:t>
      </w:r>
      <w:r w:rsidRPr="009E473B">
        <w:rPr>
          <w:lang w:val="en-US"/>
        </w:rPr>
        <w:tab/>
        <w:t xml:space="preserve">Macedo, I., Pittelkow, C. M., Terra, J. A., Castillo, J. &amp; Roel, A. The power of on-farm data for improved agronomy. </w:t>
      </w:r>
      <w:r w:rsidRPr="009E473B">
        <w:rPr>
          <w:i/>
          <w:iCs/>
          <w:lang w:val="en-US"/>
        </w:rPr>
        <w:t>Glob. Food Secur.</w:t>
      </w:r>
      <w:r w:rsidRPr="009E473B">
        <w:rPr>
          <w:lang w:val="en-US"/>
        </w:rPr>
        <w:t xml:space="preserve"> </w:t>
      </w:r>
      <w:r w:rsidRPr="009E473B">
        <w:rPr>
          <w:b/>
          <w:bCs/>
          <w:lang w:val="en-US"/>
        </w:rPr>
        <w:t>40</w:t>
      </w:r>
      <w:r w:rsidRPr="009E473B">
        <w:rPr>
          <w:lang w:val="en-US"/>
        </w:rPr>
        <w:t>, 100752 (2024).</w:t>
      </w:r>
    </w:p>
    <w:p w14:paraId="27C1BD0B" w14:textId="77777777" w:rsidR="00CC566B" w:rsidRPr="009E473B" w:rsidRDefault="00CC566B" w:rsidP="00CC566B">
      <w:pPr>
        <w:pStyle w:val="Bibliography"/>
        <w:rPr>
          <w:lang w:val="en-US"/>
        </w:rPr>
      </w:pPr>
      <w:r w:rsidRPr="009E473B">
        <w:rPr>
          <w:lang w:val="en-US"/>
        </w:rPr>
        <w:t>59.</w:t>
      </w:r>
      <w:r w:rsidRPr="009E473B">
        <w:rPr>
          <w:lang w:val="en-US"/>
        </w:rPr>
        <w:tab/>
        <w:t xml:space="preserve">Puntel, L. A., Thompson, L. J. &amp; Mieno, T. Leveraging digital agriculture for on-farm testing of technologies. </w:t>
      </w:r>
      <w:r w:rsidRPr="009E473B">
        <w:rPr>
          <w:i/>
          <w:iCs/>
          <w:lang w:val="en-US"/>
        </w:rPr>
        <w:t>Front. Agron.</w:t>
      </w:r>
      <w:r w:rsidRPr="009E473B">
        <w:rPr>
          <w:lang w:val="en-US"/>
        </w:rPr>
        <w:t xml:space="preserve"> </w:t>
      </w:r>
      <w:r w:rsidRPr="009E473B">
        <w:rPr>
          <w:b/>
          <w:bCs/>
          <w:lang w:val="en-US"/>
        </w:rPr>
        <w:t>6</w:t>
      </w:r>
      <w:r w:rsidRPr="009E473B">
        <w:rPr>
          <w:lang w:val="en-US"/>
        </w:rPr>
        <w:t>, (2024).</w:t>
      </w:r>
    </w:p>
    <w:p w14:paraId="4E7E0E3C" w14:textId="77777777" w:rsidR="00CC566B" w:rsidRPr="009E473B" w:rsidRDefault="00CC566B" w:rsidP="00CC566B">
      <w:pPr>
        <w:pStyle w:val="Bibliography"/>
        <w:rPr>
          <w:lang w:val="en-US"/>
        </w:rPr>
      </w:pPr>
      <w:r w:rsidRPr="009E473B">
        <w:rPr>
          <w:lang w:val="en-US"/>
        </w:rPr>
        <w:lastRenderedPageBreak/>
        <w:t>60.</w:t>
      </w:r>
      <w:r w:rsidRPr="009E473B">
        <w:rPr>
          <w:lang w:val="en-US"/>
        </w:rPr>
        <w:tab/>
        <w:t xml:space="preserve">Lacoste, M. </w:t>
      </w:r>
      <w:r w:rsidRPr="009E473B">
        <w:rPr>
          <w:i/>
          <w:iCs/>
          <w:lang w:val="en-US"/>
        </w:rPr>
        <w:t>et al.</w:t>
      </w:r>
      <w:r w:rsidRPr="009E473B">
        <w:rPr>
          <w:lang w:val="en-US"/>
        </w:rPr>
        <w:t xml:space="preserve"> On-Farm Experimentation to transform global agriculture. </w:t>
      </w:r>
      <w:r w:rsidRPr="009E473B">
        <w:rPr>
          <w:i/>
          <w:iCs/>
          <w:lang w:val="en-US"/>
        </w:rPr>
        <w:t>Nat. Food</w:t>
      </w:r>
      <w:r w:rsidRPr="009E473B">
        <w:rPr>
          <w:lang w:val="en-US"/>
        </w:rPr>
        <w:t xml:space="preserve"> </w:t>
      </w:r>
      <w:r w:rsidRPr="009E473B">
        <w:rPr>
          <w:b/>
          <w:bCs/>
          <w:lang w:val="en-US"/>
        </w:rPr>
        <w:t>3</w:t>
      </w:r>
      <w:r w:rsidRPr="009E473B">
        <w:rPr>
          <w:lang w:val="en-US"/>
        </w:rPr>
        <w:t>, 11–18 (2022).</w:t>
      </w:r>
    </w:p>
    <w:p w14:paraId="54F4F953" w14:textId="77777777" w:rsidR="00CC566B" w:rsidRPr="009E473B" w:rsidRDefault="00CC566B" w:rsidP="00CC566B">
      <w:pPr>
        <w:pStyle w:val="Bibliography"/>
        <w:rPr>
          <w:lang w:val="en-US"/>
        </w:rPr>
      </w:pPr>
      <w:r w:rsidRPr="009E473B">
        <w:rPr>
          <w:lang w:val="en-US"/>
        </w:rPr>
        <w:t>61.</w:t>
      </w:r>
      <w:r w:rsidRPr="009E473B">
        <w:rPr>
          <w:lang w:val="en-US"/>
        </w:rPr>
        <w:tab/>
        <w:t xml:space="preserve">Chaney, D. </w:t>
      </w:r>
      <w:r w:rsidRPr="009E473B">
        <w:rPr>
          <w:i/>
          <w:iCs/>
          <w:lang w:val="en-US"/>
        </w:rPr>
        <w:t>How to Conduct Research on Your Farm or Ranch</w:t>
      </w:r>
      <w:r w:rsidRPr="009E473B">
        <w:rPr>
          <w:lang w:val="en-US"/>
        </w:rPr>
        <w:t>. https://www.sare.org/resources/how-to-conduct-research-on-your-farm-or-ranch/ (2017).</w:t>
      </w:r>
    </w:p>
    <w:p w14:paraId="550DC3B6" w14:textId="77777777" w:rsidR="00CC566B" w:rsidRPr="009E473B" w:rsidRDefault="00CC566B" w:rsidP="00CC566B">
      <w:pPr>
        <w:pStyle w:val="Bibliography"/>
        <w:rPr>
          <w:lang w:val="en-US"/>
        </w:rPr>
      </w:pPr>
      <w:r w:rsidRPr="009E473B">
        <w:rPr>
          <w:lang w:val="en-US"/>
        </w:rPr>
        <w:t>62.</w:t>
      </w:r>
      <w:r w:rsidRPr="009E473B">
        <w:rPr>
          <w:lang w:val="en-US"/>
        </w:rPr>
        <w:tab/>
        <w:t xml:space="preserve">Orozco, J. P., Hathaway, M., Veley, T., Estrada, H. &amp; Tobey, E. Farmers Guide to Conducting On-Farm Research. </w:t>
      </w:r>
      <w:r w:rsidRPr="009E473B">
        <w:rPr>
          <w:i/>
          <w:iCs/>
          <w:lang w:val="en-US"/>
        </w:rPr>
        <w:t>Organic Farming Research Foundation</w:t>
      </w:r>
      <w:r w:rsidRPr="009E473B">
        <w:rPr>
          <w:lang w:val="en-US"/>
        </w:rPr>
        <w:t xml:space="preserve"> https://ofrf.org/reports/farmers-guide-to-conducting-on-farm-research/ (2023).</w:t>
      </w:r>
    </w:p>
    <w:p w14:paraId="0C19FFCD" w14:textId="77777777" w:rsidR="00CC566B" w:rsidRPr="009E473B" w:rsidRDefault="00CC566B" w:rsidP="00CC566B">
      <w:pPr>
        <w:pStyle w:val="Bibliography"/>
        <w:rPr>
          <w:lang w:val="en-US"/>
        </w:rPr>
      </w:pPr>
      <w:r w:rsidRPr="009E473B">
        <w:rPr>
          <w:lang w:val="en-US"/>
        </w:rPr>
        <w:t>63.</w:t>
      </w:r>
      <w:r w:rsidRPr="009E473B">
        <w:rPr>
          <w:lang w:val="en-US"/>
        </w:rPr>
        <w:tab/>
        <w:t xml:space="preserve">Toffolini, Q. &amp; Jeuffroy, M.-H. On-farm experimentation practices and associated farmer-researcher relationships: a systematic literature review. </w:t>
      </w:r>
      <w:r w:rsidRPr="009E473B">
        <w:rPr>
          <w:i/>
          <w:iCs/>
          <w:lang w:val="en-US"/>
        </w:rPr>
        <w:t>Agron. Sustain. Dev.</w:t>
      </w:r>
      <w:r w:rsidRPr="009E473B">
        <w:rPr>
          <w:lang w:val="en-US"/>
        </w:rPr>
        <w:t xml:space="preserve"> </w:t>
      </w:r>
      <w:r w:rsidRPr="009E473B">
        <w:rPr>
          <w:b/>
          <w:bCs/>
          <w:lang w:val="en-US"/>
        </w:rPr>
        <w:t>42</w:t>
      </w:r>
      <w:r w:rsidRPr="009E473B">
        <w:rPr>
          <w:lang w:val="en-US"/>
        </w:rPr>
        <w:t>, 114 (2022).</w:t>
      </w:r>
    </w:p>
    <w:p w14:paraId="5C77176A" w14:textId="77777777" w:rsidR="00CC566B" w:rsidRPr="009E473B" w:rsidRDefault="00CC566B" w:rsidP="00CC566B">
      <w:pPr>
        <w:pStyle w:val="Bibliography"/>
        <w:rPr>
          <w:lang w:val="en-US"/>
        </w:rPr>
      </w:pPr>
      <w:r w:rsidRPr="009E473B">
        <w:rPr>
          <w:lang w:val="en-US"/>
        </w:rPr>
        <w:t>64.</w:t>
      </w:r>
      <w:r w:rsidRPr="009E473B">
        <w:rPr>
          <w:lang w:val="en-US"/>
        </w:rPr>
        <w:tab/>
        <w:t xml:space="preserve">Jackson-Smith, D. &amp; Veisi, H. A typology to guide design and assessment of participatory farming research projects. </w:t>
      </w:r>
      <w:r w:rsidRPr="009E473B">
        <w:rPr>
          <w:i/>
          <w:iCs/>
          <w:lang w:val="en-US"/>
        </w:rPr>
        <w:t>Socio-Ecol. Pract. Res.</w:t>
      </w:r>
      <w:r w:rsidRPr="009E473B">
        <w:rPr>
          <w:lang w:val="en-US"/>
        </w:rPr>
        <w:t xml:space="preserve"> </w:t>
      </w:r>
      <w:r w:rsidRPr="009E473B">
        <w:rPr>
          <w:b/>
          <w:bCs/>
          <w:lang w:val="en-US"/>
        </w:rPr>
        <w:t>5</w:t>
      </w:r>
      <w:r w:rsidRPr="009E473B">
        <w:rPr>
          <w:lang w:val="en-US"/>
        </w:rPr>
        <w:t>, 159–174 (2023).</w:t>
      </w:r>
    </w:p>
    <w:p w14:paraId="5FCA2355" w14:textId="77777777" w:rsidR="00CC566B" w:rsidRPr="009E473B" w:rsidRDefault="00CC566B" w:rsidP="00CC566B">
      <w:pPr>
        <w:pStyle w:val="Bibliography"/>
        <w:rPr>
          <w:lang w:val="en-US"/>
        </w:rPr>
      </w:pPr>
      <w:r w:rsidRPr="009E473B">
        <w:rPr>
          <w:lang w:val="en-US"/>
        </w:rPr>
        <w:t>65.</w:t>
      </w:r>
      <w:r w:rsidRPr="009E473B">
        <w:rPr>
          <w:lang w:val="en-US"/>
        </w:rPr>
        <w:tab/>
        <w:t xml:space="preserve">Liebig, M. A., Doran, J. W. &amp; Francis, C. A. “Work-a-Day” Compensation in Farmer Participatory Research. </w:t>
      </w:r>
      <w:r w:rsidRPr="009E473B">
        <w:rPr>
          <w:i/>
          <w:iCs/>
          <w:lang w:val="en-US"/>
        </w:rPr>
        <w:t>J. Nat. Resour. Life Sci. Educ.</w:t>
      </w:r>
      <w:r w:rsidRPr="009E473B">
        <w:rPr>
          <w:lang w:val="en-US"/>
        </w:rPr>
        <w:t xml:space="preserve"> </w:t>
      </w:r>
      <w:r w:rsidRPr="009E473B">
        <w:rPr>
          <w:b/>
          <w:bCs/>
          <w:lang w:val="en-US"/>
        </w:rPr>
        <w:t>28</w:t>
      </w:r>
      <w:r w:rsidRPr="009E473B">
        <w:rPr>
          <w:lang w:val="en-US"/>
        </w:rPr>
        <w:t>, 37–40 (1999).</w:t>
      </w:r>
    </w:p>
    <w:p w14:paraId="68BA6E4F" w14:textId="77777777" w:rsidR="00CC566B" w:rsidRPr="009E473B" w:rsidRDefault="00CC566B" w:rsidP="00CC566B">
      <w:pPr>
        <w:pStyle w:val="Bibliography"/>
        <w:rPr>
          <w:lang w:val="en-US"/>
        </w:rPr>
      </w:pPr>
      <w:r w:rsidRPr="009E473B">
        <w:rPr>
          <w:lang w:val="en-US"/>
        </w:rPr>
        <w:t>66.</w:t>
      </w:r>
      <w:r w:rsidRPr="009E473B">
        <w:rPr>
          <w:lang w:val="en-US"/>
        </w:rPr>
        <w:tab/>
        <w:t xml:space="preserve">Neher, D. </w:t>
      </w:r>
      <w:r w:rsidRPr="009E473B">
        <w:rPr>
          <w:i/>
          <w:iCs/>
          <w:lang w:val="en-US"/>
        </w:rPr>
        <w:t>et al.</w:t>
      </w:r>
      <w:r w:rsidRPr="009E473B">
        <w:rPr>
          <w:lang w:val="en-US"/>
        </w:rPr>
        <w:t xml:space="preserve"> Proceedings - U.S.A Agroecology Summit 2023. </w:t>
      </w:r>
      <w:r w:rsidRPr="009E473B">
        <w:rPr>
          <w:i/>
          <w:iCs/>
          <w:lang w:val="en-US"/>
        </w:rPr>
        <w:t>Coll. Agric. Life Sci. Fac. Publ.</w:t>
      </w:r>
      <w:r w:rsidRPr="009E473B">
        <w:rPr>
          <w:lang w:val="en-US"/>
        </w:rPr>
        <w:t xml:space="preserve"> (2023).</w:t>
      </w:r>
    </w:p>
    <w:p w14:paraId="5326C542" w14:textId="77777777" w:rsidR="00CC566B" w:rsidRPr="009E473B" w:rsidRDefault="00CC566B" w:rsidP="00CC566B">
      <w:pPr>
        <w:pStyle w:val="Bibliography"/>
        <w:rPr>
          <w:lang w:val="en-US"/>
        </w:rPr>
      </w:pPr>
      <w:r w:rsidRPr="009E473B">
        <w:rPr>
          <w:lang w:val="en-US"/>
        </w:rPr>
        <w:t>67.</w:t>
      </w:r>
      <w:r w:rsidRPr="009E473B">
        <w:rPr>
          <w:lang w:val="en-US"/>
        </w:rPr>
        <w:tab/>
        <w:t xml:space="preserve">Thornley, K. Involving farmers in agricultural research: A farmer’s perspective. </w:t>
      </w:r>
      <w:r w:rsidRPr="009E473B">
        <w:rPr>
          <w:i/>
          <w:iCs/>
          <w:lang w:val="en-US"/>
        </w:rPr>
        <w:t>Am. J. Altern. Agric.</w:t>
      </w:r>
      <w:r w:rsidRPr="009E473B">
        <w:rPr>
          <w:lang w:val="en-US"/>
        </w:rPr>
        <w:t xml:space="preserve"> </w:t>
      </w:r>
      <w:r w:rsidRPr="009E473B">
        <w:rPr>
          <w:b/>
          <w:bCs/>
          <w:lang w:val="en-US"/>
        </w:rPr>
        <w:t>5</w:t>
      </w:r>
      <w:r w:rsidRPr="009E473B">
        <w:rPr>
          <w:lang w:val="en-US"/>
        </w:rPr>
        <w:t>, 174–177 (1990).</w:t>
      </w:r>
    </w:p>
    <w:p w14:paraId="116A58C9" w14:textId="77777777" w:rsidR="00CC566B" w:rsidRPr="009E473B" w:rsidRDefault="00CC566B" w:rsidP="00CC566B">
      <w:pPr>
        <w:pStyle w:val="Bibliography"/>
        <w:rPr>
          <w:lang w:val="en-US"/>
        </w:rPr>
      </w:pPr>
      <w:r w:rsidRPr="009E473B">
        <w:rPr>
          <w:lang w:val="en-US"/>
        </w:rPr>
        <w:t>68.</w:t>
      </w:r>
      <w:r w:rsidRPr="009E473B">
        <w:rPr>
          <w:lang w:val="en-US"/>
        </w:rPr>
        <w:tab/>
        <w:t xml:space="preserve">Sherren, K., Thondhlana, G. &amp; Jackson-Smith, D. </w:t>
      </w:r>
      <w:r w:rsidRPr="009E473B">
        <w:rPr>
          <w:i/>
          <w:iCs/>
          <w:lang w:val="en-US"/>
        </w:rPr>
        <w:t>Opening Windows: Embracing New Perspectives and Practices in Natural Resource Social Sciences</w:t>
      </w:r>
      <w:r w:rsidRPr="009E473B">
        <w:rPr>
          <w:lang w:val="en-US"/>
        </w:rPr>
        <w:t>. (Utah State University Press).</w:t>
      </w:r>
    </w:p>
    <w:p w14:paraId="37DCC866" w14:textId="77777777" w:rsidR="00CC566B" w:rsidRPr="009E473B" w:rsidRDefault="00CC566B" w:rsidP="00CC566B">
      <w:pPr>
        <w:pStyle w:val="Bibliography"/>
        <w:rPr>
          <w:lang w:val="en-US"/>
        </w:rPr>
      </w:pPr>
      <w:r w:rsidRPr="009E473B">
        <w:rPr>
          <w:lang w:val="en-US"/>
        </w:rPr>
        <w:t>69.</w:t>
      </w:r>
      <w:r w:rsidRPr="009E473B">
        <w:rPr>
          <w:lang w:val="en-US"/>
        </w:rPr>
        <w:tab/>
        <w:t xml:space="preserve">Thésée, G. A Tool of Massive Erosion: Scientific Knowledge in the Neo-Colonial Enterprise. in </w:t>
      </w:r>
      <w:r w:rsidRPr="009E473B">
        <w:rPr>
          <w:i/>
          <w:iCs/>
          <w:lang w:val="en-US"/>
        </w:rPr>
        <w:t>Anti-Colonialism and Education</w:t>
      </w:r>
      <w:r w:rsidRPr="009E473B">
        <w:rPr>
          <w:lang w:val="en-US"/>
        </w:rPr>
        <w:t xml:space="preserve"> 25–42 (Brill, 2006). doi:10.1163/9789087901110_003.</w:t>
      </w:r>
    </w:p>
    <w:p w14:paraId="2C00BF6E" w14:textId="77777777" w:rsidR="00CC566B" w:rsidRPr="009E473B" w:rsidRDefault="00CC566B" w:rsidP="00CC566B">
      <w:pPr>
        <w:pStyle w:val="Bibliography"/>
        <w:rPr>
          <w:lang w:val="en-US"/>
        </w:rPr>
      </w:pPr>
      <w:r w:rsidRPr="009E473B">
        <w:rPr>
          <w:lang w:val="en-US"/>
        </w:rPr>
        <w:t>70.</w:t>
      </w:r>
      <w:r w:rsidRPr="009E473B">
        <w:rPr>
          <w:lang w:val="en-US"/>
        </w:rPr>
        <w:tab/>
        <w:t xml:space="preserve">Halpin, Z. T. Scientific objectivity and the concept of “the other”. </w:t>
      </w:r>
      <w:r w:rsidRPr="009E473B">
        <w:rPr>
          <w:i/>
          <w:iCs/>
          <w:lang w:val="en-US"/>
        </w:rPr>
        <w:t>Womens Stud. Int. Forum</w:t>
      </w:r>
      <w:r w:rsidRPr="009E473B">
        <w:rPr>
          <w:lang w:val="en-US"/>
        </w:rPr>
        <w:t xml:space="preserve"> </w:t>
      </w:r>
      <w:r w:rsidRPr="009E473B">
        <w:rPr>
          <w:b/>
          <w:bCs/>
          <w:lang w:val="en-US"/>
        </w:rPr>
        <w:t>12</w:t>
      </w:r>
      <w:r w:rsidRPr="009E473B">
        <w:rPr>
          <w:lang w:val="en-US"/>
        </w:rPr>
        <w:t>, 285–294 (1989).</w:t>
      </w:r>
    </w:p>
    <w:p w14:paraId="33BCB8A7" w14:textId="77777777" w:rsidR="00CC566B" w:rsidRPr="009E473B" w:rsidRDefault="00CC566B" w:rsidP="00CC566B">
      <w:pPr>
        <w:pStyle w:val="Bibliography"/>
        <w:rPr>
          <w:lang w:val="en-US"/>
        </w:rPr>
      </w:pPr>
      <w:r w:rsidRPr="009E473B">
        <w:rPr>
          <w:lang w:val="en-US"/>
        </w:rPr>
        <w:t>71.</w:t>
      </w:r>
      <w:r w:rsidRPr="009E473B">
        <w:rPr>
          <w:lang w:val="en-US"/>
        </w:rPr>
        <w:tab/>
        <w:t xml:space="preserve">Norton, B. G. Beyond Positivist Ecology: Toward an Integrated Ecological Ethics. </w:t>
      </w:r>
      <w:r w:rsidRPr="009E473B">
        <w:rPr>
          <w:i/>
          <w:iCs/>
          <w:lang w:val="en-US"/>
        </w:rPr>
        <w:t>Sci. Eng. Ethics</w:t>
      </w:r>
      <w:r w:rsidRPr="009E473B">
        <w:rPr>
          <w:lang w:val="en-US"/>
        </w:rPr>
        <w:t xml:space="preserve"> </w:t>
      </w:r>
      <w:r w:rsidRPr="009E473B">
        <w:rPr>
          <w:b/>
          <w:bCs/>
          <w:lang w:val="en-US"/>
        </w:rPr>
        <w:t>14</w:t>
      </w:r>
      <w:r w:rsidRPr="009E473B">
        <w:rPr>
          <w:lang w:val="en-US"/>
        </w:rPr>
        <w:t>, 581–592 (2008).</w:t>
      </w:r>
    </w:p>
    <w:p w14:paraId="6A04A267" w14:textId="77777777" w:rsidR="00CC566B" w:rsidRPr="009E473B" w:rsidRDefault="00CC566B" w:rsidP="00CC566B">
      <w:pPr>
        <w:pStyle w:val="Bibliography"/>
        <w:rPr>
          <w:lang w:val="en-US"/>
        </w:rPr>
      </w:pPr>
      <w:r w:rsidRPr="009E473B">
        <w:rPr>
          <w:lang w:val="en-US"/>
        </w:rPr>
        <w:t>72.</w:t>
      </w:r>
      <w:r w:rsidRPr="009E473B">
        <w:rPr>
          <w:lang w:val="en-US"/>
        </w:rPr>
        <w:tab/>
        <w:t xml:space="preserve">S, B. Science may be objective, scientists are not always. </w:t>
      </w:r>
      <w:r w:rsidRPr="009E473B">
        <w:rPr>
          <w:i/>
          <w:iCs/>
          <w:lang w:val="en-US"/>
        </w:rPr>
        <w:t>Facts Views Vis. ObGyn</w:t>
      </w:r>
      <w:r w:rsidRPr="009E473B">
        <w:rPr>
          <w:lang w:val="en-US"/>
        </w:rPr>
        <w:t xml:space="preserve"> </w:t>
      </w:r>
      <w:r w:rsidRPr="009E473B">
        <w:rPr>
          <w:b/>
          <w:bCs/>
          <w:lang w:val="en-US"/>
        </w:rPr>
        <w:t>13</w:t>
      </w:r>
      <w:r w:rsidRPr="009E473B">
        <w:rPr>
          <w:lang w:val="en-US"/>
        </w:rPr>
        <w:t>, 1–2.</w:t>
      </w:r>
    </w:p>
    <w:p w14:paraId="4ED72B0D" w14:textId="77777777" w:rsidR="00CC566B" w:rsidRPr="009E473B" w:rsidRDefault="00CC566B" w:rsidP="00CC566B">
      <w:pPr>
        <w:pStyle w:val="Bibliography"/>
        <w:rPr>
          <w:lang w:val="en-US"/>
        </w:rPr>
      </w:pPr>
      <w:r w:rsidRPr="009E473B">
        <w:rPr>
          <w:lang w:val="en-US"/>
        </w:rPr>
        <w:t>73.</w:t>
      </w:r>
      <w:r w:rsidRPr="009E473B">
        <w:rPr>
          <w:lang w:val="en-US"/>
        </w:rPr>
        <w:tab/>
        <w:t xml:space="preserve">Mann, C. </w:t>
      </w:r>
      <w:r w:rsidRPr="009E473B">
        <w:rPr>
          <w:i/>
          <w:iCs/>
          <w:lang w:val="en-US"/>
        </w:rPr>
        <w:t>The Wizard and the Prophet</w:t>
      </w:r>
      <w:r w:rsidRPr="009E473B">
        <w:rPr>
          <w:lang w:val="en-US"/>
        </w:rPr>
        <w:t>. (Vintage, New York, NY, 2019).</w:t>
      </w:r>
    </w:p>
    <w:p w14:paraId="2F9B5F33" w14:textId="77777777" w:rsidR="00CC566B" w:rsidRPr="009E473B" w:rsidRDefault="00CC566B" w:rsidP="00CC566B">
      <w:pPr>
        <w:pStyle w:val="Bibliography"/>
        <w:rPr>
          <w:lang w:val="en-US"/>
        </w:rPr>
      </w:pPr>
      <w:r w:rsidRPr="009E473B">
        <w:rPr>
          <w:lang w:val="en-US"/>
        </w:rPr>
        <w:t>74.</w:t>
      </w:r>
      <w:r w:rsidRPr="009E473B">
        <w:rPr>
          <w:lang w:val="en-US"/>
        </w:rPr>
        <w:tab/>
        <w:t xml:space="preserve">Borlaug, N. E. The Green Revolution: For Bread and Peace. </w:t>
      </w:r>
      <w:r w:rsidRPr="009E473B">
        <w:rPr>
          <w:i/>
          <w:iCs/>
          <w:lang w:val="en-US"/>
        </w:rPr>
        <w:t>Bull. At. Sci.</w:t>
      </w:r>
      <w:r w:rsidRPr="009E473B">
        <w:rPr>
          <w:lang w:val="en-US"/>
        </w:rPr>
        <w:t xml:space="preserve"> (1971).</w:t>
      </w:r>
    </w:p>
    <w:p w14:paraId="769FFA52" w14:textId="77777777" w:rsidR="00CC566B" w:rsidRPr="009E473B" w:rsidRDefault="00CC566B" w:rsidP="00CC566B">
      <w:pPr>
        <w:pStyle w:val="Bibliography"/>
        <w:rPr>
          <w:lang w:val="en-US"/>
        </w:rPr>
      </w:pPr>
      <w:r w:rsidRPr="009E473B">
        <w:rPr>
          <w:lang w:val="en-US"/>
        </w:rPr>
        <w:t>75.</w:t>
      </w:r>
      <w:r w:rsidRPr="009E473B">
        <w:rPr>
          <w:lang w:val="en-US"/>
        </w:rPr>
        <w:tab/>
        <w:t xml:space="preserve">Sayre, N. F. The Genesis, History, and Limits of Carrying Capacity. </w:t>
      </w:r>
      <w:r w:rsidRPr="009E473B">
        <w:rPr>
          <w:i/>
          <w:iCs/>
          <w:lang w:val="en-US"/>
        </w:rPr>
        <w:t>Ann. Assoc. Am. Geogr.</w:t>
      </w:r>
      <w:r w:rsidRPr="009E473B">
        <w:rPr>
          <w:lang w:val="en-US"/>
        </w:rPr>
        <w:t xml:space="preserve"> </w:t>
      </w:r>
      <w:r w:rsidRPr="009E473B">
        <w:rPr>
          <w:b/>
          <w:bCs/>
          <w:lang w:val="en-US"/>
        </w:rPr>
        <w:t>98</w:t>
      </w:r>
      <w:r w:rsidRPr="009E473B">
        <w:rPr>
          <w:lang w:val="en-US"/>
        </w:rPr>
        <w:t>, 120–134 (2008).</w:t>
      </w:r>
    </w:p>
    <w:p w14:paraId="725310F9" w14:textId="77777777" w:rsidR="00CC566B" w:rsidRPr="009E473B" w:rsidRDefault="00CC566B" w:rsidP="00CC566B">
      <w:pPr>
        <w:pStyle w:val="Bibliography"/>
        <w:rPr>
          <w:lang w:val="en-US"/>
        </w:rPr>
      </w:pPr>
      <w:r w:rsidRPr="009E473B">
        <w:rPr>
          <w:lang w:val="en-US"/>
        </w:rPr>
        <w:t>76.</w:t>
      </w:r>
      <w:r w:rsidRPr="009E473B">
        <w:rPr>
          <w:lang w:val="en-US"/>
        </w:rPr>
        <w:tab/>
        <w:t xml:space="preserve">Jordan, N. </w:t>
      </w:r>
      <w:r w:rsidRPr="009E473B">
        <w:rPr>
          <w:i/>
          <w:iCs/>
          <w:lang w:val="en-US"/>
        </w:rPr>
        <w:t>et al.</w:t>
      </w:r>
      <w:r w:rsidRPr="009E473B">
        <w:rPr>
          <w:lang w:val="en-US"/>
        </w:rPr>
        <w:t xml:space="preserve"> To meet grand challenges, agricultural scientists must engage in the politics of constructive collective action. </w:t>
      </w:r>
      <w:r w:rsidRPr="009E473B">
        <w:rPr>
          <w:i/>
          <w:iCs/>
          <w:lang w:val="en-US"/>
        </w:rPr>
        <w:t>Crop Sci.</w:t>
      </w:r>
      <w:r w:rsidRPr="009E473B">
        <w:rPr>
          <w:lang w:val="en-US"/>
        </w:rPr>
        <w:t xml:space="preserve"> </w:t>
      </w:r>
      <w:r w:rsidRPr="009E473B">
        <w:rPr>
          <w:b/>
          <w:bCs/>
          <w:lang w:val="en-US"/>
        </w:rPr>
        <w:t>61</w:t>
      </w:r>
      <w:r w:rsidRPr="009E473B">
        <w:rPr>
          <w:lang w:val="en-US"/>
        </w:rPr>
        <w:t>, 24–31 (2021).</w:t>
      </w:r>
    </w:p>
    <w:p w14:paraId="77BF23F4" w14:textId="77777777" w:rsidR="00CC566B" w:rsidRPr="009E473B" w:rsidRDefault="00CC566B" w:rsidP="00CC566B">
      <w:pPr>
        <w:pStyle w:val="Bibliography"/>
        <w:rPr>
          <w:lang w:val="en-US"/>
        </w:rPr>
      </w:pPr>
      <w:r w:rsidRPr="009E473B">
        <w:rPr>
          <w:lang w:val="en-US"/>
        </w:rPr>
        <w:t>77.</w:t>
      </w:r>
      <w:r w:rsidRPr="009E473B">
        <w:rPr>
          <w:lang w:val="en-US"/>
        </w:rPr>
        <w:tab/>
        <w:t xml:space="preserve">Hill, J. The sobering truth about corn ethanol. </w:t>
      </w:r>
      <w:r w:rsidRPr="009E473B">
        <w:rPr>
          <w:i/>
          <w:iCs/>
          <w:lang w:val="en-US"/>
        </w:rPr>
        <w:t>Proc. Natl. Acad. Sci.</w:t>
      </w:r>
      <w:r w:rsidRPr="009E473B">
        <w:rPr>
          <w:lang w:val="en-US"/>
        </w:rPr>
        <w:t xml:space="preserve"> </w:t>
      </w:r>
      <w:r w:rsidRPr="009E473B">
        <w:rPr>
          <w:b/>
          <w:bCs/>
          <w:lang w:val="en-US"/>
        </w:rPr>
        <w:t>119</w:t>
      </w:r>
      <w:r w:rsidRPr="009E473B">
        <w:rPr>
          <w:lang w:val="en-US"/>
        </w:rPr>
        <w:t>, e2200997119 (2022).</w:t>
      </w:r>
    </w:p>
    <w:p w14:paraId="7AD33F73" w14:textId="77777777" w:rsidR="00CC566B" w:rsidRPr="009E473B" w:rsidRDefault="00CC566B" w:rsidP="00CC566B">
      <w:pPr>
        <w:pStyle w:val="Bibliography"/>
        <w:rPr>
          <w:lang w:val="en-US"/>
        </w:rPr>
      </w:pPr>
      <w:r w:rsidRPr="009E473B">
        <w:rPr>
          <w:lang w:val="en-US"/>
        </w:rPr>
        <w:t>78.</w:t>
      </w:r>
      <w:r w:rsidRPr="009E473B">
        <w:rPr>
          <w:lang w:val="en-US"/>
        </w:rPr>
        <w:tab/>
        <w:t xml:space="preserve">Kniss, A. Have genetically engineered herbicide-resistant crops increased or decreased herbicide use? </w:t>
      </w:r>
      <w:r w:rsidRPr="009E473B">
        <w:rPr>
          <w:i/>
          <w:iCs/>
          <w:lang w:val="en-US"/>
        </w:rPr>
        <w:t>A Plant Out of Place</w:t>
      </w:r>
      <w:r w:rsidRPr="009E473B">
        <w:rPr>
          <w:lang w:val="en-US"/>
        </w:rPr>
        <w:t xml:space="preserve"> https://plantoutofplace.com/2018/12/have-genetically-engineered-herbicide-resistant-crops-increased-or-decreased-herbicide-use/ (2018).</w:t>
      </w:r>
    </w:p>
    <w:p w14:paraId="153609B4" w14:textId="77777777" w:rsidR="00CC566B" w:rsidRPr="009E473B" w:rsidRDefault="00CC566B" w:rsidP="00CC566B">
      <w:pPr>
        <w:pStyle w:val="Bibliography"/>
        <w:rPr>
          <w:lang w:val="en-US"/>
        </w:rPr>
      </w:pPr>
      <w:r w:rsidRPr="009E473B">
        <w:rPr>
          <w:lang w:val="en-US"/>
        </w:rPr>
        <w:t>79.</w:t>
      </w:r>
      <w:r w:rsidRPr="009E473B">
        <w:rPr>
          <w:lang w:val="en-US"/>
        </w:rPr>
        <w:tab/>
        <w:t xml:space="preserve">Weisberger, D., Ray, M. A., Basinger, N. T. &amp; Thompson, J. J. Chemical, Ecological, Other? Identifying Weed Management Typologies Within Industrialized Cropping Systems in Georgia (U.S.). </w:t>
      </w:r>
      <w:r w:rsidRPr="009E473B">
        <w:rPr>
          <w:i/>
          <w:iCs/>
          <w:lang w:val="en-US"/>
        </w:rPr>
        <w:t>Agric. Hum. Values</w:t>
      </w:r>
      <w:r w:rsidRPr="009E473B">
        <w:rPr>
          <w:lang w:val="en-US"/>
        </w:rPr>
        <w:t xml:space="preserve"> 1–19 doi:10.1007/s10460-023-10530-7.</w:t>
      </w:r>
    </w:p>
    <w:p w14:paraId="551EF9A8" w14:textId="77777777" w:rsidR="00CC566B" w:rsidRPr="009E473B" w:rsidRDefault="00CC566B" w:rsidP="00CC566B">
      <w:pPr>
        <w:pStyle w:val="Bibliography"/>
        <w:rPr>
          <w:lang w:val="en-US"/>
        </w:rPr>
      </w:pPr>
      <w:r w:rsidRPr="009E473B">
        <w:rPr>
          <w:lang w:val="en-US"/>
        </w:rPr>
        <w:t>80.</w:t>
      </w:r>
      <w:r w:rsidRPr="009E473B">
        <w:rPr>
          <w:lang w:val="en-US"/>
        </w:rPr>
        <w:tab/>
        <w:t>The Man Who Tried To Feed The World | American Experience | PBS. https://www.pbs.org/wgbh/americanexperience/films/man-who-tried-to-feed-the-world/.</w:t>
      </w:r>
    </w:p>
    <w:p w14:paraId="205C95DF" w14:textId="77777777" w:rsidR="00CC566B" w:rsidRDefault="00CC566B" w:rsidP="00CC566B">
      <w:pPr>
        <w:pStyle w:val="Bibliography"/>
      </w:pPr>
      <w:r w:rsidRPr="009E473B">
        <w:rPr>
          <w:lang w:val="en-US"/>
        </w:rPr>
        <w:t>81.</w:t>
      </w:r>
      <w:r w:rsidRPr="009E473B">
        <w:rPr>
          <w:lang w:val="en-US"/>
        </w:rPr>
        <w:tab/>
        <w:t xml:space="preserve">van Ostaijen, M. &amp; Jhagroe, S. “Get those voices at the table!”: Interview with Deborah Stone. </w:t>
      </w:r>
      <w:r>
        <w:rPr>
          <w:i/>
          <w:iCs/>
        </w:rPr>
        <w:t>Policy Sci.</w:t>
      </w:r>
      <w:r>
        <w:t xml:space="preserve"> </w:t>
      </w:r>
      <w:r>
        <w:rPr>
          <w:b/>
          <w:bCs/>
        </w:rPr>
        <w:t>48</w:t>
      </w:r>
      <w:r>
        <w:t>, 127–133 (2015).</w:t>
      </w:r>
    </w:p>
    <w:p w14:paraId="4BC0F550" w14:textId="45B7FA06"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rginia Anne Nichols" w:date="2024-10-02T07:33:00Z" w:initials="VN">
    <w:p w14:paraId="6C1FC474" w14:textId="77777777" w:rsidR="009619C9" w:rsidRDefault="009619C9" w:rsidP="009619C9">
      <w:pPr>
        <w:pStyle w:val="CommentText"/>
      </w:pPr>
      <w:r>
        <w:rPr>
          <w:rStyle w:val="CommentReference"/>
        </w:rPr>
        <w:annotationRef/>
      </w:r>
      <w:r>
        <w:t>Note to self: Inequities cause inequalities. Inequity is the driver and inequality is the result.</w:t>
      </w:r>
    </w:p>
  </w:comment>
  <w:comment w:id="2" w:author="Virginia Anne Nichols" w:date="2024-10-02T07:35:00Z" w:initials="VN">
    <w:p w14:paraId="78A65855" w14:textId="77777777" w:rsidR="009619C9" w:rsidRDefault="009619C9" w:rsidP="009619C9">
      <w:pPr>
        <w:pStyle w:val="CommentText"/>
      </w:pPr>
      <w:r>
        <w:rPr>
          <w:rStyle w:val="CommentReference"/>
        </w:rPr>
        <w:annotationRef/>
      </w:r>
      <w:r>
        <w:t xml:space="preserve">I have imbalance here, just because the words inequity and inequality scare me as a scientist, because I know I don’t understand their nuances. For me ‘imbalance’ felt a little gentler and eased me into thinking about this, but it might be too gentle. </w:t>
      </w:r>
    </w:p>
  </w:comment>
  <w:comment w:id="3" w:author="Stefan Gailans" w:date="2024-10-11T15:06:00Z" w:initials="SG">
    <w:p w14:paraId="20F93BA9" w14:textId="77777777" w:rsidR="00613DCD" w:rsidRDefault="00613DCD" w:rsidP="00613DCD">
      <w:pPr>
        <w:pStyle w:val="CommentText"/>
      </w:pPr>
      <w:r>
        <w:rPr>
          <w:rStyle w:val="CommentReference"/>
        </w:rPr>
        <w:annotationRef/>
      </w:r>
      <w:r>
        <w:t>Take a Data Feminism lens to this: ‘Imbalance’ may be a more approachable, understandable term to you and your audience. Why use jargon you don’t understand when a perfectly evocative term will do??!</w:t>
      </w:r>
    </w:p>
  </w:comment>
  <w:comment w:id="7" w:author="Stefan Gailans" w:date="2024-10-11T15:08:00Z" w:initials="SG">
    <w:p w14:paraId="68FCE8A9" w14:textId="77777777" w:rsidR="00441DC7" w:rsidRDefault="00441DC7" w:rsidP="00441DC7">
      <w:pPr>
        <w:pStyle w:val="CommentText"/>
      </w:pPr>
      <w:r>
        <w:rPr>
          <w:rStyle w:val="CommentReference"/>
        </w:rPr>
        <w:annotationRef/>
      </w:r>
      <w:r>
        <w:t>This is really good, Gina. I remember in your ASA talk last year you addressed the ‘baggage’ of feminism really well. This is very well written.</w:t>
      </w:r>
    </w:p>
  </w:comment>
  <w:comment w:id="9" w:author="Stefan Gailans" w:date="2024-10-11T15:11:00Z" w:initials="SG">
    <w:p w14:paraId="7FB401AE" w14:textId="77777777" w:rsidR="009868F6" w:rsidRDefault="009868F6" w:rsidP="009868F6">
      <w:pPr>
        <w:pStyle w:val="CommentText"/>
      </w:pPr>
      <w:r>
        <w:rPr>
          <w:rStyle w:val="CommentReference"/>
        </w:rPr>
        <w:annotationRef/>
      </w:r>
      <w:r>
        <w:t>It’s back! Would ‘distribution’ suffice?</w:t>
      </w:r>
    </w:p>
  </w:comment>
  <w:comment w:id="15" w:author="Virginia Anne Nichols" w:date="2024-10-02T08:59:00Z" w:initials="VN">
    <w:p w14:paraId="4E291891" w14:textId="09F39858" w:rsidR="00DE4AD9" w:rsidRDefault="00DE4AD9" w:rsidP="00DE4AD9">
      <w:pPr>
        <w:pStyle w:val="CommentText"/>
      </w:pPr>
      <w:r>
        <w:rPr>
          <w:rStyle w:val="CommentReference"/>
        </w:rPr>
        <w:annotationRef/>
      </w:r>
      <w:r>
        <w:t xml:space="preserve">ANGIE, is this fair to do/say? I had never heard of that book until you added it to the table, and it would have helped me earlier in my education, for sure. </w:t>
      </w:r>
    </w:p>
  </w:comment>
  <w:comment w:id="16" w:author="Stefan Gailans" w:date="2024-10-11T15:16:00Z" w:initials="SG">
    <w:p w14:paraId="636961B4" w14:textId="77777777" w:rsidR="002E3942" w:rsidRDefault="002E3942" w:rsidP="002E3942">
      <w:pPr>
        <w:pStyle w:val="CommentText"/>
      </w:pPr>
      <w:r>
        <w:rPr>
          <w:rStyle w:val="CommentReference"/>
        </w:rPr>
        <w:annotationRef/>
      </w:r>
      <w:r>
        <w:t>Obtain? Apply for?</w:t>
      </w:r>
    </w:p>
  </w:comment>
  <w:comment w:id="17" w:author="Virginia Anne Nichols" w:date="2024-10-02T11:59:00Z" w:initials="VN">
    <w:p w14:paraId="2BEB82AD" w14:textId="39756A56" w:rsidR="007922B7" w:rsidRDefault="007922B7" w:rsidP="007922B7">
      <w:pPr>
        <w:pStyle w:val="CommentText"/>
      </w:pPr>
      <w:r>
        <w:rPr>
          <w:rStyle w:val="CommentReference"/>
        </w:rPr>
        <w:annotationRef/>
      </w:r>
      <w:r>
        <w:t xml:space="preserve">ANGIE et al., I want to make sure it doesn’t sound like woman are BAD at farming. </w:t>
      </w:r>
    </w:p>
  </w:comment>
  <w:comment w:id="18" w:author="Stefan Gailans" w:date="2024-10-11T15:18:00Z" w:initials="SG">
    <w:p w14:paraId="5244B4E6" w14:textId="77777777" w:rsidR="008B1D18" w:rsidRDefault="008B1D18" w:rsidP="008B1D18">
      <w:pPr>
        <w:pStyle w:val="CommentText"/>
      </w:pPr>
      <w:r>
        <w:rPr>
          <w:rStyle w:val="CommentReference"/>
        </w:rPr>
        <w:annotationRef/>
      </w:r>
      <w:r>
        <w:t>I don’t think this phrase conveys women are bad at farming. I think using the term ‘revenue’ would/could convey that but not ‘wage’.</w:t>
      </w:r>
    </w:p>
  </w:comment>
  <w:comment w:id="19" w:author="Virginia Anne Nichols" w:date="2024-10-02T12:56:00Z" w:initials="VN">
    <w:p w14:paraId="3ECAA70C" w14:textId="66E40FAE" w:rsidR="00E2211F" w:rsidRDefault="00E2211F" w:rsidP="00E2211F">
      <w:pPr>
        <w:pStyle w:val="CommentText"/>
      </w:pPr>
      <w:r>
        <w:rPr>
          <w:rStyle w:val="CommentReference"/>
        </w:rPr>
        <w:annotationRef/>
      </w:r>
      <w:r>
        <w:t>I really want to include something about this. It bothers me immensely when researchers say ‘he’ when they mean a generic farmer. I can only find general studies on how pronoun usage impacts how people perceive the world, nothing specific to agriculture…do any of you know of a citation?</w:t>
      </w:r>
    </w:p>
  </w:comment>
  <w:comment w:id="23" w:author="Virginia Anne Nichols" w:date="2024-10-02T07:42:00Z" w:initials="VN">
    <w:p w14:paraId="37BD2A62" w14:textId="672FFEE7" w:rsidR="006402A5" w:rsidRDefault="006402A5" w:rsidP="006402A5">
      <w:pPr>
        <w:pStyle w:val="CommentText"/>
      </w:pPr>
      <w:r>
        <w:rPr>
          <w:rStyle w:val="CommentReference"/>
        </w:rPr>
        <w:annotationRef/>
      </w:r>
      <w:r>
        <w:t xml:space="preserve">Again this is not the right word, but it feels more approachable...ugh this is hard. </w:t>
      </w:r>
    </w:p>
  </w:comment>
  <w:comment w:id="52" w:author="Virginia Anne Nichols" w:date="2024-10-02T13:10:00Z" w:initials="VN">
    <w:p w14:paraId="383D4607" w14:textId="08B4A9AF" w:rsidR="00E366F8" w:rsidRDefault="00764860" w:rsidP="00E366F8">
      <w:pPr>
        <w:pStyle w:val="CommentText"/>
      </w:pPr>
      <w:r>
        <w:rPr>
          <w:rStyle w:val="CommentReference"/>
        </w:rPr>
        <w:annotationRef/>
      </w:r>
      <w:r w:rsidR="00E366F8">
        <w:t>New based on an excellent suggestion by Angie, please read.</w:t>
      </w:r>
    </w:p>
  </w:comment>
  <w:comment w:id="56" w:author="Stefan Gailans" w:date="2024-10-11T15:40:00Z" w:initials="SG">
    <w:p w14:paraId="38EE66B5" w14:textId="77777777" w:rsidR="008C20AC" w:rsidRDefault="008C20AC" w:rsidP="008C20AC">
      <w:pPr>
        <w:pStyle w:val="CommentText"/>
      </w:pPr>
      <w:r>
        <w:rPr>
          <w:rStyle w:val="CommentReference"/>
        </w:rPr>
        <w:annotationRef/>
      </w:r>
      <w:r>
        <w:t>I really like this; very well put.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1FC474" w15:done="0"/>
  <w15:commentEx w15:paraId="78A65855" w15:done="0"/>
  <w15:commentEx w15:paraId="20F93BA9" w15:paraIdParent="78A65855" w15:done="0"/>
  <w15:commentEx w15:paraId="68FCE8A9" w15:done="0"/>
  <w15:commentEx w15:paraId="7FB401AE" w15:done="0"/>
  <w15:commentEx w15:paraId="4E291891" w15:done="0"/>
  <w15:commentEx w15:paraId="636961B4" w15:done="0"/>
  <w15:commentEx w15:paraId="2BEB82AD" w15:done="0"/>
  <w15:commentEx w15:paraId="5244B4E6" w15:paraIdParent="2BEB82AD" w15:done="0"/>
  <w15:commentEx w15:paraId="3ECAA70C" w15:done="0"/>
  <w15:commentEx w15:paraId="37BD2A62" w15:done="0"/>
  <w15:commentEx w15:paraId="383D4607" w15:done="0"/>
  <w15:commentEx w15:paraId="38EE66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3F0379" w16cex:dateUtc="2024-10-02T05:33:00Z"/>
  <w16cex:commentExtensible w16cex:durableId="234E1CA9" w16cex:dateUtc="2024-10-02T05:35:00Z"/>
  <w16cex:commentExtensible w16cex:durableId="2801D701" w16cex:dateUtc="2024-10-11T20:06:00Z"/>
  <w16cex:commentExtensible w16cex:durableId="22EE98B6" w16cex:dateUtc="2024-10-11T20:08:00Z"/>
  <w16cex:commentExtensible w16cex:durableId="42ACBAEB" w16cex:dateUtc="2024-10-11T20:11:00Z"/>
  <w16cex:commentExtensible w16cex:durableId="27B24C55" w16cex:dateUtc="2024-10-02T06:59:00Z"/>
  <w16cex:commentExtensible w16cex:durableId="5CD3EACB" w16cex:dateUtc="2024-10-11T20:16:00Z"/>
  <w16cex:commentExtensible w16cex:durableId="2527401E" w16cex:dateUtc="2024-10-02T09:59:00Z"/>
  <w16cex:commentExtensible w16cex:durableId="0A5C7613" w16cex:dateUtc="2024-10-11T20:18:00Z"/>
  <w16cex:commentExtensible w16cex:durableId="5EA6712D" w16cex:dateUtc="2024-10-02T10:56:00Z"/>
  <w16cex:commentExtensible w16cex:durableId="1073A52E" w16cex:dateUtc="2024-10-02T05:42:00Z"/>
  <w16cex:commentExtensible w16cex:durableId="047B5698" w16cex:dateUtc="2024-10-02T11:10:00Z"/>
  <w16cex:commentExtensible w16cex:durableId="3615C6FF" w16cex:dateUtc="2024-10-11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1FC474" w16cid:durableId="743F0379"/>
  <w16cid:commentId w16cid:paraId="78A65855" w16cid:durableId="234E1CA9"/>
  <w16cid:commentId w16cid:paraId="20F93BA9" w16cid:durableId="2801D701"/>
  <w16cid:commentId w16cid:paraId="68FCE8A9" w16cid:durableId="22EE98B6"/>
  <w16cid:commentId w16cid:paraId="7FB401AE" w16cid:durableId="42ACBAEB"/>
  <w16cid:commentId w16cid:paraId="4E291891" w16cid:durableId="27B24C55"/>
  <w16cid:commentId w16cid:paraId="636961B4" w16cid:durableId="5CD3EACB"/>
  <w16cid:commentId w16cid:paraId="2BEB82AD" w16cid:durableId="2527401E"/>
  <w16cid:commentId w16cid:paraId="5244B4E6" w16cid:durableId="0A5C7613"/>
  <w16cid:commentId w16cid:paraId="3ECAA70C" w16cid:durableId="5EA6712D"/>
  <w16cid:commentId w16cid:paraId="37BD2A62" w16cid:durableId="1073A52E"/>
  <w16cid:commentId w16cid:paraId="383D4607" w16cid:durableId="047B5698"/>
  <w16cid:commentId w16cid:paraId="38EE66B5" w16cid:durableId="3615C6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rginia Anne Nichols">
    <w15:presenceInfo w15:providerId="AD" w15:userId="S::au757887@uni.au.dk::1e8bc941-3906-405c-be8c-f2e8d9cc7a85"/>
  </w15:person>
  <w15:person w15:author="Stefan Gailans">
    <w15:presenceInfo w15:providerId="AD" w15:userId="S::stefan.gailans@practicalfarmers.org::b5648ffc-c51d-4567-9018-03d073167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3202"/>
    <w:rsid w:val="00855D26"/>
    <w:rsid w:val="00856997"/>
    <w:rsid w:val="00863F31"/>
    <w:rsid w:val="00864973"/>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909"/>
    <w:rsid w:val="00A42FCE"/>
    <w:rsid w:val="00A4510A"/>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28635</Words>
  <Characters>163220</Characters>
  <Application>Microsoft Office Word</Application>
  <DocSecurity>0</DocSecurity>
  <Lines>1360</Lines>
  <Paragraphs>382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Stefan Gailans</cp:lastModifiedBy>
  <cp:revision>19</cp:revision>
  <dcterms:created xsi:type="dcterms:W3CDTF">2024-10-11T20:02:00Z</dcterms:created>
  <dcterms:modified xsi:type="dcterms:W3CDTF">2024-10-11T20:41:00Z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id="9kALRy3x"/&gt;&lt;style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