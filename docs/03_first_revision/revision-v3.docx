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commentRangeStart w:id="0"/>
      <w:r w:rsidRPr="00DA077E">
        <w:rPr>
          <w:lang w:val="en-US"/>
        </w:rPr>
        <w:t>Abstract</w:t>
      </w:r>
      <w:commentRangeEnd w:id="0"/>
      <w:r w:rsidR="009619C9">
        <w:rPr>
          <w:rStyle w:val="CommentReference"/>
          <w:rFonts w:ascii="Calibri" w:eastAsiaTheme="minorHAnsi" w:hAnsi="Calibri" w:cs="Calibri"/>
          <w:color w:val="auto"/>
          <w:kern w:val="0"/>
        </w:rPr>
        <w:commentReference w:id="0"/>
      </w:r>
    </w:p>
    <w:p w14:paraId="7E487EAE" w14:textId="77777777" w:rsidR="000E7DB5" w:rsidRPr="00DA077E" w:rsidRDefault="000E7DB5" w:rsidP="009C7EA9">
      <w:pPr>
        <w:rPr>
          <w:lang w:val="en-US"/>
        </w:rPr>
      </w:pPr>
    </w:p>
    <w:p w14:paraId="27A0D1B7" w14:textId="34812594"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w:t>
      </w:r>
      <w:ins w:id="1" w:author="Virginia Anne Nichols" w:date="2024-10-02T07:32:00Z" w16du:dateUtc="2024-10-02T05:32:00Z">
        <w:r w:rsidR="0058694A">
          <w:rPr>
            <w:color w:val="20124D"/>
            <w:shd w:val="clear" w:color="auto" w:fill="FFFFFF"/>
            <w:lang w:val="en-US"/>
          </w:rPr>
          <w:t xml:space="preserve"> </w:t>
        </w:r>
        <w:commentRangeStart w:id="2"/>
        <w:r w:rsidR="0058694A">
          <w:rPr>
            <w:color w:val="20124D"/>
            <w:shd w:val="clear" w:color="auto" w:fill="FFFFFF"/>
            <w:lang w:val="en-US"/>
          </w:rPr>
          <w:t>imbalances</w:t>
        </w:r>
      </w:ins>
      <w:commentRangeEnd w:id="2"/>
      <w:ins w:id="3" w:author="Virginia Anne Nichols" w:date="2024-10-02T07:35:00Z" w16du:dateUtc="2024-10-02T05:35:00Z">
        <w:r w:rsidR="009619C9">
          <w:rPr>
            <w:rStyle w:val="CommentReference"/>
          </w:rPr>
          <w:commentReference w:id="2"/>
        </w:r>
      </w:ins>
      <w:ins w:id="4" w:author="Virginia Anne Nichols" w:date="2024-10-02T07:32:00Z" w16du:dateUtc="2024-10-02T05:32:00Z">
        <w:r w:rsidR="0058694A">
          <w:rPr>
            <w:color w:val="20124D"/>
            <w:shd w:val="clear" w:color="auto" w:fill="FFFFFF"/>
            <w:lang w:val="en-US"/>
          </w:rPr>
          <w:t xml:space="preserve">. </w:t>
        </w:r>
      </w:ins>
      <w:r w:rsidR="00E339C6">
        <w:rPr>
          <w:color w:val="20124D"/>
          <w:shd w:val="clear" w:color="auto" w:fill="FFFFFF"/>
          <w:lang w:val="en-US"/>
        </w:rPr>
        <w:t xml:space="preserve"> </w:t>
      </w:r>
      <w:del w:id="5" w:author="Virginia Anne Nichols" w:date="2024-10-02T07:33:00Z" w16du:dateUtc="2024-10-02T05:33:00Z">
        <w:r w:rsidR="00E339C6" w:rsidRPr="00E339C6" w:rsidDel="009619C9">
          <w:rPr>
            <w:color w:val="FF0000"/>
            <w:shd w:val="clear" w:color="auto" w:fill="FFFFFF"/>
            <w:lang w:val="en-US"/>
          </w:rPr>
          <w:delText>inequalities</w:delText>
        </w:r>
        <w:r w:rsidRPr="0029011A" w:rsidDel="009619C9">
          <w:rPr>
            <w:color w:val="20124D"/>
            <w:shd w:val="clear" w:color="auto" w:fill="FFFFFF"/>
            <w:lang w:val="en-US"/>
          </w:rPr>
          <w:delText>.</w:delText>
        </w:r>
        <w:r w:rsidDel="009619C9">
          <w:rPr>
            <w:color w:val="20124D"/>
            <w:shd w:val="clear" w:color="auto" w:fill="FFFFFF"/>
            <w:lang w:val="en-US"/>
          </w:rPr>
          <w:delText xml:space="preserve"> </w:delText>
        </w:r>
      </w:del>
      <w:r w:rsidR="00EE392E">
        <w:rPr>
          <w:color w:val="20124D"/>
          <w:shd w:val="clear" w:color="auto" w:fill="FFFFFF"/>
          <w:lang w:val="en-US"/>
        </w:rPr>
        <w:t xml:space="preserve">Recently, </w:t>
      </w:r>
      <w:r w:rsidR="00E339C6" w:rsidRPr="00E339C6">
        <w:rPr>
          <w:color w:val="FF0000"/>
          <w:shd w:val="clear" w:color="auto" w:fill="FFFFFF"/>
          <w:lang w:val="en-US"/>
        </w:rPr>
        <w:t xml:space="preserve">interdisciplinary scholars developed </w:t>
      </w:r>
      <w:r w:rsidR="00EE392E">
        <w:rPr>
          <w:color w:val="20124D"/>
          <w:shd w:val="clear" w:color="auto" w:fill="FFFFFF"/>
          <w:lang w:val="en-US"/>
        </w:rPr>
        <w:t xml:space="preserve">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Pr="007018EE">
        <w:rPr>
          <w:color w:val="20124D"/>
          <w:shd w:val="clear" w:color="auto" w:fill="FFFFFF"/>
          <w:lang w:val="en-US"/>
        </w:rPr>
        <w:t xml:space="preserve">to aid scientists in understanding and addressing </w:t>
      </w:r>
      <w:r w:rsidR="00E339C6">
        <w:rPr>
          <w:color w:val="20124D"/>
          <w:shd w:val="clear" w:color="auto" w:fill="FFFFFF"/>
          <w:lang w:val="en-US"/>
        </w:rPr>
        <w:t>power in research</w:t>
      </w:r>
      <w:r w:rsidRPr="007018EE">
        <w:rPr>
          <w:color w:val="20124D"/>
          <w:shd w:val="clear" w:color="auto" w:fill="FFFFFF"/>
          <w:lang w:val="en-US"/>
        </w:rPr>
        <w:t>. </w:t>
      </w:r>
      <w:r w:rsidR="00E339C6">
        <w:rPr>
          <w:color w:val="20124D"/>
          <w:shd w:val="clear" w:color="auto" w:fill="FFFFFF"/>
          <w:lang w:val="en-US"/>
        </w:rPr>
        <w:t xml:space="preserve">Here, </w:t>
      </w:r>
      <w:r w:rsidR="00B46472">
        <w:rPr>
          <w:color w:val="20124D"/>
          <w:shd w:val="clear" w:color="auto" w:fill="FFFFFF"/>
          <w:lang w:val="en-US"/>
        </w:rPr>
        <w:t xml:space="preserve">we </w:t>
      </w:r>
      <w:r w:rsidR="00D86529">
        <w:rPr>
          <w:color w:val="20124D"/>
          <w:shd w:val="clear" w:color="auto" w:fill="FFFFFF"/>
          <w:lang w:val="en-US"/>
        </w:rPr>
        <w:t xml:space="preserve">demonstrate </w:t>
      </w:r>
      <w:r w:rsidR="00426C62">
        <w:rPr>
          <w:color w:val="20124D"/>
          <w:shd w:val="clear" w:color="auto" w:fill="FFFFFF"/>
          <w:lang w:val="en-US"/>
        </w:rPr>
        <w:t>the framework’s</w:t>
      </w:r>
      <w:r w:rsidR="00D86529">
        <w:rPr>
          <w:color w:val="20124D"/>
          <w:shd w:val="clear" w:color="auto" w:fill="FFFFFF"/>
          <w:lang w:val="en-US"/>
        </w:rPr>
        <w:t xml:space="preserve"> utility in agricultur</w:t>
      </w:r>
      <w:r w:rsidR="00E339C6">
        <w:rPr>
          <w:color w:val="20124D"/>
          <w:shd w:val="clear" w:color="auto" w:fill="FFFFFF"/>
          <w:lang w:val="en-US"/>
        </w:rPr>
        <w:t xml:space="preserve">al </w:t>
      </w:r>
      <w:r w:rsidR="00E339C6" w:rsidRPr="00E339C6">
        <w:rPr>
          <w:color w:val="FF0000"/>
          <w:shd w:val="clear" w:color="auto" w:fill="FFFFFF"/>
          <w:lang w:val="en-US"/>
        </w:rPr>
        <w:t>research</w:t>
      </w:r>
      <w:r w:rsidR="00D86529">
        <w:rPr>
          <w:color w:val="20124D"/>
          <w:shd w:val="clear" w:color="auto" w:fill="FFFFFF"/>
          <w:lang w:val="en-US"/>
        </w:rPr>
        <w:t xml:space="preserve">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w:t>
      </w:r>
      <w:r w:rsidR="00551F22">
        <w:rPr>
          <w:color w:val="20124D"/>
          <w:shd w:val="clear" w:color="auto" w:fill="FFFFFF"/>
          <w:lang w:val="en-US"/>
        </w:rPr>
        <w:t xml:space="preserve">and values </w:t>
      </w:r>
      <w:r w:rsidR="00D86529">
        <w:rPr>
          <w:color w:val="20124D"/>
          <w:shd w:val="clear" w:color="auto" w:fill="FFFFFF"/>
          <w:lang w:val="en-US"/>
        </w:rPr>
        <w:t xml:space="preserve">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4C55891D"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an arrangement</w:t>
      </w:r>
      <w:r w:rsidR="00426C62">
        <w:rPr>
          <w:lang w:val="en-US"/>
        </w:rPr>
        <w:t xml:space="preserve"> inherently</w:t>
      </w:r>
      <w:r w:rsidR="00F34E68">
        <w:rPr>
          <w:lang w:val="en-US"/>
        </w:rPr>
        <w:t xml:space="preserve">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426C62">
        <w:rPr>
          <w:lang w:val="en-US"/>
        </w:rPr>
        <w:t xml:space="preserve">reflected, </w:t>
      </w:r>
      <w:r w:rsidR="00EC204E">
        <w:rPr>
          <w:lang w:val="en-US"/>
        </w:rPr>
        <w:t xml:space="preserve">enabled, </w:t>
      </w:r>
      <w:r w:rsidR="00426C62">
        <w:rPr>
          <w:lang w:val="en-US"/>
        </w:rPr>
        <w:t>and leveraged</w:t>
      </w:r>
      <w:r w:rsidR="00864973">
        <w:rPr>
          <w:lang w:val="en-US"/>
        </w:rPr>
        <w:t xml:space="preserve"> power hierarchi</w:t>
      </w:r>
      <w:r w:rsidR="006D2EA8">
        <w:rPr>
          <w:lang w:val="en-US"/>
        </w:rPr>
        <w:t>es</w:t>
      </w:r>
      <w:r w:rsidR="006D2EA8">
        <w:rPr>
          <w:lang w:val="en-US"/>
        </w:rPr>
        <w:fldChar w:fldCharType="begin"/>
      </w:r>
      <w:r w:rsidR="0013498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426C62">
        <w:rPr>
          <w:lang w:val="en-US"/>
        </w:rPr>
        <w:t xml:space="preserve">modern </w:t>
      </w:r>
      <w:r w:rsidR="00864973">
        <w:rPr>
          <w:lang w:val="en-US"/>
        </w:rPr>
        <w:t xml:space="preserve">agricultural research </w:t>
      </w:r>
      <w:r w:rsidR="00C55944">
        <w:rPr>
          <w:lang w:val="en-US"/>
        </w:rPr>
        <w:t xml:space="preserve">is built </w:t>
      </w:r>
      <w:r w:rsidR="00CA66D9">
        <w:rPr>
          <w:lang w:val="en-US"/>
        </w:rPr>
        <w:t xml:space="preserve">continues to </w:t>
      </w:r>
      <w:r w:rsidR="00864973">
        <w:rPr>
          <w:lang w:val="en-US"/>
        </w:rPr>
        <w:t xml:space="preserve">mirror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1227C2" w:rsidRPr="00CF1CB3">
        <w:rPr>
          <w:color w:val="FF0000"/>
          <w:lang w:val="en-US"/>
        </w:rPr>
        <w:t xml:space="preserve">, particularly relating to </w:t>
      </w:r>
      <w:r w:rsidR="00EB3457" w:rsidRPr="00CF1CB3">
        <w:rPr>
          <w:color w:val="FF0000"/>
          <w:lang w:val="en-US"/>
        </w:rPr>
        <w:t>data generation and use</w:t>
      </w:r>
      <w:r w:rsidR="006D2EA8" w:rsidRPr="00CF1CB3">
        <w:rPr>
          <w:color w:val="FF0000"/>
          <w:lang w:val="en-US"/>
        </w:rPr>
        <w:fldChar w:fldCharType="begin"/>
      </w:r>
      <w:r w:rsidR="00EE2872">
        <w:rPr>
          <w:color w:val="FF0000"/>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n89wydcT/Ib1DoyVi","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n89wydcT/t6uZvkmM","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n89wydcT/0C4UcjCs","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CF1CB3">
        <w:rPr>
          <w:color w:val="FF0000"/>
          <w:lang w:val="en-US"/>
        </w:rPr>
        <w:fldChar w:fldCharType="separate"/>
      </w:r>
      <w:r w:rsidR="00677699" w:rsidRPr="00CF1CB3">
        <w:rPr>
          <w:color w:val="FF0000"/>
          <w:vertAlign w:val="superscript"/>
          <w:lang w:val="en-US"/>
        </w:rPr>
        <w:t>3–6</w:t>
      </w:r>
      <w:r w:rsidR="006D2EA8" w:rsidRPr="00CF1CB3">
        <w:rPr>
          <w:color w:val="FF0000"/>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EE2872">
        <w:rPr>
          <w:lang w:val="en-US"/>
        </w:rPr>
        <w:instrText xml:space="preserve"> ADDIN ZOTERO_ITEM CSL_CITATION {"citationID":"SX0L1dzS","properties":{"formattedCitation":"\\super 7\\nosupersub{}","plainCitation":"7","noteIndex":0},"citationItems":[{"id":"n89wydcT/TtyNJL0T","uris":["http://zotero.org/users/3599437/items/3CYIBW5F"],"itemData":{"id":1371,"type":"chapter","abstract":"This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w:t>
      </w:r>
      <w:r w:rsidR="00E339C6" w:rsidRPr="008846E0">
        <w:rPr>
          <w:color w:val="FF0000"/>
          <w:lang w:val="en-US"/>
        </w:rPr>
        <w:t>biophysical</w:t>
      </w:r>
      <w:r w:rsidR="0014002B">
        <w:rPr>
          <w:lang w:val="en-US"/>
        </w:rPr>
        <w:t xml:space="preserve">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EE2872">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Jahi"}],"issued":{"date-parts":[["2021",2,11]]}}},{"id":"n89wydcT/NHLdoZr0","uris":["http://zotero.org/users/3599437/items/SR3UN3LB"],"itemData":{"id":1469,"type":"article-journal","abstract":"(1991).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E."}],"accessed":{"date-parts":[["2024",6,6]]},"issued":{"date-parts":[["1991",1,1]]}}},{"id":"n89wydcT/qgRN8mzT","uris":["http://zotero.org/users/3599437/items/ISG53YXF"],"itemData":{"id":1344,"type":"article-journal","abstract":"Agroecology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92048" w:rsidRPr="00692048">
        <w:rPr>
          <w:vertAlign w:val="superscript"/>
          <w:lang w:val="en-US"/>
        </w:rPr>
        <w:t>8–10</w:t>
      </w:r>
      <w:r w:rsidR="00D51DD6">
        <w:rPr>
          <w:lang w:val="en-US"/>
        </w:rPr>
        <w:fldChar w:fldCharType="end"/>
      </w:r>
      <w:r w:rsidR="00520667">
        <w:rPr>
          <w:lang w:val="en-US"/>
        </w:rPr>
        <w:t>,</w:t>
      </w:r>
      <w:r w:rsidR="00FD24F9" w:rsidRPr="00F23225">
        <w:rPr>
          <w:color w:val="FF0000"/>
          <w:lang w:val="en-US"/>
        </w:rPr>
        <w:t xml:space="preserve"> </w:t>
      </w:r>
      <w:r w:rsidR="008F0E55" w:rsidRPr="00F23225">
        <w:rPr>
          <w:color w:val="FF0000"/>
          <w:lang w:val="en-US"/>
        </w:rPr>
        <w:t xml:space="preserve">reflecting both fields’ inclusion of </w:t>
      </w:r>
      <w:r w:rsidR="00D90B14" w:rsidRPr="00F23225">
        <w:rPr>
          <w:color w:val="FF0000"/>
          <w:lang w:val="en-US"/>
        </w:rPr>
        <w:t xml:space="preserve">the human experience in their </w:t>
      </w:r>
      <w:r w:rsidR="00F10AC4" w:rsidRPr="00F23225">
        <w:rPr>
          <w:color w:val="FF0000"/>
          <w:lang w:val="en-US"/>
        </w:rPr>
        <w:t>scope</w:t>
      </w:r>
      <w:r w:rsidR="00692048">
        <w:rPr>
          <w:color w:val="FF0000"/>
          <w:lang w:val="en-US"/>
        </w:rPr>
        <w:fldChar w:fldCharType="begin"/>
      </w:r>
      <w:r w:rsidR="00A66F26">
        <w:rPr>
          <w:color w:val="FF0000"/>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Pr>
          <w:color w:val="FF0000"/>
          <w:lang w:val="en-US"/>
        </w:rPr>
        <w:fldChar w:fldCharType="separate"/>
      </w:r>
      <w:r w:rsidR="00A66F26" w:rsidRPr="00A66F26">
        <w:rPr>
          <w:vertAlign w:val="superscript"/>
          <w:lang w:val="en-US"/>
        </w:rPr>
        <w:t>11,12</w:t>
      </w:r>
      <w:r w:rsidR="00692048">
        <w:rPr>
          <w:color w:val="FF0000"/>
          <w:lang w:val="en-US"/>
        </w:rPr>
        <w:fldChar w:fldCharType="end"/>
      </w:r>
      <w:r w:rsidR="00F10AC4" w:rsidRPr="00F23225">
        <w:rPr>
          <w:color w:val="FF0000"/>
          <w:lang w:val="en-US"/>
        </w:rPr>
        <w:t xml:space="preserve">. </w:t>
      </w:r>
      <w:r w:rsidR="00E339C6" w:rsidRPr="008846E0">
        <w:rPr>
          <w:color w:val="FF0000"/>
          <w:lang w:val="en-US"/>
        </w:rPr>
        <w:t xml:space="preserve"> However, carving out space for reflexivity remains a formidable task for those </w:t>
      </w:r>
      <w:r w:rsidR="00E339C6" w:rsidRPr="00C46EB1">
        <w:rPr>
          <w:color w:val="FF0000"/>
          <w:lang w:val="en-US"/>
        </w:rPr>
        <w:t xml:space="preserve">in </w:t>
      </w:r>
      <w:r w:rsidR="00C46EB1">
        <w:rPr>
          <w:color w:val="FF0000"/>
          <w:lang w:val="en-US"/>
        </w:rPr>
        <w:t xml:space="preserve">the </w:t>
      </w:r>
      <w:r w:rsidR="00E339C6" w:rsidRPr="008846E0">
        <w:rPr>
          <w:color w:val="FF0000"/>
          <w:lang w:val="en-US"/>
        </w:rPr>
        <w:t>technical fields falling under the umbrella of agricultural science</w:t>
      </w:r>
      <w:r w:rsidR="00C46EB1">
        <w:rPr>
          <w:color w:val="FF0000"/>
          <w:lang w:val="en-US"/>
        </w:rPr>
        <w:t xml:space="preserve">. </w:t>
      </w:r>
      <w:r w:rsidR="00F56FBD" w:rsidRPr="00F23225">
        <w:rPr>
          <w:color w:val="FF0000"/>
          <w:lang w:val="en-US"/>
        </w:rPr>
        <w:t>T</w:t>
      </w:r>
      <w:r w:rsidR="00926CF0" w:rsidRPr="00F23225">
        <w:rPr>
          <w:color w:val="FF0000"/>
          <w:lang w:val="en-US"/>
        </w:rPr>
        <w:t xml:space="preserve">he recently developed </w:t>
      </w:r>
      <w:r w:rsidR="008A4A87" w:rsidRPr="00F23225">
        <w:rPr>
          <w:color w:val="FF0000"/>
          <w:lang w:val="en-US"/>
        </w:rPr>
        <w:t>D</w:t>
      </w:r>
      <w:r w:rsidR="00926CF0" w:rsidRPr="00F23225">
        <w:rPr>
          <w:color w:val="FF0000"/>
          <w:lang w:val="en-US"/>
        </w:rPr>
        <w:t xml:space="preserve">ata </w:t>
      </w:r>
      <w:r w:rsidR="008A4A87" w:rsidRPr="00F23225">
        <w:rPr>
          <w:color w:val="FF0000"/>
          <w:lang w:val="en-US"/>
        </w:rPr>
        <w:t>F</w:t>
      </w:r>
      <w:r w:rsidR="00926CF0" w:rsidRPr="00F23225">
        <w:rPr>
          <w:color w:val="FF0000"/>
          <w:lang w:val="en-US"/>
        </w:rPr>
        <w:t>eminism framework</w:t>
      </w:r>
      <w:r w:rsidR="00D51DD6" w:rsidRPr="00F23225">
        <w:rPr>
          <w:color w:val="FF0000"/>
          <w:lang w:val="en-US"/>
        </w:rPr>
        <w:fldChar w:fldCharType="begin"/>
      </w:r>
      <w:r w:rsidR="00EE2872">
        <w:rPr>
          <w:color w:val="FF0000"/>
          <w:lang w:val="en-US"/>
        </w:rPr>
        <w:instrText xml:space="preserve"> ADDIN ZOTERO_ITEM CSL_CITATION {"citationID":"qexWiYuL","properties":{"formattedCitation":"\\super 13\\nosupersub{}","plainCitation":"13","noteIndex":0},"citationItems":[{"id":"n89wydcT/m95iEnoy","uris":["http://zotero.org/users/3599437/items/3664CACM"],"itemData":{"id":1466,"type":"book","ISBN":"978-0-262-54718-5","language":"en","note":"Google-Books-ID: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F23225">
        <w:rPr>
          <w:color w:val="FF0000"/>
          <w:lang w:val="en-US"/>
        </w:rPr>
        <w:fldChar w:fldCharType="separate"/>
      </w:r>
      <w:r w:rsidR="00A66F26" w:rsidRPr="00A66F26">
        <w:rPr>
          <w:vertAlign w:val="superscript"/>
          <w:lang w:val="en-US"/>
        </w:rPr>
        <w:t>13</w:t>
      </w:r>
      <w:r w:rsidR="00D51DD6" w:rsidRPr="00F23225">
        <w:rPr>
          <w:color w:val="FF0000"/>
          <w:lang w:val="en-US"/>
        </w:rPr>
        <w:fldChar w:fldCharType="end"/>
      </w:r>
      <w:r w:rsidR="008A4A87" w:rsidRPr="00F23225">
        <w:rPr>
          <w:color w:val="FF0000"/>
          <w:lang w:val="en-US"/>
        </w:rPr>
        <w:t xml:space="preserve">, </w:t>
      </w:r>
      <w:r w:rsidR="00926CF0" w:rsidRPr="00F23225">
        <w:rPr>
          <w:color w:val="FF0000"/>
          <w:lang w:val="en-US"/>
        </w:rPr>
        <w:t>is particularly well-suited to support agricultural researchers in</w:t>
      </w:r>
      <w:r w:rsidR="00C94FC4" w:rsidRPr="00F23225">
        <w:rPr>
          <w:color w:val="FF0000"/>
          <w:lang w:val="en-US"/>
        </w:rPr>
        <w:t xml:space="preserve"> </w:t>
      </w:r>
      <w:r w:rsidR="00243455" w:rsidRPr="00F23225">
        <w:rPr>
          <w:color w:val="FF0000"/>
          <w:lang w:val="en-US"/>
        </w:rPr>
        <w:t>interrogating their research context</w:t>
      </w:r>
      <w:r w:rsidR="00926CF0">
        <w:rPr>
          <w:lang w:val="en-US"/>
        </w:rPr>
        <w: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w:t>
      </w:r>
      <w:r w:rsidR="00551F22">
        <w:rPr>
          <w:lang w:val="en-US"/>
        </w:rPr>
        <w:t xml:space="preserve"> </w:t>
      </w:r>
      <w:r w:rsidR="00551F22" w:rsidRPr="00551F22">
        <w:rPr>
          <w:color w:val="FF0000"/>
          <w:lang w:val="en-US"/>
        </w:rPr>
        <w:t xml:space="preserve">(the reader is directed to </w:t>
      </w:r>
      <w:proofErr w:type="spellStart"/>
      <w:r w:rsidR="00551F22" w:rsidRPr="00551F22">
        <w:rPr>
          <w:color w:val="FF0000"/>
          <w:lang w:val="en-US"/>
        </w:rPr>
        <w:t>D’Ignazio</w:t>
      </w:r>
      <w:proofErr w:type="spellEnd"/>
      <w:r w:rsidR="00551F22" w:rsidRPr="00551F22">
        <w:rPr>
          <w:color w:val="FF0000"/>
          <w:lang w:val="en-US"/>
        </w:rPr>
        <w:t xml:space="preserve"> and Klein 2020 for discussion of these studies)</w:t>
      </w:r>
      <w:r w:rsidR="00926CF0" w:rsidRPr="00551F22">
        <w:rPr>
          <w:color w:val="FF0000"/>
          <w:lang w:val="en-US"/>
        </w:rPr>
        <w:t xml:space="preserve"> and </w:t>
      </w:r>
      <w:r w:rsidR="00551F22" w:rsidRPr="00551F22">
        <w:rPr>
          <w:color w:val="FF0000"/>
          <w:lang w:val="en-US"/>
        </w:rPr>
        <w:t xml:space="preserve">while the </w:t>
      </w:r>
      <w:r w:rsidR="00551F22">
        <w:rPr>
          <w:color w:val="FF0000"/>
          <w:lang w:val="en-US"/>
        </w:rPr>
        <w:t xml:space="preserve">term Data Feminism </w:t>
      </w:r>
      <w:r w:rsidR="00551F22" w:rsidRPr="00551F22">
        <w:rPr>
          <w:color w:val="FF0000"/>
          <w:lang w:val="en-US"/>
        </w:rPr>
        <w:t xml:space="preserve">may </w:t>
      </w:r>
      <w:r w:rsidR="00551F22">
        <w:rPr>
          <w:color w:val="FF0000"/>
          <w:lang w:val="en-US"/>
        </w:rPr>
        <w:t xml:space="preserve">invoke an assumption of gender </w:t>
      </w:r>
      <w:r w:rsidR="00551F22" w:rsidRPr="00551F22">
        <w:rPr>
          <w:color w:val="FF0000"/>
          <w:lang w:val="en-US"/>
        </w:rPr>
        <w:t xml:space="preserve">focus, Data Feminism </w:t>
      </w:r>
      <w:r w:rsidR="00926CF0" w:rsidRPr="00551F22">
        <w:rPr>
          <w:color w:val="FF0000"/>
          <w:lang w:val="en-US"/>
        </w:rPr>
        <w:t>emphasizes intersectionality, or the</w:t>
      </w:r>
      <w:r w:rsidR="00F56FBD" w:rsidRPr="00551F22">
        <w:rPr>
          <w:color w:val="FF0000"/>
          <w:lang w:val="en-US"/>
        </w:rPr>
        <w:t xml:space="preserve"> need to </w:t>
      </w:r>
      <w:r w:rsidR="00926CF0" w:rsidRPr="00551F22">
        <w:rPr>
          <w:color w:val="FF0000"/>
          <w:lang w:val="en-US"/>
        </w:rPr>
        <w:t xml:space="preserve">study </w:t>
      </w:r>
      <w:r w:rsidR="00F56FBD" w:rsidRPr="00551F22">
        <w:rPr>
          <w:color w:val="FF0000"/>
          <w:lang w:val="en-US"/>
        </w:rPr>
        <w:t xml:space="preserve">multiple </w:t>
      </w:r>
      <w:r w:rsidR="00926CF0" w:rsidRPr="00551F22">
        <w:rPr>
          <w:color w:val="FF0000"/>
          <w:lang w:val="en-US"/>
        </w:rPr>
        <w:t>dimensions of power</w:t>
      </w:r>
      <w:r w:rsidR="00D51DD6" w:rsidRPr="00551F22">
        <w:rPr>
          <w:color w:val="FF0000"/>
          <w:lang w:val="en-US"/>
        </w:rPr>
        <w:fldChar w:fldCharType="begin"/>
      </w:r>
      <w:r w:rsidR="00EE2872">
        <w:rPr>
          <w:color w:val="FF0000"/>
          <w:lang w:val="en-US"/>
        </w:rPr>
        <w:instrText xml:space="preserve"> ADDIN ZOTERO_ITEM CSL_CITATION {"citationID":"BtAt5G0R","properties":{"formattedCitation":"\\super 14\\nosupersub{}","plainCitation":"14","noteIndex":0},"citationItems":[{"id":"n89wydcT/LDdYUm96","uris":["http://zotero.org/users/3599437/items/DS8YB79Y"],"itemData":{"id":1468,"type":"article-journal","container-title":"Stanford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551F22">
        <w:rPr>
          <w:color w:val="FF0000"/>
          <w:lang w:val="en-US"/>
        </w:rPr>
        <w:fldChar w:fldCharType="separate"/>
      </w:r>
      <w:r w:rsidR="00A66F26" w:rsidRPr="00A66F26">
        <w:rPr>
          <w:vertAlign w:val="superscript"/>
          <w:lang w:val="en-US"/>
        </w:rPr>
        <w:t>14</w:t>
      </w:r>
      <w:r w:rsidR="00D51DD6" w:rsidRPr="00551F22">
        <w:rPr>
          <w:color w:val="FF0000"/>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A66F26">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A66F26" w:rsidRPr="00A66F26">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755DCC6D" w:rsidR="001D6797" w:rsidRDefault="00EC204E" w:rsidP="001D6797">
      <w:pPr>
        <w:rPr>
          <w:color w:val="20124D"/>
          <w:shd w:val="clear" w:color="auto" w:fill="FFFFFF"/>
          <w:lang w:val="en-US"/>
        </w:rPr>
      </w:pPr>
      <w:r>
        <w:rPr>
          <w:lang w:val="en-US"/>
        </w:rPr>
        <w:lastRenderedPageBreak/>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F161F0">
        <w:rPr>
          <w:color w:val="20124D"/>
          <w:shd w:val="clear" w:color="auto" w:fill="FFFFFF"/>
          <w:lang w:val="en-US"/>
        </w:rPr>
        <w:t xml:space="preserve">three </w:t>
      </w:r>
      <w:r w:rsidR="005327F4">
        <w:rPr>
          <w:color w:val="20124D"/>
          <w:shd w:val="clear" w:color="auto" w:fill="FFFFFF"/>
          <w:lang w:val="en-US"/>
        </w:rPr>
        <w:t xml:space="preserve">select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w:t>
      </w:r>
      <w:ins w:id="6" w:author="Virginia Anne Nichols" w:date="2024-10-02T07:22:00Z" w16du:dateUtc="2024-10-02T05:22:00Z">
        <w:r w:rsidR="00C46EB1">
          <w:rPr>
            <w:color w:val="20124D"/>
            <w:shd w:val="clear" w:color="auto" w:fill="FFFFFF"/>
            <w:lang w:val="en-US"/>
          </w:rPr>
          <w:t xml:space="preserve"> awareness</w:t>
        </w:r>
      </w:ins>
      <w:r w:rsidR="0009558F" w:rsidRPr="007018EE">
        <w:rPr>
          <w:color w:val="20124D"/>
          <w:shd w:val="clear" w:color="auto" w:fill="FFFFFF"/>
          <w:lang w:val="en-US"/>
        </w:rPr>
        <w:t>,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w:t>
      </w:r>
      <w:r w:rsidR="001E03F4">
        <w:rPr>
          <w:color w:val="20124D"/>
          <w:shd w:val="clear" w:color="auto" w:fill="FFFFFF"/>
          <w:lang w:val="en-US"/>
        </w:rPr>
        <w:t xml:space="preserve"> reflections,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w:t>
      </w:r>
      <w:r w:rsidR="005327F4">
        <w:rPr>
          <w:color w:val="20124D"/>
          <w:shd w:val="clear" w:color="auto" w:fill="FFFFFF"/>
          <w:lang w:val="en-US"/>
        </w:rPr>
        <w:t>outcomes</w:t>
      </w:r>
      <w:r w:rsidRPr="007018EE">
        <w:rPr>
          <w:color w:val="20124D"/>
          <w:shd w:val="clear" w:color="auto" w:fill="FFFFFF"/>
          <w:lang w:val="en-US"/>
        </w:rPr>
        <w:t xml:space="preserve"> </w:t>
      </w:r>
      <w:r w:rsidR="001D6797" w:rsidRPr="007018EE">
        <w:rPr>
          <w:color w:val="20124D"/>
          <w:shd w:val="clear" w:color="auto" w:fill="FFFFFF"/>
          <w:lang w:val="en-US"/>
        </w:rPr>
        <w:t>(Table 1).</w:t>
      </w:r>
      <w:r w:rsidR="00D45E93">
        <w:rPr>
          <w:color w:val="20124D"/>
          <w:shd w:val="clear" w:color="auto" w:fill="FFFFFF"/>
          <w:lang w:val="en-US"/>
        </w:rPr>
        <w:t xml:space="preserve"> We chose these </w:t>
      </w:r>
      <w:r w:rsidR="00A244D7">
        <w:rPr>
          <w:color w:val="20124D"/>
          <w:shd w:val="clear" w:color="auto" w:fill="FFFFFF"/>
          <w:lang w:val="en-US"/>
        </w:rPr>
        <w:t xml:space="preserve">three </w:t>
      </w:r>
      <w:r w:rsidR="00D45E93">
        <w:rPr>
          <w:color w:val="20124D"/>
          <w:shd w:val="clear" w:color="auto" w:fill="FFFFFF"/>
          <w:lang w:val="en-US"/>
        </w:rPr>
        <w:t>themes due to the</w:t>
      </w:r>
      <w:r w:rsidR="00383CA4">
        <w:rPr>
          <w:color w:val="20124D"/>
          <w:shd w:val="clear" w:color="auto" w:fill="FFFFFF"/>
          <w:lang w:val="en-US"/>
        </w:rPr>
        <w:t xml:space="preserve">ir </w:t>
      </w:r>
      <w:r w:rsidR="00FC3258">
        <w:rPr>
          <w:color w:val="20124D"/>
          <w:shd w:val="clear" w:color="auto" w:fill="FFFFFF"/>
          <w:lang w:val="en-US"/>
        </w:rPr>
        <w:t xml:space="preserve">broad implications and </w:t>
      </w:r>
      <w:r w:rsidR="009A2AE3">
        <w:rPr>
          <w:color w:val="20124D"/>
          <w:shd w:val="clear" w:color="auto" w:fill="FFFFFF"/>
          <w:lang w:val="en-US"/>
        </w:rPr>
        <w:t>ability to be addressed in the typical agricultural research context</w:t>
      </w:r>
      <w:r w:rsidR="00D12DC8">
        <w:rPr>
          <w:color w:val="20124D"/>
          <w:shd w:val="clear" w:color="auto" w:fill="FFFFFF"/>
          <w:lang w:val="en-US"/>
        </w:rPr>
        <w:t xml:space="preserve">. </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Pr="00D45E93" w:rsidRDefault="001D6797" w:rsidP="001D6797">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551F22" w14:paraId="092B05BE" w14:textId="77777777" w:rsidTr="00DC1226">
        <w:tc>
          <w:tcPr>
            <w:tcW w:w="988" w:type="dxa"/>
          </w:tcPr>
          <w:p w14:paraId="379A3323" w14:textId="35C9E232" w:rsidR="00503079" w:rsidRPr="00A66F26" w:rsidRDefault="00C61B53" w:rsidP="00BF015D">
            <w:pPr>
              <w:jc w:val="center"/>
              <w:rPr>
                <w:b/>
                <w:bCs/>
                <w:color w:val="FF0000"/>
                <w:shd w:val="clear" w:color="auto" w:fill="FFFFFF"/>
                <w:lang w:val="en-US"/>
              </w:rPr>
            </w:pPr>
            <w:r w:rsidRPr="00A66F26">
              <w:rPr>
                <w:b/>
                <w:bCs/>
                <w:color w:val="FF0000"/>
                <w:shd w:val="clear" w:color="auto" w:fill="FFFFFF"/>
                <w:lang w:val="en-US"/>
              </w:rPr>
              <w:t>Theme</w:t>
            </w:r>
          </w:p>
        </w:tc>
        <w:tc>
          <w:tcPr>
            <w:tcW w:w="2409" w:type="dxa"/>
            <w:vAlign w:val="center"/>
          </w:tcPr>
          <w:p w14:paraId="54A5C0AE" w14:textId="49575D11" w:rsidR="00503079" w:rsidRPr="00BF015D" w:rsidRDefault="00503079" w:rsidP="00BF015D">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46BBAF5A" w14:textId="0AC78EAA" w:rsidR="00503079" w:rsidRPr="00A66F26" w:rsidRDefault="00503079" w:rsidP="00BF015D">
            <w:pPr>
              <w:jc w:val="center"/>
              <w:rPr>
                <w:b/>
                <w:bCs/>
                <w:color w:val="FF0000"/>
                <w:shd w:val="clear" w:color="auto" w:fill="FFFFFF"/>
              </w:rPr>
            </w:pPr>
            <w:r w:rsidRPr="00A66F26">
              <w:rPr>
                <w:b/>
                <w:bCs/>
                <w:color w:val="FF0000"/>
                <w:shd w:val="clear" w:color="auto" w:fill="FFFFFF"/>
              </w:rPr>
              <w:t xml:space="preserve">Data </w:t>
            </w:r>
            <w:proofErr w:type="spellStart"/>
            <w:r w:rsidRPr="00A66F26">
              <w:rPr>
                <w:b/>
                <w:bCs/>
                <w:color w:val="FF0000"/>
                <w:shd w:val="clear" w:color="auto" w:fill="FFFFFF"/>
              </w:rPr>
              <w:t>Feminism-derived</w:t>
            </w:r>
            <w:proofErr w:type="spellEnd"/>
            <w:r w:rsidRPr="00A66F26">
              <w:rPr>
                <w:b/>
                <w:bCs/>
                <w:color w:val="FF0000"/>
                <w:shd w:val="clear" w:color="auto" w:fill="FFFFFF"/>
              </w:rPr>
              <w:t xml:space="preserve"> </w:t>
            </w:r>
            <w:proofErr w:type="spellStart"/>
            <w:r w:rsidR="00C61B53" w:rsidRPr="00A66F26">
              <w:rPr>
                <w:b/>
                <w:bCs/>
                <w:color w:val="FF0000"/>
                <w:shd w:val="clear" w:color="auto" w:fill="FFFFFF"/>
              </w:rPr>
              <w:t>reflection</w:t>
            </w:r>
            <w:proofErr w:type="spellEnd"/>
          </w:p>
        </w:tc>
        <w:tc>
          <w:tcPr>
            <w:tcW w:w="3067" w:type="dxa"/>
            <w:vAlign w:val="center"/>
          </w:tcPr>
          <w:p w14:paraId="2942F7D9" w14:textId="14CE67CD" w:rsidR="00503079" w:rsidRPr="00A66F26" w:rsidRDefault="0047798B" w:rsidP="00BF015D">
            <w:pPr>
              <w:jc w:val="center"/>
              <w:rPr>
                <w:b/>
                <w:bCs/>
                <w:color w:val="FF0000"/>
                <w:shd w:val="clear" w:color="auto" w:fill="FFFFFF"/>
              </w:rPr>
            </w:pPr>
            <w:proofErr w:type="spellStart"/>
            <w:r w:rsidRPr="00A66F26">
              <w:rPr>
                <w:b/>
                <w:bCs/>
                <w:color w:val="FF0000"/>
                <w:shd w:val="clear" w:color="auto" w:fill="FFFFFF"/>
              </w:rPr>
              <w:t>Reflection-motivated</w:t>
            </w:r>
            <w:proofErr w:type="spellEnd"/>
            <w:r w:rsidR="00503079" w:rsidRPr="00A66F26">
              <w:rPr>
                <w:b/>
                <w:bCs/>
                <w:color w:val="FF0000"/>
                <w:shd w:val="clear" w:color="auto" w:fill="FFFFFF"/>
              </w:rPr>
              <w:t xml:space="preserve"> </w:t>
            </w:r>
            <w:proofErr w:type="spellStart"/>
            <w:r w:rsidR="00503079" w:rsidRPr="00A66F26">
              <w:rPr>
                <w:b/>
                <w:bCs/>
                <w:color w:val="FF0000"/>
                <w:shd w:val="clear" w:color="auto" w:fill="FFFFFF"/>
              </w:rPr>
              <w:t>activities</w:t>
            </w:r>
            <w:proofErr w:type="spellEnd"/>
          </w:p>
        </w:tc>
      </w:tr>
      <w:tr w:rsidR="00551F22" w:rsidRPr="00E339C6" w14:paraId="3C38AFF8" w14:textId="77777777" w:rsidTr="007F3335">
        <w:tc>
          <w:tcPr>
            <w:tcW w:w="988" w:type="dxa"/>
            <w:vAlign w:val="center"/>
          </w:tcPr>
          <w:p w14:paraId="3D2D9242" w14:textId="1630F451" w:rsidR="00503079" w:rsidRPr="00A66F26" w:rsidRDefault="00C61B53" w:rsidP="007F3335">
            <w:pPr>
              <w:jc w:val="center"/>
              <w:rPr>
                <w:color w:val="FF0000"/>
                <w:shd w:val="clear" w:color="auto" w:fill="FFFFFF"/>
                <w:lang w:val="en-US"/>
              </w:rPr>
            </w:pPr>
            <w:r w:rsidRPr="00A66F26">
              <w:rPr>
                <w:color w:val="FF0000"/>
                <w:shd w:val="clear" w:color="auto" w:fill="FFFFFF"/>
                <w:lang w:val="en-US"/>
              </w:rPr>
              <w:t>Power</w:t>
            </w:r>
            <w:r w:rsidR="00C46EB1">
              <w:rPr>
                <w:color w:val="FF0000"/>
                <w:shd w:val="clear" w:color="auto" w:fill="FFFFFF"/>
                <w:lang w:val="en-US"/>
              </w:rPr>
              <w:t xml:space="preserve"> Awareness</w:t>
            </w:r>
          </w:p>
        </w:tc>
        <w:tc>
          <w:tcPr>
            <w:tcW w:w="2409" w:type="dxa"/>
            <w:vAlign w:val="center"/>
          </w:tcPr>
          <w:p w14:paraId="1BBE3DD1" w14:textId="069C81D6" w:rsidR="00503079" w:rsidRPr="007018EE" w:rsidRDefault="00503079" w:rsidP="00BF015D">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8C9AA01" w14:textId="3BC2CC23" w:rsidR="00503079" w:rsidRPr="007018EE" w:rsidRDefault="00503079" w:rsidP="00BF015D">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7B8BC605" w14:textId="0512B8D2"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Serving the margins, </w:t>
            </w:r>
            <w:r w:rsidR="00EE5623" w:rsidRPr="00A66F26">
              <w:rPr>
                <w:color w:val="FF0000"/>
                <w:shd w:val="clear" w:color="auto" w:fill="FFFFFF"/>
                <w:lang w:val="en-US"/>
              </w:rPr>
              <w:t>leveraging science, expanding the concept of scien</w:t>
            </w:r>
            <w:r w:rsidR="00551F22" w:rsidRPr="00A66F26">
              <w:rPr>
                <w:color w:val="FF0000"/>
                <w:shd w:val="clear" w:color="auto" w:fill="FFFFFF"/>
                <w:lang w:val="en-US"/>
              </w:rPr>
              <w:t>tific measurements</w:t>
            </w:r>
          </w:p>
        </w:tc>
      </w:tr>
      <w:tr w:rsidR="00551F22" w:rsidRPr="00E339C6" w14:paraId="03609395" w14:textId="77777777" w:rsidTr="007F3335">
        <w:tc>
          <w:tcPr>
            <w:tcW w:w="988" w:type="dxa"/>
            <w:vAlign w:val="center"/>
          </w:tcPr>
          <w:p w14:paraId="0E0714E6" w14:textId="02E59F3D" w:rsidR="00503079" w:rsidRPr="00A66F26" w:rsidRDefault="00C61B53" w:rsidP="007F3335">
            <w:pPr>
              <w:jc w:val="center"/>
              <w:rPr>
                <w:color w:val="FF0000"/>
                <w:shd w:val="clear" w:color="auto" w:fill="FFFFFF"/>
              </w:rPr>
            </w:pPr>
            <w:proofErr w:type="spellStart"/>
            <w:r w:rsidRPr="00A66F26">
              <w:rPr>
                <w:color w:val="FF0000"/>
                <w:shd w:val="clear" w:color="auto" w:fill="FFFFFF"/>
              </w:rPr>
              <w:t>Reciprocity</w:t>
            </w:r>
            <w:proofErr w:type="spellEnd"/>
          </w:p>
        </w:tc>
        <w:tc>
          <w:tcPr>
            <w:tcW w:w="2409" w:type="dxa"/>
            <w:vAlign w:val="center"/>
          </w:tcPr>
          <w:p w14:paraId="2F8710D0" w14:textId="44766B81" w:rsidR="00503079" w:rsidRPr="007018EE" w:rsidRDefault="00503079" w:rsidP="00BF015D">
            <w:pPr>
              <w:jc w:val="center"/>
              <w:rPr>
                <w:color w:val="20124D"/>
                <w:shd w:val="clear" w:color="auto" w:fill="FFFFFF"/>
                <w:lang w:val="en-US"/>
              </w:rPr>
            </w:pPr>
            <w:proofErr w:type="spellStart"/>
            <w:r>
              <w:rPr>
                <w:color w:val="20124D"/>
                <w:shd w:val="clear" w:color="auto" w:fill="FFFFFF"/>
              </w:rPr>
              <w:t>Conducting</w:t>
            </w:r>
            <w:proofErr w:type="spellEnd"/>
            <w:r>
              <w:rPr>
                <w:color w:val="20124D"/>
                <w:shd w:val="clear" w:color="auto" w:fill="FFFFFF"/>
              </w:rPr>
              <w:t xml:space="preserve"> and </w:t>
            </w:r>
            <w:proofErr w:type="spellStart"/>
            <w:r>
              <w:rPr>
                <w:color w:val="20124D"/>
                <w:shd w:val="clear" w:color="auto" w:fill="FFFFFF"/>
              </w:rPr>
              <w:t>implementing</w:t>
            </w:r>
            <w:proofErr w:type="spellEnd"/>
            <w:r>
              <w:rPr>
                <w:color w:val="20124D"/>
                <w:shd w:val="clear" w:color="auto" w:fill="FFFFFF"/>
              </w:rPr>
              <w:t xml:space="preserve"> research</w:t>
            </w:r>
          </w:p>
        </w:tc>
        <w:tc>
          <w:tcPr>
            <w:tcW w:w="2552" w:type="dxa"/>
            <w:vAlign w:val="center"/>
          </w:tcPr>
          <w:p w14:paraId="18B380D5" w14:textId="46AE1601" w:rsidR="00503079" w:rsidRPr="007018EE" w:rsidRDefault="00503079" w:rsidP="00BF015D">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3067" w:type="dxa"/>
            <w:vAlign w:val="center"/>
          </w:tcPr>
          <w:p w14:paraId="396218DC" w14:textId="6BCACF3D" w:rsidR="00503079" w:rsidRPr="00A66F26" w:rsidRDefault="00551F22" w:rsidP="00BF015D">
            <w:pPr>
              <w:jc w:val="center"/>
              <w:rPr>
                <w:color w:val="FF0000"/>
                <w:shd w:val="clear" w:color="auto" w:fill="FFFFFF"/>
                <w:lang w:val="en-US"/>
              </w:rPr>
            </w:pPr>
            <w:r w:rsidRPr="00A66F26">
              <w:rPr>
                <w:color w:val="FF0000"/>
                <w:shd w:val="clear" w:color="auto" w:fill="FFFFFF"/>
                <w:lang w:val="en-US"/>
              </w:rPr>
              <w:t>Multi-dimensional c</w:t>
            </w:r>
            <w:r w:rsidR="00503079" w:rsidRPr="00A66F26">
              <w:rPr>
                <w:color w:val="FF0000"/>
                <w:shd w:val="clear" w:color="auto" w:fill="FFFFFF"/>
                <w:lang w:val="en-US"/>
              </w:rPr>
              <w:t>ompensation, metrics for success</w:t>
            </w:r>
          </w:p>
        </w:tc>
      </w:tr>
      <w:tr w:rsidR="00551F22" w:rsidRPr="00E339C6" w14:paraId="7FC0713B" w14:textId="77777777" w:rsidTr="007F3335">
        <w:tc>
          <w:tcPr>
            <w:tcW w:w="988" w:type="dxa"/>
            <w:vAlign w:val="center"/>
          </w:tcPr>
          <w:p w14:paraId="576AAE13" w14:textId="0BF05319" w:rsidR="00503079" w:rsidRPr="00A66F26" w:rsidRDefault="00C61B53" w:rsidP="007F3335">
            <w:pPr>
              <w:jc w:val="center"/>
              <w:rPr>
                <w:color w:val="FF0000"/>
                <w:shd w:val="clear" w:color="auto" w:fill="FFFFFF"/>
              </w:rPr>
            </w:pPr>
            <w:r w:rsidRPr="00A66F26">
              <w:rPr>
                <w:color w:val="FF0000"/>
                <w:shd w:val="clear" w:color="auto" w:fill="FFFFFF"/>
              </w:rPr>
              <w:t>Framing</w:t>
            </w:r>
          </w:p>
        </w:tc>
        <w:tc>
          <w:tcPr>
            <w:tcW w:w="2409" w:type="dxa"/>
            <w:vAlign w:val="center"/>
          </w:tcPr>
          <w:p w14:paraId="59712ABE" w14:textId="16FF3396" w:rsidR="00503079" w:rsidRPr="007018EE" w:rsidRDefault="00503079" w:rsidP="00BF015D">
            <w:pPr>
              <w:jc w:val="center"/>
              <w:rPr>
                <w:color w:val="20124D"/>
                <w:shd w:val="clear" w:color="auto" w:fill="FFFFFF"/>
                <w:lang w:val="en-US"/>
              </w:rPr>
            </w:pPr>
            <w:r>
              <w:rPr>
                <w:color w:val="20124D"/>
                <w:shd w:val="clear" w:color="auto" w:fill="FFFFFF"/>
              </w:rPr>
              <w:t xml:space="preserve">Analysis and </w:t>
            </w:r>
            <w:proofErr w:type="spellStart"/>
            <w:r>
              <w:rPr>
                <w:color w:val="20124D"/>
                <w:shd w:val="clear" w:color="auto" w:fill="FFFFFF"/>
              </w:rPr>
              <w:t>dissemination</w:t>
            </w:r>
            <w:proofErr w:type="spellEnd"/>
          </w:p>
        </w:tc>
        <w:tc>
          <w:tcPr>
            <w:tcW w:w="2552" w:type="dxa"/>
            <w:vAlign w:val="center"/>
          </w:tcPr>
          <w:p w14:paraId="47DADDA8" w14:textId="27E61ABF" w:rsidR="00503079" w:rsidRPr="007018EE" w:rsidRDefault="00503079" w:rsidP="00BF015D">
            <w:pPr>
              <w:jc w:val="center"/>
              <w:rPr>
                <w:color w:val="20124D"/>
                <w:shd w:val="clear" w:color="auto" w:fill="FFFFFF"/>
                <w:lang w:val="en-US"/>
              </w:rPr>
            </w:pPr>
            <w:r w:rsidRPr="007018EE">
              <w:rPr>
                <w:color w:val="20124D"/>
                <w:shd w:val="clear" w:color="auto" w:fill="FFFFFF"/>
                <w:lang w:val="en-US"/>
              </w:rPr>
              <w:t>All research is values-informed</w:t>
            </w:r>
          </w:p>
        </w:tc>
        <w:tc>
          <w:tcPr>
            <w:tcW w:w="3067" w:type="dxa"/>
            <w:vAlign w:val="center"/>
          </w:tcPr>
          <w:p w14:paraId="32764EF9" w14:textId="35FB4598"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Acknowledging </w:t>
            </w:r>
            <w:r w:rsidR="00764860">
              <w:rPr>
                <w:color w:val="FF0000"/>
                <w:shd w:val="clear" w:color="auto" w:fill="FFFFFF"/>
                <w:lang w:val="en-US"/>
              </w:rPr>
              <w:t>the presence of values in research</w:t>
            </w:r>
            <w:r w:rsidRPr="00A66F26">
              <w:rPr>
                <w:color w:val="FF0000"/>
                <w:shd w:val="clear" w:color="auto" w:fill="FFFFFF"/>
                <w:lang w:val="en-US"/>
              </w:rPr>
              <w:t>, supporting diverse framings</w:t>
            </w:r>
          </w:p>
        </w:tc>
      </w:tr>
    </w:tbl>
    <w:p w14:paraId="11F45CA2" w14:textId="77777777" w:rsidR="001D6797" w:rsidRPr="0029011A" w:rsidRDefault="001D6797" w:rsidP="001D6797">
      <w:pPr>
        <w:rPr>
          <w:lang w:val="en-US"/>
        </w:rPr>
      </w:pPr>
    </w:p>
    <w:p w14:paraId="04E66756" w14:textId="44C12629"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Our perspectives are strongly framed by our collective</w:t>
      </w:r>
      <w:ins w:id="7" w:author="Virginia Anne Nichols" w:date="2024-10-02T07:23:00Z" w16du:dateUtc="2024-10-02T05:23:00Z">
        <w:r w:rsidR="002A52C1">
          <w:rPr>
            <w:lang w:val="en-US"/>
          </w:rPr>
          <w:t xml:space="preserve"> personal,</w:t>
        </w:r>
      </w:ins>
      <w:r w:rsidR="005E13CB">
        <w:rPr>
          <w:lang w:val="en-US"/>
        </w:rPr>
        <w:t xml:space="preserve"> </w:t>
      </w:r>
      <w:r w:rsidR="00070DA5" w:rsidRPr="00070DA5">
        <w:rPr>
          <w:color w:val="FF0000"/>
          <w:lang w:val="en-US"/>
        </w:rPr>
        <w:t>academic</w:t>
      </w:r>
      <w:ins w:id="8" w:author="Virginia Anne Nichols" w:date="2024-10-02T07:23:00Z" w16du:dateUtc="2024-10-02T05:23:00Z">
        <w:r w:rsidR="002A52C1">
          <w:rPr>
            <w:color w:val="FF0000"/>
            <w:lang w:val="en-US"/>
          </w:rPr>
          <w:t xml:space="preserve"> and professional</w:t>
        </w:r>
      </w:ins>
      <w:r w:rsidR="00070DA5" w:rsidRPr="00070DA5">
        <w:rPr>
          <w:color w:val="FF0000"/>
          <w:lang w:val="en-US"/>
        </w:rPr>
        <w:t xml:space="preserve"> </w:t>
      </w:r>
      <w:r w:rsidR="005E13CB">
        <w:rPr>
          <w:lang w:val="en-US"/>
        </w:rPr>
        <w:t xml:space="preserve">experiences in the </w:t>
      </w:r>
      <w:r w:rsidR="00070DA5" w:rsidRPr="00070DA5">
        <w:rPr>
          <w:color w:val="FF0000"/>
          <w:lang w:val="en-US"/>
        </w:rPr>
        <w:t>industrialized</w:t>
      </w:r>
      <w:r w:rsidR="00070DA5">
        <w:rPr>
          <w:lang w:val="en-US"/>
        </w:rPr>
        <w:t xml:space="preserve"> </w:t>
      </w:r>
      <w:r w:rsidR="005E13CB">
        <w:rPr>
          <w:lang w:val="en-US"/>
        </w:rPr>
        <w:t xml:space="preserve">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w:t>
      </w:r>
      <w:r w:rsidR="0057732D">
        <w:rPr>
          <w:lang w:val="en-US"/>
        </w:rPr>
        <w:t>P</w:t>
      </w:r>
      <w:r w:rsidR="005F7F3F">
        <w:rPr>
          <w:lang w:val="en-US"/>
        </w:rPr>
        <w:t xml:space="preserve">erspective </w:t>
      </w:r>
      <w:del w:id="9" w:author="Virginia Anne Nichols" w:date="2024-10-02T07:26:00Z" w16du:dateUtc="2024-10-02T05:26:00Z">
        <w:r w:rsidR="000F4B31" w:rsidDel="002A52C1">
          <w:rPr>
            <w:lang w:val="en-US"/>
          </w:rPr>
          <w:delText xml:space="preserve"> </w:delText>
        </w:r>
      </w:del>
      <w:r w:rsidR="00093B2C">
        <w:rPr>
          <w:lang w:val="en-US"/>
        </w:rPr>
        <w:t>empowers</w:t>
      </w:r>
      <w:r w:rsidR="005F7F3F">
        <w:rPr>
          <w:lang w:val="en-US"/>
        </w:rPr>
        <w:t xml:space="preserve"> technically trained agricultural scientists</w:t>
      </w:r>
      <w:r w:rsidR="002A52C1">
        <w:rPr>
          <w:lang w:val="en-US"/>
        </w:rPr>
        <w:t xml:space="preserve"> to reflect</w:t>
      </w:r>
      <w:r w:rsidR="0057732D">
        <w:rPr>
          <w:lang w:val="en-US"/>
        </w:rPr>
        <w:t xml:space="preserve"> on their </w:t>
      </w:r>
      <w:r w:rsidR="005F7F3F">
        <w:rPr>
          <w:lang w:val="en-US"/>
        </w:rPr>
        <w:t>work</w:t>
      </w:r>
      <w:r w:rsidR="0057732D">
        <w:rPr>
          <w:lang w:val="en-US"/>
        </w:rPr>
        <w:t>’s</w:t>
      </w:r>
      <w:r w:rsidR="005F7F3F">
        <w:rPr>
          <w:lang w:val="en-US"/>
        </w:rPr>
        <w:t xml:space="preserve"> broader societal implications</w:t>
      </w:r>
      <w:r w:rsidR="0057732D">
        <w:rPr>
          <w:lang w:val="en-US"/>
        </w:rPr>
        <w:t xml:space="preserve">. </w:t>
      </w:r>
    </w:p>
    <w:p w14:paraId="10500F18" w14:textId="1F4580CB" w:rsidR="00B15954" w:rsidRDefault="007F3335" w:rsidP="002E2390">
      <w:pPr>
        <w:pStyle w:val="Heading1"/>
        <w:numPr>
          <w:ilvl w:val="0"/>
          <w:numId w:val="15"/>
        </w:numPr>
        <w:rPr>
          <w:lang w:val="en-US"/>
        </w:rPr>
      </w:pPr>
      <w:r>
        <w:rPr>
          <w:lang w:val="en-US"/>
        </w:rPr>
        <w:t>Power</w:t>
      </w:r>
    </w:p>
    <w:p w14:paraId="50F09C51" w14:textId="77777777" w:rsidR="00520667" w:rsidRPr="007018EE" w:rsidRDefault="00520667" w:rsidP="005E13CB">
      <w:pPr>
        <w:rPr>
          <w:i/>
          <w:iCs/>
          <w:color w:val="20124D"/>
          <w:shd w:val="clear" w:color="auto" w:fill="FFFFFF"/>
          <w:lang w:val="en-US"/>
        </w:rPr>
      </w:pPr>
    </w:p>
    <w:p w14:paraId="3026E5E0" w14:textId="0933419A" w:rsidR="00FA191B" w:rsidRDefault="00830C57" w:rsidP="00FA191B">
      <w:pPr>
        <w:rPr>
          <w:lang w:val="en-US"/>
        </w:rPr>
      </w:pPr>
      <w:r>
        <w:rPr>
          <w:lang w:val="en-US"/>
        </w:rPr>
        <w:t>Obtaining one’s will</w:t>
      </w:r>
      <w:r w:rsidR="00014184">
        <w:rPr>
          <w:lang w:val="en-US"/>
        </w:rPr>
        <w:t xml:space="preserve"> despite</w:t>
      </w:r>
      <w:r w:rsidR="00F56FBD">
        <w:rPr>
          <w:lang w:val="en-US"/>
        </w:rPr>
        <w:t xml:space="preserve"> resistance from others</w:t>
      </w:r>
      <w:r w:rsidR="00014184">
        <w:rPr>
          <w:lang w:val="en-US"/>
        </w:rPr>
        <w:t xml:space="preserve"> is an expression of </w:t>
      </w:r>
      <w:r w:rsidR="00F56FBD">
        <w:rPr>
          <w:lang w:val="en-US"/>
        </w:rPr>
        <w:t>power</w:t>
      </w:r>
      <w:r w:rsidR="00F56FBD">
        <w:rPr>
          <w:lang w:val="en-US"/>
        </w:rPr>
        <w:fldChar w:fldCharType="begin"/>
      </w:r>
      <w:r w:rsidR="00EE2872">
        <w:rPr>
          <w:lang w:val="en-US"/>
        </w:rPr>
        <w:instrText xml:space="preserve"> ADDIN ZOTERO_ITEM CSL_CITATION {"citationID":"EMhM43Cl","properties":{"formattedCitation":"\\super 16\\nosupersub{}","plainCitation":"16","noteIndex":0},"citationItems":[{"id":"n89wydcT/xzaHQKy3","uris":["http://zotero.org/users/3599437/items/9ZVFEG24"],"itemData":{"id":1461,"type":"book","abstract":"English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Pr>
          <w:lang w:val="en-US"/>
        </w:rPr>
        <w:fldChar w:fldCharType="separate"/>
      </w:r>
      <w:r w:rsidR="00A66F26" w:rsidRPr="00A66F26">
        <w:rPr>
          <w:vertAlign w:val="superscript"/>
          <w:lang w:val="en-US"/>
        </w:rPr>
        <w:t>16</w:t>
      </w:r>
      <w:r w:rsidR="00F56FBD">
        <w:rPr>
          <w:lang w:val="en-US"/>
        </w:rPr>
        <w:fldChar w:fldCharType="end"/>
      </w:r>
      <w:r w:rsidR="00F56FBD">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2A52C1">
        <w:rPr>
          <w:color w:val="20124D"/>
          <w:shd w:val="clear" w:color="auto" w:fill="FFFFFF"/>
          <w:lang w:val="en-US"/>
        </w:rPr>
        <w:t xml:space="preserve">equitable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w:t>
      </w:r>
      <w:r w:rsidR="00BF0DD2">
        <w:rPr>
          <w:color w:val="20124D"/>
          <w:shd w:val="clear" w:color="auto" w:fill="FFFFFF"/>
          <w:lang w:val="en-US"/>
        </w:rPr>
        <w:t xml:space="preserve">of agriculture (both historical and contemporary) </w:t>
      </w:r>
      <w:r w:rsidR="004918CE" w:rsidRPr="007018EE">
        <w:rPr>
          <w:color w:val="20124D"/>
          <w:shd w:val="clear" w:color="auto" w:fill="FFFFFF"/>
          <w:lang w:val="en-US"/>
        </w:rPr>
        <w:t xml:space="preserve">such as </w:t>
      </w:r>
      <w:r w:rsidR="00B51666" w:rsidRPr="007018EE">
        <w:rPr>
          <w:color w:val="20124D"/>
          <w:shd w:val="clear" w:color="auto" w:fill="FFFFFF"/>
          <w:lang w:val="en-US"/>
        </w:rPr>
        <w:t>l</w:t>
      </w:r>
      <w:r w:rsidR="00B51666">
        <w:rPr>
          <w:lang w:val="en-US"/>
        </w:rPr>
        <w:t>abor exploitation</w:t>
      </w:r>
      <w:r w:rsidR="00C42FD0">
        <w:rPr>
          <w:lang w:val="en-US"/>
        </w:rPr>
        <w:fldChar w:fldCharType="begin"/>
      </w:r>
      <w:r w:rsidR="00EE2872">
        <w:rPr>
          <w:lang w:val="en-US"/>
        </w:rPr>
        <w:instrText xml:space="preserve"> ADDIN ZOTERO_ITEM CSL_CITATION {"citationID":"ISSQNw5N","properties":{"formattedCitation":"\\super 17\\nosupersub{}","plainCitation":"17","noteIndex":0},"citationItems":[{"id":"n89wydcT/IUQPZGab","uris":["http://zotero.org/users/3599437/items/645VEX2E"],"itemData":{"id":1473,"type":"article-journal","container-title":"Animal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A66F26" w:rsidRPr="00A66F26">
        <w:rPr>
          <w:vertAlign w:val="superscript"/>
          <w:lang w:val="en-US"/>
        </w:rPr>
        <w:t>17</w:t>
      </w:r>
      <w:r w:rsidR="00C42FD0">
        <w:rPr>
          <w:lang w:val="en-US"/>
        </w:rPr>
        <w:fldChar w:fldCharType="end"/>
      </w:r>
      <w:r w:rsidR="004918CE">
        <w:rPr>
          <w:lang w:val="en-US"/>
        </w:rPr>
        <w:t xml:space="preserve">, </w:t>
      </w:r>
      <w:r w:rsidR="00B51666">
        <w:rPr>
          <w:lang w:val="en-US"/>
        </w:rPr>
        <w:t>Native land dispossession</w:t>
      </w:r>
      <w:r w:rsidR="0072260F">
        <w:rPr>
          <w:lang w:val="en-US"/>
        </w:rPr>
        <w:fldChar w:fldCharType="begin"/>
      </w:r>
      <w:r w:rsidR="00EE2872">
        <w:rPr>
          <w:lang w:val="en-US"/>
        </w:rPr>
        <w:instrText xml:space="preserve"> ADDIN ZOTERO_ITEM CSL_CITATION {"citationID":"Xu48sDJp","properties":{"formattedCitation":"\\super 18,19\\nosupersub{}","plainCitation":"18,19","noteIndex":0},"citationItems":[{"id":"n89wydcT/zi3ZWwjs","uris":["http://zotero.org/users/3599437/items/PS35EMQT"],"itemData":{"id":1475,"type":"article-journal","container-title":"Native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R."}],"issued":{"date-parts":[["2021"]]}}},{"id":"n89wydcT/jCV6vyeP","uris":["http://zotero.org/users/3599437/items/XM9D2D4C"],"itemData":{"id":1302,"type":"article-journal","abstract":"Land-grant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A66F26" w:rsidRPr="00A66F26">
        <w:rPr>
          <w:vertAlign w:val="superscript"/>
        </w:rPr>
        <w:t>18,19</w:t>
      </w:r>
      <w:r w:rsidR="0072260F">
        <w:rPr>
          <w:lang w:val="en-US"/>
        </w:rPr>
        <w:fldChar w:fldCharType="end"/>
      </w:r>
      <w:r w:rsidR="004918CE">
        <w:rPr>
          <w:lang w:val="en-US"/>
        </w:rPr>
        <w:t xml:space="preserve">, and </w:t>
      </w:r>
      <w:r w:rsidR="00F46535" w:rsidRPr="008846E0">
        <w:rPr>
          <w:color w:val="FF0000"/>
          <w:lang w:val="en-US"/>
        </w:rPr>
        <w:t xml:space="preserve">selective </w:t>
      </w:r>
      <w:r w:rsidR="004918CE" w:rsidRPr="008846E0">
        <w:rPr>
          <w:color w:val="FF0000"/>
          <w:lang w:val="en-US"/>
        </w:rPr>
        <w:t>land ownership</w:t>
      </w:r>
      <w:r w:rsidR="00F46535" w:rsidRPr="008846E0">
        <w:rPr>
          <w:color w:val="FF0000"/>
          <w:lang w:val="en-US"/>
        </w:rPr>
        <w:t xml:space="preserve"> rights</w:t>
      </w:r>
      <w:r w:rsidR="0072260F" w:rsidRPr="008846E0">
        <w:rPr>
          <w:color w:val="FF0000"/>
          <w:lang w:val="en-US"/>
        </w:rPr>
        <w:fldChar w:fldCharType="begin"/>
      </w:r>
      <w:r w:rsidR="00EE2872" w:rsidRPr="008846E0">
        <w:rPr>
          <w:color w:val="FF0000"/>
          <w:lang w:val="en-US"/>
        </w:rPr>
        <w:instrText xml:space="preserve"> ADDIN ZOTERO_ITEM CSL_CITATION {"citationID":"i1QHVaAh","properties":{"formattedCitation":"\\super 20\\uc0\\u8211{}22\\nosupersub{}","plainCitation":"20–22","noteIndex":0},"citationItems":[{"id":"n89wydcT/5Lg6hK8n","uris":["http://zotero.org/users/3599437/items/ET6KAEWC"],"itemData":{"id":1476,"type":"article-journal","abstract":"Of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D."},{"family":"Sharp","given":"Gwen"}],"issued":{"date-parts":[["2002"]]}},"label":"page"},{"id":"n89wydcT/OZWvriBL","uris":["http://zotero.org/users/3599437/items/7LMXKVSR"],"itemData":{"id":1477,"type":"article-journal","abstract":"The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W."}],"issued":{"date-parts":[["2013",9,1]]}}},{"id":"n89wydcT/57bsnmEl","uris":["http://zotero.org/users/3599437/items/L7LZ4A8P"],"itemData":{"id":1479,"type":"article-journal","container-title":"Boston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8846E0">
        <w:rPr>
          <w:color w:val="FF0000"/>
          <w:lang w:val="en-US"/>
        </w:rPr>
        <w:fldChar w:fldCharType="separate"/>
      </w:r>
      <w:r w:rsidR="00A66F26" w:rsidRPr="008846E0">
        <w:rPr>
          <w:color w:val="FF0000"/>
          <w:vertAlign w:val="superscript"/>
          <w:lang w:val="en-US"/>
        </w:rPr>
        <w:t>20–22</w:t>
      </w:r>
      <w:r w:rsidR="0072260F" w:rsidRPr="008846E0">
        <w:rPr>
          <w:color w:val="FF0000"/>
          <w:lang w:val="en-US"/>
        </w:rPr>
        <w:fldChar w:fldCharType="end"/>
      </w:r>
      <w:r w:rsidR="00B51666" w:rsidRPr="008846E0">
        <w:rPr>
          <w:color w:val="FF0000"/>
          <w:lang w:val="en-US"/>
        </w:rPr>
        <w:t xml:space="preserve"> </w:t>
      </w:r>
      <w:r w:rsidR="0058694A" w:rsidRPr="008846E0">
        <w:rPr>
          <w:color w:val="FF0000"/>
          <w:lang w:val="en-US"/>
        </w:rPr>
        <w:t>intentionally embed</w:t>
      </w:r>
      <w:r w:rsidR="008834DD" w:rsidRPr="008846E0">
        <w:rPr>
          <w:color w:val="FF0000"/>
          <w:lang w:val="en-US"/>
        </w:rPr>
        <w:t xml:space="preserve"> power </w:t>
      </w:r>
      <w:r w:rsidR="008A4A87" w:rsidRPr="008846E0">
        <w:rPr>
          <w:color w:val="FF0000"/>
          <w:lang w:val="en-US"/>
        </w:rPr>
        <w:t>inequ</w:t>
      </w:r>
      <w:r w:rsidR="0058694A" w:rsidRPr="008846E0">
        <w:rPr>
          <w:color w:val="FF0000"/>
          <w:lang w:val="en-US"/>
        </w:rPr>
        <w:t>al</w:t>
      </w:r>
      <w:r w:rsidR="008A4A87" w:rsidRPr="008846E0">
        <w:rPr>
          <w:color w:val="FF0000"/>
          <w:lang w:val="en-US"/>
        </w:rPr>
        <w:t>ities</w:t>
      </w:r>
      <w:r w:rsidR="008834DD" w:rsidRPr="008846E0">
        <w:rPr>
          <w:color w:val="FF0000"/>
          <w:lang w:val="en-US"/>
        </w:rPr>
        <w:t xml:space="preserve"> </w:t>
      </w:r>
      <w:r w:rsidR="00F46535" w:rsidRPr="008846E0">
        <w:rPr>
          <w:color w:val="FF0000"/>
          <w:lang w:val="en-US"/>
        </w:rPr>
        <w:t xml:space="preserve">in </w:t>
      </w:r>
      <w:r w:rsidR="00F46535">
        <w:rPr>
          <w:lang w:val="en-US"/>
        </w:rPr>
        <w:t>agricultural systems</w:t>
      </w:r>
      <w:r w:rsidR="008834DD">
        <w:rPr>
          <w:lang w:val="en-US"/>
        </w:rPr>
        <w:t xml:space="preserve">. </w:t>
      </w:r>
      <w:r w:rsidR="00B51666">
        <w:rPr>
          <w:lang w:val="en-US"/>
        </w:rPr>
        <w:t>Research seeking to support public good</w:t>
      </w:r>
      <w:r w:rsidR="00776860">
        <w:rPr>
          <w:lang w:val="en-US"/>
        </w:rPr>
        <w:t xml:space="preserve"> therefore</w:t>
      </w:r>
      <w:r w:rsidR="00B51666">
        <w:rPr>
          <w:lang w:val="en-US"/>
        </w:rPr>
        <w:t xml:space="preserve"> requires an understanding of how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 xml:space="preserve">this pursuit may feel daunting to the average </w:t>
      </w:r>
      <w:r w:rsidR="00FE3A42" w:rsidRPr="00FE3A42">
        <w:rPr>
          <w:color w:val="FF0000"/>
          <w:lang w:val="en-US"/>
        </w:rPr>
        <w:t xml:space="preserve">agricultural </w:t>
      </w:r>
      <w:r w:rsidR="00F46535">
        <w:rPr>
          <w:lang w:val="en-US"/>
        </w:rPr>
        <w:t>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EE2872">
        <w:rPr>
          <w:lang w:val="en-US"/>
        </w:rPr>
        <w:instrText xml:space="preserve"> ADDIN ZOTERO_ITEM CSL_CITATION {"citationID":"8AoD7s1P","properties":{"formattedCitation":"\\super 23\\nosupersub{}","plainCitation":"23","noteIndex":0},"citationItems":[{"id":"n89wydcT/wa1pZ5YN","uris":["http://zotero.org/users/3599437/items/PTFRW4YS"],"itemData":{"id":1298,"type":"chapter","container-title":"Black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A66F26" w:rsidRPr="00A66F26">
        <w:rPr>
          <w:vertAlign w:val="superscript"/>
          <w:lang w:val="en-US"/>
        </w:rPr>
        <w:t>23</w:t>
      </w:r>
      <w:r w:rsidR="005622C2">
        <w:rPr>
          <w:lang w:val="en-US"/>
        </w:rPr>
        <w:fldChar w:fldCharType="end"/>
      </w:r>
      <w:r w:rsidR="00B51666">
        <w:rPr>
          <w:lang w:val="en-US"/>
        </w:rPr>
        <w:t xml:space="preserve"> to elucidate where and how power inequities may manifest, and therefore clarify </w:t>
      </w:r>
      <w:r w:rsidR="002C0F72" w:rsidRPr="002C0F72">
        <w:rPr>
          <w:color w:val="FF0000"/>
          <w:lang w:val="en-US"/>
        </w:rPr>
        <w:t xml:space="preserve">both their existence and </w:t>
      </w:r>
      <w:r w:rsidR="00B51666">
        <w:rPr>
          <w:lang w:val="en-US"/>
        </w:rPr>
        <w:t xml:space="preserve">how they may be challenged. </w:t>
      </w:r>
      <w:r w:rsidR="00B51666" w:rsidRPr="00EE2872">
        <w:rPr>
          <w:color w:val="FF0000"/>
          <w:lang w:val="en-US"/>
        </w:rPr>
        <w:t xml:space="preserve">To demonstrate </w:t>
      </w:r>
      <w:r w:rsidR="00F46535" w:rsidRPr="00EE2872">
        <w:rPr>
          <w:color w:val="FF0000"/>
          <w:lang w:val="en-US"/>
        </w:rPr>
        <w:t>its application</w:t>
      </w:r>
      <w:r w:rsidR="00B51666" w:rsidRPr="00EE2872">
        <w:rPr>
          <w:color w:val="FF0000"/>
          <w:lang w:val="en-US"/>
        </w:rPr>
        <w:t xml:space="preserve">, </w:t>
      </w:r>
      <w:r w:rsidR="00343A9F" w:rsidRPr="00EE2872">
        <w:rPr>
          <w:color w:val="FF0000"/>
          <w:lang w:val="en-US"/>
        </w:rPr>
        <w:t xml:space="preserve">here we present </w:t>
      </w:r>
      <w:r w:rsidR="005A665D" w:rsidRPr="00EE2872">
        <w:rPr>
          <w:color w:val="FF0000"/>
          <w:lang w:val="en-US"/>
        </w:rPr>
        <w:t>a</w:t>
      </w:r>
      <w:r w:rsidR="005C4F43" w:rsidRPr="00EE2872">
        <w:rPr>
          <w:color w:val="FF0000"/>
          <w:lang w:val="en-US"/>
        </w:rPr>
        <w:t xml:space="preserve"> demonstrative (e.g., non-comprehensive) </w:t>
      </w:r>
      <w:r w:rsidR="005A665D" w:rsidRPr="00EE2872">
        <w:rPr>
          <w:color w:val="FF0000"/>
          <w:lang w:val="en-US"/>
        </w:rPr>
        <w:t xml:space="preserve">adaptation of the matrix </w:t>
      </w:r>
      <w:r w:rsidR="001B71CF" w:rsidRPr="00EE2872">
        <w:rPr>
          <w:color w:val="FF0000"/>
          <w:lang w:val="en-US"/>
        </w:rPr>
        <w:t>applied</w:t>
      </w:r>
      <w:r w:rsidR="00B36200" w:rsidRPr="00EE2872">
        <w:rPr>
          <w:color w:val="FF0000"/>
          <w:lang w:val="en-US"/>
        </w:rPr>
        <w:t xml:space="preserve"> to </w:t>
      </w:r>
      <w:r w:rsidR="00F36F60" w:rsidRPr="00EE2872">
        <w:rPr>
          <w:color w:val="FF0000"/>
          <w:lang w:val="en-US"/>
        </w:rPr>
        <w:t>a woman farmer</w:t>
      </w:r>
      <w:r w:rsidR="00EE2872" w:rsidRPr="00EE2872">
        <w:rPr>
          <w:color w:val="FF0000"/>
          <w:lang w:val="en-US"/>
        </w:rPr>
        <w:t>/farm landowner</w:t>
      </w:r>
      <w:r w:rsidR="00B94D29" w:rsidRPr="00EE2872">
        <w:rPr>
          <w:color w:val="FF0000"/>
          <w:lang w:val="en-US"/>
        </w:rPr>
        <w:t xml:space="preserve"> in the US</w:t>
      </w:r>
      <w:r w:rsidR="001B71CF" w:rsidRPr="00EE2872">
        <w:rPr>
          <w:color w:val="FF0000"/>
          <w:lang w:val="en-US"/>
        </w:rPr>
        <w:t xml:space="preserve"> </w:t>
      </w:r>
      <w:r w:rsidR="00D62C82" w:rsidRPr="00EE2872">
        <w:rPr>
          <w:color w:val="FF0000"/>
          <w:lang w:val="en-US"/>
        </w:rPr>
        <w:t>(Table 2)</w:t>
      </w:r>
      <w:r w:rsidR="00F36F60" w:rsidRPr="00EE2872">
        <w:rPr>
          <w:color w:val="FF0000"/>
          <w:lang w:val="en-US"/>
        </w:rPr>
        <w:t>.</w:t>
      </w:r>
      <w:r w:rsidR="00FA191B" w:rsidRPr="00EE2872">
        <w:rPr>
          <w:color w:val="FF0000"/>
          <w:lang w:val="en-US"/>
        </w:rPr>
        <w:t xml:space="preserve"> </w:t>
      </w:r>
      <w:commentRangeStart w:id="10"/>
      <w:r w:rsidR="00DE4AD9" w:rsidRPr="00DE4AD9">
        <w:rPr>
          <w:color w:val="FF0000"/>
          <w:lang w:val="en-US"/>
        </w:rPr>
        <w:t xml:space="preserve">The reader is directed to Sachs 1983 for a more thorough documentation of </w:t>
      </w:r>
      <w:r w:rsidR="00DE4AD9" w:rsidRPr="00DE4AD9">
        <w:rPr>
          <w:color w:val="FF0000"/>
          <w:lang w:val="en-US"/>
        </w:rPr>
        <w:t xml:space="preserve">the history of women, power, and </w:t>
      </w:r>
      <w:r w:rsidR="00DE4AD9" w:rsidRPr="00DE4AD9">
        <w:rPr>
          <w:color w:val="FF0000"/>
          <w:lang w:val="en-US"/>
        </w:rPr>
        <w:lastRenderedPageBreak/>
        <w:t>US agriculture</w:t>
      </w:r>
      <w:commentRangeEnd w:id="10"/>
      <w:r w:rsidR="00DE4AD9">
        <w:rPr>
          <w:rStyle w:val="CommentReference"/>
        </w:rPr>
        <w:commentReference w:id="10"/>
      </w:r>
      <w:r w:rsidR="00DE4AD9">
        <w:rPr>
          <w:lang w:val="en-US"/>
        </w:rPr>
        <w:t>.</w:t>
      </w:r>
      <w:r w:rsidR="00DE4AD9">
        <w:rPr>
          <w:lang w:val="en-US"/>
        </w:rPr>
        <w:t xml:space="preserve"> </w:t>
      </w:r>
      <w:r w:rsidR="00FA191B" w:rsidRPr="00EE2872">
        <w:rPr>
          <w:color w:val="FF0000"/>
          <w:lang w:val="en-US"/>
        </w:rPr>
        <w:t xml:space="preserve">A matrix presenting additional examples of power inequalities experienced by a wider range of groups in modern </w:t>
      </w:r>
      <w:r w:rsidR="00FA191B" w:rsidRPr="00507E6C">
        <w:rPr>
          <w:color w:val="FF0000"/>
          <w:lang w:val="en-US"/>
        </w:rPr>
        <w:t xml:space="preserve">US agricultural systems is provided in </w:t>
      </w:r>
      <w:r w:rsidR="00FA191B">
        <w:rPr>
          <w:color w:val="FF0000"/>
          <w:lang w:val="en-US"/>
        </w:rPr>
        <w:t>Supplemental Information</w:t>
      </w:r>
      <w:r w:rsidR="00FA191B">
        <w:rPr>
          <w:lang w:val="en-US"/>
        </w:rPr>
        <w:t xml:space="preserve">. </w:t>
      </w:r>
    </w:p>
    <w:p w14:paraId="744A6BD9" w14:textId="5C15C1CE" w:rsidR="00BE00FE" w:rsidRDefault="00200CAF" w:rsidP="00B43A00">
      <w:pPr>
        <w:rPr>
          <w:lang w:val="en-US"/>
        </w:rPr>
      </w:pPr>
      <w:r>
        <w:rPr>
          <w:lang w:val="en-US"/>
        </w:rPr>
        <w:t xml:space="preserve"> </w:t>
      </w:r>
    </w:p>
    <w:p w14:paraId="104F8D7E" w14:textId="063CBA4F" w:rsidR="00CA0D55" w:rsidRPr="008846E0" w:rsidRDefault="00CA0D55" w:rsidP="00455FB9">
      <w:pPr>
        <w:pStyle w:val="Heading3"/>
        <w:rPr>
          <w:rStyle w:val="Emphasis"/>
          <w:i w:val="0"/>
          <w:iCs w:val="0"/>
          <w:color w:val="FF0000"/>
          <w:lang w:val="en-US"/>
        </w:rPr>
      </w:pPr>
      <w:r w:rsidRPr="008846E0">
        <w:rPr>
          <w:rStyle w:val="Emphasis"/>
          <w:i w:val="0"/>
          <w:iCs w:val="0"/>
          <w:color w:val="FF0000"/>
          <w:lang w:val="en-US"/>
        </w:rPr>
        <w:t>Table 2. Domains through which power may be experienced as a woman farmer</w:t>
      </w:r>
      <w:r w:rsidR="00EE2872" w:rsidRPr="008846E0">
        <w:rPr>
          <w:rStyle w:val="Emphasis"/>
          <w:i w:val="0"/>
          <w:iCs w:val="0"/>
          <w:color w:val="FF0000"/>
          <w:lang w:val="en-US"/>
        </w:rPr>
        <w:t>/landowner</w:t>
      </w:r>
      <w:r w:rsidRPr="008846E0">
        <w:rPr>
          <w:rStyle w:val="Emphasis"/>
          <w:i w:val="0"/>
          <w:iCs w:val="0"/>
          <w:color w:val="FF0000"/>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CA0D55" w:rsidRPr="00CA0D55"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CA0D55" w:rsidRDefault="00CA0D55" w:rsidP="00CA0D55">
            <w:pPr>
              <w:rPr>
                <w:b/>
                <w:bCs/>
              </w:rPr>
            </w:pPr>
            <w:r w:rsidRPr="00CA0D55">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CA0D55" w:rsidRDefault="00CA0D55" w:rsidP="00CA0D55">
            <w:pPr>
              <w:rPr>
                <w:b/>
                <w:bCs/>
                <w:lang w:val="en-US"/>
              </w:rPr>
            </w:pPr>
            <w:r w:rsidRPr="00CA0D55">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CA0D55" w:rsidRDefault="00CA0D55" w:rsidP="00CA0D55">
            <w:pPr>
              <w:rPr>
                <w:b/>
                <w:bCs/>
                <w:lang w:val="en-US"/>
              </w:rPr>
            </w:pPr>
            <w:r w:rsidRPr="00CA0D55">
              <w:rPr>
                <w:b/>
                <w:bCs/>
                <w:lang w:val="en-US"/>
              </w:rPr>
              <w:t>Example power disparity</w:t>
            </w:r>
          </w:p>
        </w:tc>
      </w:tr>
      <w:tr w:rsidR="00CA0D55" w:rsidRPr="00E339C6"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CA0D55" w:rsidRDefault="00CA0D55" w:rsidP="00CA0D55">
            <w:pPr>
              <w:rPr>
                <w:b/>
                <w:bCs/>
                <w:lang w:val="en-US"/>
              </w:rPr>
            </w:pPr>
            <w:r w:rsidRPr="00CA0D55">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77777777" w:rsidR="00CA0D55" w:rsidRPr="00CA0D55" w:rsidRDefault="00CA0D55" w:rsidP="00CA0D55">
            <w:pPr>
              <w:rPr>
                <w:lang w:val="en-US"/>
              </w:rPr>
            </w:pPr>
            <w:r w:rsidRPr="00CA0D55">
              <w:rPr>
                <w:lang w:val="en-US"/>
              </w:rPr>
              <w:t>Laws and policies that distribute power</w:t>
            </w:r>
          </w:p>
        </w:tc>
        <w:tc>
          <w:tcPr>
            <w:tcW w:w="5193" w:type="dxa"/>
            <w:tcBorders>
              <w:top w:val="single" w:sz="4" w:space="0" w:color="auto"/>
              <w:left w:val="single" w:sz="4" w:space="0" w:color="auto"/>
              <w:bottom w:val="single" w:sz="4" w:space="0" w:color="auto"/>
              <w:right w:val="single" w:sz="4" w:space="0" w:color="auto"/>
            </w:tcBorders>
            <w:hideMark/>
          </w:tcPr>
          <w:p w14:paraId="70A27094" w14:textId="1A916A57" w:rsidR="00AD6FB8" w:rsidRPr="008846E0" w:rsidRDefault="00D77373" w:rsidP="00EE2872">
            <w:pPr>
              <w:rPr>
                <w:color w:val="FF0000"/>
                <w:lang w:val="en-US"/>
              </w:rPr>
            </w:pPr>
            <w:r w:rsidRPr="008846E0">
              <w:rPr>
                <w:color w:val="FF0000"/>
                <w:lang w:val="en-US"/>
              </w:rPr>
              <w:t xml:space="preserve">The </w:t>
            </w:r>
            <w:r w:rsidRPr="008846E0">
              <w:rPr>
                <w:color w:val="FF0000"/>
                <w:lang w:val="en-US"/>
              </w:rPr>
              <w:t>US Government distributed land</w:t>
            </w:r>
            <w:r w:rsidR="00EE2872" w:rsidRPr="008846E0">
              <w:rPr>
                <w:color w:val="FF0000"/>
                <w:lang w:val="en-US"/>
              </w:rPr>
              <w:t xml:space="preserve"> with a gender (and racial) bias under p</w:t>
            </w:r>
            <w:r w:rsidRPr="008846E0">
              <w:rPr>
                <w:color w:val="FF0000"/>
                <w:lang w:val="en-US"/>
              </w:rPr>
              <w:t>atrilineal inheritance</w:t>
            </w:r>
            <w:r w:rsidRPr="008846E0">
              <w:rPr>
                <w:color w:val="FF0000"/>
                <w:lang w:val="en-US"/>
              </w:rPr>
              <w:t>, thus</w:t>
            </w:r>
            <w:r w:rsidRPr="008846E0">
              <w:rPr>
                <w:color w:val="FF0000"/>
                <w:lang w:val="en-US"/>
              </w:rPr>
              <w:t xml:space="preserve"> privileging</w:t>
            </w:r>
            <w:r w:rsidR="00CA0D55" w:rsidRPr="008846E0">
              <w:rPr>
                <w:color w:val="FF0000"/>
                <w:lang w:val="en-US"/>
              </w:rPr>
              <w:t xml:space="preserve"> </w:t>
            </w:r>
            <w:r w:rsidRPr="008846E0">
              <w:rPr>
                <w:color w:val="FF0000"/>
                <w:lang w:val="en-US"/>
              </w:rPr>
              <w:t xml:space="preserve">male </w:t>
            </w:r>
            <w:r w:rsidR="00CA0D55" w:rsidRPr="008846E0">
              <w:rPr>
                <w:color w:val="FF0000"/>
                <w:lang w:val="en-US"/>
              </w:rPr>
              <w:t>white settlers</w:t>
            </w:r>
            <w:r w:rsidR="00EE2872" w:rsidRPr="008846E0">
              <w:rPr>
                <w:color w:val="FF0000"/>
                <w:lang w:val="en-US"/>
              </w:rPr>
              <w:fldChar w:fldCharType="begin"/>
            </w:r>
            <w:r w:rsidR="00EE2872" w:rsidRPr="008846E0">
              <w:rPr>
                <w:color w:val="FF0000"/>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8846E0">
              <w:rPr>
                <w:color w:val="FF0000"/>
                <w:lang w:val="en-US"/>
              </w:rPr>
              <w:fldChar w:fldCharType="separate"/>
            </w:r>
            <w:r w:rsidR="00EE2872" w:rsidRPr="008846E0">
              <w:rPr>
                <w:color w:val="FF0000"/>
                <w:vertAlign w:val="superscript"/>
                <w:lang w:val="en-US"/>
              </w:rPr>
              <w:t>24</w:t>
            </w:r>
            <w:r w:rsidR="00EE2872" w:rsidRPr="008846E0">
              <w:rPr>
                <w:color w:val="FF0000"/>
                <w:lang w:val="en-US"/>
              </w:rPr>
              <w:fldChar w:fldCharType="end"/>
            </w:r>
            <w:r w:rsidR="00DE4AD9" w:rsidRPr="008846E0">
              <w:rPr>
                <w:color w:val="FF0000"/>
                <w:lang w:val="en-US"/>
              </w:rPr>
              <w:t xml:space="preserve">. </w:t>
            </w:r>
            <w:r w:rsidR="00AD6FB8" w:rsidRPr="008846E0">
              <w:rPr>
                <w:color w:val="FF0000"/>
                <w:lang w:val="en-US"/>
              </w:rPr>
              <w:t>Subsequent laws granted limited rights to white women married to white men</w:t>
            </w:r>
            <w:r w:rsidR="00EE5936" w:rsidRPr="008846E0">
              <w:rPr>
                <w:color w:val="FF0000"/>
                <w:lang w:val="en-US"/>
              </w:rPr>
              <w:fldChar w:fldCharType="begin"/>
            </w:r>
            <w:r w:rsidR="00EE5936" w:rsidRPr="008846E0">
              <w:rPr>
                <w:color w:val="FF0000"/>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8846E0">
              <w:rPr>
                <w:color w:val="FF0000"/>
                <w:lang w:val="en-US"/>
              </w:rPr>
              <w:fldChar w:fldCharType="separate"/>
            </w:r>
            <w:r w:rsidR="00EE5936" w:rsidRPr="008846E0">
              <w:rPr>
                <w:color w:val="FF0000"/>
                <w:vertAlign w:val="superscript"/>
                <w:lang w:val="en-US"/>
              </w:rPr>
              <w:t>25</w:t>
            </w:r>
            <w:r w:rsidR="00EE5936" w:rsidRPr="008846E0">
              <w:rPr>
                <w:color w:val="FF0000"/>
                <w:lang w:val="en-US"/>
              </w:rPr>
              <w:fldChar w:fldCharType="end"/>
            </w:r>
            <w:r w:rsidR="00AD6FB8" w:rsidRPr="008846E0">
              <w:rPr>
                <w:color w:val="FF0000"/>
                <w:lang w:val="en-US"/>
              </w:rPr>
              <w:t>, yet t</w:t>
            </w:r>
            <w:r w:rsidR="00492421" w:rsidRPr="008846E0">
              <w:rPr>
                <w:color w:val="FF0000"/>
                <w:lang w:val="en-US"/>
              </w:rPr>
              <w:t>hrough</w:t>
            </w:r>
            <w:r w:rsidR="00AD6FB8" w:rsidRPr="008846E0">
              <w:rPr>
                <w:color w:val="FF0000"/>
                <w:lang w:val="en-US"/>
              </w:rPr>
              <w:t xml:space="preserve"> the mid-20</w:t>
            </w:r>
            <w:r w:rsidR="00AD6FB8" w:rsidRPr="008846E0">
              <w:rPr>
                <w:color w:val="FF0000"/>
                <w:vertAlign w:val="superscript"/>
                <w:lang w:val="en-US"/>
              </w:rPr>
              <w:t>th</w:t>
            </w:r>
            <w:r w:rsidR="00AD6FB8" w:rsidRPr="008846E0">
              <w:rPr>
                <w:color w:val="FF0000"/>
                <w:lang w:val="en-US"/>
              </w:rPr>
              <w:t xml:space="preserve"> century numerous laws prevented women from independently owning and operating farms and accessing credit</w:t>
            </w:r>
            <w:r w:rsidR="00AD6FB8" w:rsidRPr="008846E0">
              <w:rPr>
                <w:color w:val="FF0000"/>
              </w:rPr>
              <w:fldChar w:fldCharType="begin"/>
            </w:r>
            <w:r w:rsidR="00AD6FB8" w:rsidRPr="008846E0">
              <w:rPr>
                <w:color w:val="FF0000"/>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8846E0">
              <w:rPr>
                <w:color w:val="FF0000"/>
              </w:rPr>
              <w:fldChar w:fldCharType="separate"/>
            </w:r>
            <w:r w:rsidR="00AD6FB8" w:rsidRPr="008846E0">
              <w:rPr>
                <w:color w:val="FF0000"/>
                <w:vertAlign w:val="superscript"/>
                <w:lang w:val="en-US"/>
              </w:rPr>
              <w:t>24</w:t>
            </w:r>
            <w:r w:rsidR="00AD6FB8" w:rsidRPr="008846E0">
              <w:rPr>
                <w:color w:val="FF0000"/>
              </w:rPr>
              <w:fldChar w:fldCharType="end"/>
            </w:r>
            <w:r w:rsidR="00AD6FB8" w:rsidRPr="008846E0">
              <w:rPr>
                <w:color w:val="FF0000"/>
                <w:lang w:val="en-US"/>
              </w:rPr>
              <w:t>. As recently as 1974 women were not permitted to open a credit card in their own name</w:t>
            </w:r>
            <w:r w:rsidR="00AD6FB8" w:rsidRPr="008846E0">
              <w:rPr>
                <w:color w:val="FF0000"/>
                <w:lang w:val="en-US"/>
              </w:rPr>
              <w:fldChar w:fldCharType="begin"/>
            </w:r>
            <w:r w:rsidR="00EE5936" w:rsidRPr="008846E0">
              <w:rPr>
                <w:color w:val="FF0000"/>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8846E0">
              <w:rPr>
                <w:color w:val="FF0000"/>
                <w:lang w:val="en-US"/>
              </w:rPr>
              <w:fldChar w:fldCharType="separate"/>
            </w:r>
            <w:r w:rsidR="00EE5936" w:rsidRPr="008846E0">
              <w:rPr>
                <w:color w:val="FF0000"/>
                <w:vertAlign w:val="superscript"/>
                <w:lang w:val="en-US"/>
              </w:rPr>
              <w:t>26</w:t>
            </w:r>
            <w:r w:rsidR="00AD6FB8" w:rsidRPr="008846E0">
              <w:rPr>
                <w:color w:val="FF0000"/>
                <w:lang w:val="en-US"/>
              </w:rPr>
              <w:fldChar w:fldCharType="end"/>
            </w:r>
            <w:r w:rsidR="00AD6FB8" w:rsidRPr="008846E0">
              <w:rPr>
                <w:color w:val="FF0000"/>
                <w:lang w:val="en-US"/>
              </w:rPr>
              <w:t xml:space="preserve">. </w:t>
            </w:r>
            <w:r w:rsidR="00DE0AE3" w:rsidRPr="008846E0">
              <w:rPr>
                <w:color w:val="FF0000"/>
                <w:lang w:val="en-US"/>
              </w:rPr>
              <w:t xml:space="preserve">Laws such as these also </w:t>
            </w:r>
            <w:r w:rsidR="00AD6FB8" w:rsidRPr="008846E0">
              <w:rPr>
                <w:color w:val="FF0000"/>
                <w:lang w:val="en-US"/>
              </w:rPr>
              <w:t>shap</w:t>
            </w:r>
            <w:r w:rsidR="00DE0AE3" w:rsidRPr="008846E0">
              <w:rPr>
                <w:color w:val="FF0000"/>
                <w:lang w:val="en-US"/>
              </w:rPr>
              <w:t>ed hegemonic and interpersonal inequities in power that continue today</w:t>
            </w:r>
            <w:r w:rsidR="00DE0AE3" w:rsidRPr="008846E0">
              <w:rPr>
                <w:color w:val="FF0000"/>
                <w:lang w:val="en-US"/>
              </w:rPr>
              <w:fldChar w:fldCharType="begin"/>
            </w:r>
            <w:r w:rsidR="00EE5936" w:rsidRPr="008846E0">
              <w:rPr>
                <w:color w:val="FF0000"/>
                <w:lang w:val="en-US"/>
              </w:rPr>
              <w:instrText xml:space="preserve"> ADDIN ZOTERO_ITEM CSL_CITATION {"citationID":"FePF5SHr","properties":{"formattedCitation":"\\super 27\\nosupersub{}","plainCitation":"27","noteIndex":0},"citationItems":[{"id":"n89wydcT/8wF2Resn","uris":["http://zotero.org/users/3599437/items/IH4PI5AX"],"itemData":{"id":"n89wydcT/8wF2Resn","type":"article-journal","abstract":"Although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8846E0">
              <w:rPr>
                <w:color w:val="FF0000"/>
                <w:lang w:val="en-US"/>
              </w:rPr>
              <w:fldChar w:fldCharType="separate"/>
            </w:r>
            <w:r w:rsidR="00EE5936" w:rsidRPr="008846E0">
              <w:rPr>
                <w:color w:val="FF0000"/>
                <w:vertAlign w:val="superscript"/>
              </w:rPr>
              <w:t>27</w:t>
            </w:r>
            <w:r w:rsidR="00DE0AE3" w:rsidRPr="008846E0">
              <w:rPr>
                <w:color w:val="FF0000"/>
                <w:lang w:val="en-US"/>
              </w:rPr>
              <w:fldChar w:fldCharType="end"/>
            </w:r>
            <w:r w:rsidR="00DE0AE3" w:rsidRPr="008846E0">
              <w:rPr>
                <w:color w:val="FF0000"/>
                <w:lang w:val="en-US"/>
              </w:rPr>
              <w:t xml:space="preserve">. </w:t>
            </w:r>
          </w:p>
          <w:p w14:paraId="3F13CE93" w14:textId="77777777" w:rsidR="00AD6FB8" w:rsidRPr="008846E0" w:rsidRDefault="00AD6FB8" w:rsidP="00EE2872">
            <w:pPr>
              <w:rPr>
                <w:color w:val="FF0000"/>
                <w:lang w:val="en-US"/>
              </w:rPr>
            </w:pPr>
          </w:p>
          <w:p w14:paraId="195E8648" w14:textId="77777777" w:rsidR="00AD6FB8" w:rsidRPr="008846E0" w:rsidRDefault="00AD6FB8" w:rsidP="00EE2872">
            <w:pPr>
              <w:rPr>
                <w:color w:val="FF0000"/>
                <w:lang w:val="en-US"/>
              </w:rPr>
            </w:pPr>
          </w:p>
          <w:p w14:paraId="05FC8B85" w14:textId="3D06E324" w:rsidR="00CA0D55" w:rsidRPr="008846E0" w:rsidRDefault="00DE4AD9" w:rsidP="00EE2872">
            <w:pPr>
              <w:rPr>
                <w:color w:val="FF0000"/>
                <w:lang w:val="en-US"/>
              </w:rPr>
            </w:pPr>
            <w:r w:rsidRPr="008846E0">
              <w:rPr>
                <w:color w:val="FF0000"/>
                <w:lang w:val="en-US"/>
              </w:rPr>
              <w:t xml:space="preserve"> </w:t>
            </w:r>
          </w:p>
        </w:tc>
      </w:tr>
      <w:tr w:rsidR="00CA0D55" w:rsidRPr="00E339C6"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CA0D55" w:rsidRDefault="00CA0D55" w:rsidP="00CA0D55">
            <w:pPr>
              <w:rPr>
                <w:lang w:val="en-US"/>
              </w:rPr>
            </w:pPr>
            <w:r w:rsidRPr="00CA0D55">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CA0D55" w:rsidRDefault="00CA0D55" w:rsidP="00CA0D55">
            <w:pPr>
              <w:rPr>
                <w:lang w:val="en-US"/>
              </w:rPr>
            </w:pPr>
            <w:r w:rsidRPr="00CA0D55">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54069BEA" w:rsidR="007922B7" w:rsidRPr="008846E0" w:rsidRDefault="00CA0D55" w:rsidP="007922B7">
            <w:pPr>
              <w:rPr>
                <w:color w:val="FF0000"/>
                <w:lang w:val="en-US"/>
              </w:rPr>
            </w:pPr>
            <w:r w:rsidRPr="008846E0">
              <w:rPr>
                <w:color w:val="FF0000"/>
                <w:highlight w:val="yellow"/>
                <w:lang w:val="en-US"/>
              </w:rPr>
              <w:t>The USDA has discriminated based on gender when granting credit</w:t>
            </w:r>
            <w:r w:rsidRPr="008846E0">
              <w:rPr>
                <w:color w:val="FF0000"/>
                <w:highlight w:val="yellow"/>
                <w:lang w:val="en-US"/>
              </w:rPr>
              <w:fldChar w:fldCharType="begin"/>
            </w:r>
            <w:r w:rsidR="00EE5936" w:rsidRPr="008846E0">
              <w:rPr>
                <w:color w:val="FF0000"/>
                <w:highlight w:val="yellow"/>
                <w:lang w:val="en-US"/>
              </w:rPr>
              <w:instrText xml:space="preserve"> ADDIN ZOTERO_ITEM CSL_CITATION {"citationID":"up0UtM97","properties":{"formattedCitation":"\\super 28\\nosupersub{}","plainCitation":"28","noteIndex":0},"citationItems":[{"id":"n89wydcT/jiLBD66D","uris":["http://zotero.org/users/3599437/items/L2KU5WSR"],"itemData":{"id":1311,"type":"article-journal","container-title":"Drake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8846E0">
              <w:rPr>
                <w:color w:val="FF0000"/>
                <w:highlight w:val="yellow"/>
                <w:lang w:val="en-US"/>
              </w:rPr>
              <w:fldChar w:fldCharType="separate"/>
            </w:r>
            <w:r w:rsidR="00EE5936" w:rsidRPr="008846E0">
              <w:rPr>
                <w:color w:val="FF0000"/>
                <w:highlight w:val="yellow"/>
                <w:vertAlign w:val="superscript"/>
                <w:lang w:val="en-US"/>
              </w:rPr>
              <w:t>28</w:t>
            </w:r>
            <w:r w:rsidRPr="008846E0">
              <w:rPr>
                <w:color w:val="FF0000"/>
                <w:highlight w:val="yellow"/>
                <w:lang w:val="en-US"/>
              </w:rPr>
              <w:fldChar w:fldCharType="end"/>
            </w:r>
            <w:r w:rsidR="00405547" w:rsidRPr="008846E0">
              <w:rPr>
                <w:color w:val="FF0000"/>
                <w:highlight w:val="yellow"/>
                <w:lang w:val="en-US"/>
              </w:rPr>
              <w:t xml:space="preserve">, </w:t>
            </w:r>
            <w:commentRangeStart w:id="11"/>
            <w:r w:rsidR="00405547" w:rsidRPr="008846E0">
              <w:rPr>
                <w:color w:val="FF0000"/>
                <w:highlight w:val="yellow"/>
                <w:lang w:val="en-US"/>
              </w:rPr>
              <w:t xml:space="preserve">and </w:t>
            </w:r>
            <w:r w:rsidR="007922B7" w:rsidRPr="008846E0">
              <w:rPr>
                <w:color w:val="FF0000"/>
                <w:highlight w:val="yellow"/>
                <w:lang w:val="en-US"/>
              </w:rPr>
              <w:t xml:space="preserve">after controlling for farm size and type </w:t>
            </w:r>
            <w:r w:rsidR="00405547" w:rsidRPr="008846E0">
              <w:rPr>
                <w:color w:val="FF0000"/>
                <w:highlight w:val="yellow"/>
                <w:lang w:val="en-US"/>
              </w:rPr>
              <w:t xml:space="preserve">farming </w:t>
            </w:r>
            <w:r w:rsidR="007922B7" w:rsidRPr="008846E0">
              <w:rPr>
                <w:color w:val="FF0000"/>
                <w:highlight w:val="yellow"/>
                <w:lang w:val="en-US"/>
              </w:rPr>
              <w:t xml:space="preserve">still </w:t>
            </w:r>
            <w:r w:rsidR="00405547" w:rsidRPr="008846E0">
              <w:rPr>
                <w:color w:val="FF0000"/>
                <w:highlight w:val="yellow"/>
                <w:lang w:val="en-US"/>
              </w:rPr>
              <w:t>has one of the largest</w:t>
            </w:r>
            <w:r w:rsidR="007922B7" w:rsidRPr="008846E0">
              <w:rPr>
                <w:color w:val="FF0000"/>
                <w:highlight w:val="yellow"/>
                <w:lang w:val="en-US"/>
              </w:rPr>
              <w:t xml:space="preserve"> (40%)</w:t>
            </w:r>
            <w:r w:rsidR="00405547" w:rsidRPr="008846E0">
              <w:rPr>
                <w:color w:val="FF0000"/>
                <w:highlight w:val="yellow"/>
                <w:lang w:val="en-US"/>
              </w:rPr>
              <w:t xml:space="preserve"> gender-wage gaps </w:t>
            </w:r>
            <w:r w:rsidR="007922B7" w:rsidRPr="008846E0">
              <w:rPr>
                <w:color w:val="FF0000"/>
                <w:highlight w:val="yellow"/>
                <w:lang w:val="en-US"/>
              </w:rPr>
              <w:t>in the US</w:t>
            </w:r>
            <w:r w:rsidR="007922B7" w:rsidRPr="008846E0">
              <w:rPr>
                <w:color w:val="FF0000"/>
                <w:highlight w:val="yellow"/>
                <w:lang w:val="en-US"/>
              </w:rPr>
              <w:fldChar w:fldCharType="begin"/>
            </w:r>
            <w:r w:rsidR="00EE5936" w:rsidRPr="008846E0">
              <w:rPr>
                <w:color w:val="FF0000"/>
                <w:highlight w:val="yellow"/>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8846E0">
              <w:rPr>
                <w:color w:val="FF0000"/>
                <w:highlight w:val="yellow"/>
                <w:lang w:val="en-US"/>
              </w:rPr>
              <w:fldChar w:fldCharType="separate"/>
            </w:r>
            <w:r w:rsidR="00EE5936" w:rsidRPr="008846E0">
              <w:rPr>
                <w:color w:val="FF0000"/>
                <w:highlight w:val="yellow"/>
                <w:vertAlign w:val="superscript"/>
                <w:lang w:val="en-US"/>
              </w:rPr>
              <w:t>29</w:t>
            </w:r>
            <w:r w:rsidR="007922B7" w:rsidRPr="008846E0">
              <w:rPr>
                <w:color w:val="FF0000"/>
                <w:highlight w:val="yellow"/>
                <w:lang w:val="en-US"/>
              </w:rPr>
              <w:fldChar w:fldCharType="end"/>
            </w:r>
            <w:commentRangeEnd w:id="11"/>
            <w:r w:rsidR="007922B7" w:rsidRPr="008846E0">
              <w:rPr>
                <w:rStyle w:val="CommentReference"/>
                <w:color w:val="FF0000"/>
                <w:highlight w:val="yellow"/>
              </w:rPr>
              <w:commentReference w:id="11"/>
            </w:r>
          </w:p>
          <w:p w14:paraId="0D3CA754" w14:textId="03ABE372" w:rsidR="00B43CF3" w:rsidRPr="008846E0" w:rsidRDefault="00B43CF3" w:rsidP="00CA0D55">
            <w:pPr>
              <w:rPr>
                <w:color w:val="FF0000"/>
                <w:lang w:val="en-US"/>
              </w:rPr>
            </w:pPr>
          </w:p>
        </w:tc>
      </w:tr>
      <w:tr w:rsidR="00CA0D55" w:rsidRPr="00E339C6"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CA0D55" w:rsidRDefault="00CA0D55" w:rsidP="00CA0D55">
            <w:pPr>
              <w:rPr>
                <w:b/>
                <w:bCs/>
                <w:lang w:val="en-US"/>
              </w:rPr>
            </w:pPr>
            <w:r w:rsidRPr="00CA0D55">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CA0D55" w:rsidRDefault="00CA0D55" w:rsidP="00CA0D55">
            <w:pPr>
              <w:rPr>
                <w:b/>
                <w:bCs/>
                <w:lang w:val="en-US"/>
              </w:rPr>
            </w:pPr>
            <w:r w:rsidRPr="00CA0D55">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331519B3" w14:textId="7AA5A237" w:rsidR="00CA0D55" w:rsidRPr="008846E0" w:rsidRDefault="00D27980" w:rsidP="003D520B">
            <w:pPr>
              <w:rPr>
                <w:color w:val="FF0000"/>
                <w:lang w:val="en-US"/>
              </w:rPr>
            </w:pPr>
            <w:r w:rsidRPr="008846E0">
              <w:rPr>
                <w:color w:val="FF0000"/>
                <w:lang w:val="en-US"/>
              </w:rPr>
              <w:t xml:space="preserve">Until 2017, </w:t>
            </w:r>
            <w:r w:rsidR="00CA0D55" w:rsidRPr="008846E0">
              <w:rPr>
                <w:color w:val="FF0000"/>
                <w:lang w:val="en-US"/>
              </w:rPr>
              <w:t>USDA NASS census collection formats allowed for only one farm operator</w:t>
            </w:r>
            <w:r w:rsidR="009D28FA" w:rsidRPr="008846E0">
              <w:rPr>
                <w:color w:val="FF0000"/>
                <w:lang w:val="en-US"/>
              </w:rPr>
              <w:t xml:space="preserve">. This </w:t>
            </w:r>
            <w:r w:rsidR="00CA0D55" w:rsidRPr="008846E0">
              <w:rPr>
                <w:color w:val="FF0000"/>
                <w:lang w:val="en-US"/>
              </w:rPr>
              <w:t>exclud</w:t>
            </w:r>
            <w:r w:rsidR="001D1FFB" w:rsidRPr="008846E0">
              <w:rPr>
                <w:color w:val="FF0000"/>
                <w:lang w:val="en-US"/>
              </w:rPr>
              <w:t>ed</w:t>
            </w:r>
            <w:r w:rsidR="00CA0D55" w:rsidRPr="008846E0">
              <w:rPr>
                <w:color w:val="FF0000"/>
                <w:lang w:val="en-US"/>
              </w:rPr>
              <w:t xml:space="preserve"> many women from identifying as farm operators</w:t>
            </w:r>
            <w:r w:rsidR="00CA0D55" w:rsidRPr="008846E0">
              <w:rPr>
                <w:color w:val="FF0000"/>
                <w:lang w:val="en-US"/>
              </w:rPr>
              <w:fldChar w:fldCharType="begin"/>
            </w:r>
            <w:r w:rsidR="00AF6B7D" w:rsidRPr="008846E0">
              <w:rPr>
                <w:color w:val="FF0000"/>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30</w:t>
            </w:r>
            <w:r w:rsidR="00CA0D55" w:rsidRPr="008846E0">
              <w:rPr>
                <w:color w:val="FF0000"/>
                <w:lang w:val="en-US"/>
              </w:rPr>
              <w:fldChar w:fldCharType="end"/>
            </w:r>
            <w:r w:rsidR="009D28FA" w:rsidRPr="008846E0">
              <w:rPr>
                <w:color w:val="FF0000"/>
                <w:lang w:val="en-US"/>
              </w:rPr>
              <w:t xml:space="preserve">. Forcing a farm to identify a single operator also </w:t>
            </w:r>
            <w:r w:rsidR="001D1FFB" w:rsidRPr="008846E0">
              <w:rPr>
                <w:color w:val="FF0000"/>
                <w:lang w:val="en-US"/>
              </w:rPr>
              <w:t xml:space="preserve">reinforced </w:t>
            </w:r>
            <w:r w:rsidR="003D520B" w:rsidRPr="008846E0">
              <w:rPr>
                <w:color w:val="FF0000"/>
                <w:lang w:val="en-US"/>
              </w:rPr>
              <w:t xml:space="preserve">patriarchal </w:t>
            </w:r>
            <w:r w:rsidR="001D1FFB" w:rsidRPr="008846E0">
              <w:rPr>
                <w:color w:val="FF0000"/>
                <w:lang w:val="en-US"/>
              </w:rPr>
              <w:t xml:space="preserve">stereotypes about </w:t>
            </w:r>
            <w:r w:rsidR="003D520B" w:rsidRPr="008846E0">
              <w:rPr>
                <w:color w:val="FF0000"/>
                <w:lang w:val="en-US"/>
              </w:rPr>
              <w:t xml:space="preserve">exclusive and unilateral </w:t>
            </w:r>
            <w:r w:rsidR="00B43CF3" w:rsidRPr="008846E0">
              <w:rPr>
                <w:color w:val="FF0000"/>
                <w:lang w:val="en-US"/>
              </w:rPr>
              <w:t>(</w:t>
            </w:r>
            <w:r w:rsidR="003D520B" w:rsidRPr="008846E0">
              <w:rPr>
                <w:color w:val="FF0000"/>
                <w:lang w:val="en-US"/>
              </w:rPr>
              <w:t>rather than joint</w:t>
            </w:r>
            <w:r w:rsidR="00B43CF3" w:rsidRPr="008846E0">
              <w:rPr>
                <w:color w:val="FF0000"/>
                <w:lang w:val="en-US"/>
              </w:rPr>
              <w:t>)</w:t>
            </w:r>
            <w:r w:rsidR="003D520B" w:rsidRPr="008846E0">
              <w:rPr>
                <w:color w:val="FF0000"/>
                <w:lang w:val="en-US"/>
              </w:rPr>
              <w:t xml:space="preserve"> d</w:t>
            </w:r>
            <w:r w:rsidR="001D1FFB" w:rsidRPr="008846E0">
              <w:rPr>
                <w:color w:val="FF0000"/>
                <w:lang w:val="en-US"/>
              </w:rPr>
              <w:t>ecision-making power</w:t>
            </w:r>
            <w:r w:rsidR="00B43CF3" w:rsidRPr="008846E0">
              <w:rPr>
                <w:color w:val="FF0000"/>
                <w:lang w:val="en-US"/>
              </w:rPr>
              <w:fldChar w:fldCharType="begin"/>
            </w:r>
            <w:r w:rsidR="00AF6B7D" w:rsidRPr="008846E0">
              <w:rPr>
                <w:color w:val="FF0000"/>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8846E0">
              <w:rPr>
                <w:color w:val="FF0000"/>
                <w:lang w:val="en-US"/>
              </w:rPr>
              <w:fldChar w:fldCharType="separate"/>
            </w:r>
            <w:r w:rsidR="00AF6B7D" w:rsidRPr="008846E0">
              <w:rPr>
                <w:color w:val="FF0000"/>
                <w:vertAlign w:val="superscript"/>
                <w:lang w:val="en-US"/>
              </w:rPr>
              <w:t>31</w:t>
            </w:r>
            <w:r w:rsidR="00B43CF3" w:rsidRPr="008846E0">
              <w:rPr>
                <w:color w:val="FF0000"/>
                <w:lang w:val="en-US"/>
              </w:rPr>
              <w:fldChar w:fldCharType="end"/>
            </w:r>
            <w:r w:rsidR="00492421" w:rsidRPr="008846E0">
              <w:rPr>
                <w:color w:val="FF0000"/>
                <w:lang w:val="en-US"/>
              </w:rPr>
              <w:t xml:space="preserve">. </w:t>
            </w:r>
            <w:r w:rsidR="00AF6B7D" w:rsidRPr="008846E0">
              <w:rPr>
                <w:color w:val="FF0000"/>
                <w:lang w:val="en-US"/>
              </w:rPr>
              <w:t>A</w:t>
            </w:r>
            <w:r w:rsidRPr="008846E0">
              <w:rPr>
                <w:color w:val="FF0000"/>
                <w:lang w:val="en-US"/>
              </w:rPr>
              <w:t xml:space="preserve"> study completed in </w:t>
            </w:r>
            <w:r w:rsidR="00CA0D55" w:rsidRPr="008846E0">
              <w:rPr>
                <w:color w:val="FF0000"/>
                <w:lang w:val="en-US"/>
              </w:rPr>
              <w:t>2024</w:t>
            </w:r>
            <w:r w:rsidRPr="008846E0">
              <w:rPr>
                <w:color w:val="FF0000"/>
                <w:lang w:val="en-US"/>
              </w:rPr>
              <w:t xml:space="preserve"> </w:t>
            </w:r>
            <w:r w:rsidR="00B43CF3" w:rsidRPr="008846E0">
              <w:rPr>
                <w:color w:val="FF0000"/>
                <w:lang w:val="en-US"/>
              </w:rPr>
              <w:t>found</w:t>
            </w:r>
            <w:r w:rsidRPr="008846E0">
              <w:rPr>
                <w:color w:val="FF0000"/>
                <w:lang w:val="en-US"/>
              </w:rPr>
              <w:t xml:space="preserve"> </w:t>
            </w:r>
            <w:r w:rsidR="00C42725">
              <w:rPr>
                <w:color w:val="FF0000"/>
                <w:lang w:val="en-US"/>
              </w:rPr>
              <w:t xml:space="preserve">that </w:t>
            </w:r>
            <w:r w:rsidR="00CA0D55" w:rsidRPr="008846E0">
              <w:rPr>
                <w:color w:val="FF0000"/>
                <w:lang w:val="en-US"/>
              </w:rPr>
              <w:t>online image searches in the US for ‘farmer’ preferentially return images of men</w:t>
            </w:r>
            <w:r w:rsidR="001D1FFB" w:rsidRPr="008846E0">
              <w:rPr>
                <w:color w:val="FF0000"/>
                <w:lang w:val="en-US"/>
              </w:rPr>
              <w:t xml:space="preserve"> at a rate disproportional</w:t>
            </w:r>
            <w:r w:rsidR="00B43CF3" w:rsidRPr="008846E0">
              <w:rPr>
                <w:color w:val="FF0000"/>
                <w:lang w:val="en-US"/>
              </w:rPr>
              <w:t xml:space="preserve">ly higher </w:t>
            </w:r>
            <w:r w:rsidR="00EE5936" w:rsidRPr="008846E0">
              <w:rPr>
                <w:color w:val="FF0000"/>
                <w:lang w:val="en-US"/>
              </w:rPr>
              <w:t xml:space="preserve">than expected even using the </w:t>
            </w:r>
            <w:r w:rsidR="00AF6B7D" w:rsidRPr="008846E0">
              <w:rPr>
                <w:color w:val="FF0000"/>
                <w:lang w:val="en-US"/>
              </w:rPr>
              <w:t xml:space="preserve">pre-2017 </w:t>
            </w:r>
            <w:r w:rsidR="00EE5936" w:rsidRPr="008846E0">
              <w:rPr>
                <w:color w:val="FF0000"/>
                <w:lang w:val="en-US"/>
              </w:rPr>
              <w:t>census values</w:t>
            </w:r>
            <w:r w:rsidR="00CA0D55" w:rsidRPr="008846E0">
              <w:rPr>
                <w:color w:val="FF0000"/>
                <w:lang w:val="en-US"/>
              </w:rPr>
              <w:fldChar w:fldCharType="begin"/>
            </w:r>
            <w:r w:rsidR="00AF6B7D" w:rsidRPr="008846E0">
              <w:rPr>
                <w:color w:val="FF0000"/>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32</w:t>
            </w:r>
            <w:r w:rsidR="00CA0D55" w:rsidRPr="008846E0">
              <w:rPr>
                <w:color w:val="FF0000"/>
                <w:lang w:val="en-US"/>
              </w:rPr>
              <w:fldChar w:fldCharType="end"/>
            </w:r>
            <w:r w:rsidR="00B43CF3" w:rsidRPr="008846E0">
              <w:rPr>
                <w:color w:val="FF0000"/>
                <w:lang w:val="en-US"/>
              </w:rPr>
              <w:t>, meaning women</w:t>
            </w:r>
            <w:r w:rsidR="00EE5936" w:rsidRPr="008846E0">
              <w:rPr>
                <w:color w:val="FF0000"/>
                <w:lang w:val="en-US"/>
              </w:rPr>
              <w:t xml:space="preserve"> farmers</w:t>
            </w:r>
            <w:r w:rsidR="00B43CF3" w:rsidRPr="008846E0">
              <w:rPr>
                <w:color w:val="FF0000"/>
                <w:lang w:val="en-US"/>
              </w:rPr>
              <w:t>, even by conservative estimates, are under-represented in visual media.</w:t>
            </w:r>
          </w:p>
          <w:p w14:paraId="3B92DFA1" w14:textId="77777777" w:rsidR="0003497B" w:rsidRPr="008846E0" w:rsidRDefault="0003497B" w:rsidP="003D520B">
            <w:pPr>
              <w:rPr>
                <w:color w:val="FF0000"/>
                <w:lang w:val="en-US"/>
              </w:rPr>
            </w:pPr>
          </w:p>
          <w:p w14:paraId="1B6CFC3C" w14:textId="71F83551" w:rsidR="0003497B" w:rsidRPr="008846E0" w:rsidRDefault="0003497B" w:rsidP="00004848">
            <w:pPr>
              <w:rPr>
                <w:color w:val="FF0000"/>
                <w:lang w:val="en-US"/>
              </w:rPr>
            </w:pPr>
            <w:r w:rsidRPr="0003497B">
              <w:rPr>
                <w:color w:val="FF0000"/>
                <w:lang w:val="en-US"/>
              </w:rPr>
              <w:t xml:space="preserve">Women landowners are </w:t>
            </w:r>
            <w:r w:rsidR="00004848" w:rsidRPr="008846E0">
              <w:rPr>
                <w:color w:val="FF0000"/>
                <w:lang w:val="en-US"/>
              </w:rPr>
              <w:t xml:space="preserve">‘not on the radar’ of </w:t>
            </w:r>
            <w:r w:rsidRPr="0003497B">
              <w:rPr>
                <w:color w:val="FF0000"/>
                <w:lang w:val="en-US"/>
              </w:rPr>
              <w:t>agricultural professionals who distribute funds and technical assistance</w:t>
            </w:r>
            <w:r w:rsidRPr="008846E0">
              <w:rPr>
                <w:color w:val="FF0000"/>
                <w:lang w:val="en-US"/>
              </w:rPr>
              <w:fldChar w:fldCharType="begin"/>
            </w:r>
            <w:r w:rsidR="00AF6B7D" w:rsidRPr="008846E0">
              <w:rPr>
                <w:color w:val="FF0000"/>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Pr="008846E0">
              <w:rPr>
                <w:color w:val="FF0000"/>
                <w:lang w:val="en-US"/>
              </w:rPr>
              <w:fldChar w:fldCharType="separate"/>
            </w:r>
            <w:r w:rsidR="00AF6B7D" w:rsidRPr="008846E0">
              <w:rPr>
                <w:color w:val="FF0000"/>
                <w:vertAlign w:val="superscript"/>
                <w:lang w:val="en-US"/>
              </w:rPr>
              <w:t>33</w:t>
            </w:r>
            <w:r w:rsidRPr="008846E0">
              <w:rPr>
                <w:color w:val="FF0000"/>
                <w:lang w:val="en-US"/>
              </w:rPr>
              <w:fldChar w:fldCharType="end"/>
            </w:r>
            <w:r w:rsidRPr="0003497B">
              <w:rPr>
                <w:color w:val="FF0000"/>
                <w:lang w:val="en-US"/>
              </w:rPr>
              <w:t xml:space="preserve"> </w:t>
            </w:r>
            <w:r w:rsidRPr="008846E0">
              <w:rPr>
                <w:color w:val="FF0000"/>
                <w:lang w:val="en-US"/>
              </w:rPr>
              <w:t xml:space="preserve">which limits </w:t>
            </w:r>
            <w:r w:rsidRPr="0003497B">
              <w:rPr>
                <w:color w:val="FF0000"/>
                <w:lang w:val="en-US"/>
              </w:rPr>
              <w:t>their access to needed resources</w:t>
            </w:r>
            <w:r w:rsidRPr="008846E0">
              <w:rPr>
                <w:color w:val="FF0000"/>
                <w:lang w:val="en-US"/>
              </w:rPr>
              <w:fldChar w:fldCharType="begin"/>
            </w:r>
            <w:r w:rsidR="00AF6B7D" w:rsidRPr="008846E0">
              <w:rPr>
                <w:color w:val="FF0000"/>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Pr="008846E0">
              <w:rPr>
                <w:color w:val="FF0000"/>
                <w:lang w:val="en-US"/>
              </w:rPr>
              <w:fldChar w:fldCharType="separate"/>
            </w:r>
            <w:r w:rsidR="00AF6B7D" w:rsidRPr="008846E0">
              <w:rPr>
                <w:color w:val="FF0000"/>
                <w:vertAlign w:val="superscript"/>
                <w:lang w:val="en-US"/>
              </w:rPr>
              <w:t>34</w:t>
            </w:r>
            <w:r w:rsidRPr="008846E0">
              <w:rPr>
                <w:color w:val="FF0000"/>
                <w:lang w:val="en-US"/>
              </w:rPr>
              <w:fldChar w:fldCharType="end"/>
            </w:r>
            <w:r w:rsidRPr="0003497B">
              <w:rPr>
                <w:color w:val="FF0000"/>
                <w:lang w:val="en-US"/>
              </w:rPr>
              <w:t xml:space="preserve">. </w:t>
            </w:r>
            <w:r w:rsidR="00004848" w:rsidRPr="008846E0">
              <w:rPr>
                <w:color w:val="FF0000"/>
                <w:lang w:val="en-US"/>
              </w:rPr>
              <w:t>Even f</w:t>
            </w:r>
            <w:r w:rsidRPr="0003497B">
              <w:rPr>
                <w:color w:val="FF0000"/>
                <w:lang w:val="en-US"/>
              </w:rPr>
              <w:t>uture agricultural professionals undervalue the experiences and knowledge of women landowners</w:t>
            </w:r>
            <w:r w:rsidR="00004848" w:rsidRPr="008846E0">
              <w:rPr>
                <w:color w:val="FF0000"/>
                <w:lang w:val="en-US"/>
              </w:rPr>
              <w:fldChar w:fldCharType="begin"/>
            </w:r>
            <w:r w:rsidR="00AF6B7D" w:rsidRPr="008846E0">
              <w:rPr>
                <w:color w:val="FF0000"/>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8846E0">
              <w:rPr>
                <w:color w:val="FF0000"/>
                <w:lang w:val="en-US"/>
              </w:rPr>
              <w:fldChar w:fldCharType="separate"/>
            </w:r>
            <w:r w:rsidR="00AF6B7D" w:rsidRPr="008846E0">
              <w:rPr>
                <w:color w:val="FF0000"/>
                <w:vertAlign w:val="superscript"/>
              </w:rPr>
              <w:t>35</w:t>
            </w:r>
            <w:r w:rsidR="00004848" w:rsidRPr="008846E0">
              <w:rPr>
                <w:color w:val="FF0000"/>
                <w:lang w:val="en-US"/>
              </w:rPr>
              <w:fldChar w:fldCharType="end"/>
            </w:r>
            <w:r w:rsidR="00004848" w:rsidRPr="008846E0">
              <w:rPr>
                <w:color w:val="FF0000"/>
                <w:lang w:val="en-US"/>
              </w:rPr>
              <w:t>.</w:t>
            </w:r>
          </w:p>
        </w:tc>
      </w:tr>
      <w:tr w:rsidR="00CA0D55" w:rsidRPr="00E339C6"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CA0D55" w:rsidRDefault="00CA0D55" w:rsidP="00CA0D55">
            <w:pPr>
              <w:rPr>
                <w:b/>
                <w:bCs/>
                <w:lang w:val="en-US"/>
              </w:rPr>
            </w:pPr>
            <w:r w:rsidRPr="00CA0D55">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CA0D55" w:rsidRDefault="00CA0D55" w:rsidP="00CA0D55">
            <w:pPr>
              <w:rPr>
                <w:b/>
                <w:bCs/>
                <w:lang w:val="en-US"/>
              </w:rPr>
            </w:pPr>
            <w:r w:rsidRPr="00CA0D55">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0CFE994A" w:rsidR="00CA0D55" w:rsidRPr="008846E0" w:rsidRDefault="00CA0D55" w:rsidP="00CA0D55">
            <w:pPr>
              <w:rPr>
                <w:color w:val="FF0000"/>
                <w:lang w:val="en-US"/>
              </w:rPr>
            </w:pPr>
            <w:commentRangeStart w:id="12"/>
            <w:r w:rsidRPr="008846E0">
              <w:rPr>
                <w:color w:val="FF0000"/>
                <w:lang w:val="en-US"/>
              </w:rPr>
              <w:t>Women farmers and landowners are</w:t>
            </w:r>
            <w:r w:rsidR="00C42725">
              <w:rPr>
                <w:color w:val="FF0000"/>
                <w:lang w:val="en-US"/>
              </w:rPr>
              <w:t xml:space="preserve"> rendered invisible by </w:t>
            </w:r>
            <w:r w:rsidR="00E2211F">
              <w:rPr>
                <w:color w:val="FF0000"/>
                <w:lang w:val="en-US"/>
              </w:rPr>
              <w:t xml:space="preserve">male-centric pronouns usage </w:t>
            </w:r>
            <w:r w:rsidR="00C42725">
              <w:rPr>
                <w:color w:val="FF0000"/>
                <w:lang w:val="en-US"/>
              </w:rPr>
              <w:t xml:space="preserve">in agricultural </w:t>
            </w:r>
            <w:commentRangeEnd w:id="12"/>
            <w:r w:rsidR="00E2211F">
              <w:rPr>
                <w:rStyle w:val="CommentReference"/>
              </w:rPr>
              <w:commentReference w:id="12"/>
            </w:r>
            <w:r w:rsidR="00C42725">
              <w:rPr>
                <w:color w:val="FF0000"/>
                <w:lang w:val="en-US"/>
              </w:rPr>
              <w:t>settings</w:t>
            </w:r>
            <w:r w:rsidR="00C42725">
              <w:rPr>
                <w:color w:val="FF0000"/>
                <w:lang w:val="en-US"/>
              </w:rPr>
              <w:fldChar w:fldCharType="begin"/>
            </w:r>
            <w:r w:rsidR="00C42725">
              <w:rPr>
                <w:color w:val="FF0000"/>
                <w:lang w:val="en-US"/>
              </w:rPr>
              <w:instrText xml:space="preserve"> ADDIN ZOTERO_ITEM CSL_CITATION {"citationID":"qw6ase7x","properties":{"formattedCitation":"\\super 36\\nosupersub{}","plainCitation":"36","noteIndex":0},"citationItems":[{"id":1171,"uris":["http://zotero.org/users/3599437/items/HKH2XL8Z"],"itemData":{"id":1171,"type":"webpage","abstract":"Garnica,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Pr>
                <w:color w:val="FF0000"/>
                <w:lang w:val="en-US"/>
              </w:rPr>
              <w:fldChar w:fldCharType="separate"/>
            </w:r>
            <w:r w:rsidR="00C42725" w:rsidRPr="00C42725">
              <w:rPr>
                <w:vertAlign w:val="superscript"/>
                <w:lang w:val="en-US"/>
              </w:rPr>
              <w:t>36</w:t>
            </w:r>
            <w:r w:rsidR="00C42725">
              <w:rPr>
                <w:color w:val="FF0000"/>
                <w:lang w:val="en-US"/>
              </w:rPr>
              <w:fldChar w:fldCharType="end"/>
            </w:r>
            <w:r w:rsidR="00C42725">
              <w:rPr>
                <w:color w:val="FF0000"/>
                <w:lang w:val="en-US"/>
              </w:rPr>
              <w:t>. Women are</w:t>
            </w:r>
            <w:r w:rsidRPr="008846E0">
              <w:rPr>
                <w:color w:val="FF0000"/>
                <w:lang w:val="en-US"/>
              </w:rPr>
              <w:t xml:space="preserve"> not perceived as having decision-making authority</w:t>
            </w:r>
            <w:r w:rsidR="00004848" w:rsidRPr="008846E0">
              <w:rPr>
                <w:color w:val="FF0000"/>
                <w:lang w:val="en-US"/>
              </w:rPr>
              <w:t xml:space="preserve"> and experience </w:t>
            </w:r>
            <w:r w:rsidR="00004848" w:rsidRPr="008846E0">
              <w:rPr>
                <w:color w:val="FF0000"/>
                <w:lang w:val="en-US"/>
              </w:rPr>
              <w:t xml:space="preserve">gender-based discrimination from tenants, neighbors, lenders, </w:t>
            </w:r>
            <w:r w:rsidR="00004848" w:rsidRPr="008846E0">
              <w:rPr>
                <w:color w:val="FF0000"/>
                <w:lang w:val="en-US"/>
              </w:rPr>
              <w:lastRenderedPageBreak/>
              <w:t>and service providers preventing them from equitable access to agricultural programs, information, and networks</w:t>
            </w:r>
            <w:r w:rsidR="00AF6B7D" w:rsidRPr="008846E0">
              <w:rPr>
                <w:color w:val="FF0000"/>
                <w:lang w:val="en-US"/>
              </w:rPr>
              <w:fldChar w:fldCharType="begin"/>
            </w:r>
            <w:r w:rsidR="00C42725">
              <w:rPr>
                <w:color w:val="FF0000"/>
                <w:lang w:val="en-US"/>
              </w:rPr>
              <w:instrText xml:space="preserve"> ADDIN ZOTERO_ITEM CSL_CITATION {"citationID":"2xyP43Q9","properties":{"formattedCitation":"\\super 34,37,38\\nosupersub{}","plainCitation":"34,37,38","noteIndex":0},"citationItems":[{"id":1165,"uris":["http://zotero.org/users/3599437/items/8U83U6YX"],"itemData":{"id":1165,"type":"article-journal","abstract":"Women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n89wydcT/gxc7eeoa","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n89wydcT/6TzDv8kV","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8846E0">
              <w:rPr>
                <w:color w:val="FF0000"/>
                <w:lang w:val="en-US"/>
              </w:rPr>
              <w:fldChar w:fldCharType="separate"/>
            </w:r>
            <w:r w:rsidR="00C42725" w:rsidRPr="00C42725">
              <w:rPr>
                <w:vertAlign w:val="superscript"/>
                <w:lang w:val="en-US"/>
              </w:rPr>
              <w:t>34,37,38</w:t>
            </w:r>
            <w:r w:rsidR="00AF6B7D" w:rsidRPr="008846E0">
              <w:rPr>
                <w:color w:val="FF0000"/>
                <w:lang w:val="en-US"/>
              </w:rPr>
              <w:fldChar w:fldCharType="end"/>
            </w:r>
          </w:p>
        </w:tc>
      </w:tr>
      <w:tr w:rsidR="00CA0D55" w:rsidRPr="00E339C6"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CA0D55" w:rsidRDefault="00CA0D55" w:rsidP="00CA0D55">
            <w:pPr>
              <w:rPr>
                <w:lang w:val="en-US"/>
              </w:rPr>
            </w:pPr>
            <w:r w:rsidRPr="00CA0D55">
              <w:rPr>
                <w:lang w:val="en-US"/>
              </w:rPr>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CA0D55" w:rsidRDefault="00CA0D55" w:rsidP="00CA0D55">
            <w:pPr>
              <w:rPr>
                <w:lang w:val="en-US"/>
              </w:rPr>
            </w:pPr>
          </w:p>
        </w:tc>
      </w:tr>
    </w:tbl>
    <w:p w14:paraId="2F441AE3" w14:textId="77777777" w:rsidR="00CA0D55" w:rsidRPr="00CA0D55" w:rsidRDefault="00CA0D55" w:rsidP="00CA0D55">
      <w:pPr>
        <w:rPr>
          <w:b/>
          <w:bCs/>
          <w:lang w:val="en-US"/>
        </w:rPr>
      </w:pPr>
    </w:p>
    <w:p w14:paraId="16C0E2EA" w14:textId="1F10ED58" w:rsidR="00B15954" w:rsidRDefault="00FA02E9" w:rsidP="005E13CB">
      <w:pPr>
        <w:rPr>
          <w:lang w:val="en-US"/>
        </w:rPr>
      </w:pPr>
      <w:r>
        <w:rPr>
          <w:lang w:val="en-US"/>
        </w:rPr>
        <w:t xml:space="preserve">For biophysical scientists, traditional training does often not include space nor resources for building awareness of power inequalities, and it will therefore take time and effort. Actively questioning why certain groups seem over- or under-represented in agricultural </w:t>
      </w:r>
      <w:r w:rsidR="000A286F">
        <w:rPr>
          <w:lang w:val="en-US"/>
        </w:rPr>
        <w:t xml:space="preserve">language or </w:t>
      </w:r>
      <w:r>
        <w:rPr>
          <w:lang w:val="en-US"/>
        </w:rPr>
        <w:t>contexts you encounter is a powerful starting point</w:t>
      </w:r>
      <w:r w:rsidR="000A286F">
        <w:rPr>
          <w:lang w:val="en-US"/>
        </w:rPr>
        <w:t>, and the matrix of domination can aid in parsing out the various drivers involved</w:t>
      </w:r>
      <w:r>
        <w:rPr>
          <w:lang w:val="en-US"/>
        </w:rPr>
        <w:t xml:space="preserve">. </w:t>
      </w:r>
      <w:r w:rsidR="000A286F">
        <w:rPr>
          <w:lang w:val="en-US"/>
        </w:rPr>
        <w:t xml:space="preserve">Once the foundation of awareness has been built, as scientists it is important to reflect on our roles in passively endorsing, or challenging inequities. </w:t>
      </w:r>
      <w:r w:rsidR="005E13CB">
        <w:rPr>
          <w:lang w:val="en-US"/>
        </w:rPr>
        <w:t xml:space="preserve">To help agricultural researchers envision how their work may integrate into a larger effort to rebalance power in one or more domains, we present three </w:t>
      </w:r>
      <w:r w:rsidR="009A1F4F">
        <w:rPr>
          <w:lang w:val="en-US"/>
        </w:rPr>
        <w:t>research activities</w:t>
      </w:r>
      <w:r w:rsidR="005E13CB">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sidR="00991FE8" w:rsidRPr="00991FE8">
        <w:rPr>
          <w:color w:val="FF0000"/>
          <w:lang w:val="en-US"/>
        </w:rPr>
        <w:t>: serving the margins, leveraging science, and expanding the concept of scientific measurements</w:t>
      </w:r>
      <w:r w:rsidR="005E13CB" w:rsidRPr="00991FE8">
        <w:rPr>
          <w:color w:val="FF0000"/>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041D80B8" w:rsidR="00ED49D1" w:rsidRDefault="00F75AAB" w:rsidP="00ED49D1">
      <w:pPr>
        <w:rPr>
          <w:lang w:val="en-US"/>
        </w:rPr>
      </w:pPr>
      <w:r>
        <w:rPr>
          <w:lang w:val="en-US"/>
        </w:rPr>
        <w:t>In agricultur</w:t>
      </w:r>
      <w:r w:rsidR="00257261">
        <w:rPr>
          <w:lang w:val="en-US"/>
        </w:rPr>
        <w:t>al production</w:t>
      </w:r>
      <w:r>
        <w:rPr>
          <w:lang w:val="en-US"/>
        </w:rPr>
        <w:t xml:space="preserve">, exclusion can </w:t>
      </w:r>
      <w:r w:rsidR="00960F74">
        <w:rPr>
          <w:lang w:val="en-US"/>
        </w:rPr>
        <w:t xml:space="preserve">occur due to </w:t>
      </w:r>
      <w:r>
        <w:rPr>
          <w:lang w:val="en-US"/>
        </w:rPr>
        <w:t>individual characteristics</w:t>
      </w:r>
      <w:r w:rsidR="000A286F">
        <w:rPr>
          <w:lang w:val="en-US"/>
        </w:rPr>
        <w:t xml:space="preserve"> (e.g., Table 2)</w:t>
      </w:r>
      <w:r>
        <w:rPr>
          <w:lang w:val="en-US"/>
        </w:rPr>
        <w:t xml:space="preserve"> as well as farm-level features (e.g., production system, degree of farm mechanization). This systemic and</w:t>
      </w:r>
      <w:r w:rsidR="00257261">
        <w:rPr>
          <w:lang w:val="en-US"/>
        </w:rPr>
        <w:t>/or</w:t>
      </w:r>
      <w:r>
        <w:rPr>
          <w:lang w:val="en-US"/>
        </w:rPr>
        <w:t xml:space="preserve"> cultural exclusion often translates to </w:t>
      </w:r>
      <w:r w:rsidR="009D6A2D">
        <w:rPr>
          <w:lang w:val="en-US"/>
        </w:rPr>
        <w:t>omission</w:t>
      </w:r>
      <w:r>
        <w:rPr>
          <w:lang w:val="en-US"/>
        </w:rPr>
        <w:t xml:space="preserve"> from agricultural research activities</w:t>
      </w:r>
      <w:r>
        <w:rPr>
          <w:lang w:val="en-US"/>
        </w:rPr>
        <w:fldChar w:fldCharType="begin"/>
      </w:r>
      <w:r w:rsidR="00C42725">
        <w:rPr>
          <w:lang w:val="en-US"/>
        </w:rPr>
        <w:instrText xml:space="preserve"> ADDIN ZOTERO_ITEM CSL_CITATION {"citationID":"3l1uZqvZ","properties":{"formattedCitation":"\\super 27,39\\nosupersub{}","plainCitation":"27,39","noteIndex":0},"citationItems":[{"id":"n89wydcT/8wF2Resn","uris":["http://zotero.org/users/3599437/items/IH4PI5AX"],"itemData":{"id":1314,"type":"article-journal","abstract":"Although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Mayerfeld"}],"issued":{"date-parts":[["2019",8,3]]}}},{"id":"n89wydcT/oyVGFBlB","uris":["http://zotero.org/users/3599437/items/KLK2UTJD"],"itemData":{"id":1283,"type":"article-journal","abstract":"Organic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C42725" w:rsidRPr="00C42725">
        <w:rPr>
          <w:vertAlign w:val="superscript"/>
          <w:lang w:val="en-US"/>
        </w:rPr>
        <w:t>27,39</w:t>
      </w:r>
      <w:r>
        <w:rPr>
          <w:lang w:val="en-US"/>
        </w:rPr>
        <w:fldChar w:fldCharType="end"/>
      </w:r>
      <w:r>
        <w:rPr>
          <w:lang w:val="en-US"/>
        </w:rPr>
        <w:t xml:space="preserve">. </w:t>
      </w:r>
      <w:r w:rsidR="002934D1">
        <w:rPr>
          <w:lang w:val="en-US"/>
        </w:rPr>
        <w:t>One method for addressing this power disparity is</w:t>
      </w:r>
      <w:r w:rsidR="00AF349F">
        <w:rPr>
          <w:lang w:val="en-US"/>
        </w:rPr>
        <w:t xml:space="preserve"> to conduct research with institutionally excluded groups. Beyond the direct benefits, this also </w:t>
      </w:r>
      <w:r w:rsidR="001D4831">
        <w:rPr>
          <w:lang w:val="en-US"/>
        </w:rPr>
        <w:t xml:space="preserve">leverages a researcher’s </w:t>
      </w:r>
      <w:r w:rsidR="00E1221A">
        <w:rPr>
          <w:lang w:val="en-US"/>
        </w:rPr>
        <w:t xml:space="preserve">hegemonic </w:t>
      </w:r>
      <w:r w:rsidR="001D4831">
        <w:rPr>
          <w:lang w:val="en-US"/>
        </w:rPr>
        <w:t xml:space="preserve">power to </w:t>
      </w:r>
      <w:r w:rsidR="007C0BF0">
        <w:rPr>
          <w:lang w:val="en-US"/>
        </w:rPr>
        <w:t>culturally label</w:t>
      </w:r>
      <w:r>
        <w:rPr>
          <w:lang w:val="en-US"/>
        </w:rPr>
        <w:t xml:space="preserve"> the </w:t>
      </w:r>
      <w:r w:rsidR="007C0BF0">
        <w:rPr>
          <w:lang w:val="en-US"/>
        </w:rPr>
        <w:t xml:space="preserve">needs, </w:t>
      </w:r>
      <w:r>
        <w:rPr>
          <w:lang w:val="en-US"/>
        </w:rPr>
        <w:t>experiences</w:t>
      </w:r>
      <w:r w:rsidR="007C0BF0">
        <w:rPr>
          <w:lang w:val="en-US"/>
        </w:rPr>
        <w:t>,</w:t>
      </w:r>
      <w:r>
        <w:rPr>
          <w:lang w:val="en-US"/>
        </w:rPr>
        <w:t xml:space="preserve"> and knowledge </w:t>
      </w:r>
      <w:r w:rsidR="00E8770F">
        <w:rPr>
          <w:lang w:val="en-US"/>
        </w:rPr>
        <w:t xml:space="preserve">of the marginalized </w:t>
      </w:r>
      <w:r>
        <w:rPr>
          <w:lang w:val="en-US"/>
        </w:rPr>
        <w:t>as equa</w:t>
      </w:r>
      <w:r w:rsidR="00E03974">
        <w:rPr>
          <w:lang w:val="en-US"/>
        </w:rPr>
        <w:t>l</w:t>
      </w:r>
      <w:r>
        <w:rPr>
          <w:lang w:val="en-US"/>
        </w:rPr>
        <w:t>l</w:t>
      </w:r>
      <w:r w:rsidR="00E03974">
        <w:rPr>
          <w:lang w:val="en-US"/>
        </w:rPr>
        <w:t>y valuable</w:t>
      </w:r>
      <w:r>
        <w:rPr>
          <w:lang w:val="en-US"/>
        </w:rPr>
        <w:fldChar w:fldCharType="begin"/>
      </w:r>
      <w:r w:rsidR="00C42725">
        <w:rPr>
          <w:lang w:val="en-US"/>
        </w:rPr>
        <w:instrText xml:space="preserve"> ADDIN ZOTERO_ITEM CSL_CITATION {"citationID":"lhTvqFh4","properties":{"formattedCitation":"\\super 40\\nosupersub{}","plainCitation":"40","noteIndex":0},"citationItems":[{"id":"n89wydcT/RjEfQd19","uris":["http://zotero.org/users/3599437/items/86KSMEUX"],"itemData":{"id":1346,"type":"article-journal","abstract":"Legitimacy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C42725" w:rsidRPr="00C42725">
        <w:rPr>
          <w:vertAlign w:val="superscript"/>
          <w:lang w:val="en-US"/>
        </w:rPr>
        <w:t>40</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C42725">
        <w:rPr>
          <w:color w:val="000000" w:themeColor="text1"/>
          <w:lang w:val="en-US"/>
        </w:rPr>
        <w:instrText xml:space="preserve"> ADDIN ZOTERO_ITEM CSL_CITATION {"citationID":"jEAzhwOr","properties":{"formattedCitation":"\\super 41\\nosupersub{}","plainCitation":"41","noteIndex":0},"citationItems":[{"id":"n89wydcT/Y3HZs8o2","uris":["http://zotero.org/users/3599437/items/QNQ3FDN4"],"itemData":{"id":1530,"type":"webpage","container-title":"Practical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C42725" w:rsidRPr="00C42725">
        <w:rPr>
          <w:vertAlign w:val="superscript"/>
          <w:lang w:val="en-US"/>
        </w:rPr>
        <w:t>41</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C42725">
        <w:rPr>
          <w:lang w:val="en-US"/>
        </w:rPr>
        <w:instrText xml:space="preserve"> ADDIN ZOTERO_ITEM CSL_CITATION {"citationID":"BOUJYzwa","properties":{"formattedCitation":"\\super 42\\nosupersub{}","plainCitation":"42","noteIndex":0},"citationItems":[{"id":"n89wydcT/1MsVNHKS","uris":["http://zotero.org/users/3599437/items/T4SVAZ8X"],"itemData":{"id":1555,"type":"article-journal","abstract":"Substantial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C42725" w:rsidRPr="00C42725">
        <w:rPr>
          <w:vertAlign w:val="superscript"/>
          <w:lang w:val="en-US"/>
        </w:rPr>
        <w:t>42</w:t>
      </w:r>
      <w:r w:rsidR="00650554">
        <w:rPr>
          <w:lang w:val="en-US"/>
        </w:rPr>
        <w:fldChar w:fldCharType="end"/>
      </w:r>
      <w:r w:rsidR="0072381E">
        <w:rPr>
          <w:lang w:val="en-US"/>
        </w:rPr>
        <w:t xml:space="preserve">, </w:t>
      </w:r>
      <w:r w:rsidR="0039604B">
        <w:rPr>
          <w:lang w:val="en-US"/>
        </w:rPr>
        <w:t xml:space="preserve">partially in response to </w:t>
      </w:r>
      <w:ins w:id="13" w:author="Virginia Anne Nichols" w:date="2024-10-02T07:37:00Z" w16du:dateUtc="2024-10-02T05:37:00Z">
        <w:r w:rsidR="009619C9">
          <w:rPr>
            <w:lang w:val="en-US"/>
          </w:rPr>
          <w:t>being</w:t>
        </w:r>
      </w:ins>
      <w:del w:id="14" w:author="Virginia Anne Nichols" w:date="2024-10-02T07:37:00Z" w16du:dateUtc="2024-10-02T05:37:00Z">
        <w:r w:rsidR="0039604B" w:rsidDel="009619C9">
          <w:rPr>
            <w:lang w:val="en-US"/>
          </w:rPr>
          <w:delText>feeling</w:delText>
        </w:r>
      </w:del>
      <w:r w:rsidR="0039604B">
        <w:rPr>
          <w:lang w:val="en-US"/>
        </w:rPr>
        <w:t xml:space="preserve"> </w:t>
      </w:r>
      <w:r w:rsidR="00AA0AAE">
        <w:rPr>
          <w:lang w:val="en-US"/>
        </w:rPr>
        <w:t>excluded</w:t>
      </w:r>
      <w:r w:rsidR="0039604B">
        <w:rPr>
          <w:lang w:val="en-US"/>
        </w:rPr>
        <w:t xml:space="preserve"> by the Land Grant</w:t>
      </w:r>
      <w:r w:rsidR="009147B2">
        <w:rPr>
          <w:lang w:val="en-US"/>
        </w:rPr>
        <w:t>’s extension systems</w:t>
      </w:r>
      <w:r w:rsidR="00B41852">
        <w:rPr>
          <w:lang w:val="en-US"/>
        </w:rPr>
        <w:fldChar w:fldCharType="begin"/>
      </w:r>
      <w:r w:rsidR="00C42725">
        <w:rPr>
          <w:lang w:val="en-US"/>
        </w:rPr>
        <w:instrText xml:space="preserve"> ADDIN ZOTERO_ITEM CSL_CITATION {"citationID":"MSKidoUc","properties":{"formattedCitation":"\\super 43\\nosupersub{}","plainCitation":"43","noteIndex":0},"citationItems":[{"id":562,"uris":["http://zotero.org/users/3599437/items/XMWBMV2K"],"itemData":{"id":562,"type":"article-journal","abstract":"Practical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C42725" w:rsidRPr="00C42725">
        <w:rPr>
          <w:vertAlign w:val="superscript"/>
          <w:lang w:val="en-US"/>
        </w:rPr>
        <w:t>43</w:t>
      </w:r>
      <w:r w:rsidR="00B41852">
        <w:rPr>
          <w:lang w:val="en-US"/>
        </w:rPr>
        <w:fldChar w:fldCharType="end"/>
      </w:r>
      <w:r w:rsidR="0039604B">
        <w:rPr>
          <w:lang w:val="en-US"/>
        </w:rPr>
        <w:t xml:space="preserve">. </w:t>
      </w:r>
      <w:r w:rsidR="0070647C">
        <w:rPr>
          <w:lang w:val="en-US"/>
        </w:rPr>
        <w:t xml:space="preserve">By listening to these farmers, a researcher </w:t>
      </w:r>
      <w:r w:rsidR="004C5450">
        <w:rPr>
          <w:lang w:val="en-US"/>
        </w:rPr>
        <w:t xml:space="preserve">was inspired to </w:t>
      </w:r>
      <w:r w:rsidR="001E45B6">
        <w:rPr>
          <w:lang w:val="en-US"/>
        </w:rPr>
        <w:t>study</w:t>
      </w:r>
      <w:r w:rsidR="0070647C">
        <w:rPr>
          <w:lang w:val="en-US"/>
        </w:rPr>
        <w:t xml:space="preserve"> </w:t>
      </w:r>
      <w:r w:rsidR="0039604B">
        <w:rPr>
          <w:lang w:val="en-US"/>
        </w:rPr>
        <w:t>low-input system</w:t>
      </w:r>
      <w:r w:rsidR="00D60466">
        <w:rPr>
          <w:lang w:val="en-US"/>
        </w:rPr>
        <w:t xml:space="preserve">s, implementing a </w:t>
      </w:r>
      <w:r w:rsidR="005E531C">
        <w:rPr>
          <w:lang w:val="en-US"/>
        </w:rPr>
        <w:t>trial</w:t>
      </w:r>
      <w:r w:rsidR="004C5450">
        <w:rPr>
          <w:lang w:val="en-US"/>
        </w:rPr>
        <w:t xml:space="preserve"> </w:t>
      </w:r>
      <w:r w:rsidR="001E45B6">
        <w:rPr>
          <w:lang w:val="en-US"/>
        </w:rPr>
        <w:t xml:space="preserve">that became an </w:t>
      </w:r>
      <w:r w:rsidR="008E4F4B">
        <w:rPr>
          <w:lang w:val="en-US"/>
        </w:rPr>
        <w:t>influential</w:t>
      </w:r>
      <w:r w:rsidR="005E531C">
        <w:rPr>
          <w:lang w:val="en-US"/>
        </w:rPr>
        <w:t xml:space="preserve">, long-term </w:t>
      </w:r>
      <w:r w:rsidR="0039604B">
        <w:rPr>
          <w:lang w:val="en-US"/>
        </w:rPr>
        <w:t xml:space="preserve">crop </w:t>
      </w:r>
      <w:r w:rsidR="002C5D33">
        <w:rPr>
          <w:lang w:val="en-US"/>
        </w:rPr>
        <w:t>diversification experiment</w:t>
      </w:r>
      <w:r w:rsidR="00CC6DD8">
        <w:rPr>
          <w:lang w:val="en-US"/>
        </w:rPr>
        <w:fldChar w:fldCharType="begin"/>
      </w:r>
      <w:r w:rsidR="00C42725">
        <w:rPr>
          <w:lang w:val="en-US"/>
        </w:rPr>
        <w:instrText xml:space="preserve"> ADDIN ZOTERO_ITEM CSL_CITATION {"citationID":"dam3zez5","properties":{"formattedCitation":"\\super 44\\nosupersub{}","plainCitation":"44","noteIndex":0},"citationItems":[{"id":"n89wydcT/wFwNXcIq","uris":["http://zotero.org/users/3599437/items/VDAAJM8W"],"itemData":{"id":1502,"type":"article-journal","abstract":"Balancing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C42725" w:rsidRPr="00C42725">
        <w:rPr>
          <w:vertAlign w:val="superscript"/>
          <w:lang w:val="en-US"/>
        </w:rPr>
        <w:t>44</w:t>
      </w:r>
      <w:r w:rsidR="00CC6DD8">
        <w:rPr>
          <w:lang w:val="en-US"/>
        </w:rPr>
        <w:fldChar w:fldCharType="end"/>
      </w:r>
      <w:r w:rsidR="002C5D33">
        <w:rPr>
          <w:lang w:val="en-US"/>
        </w:rPr>
        <w:t xml:space="preserve">. </w:t>
      </w:r>
      <w:r w:rsidR="000C70FE">
        <w:rPr>
          <w:lang w:val="en-US"/>
        </w:rPr>
        <w:t>Researcher participation in the Women</w:t>
      </w:r>
      <w:ins w:id="15" w:author="Virginia Anne Nichols" w:date="2024-10-02T07:38:00Z" w16du:dateUtc="2024-10-02T05:38:00Z">
        <w:r w:rsidR="006402A5">
          <w:rPr>
            <w:lang w:val="en-US"/>
          </w:rPr>
          <w:t>,</w:t>
        </w:r>
      </w:ins>
      <w:r w:rsidR="000C70FE">
        <w:rPr>
          <w:lang w:val="en-US"/>
        </w:rPr>
        <w:t xml:space="preserve"> Food and Agricultural Network</w:t>
      </w:r>
      <w:r w:rsidR="000C70FE">
        <w:rPr>
          <w:lang w:val="en-US"/>
        </w:rPr>
        <w:fldChar w:fldCharType="begin"/>
      </w:r>
      <w:r w:rsidR="00C42725">
        <w:rPr>
          <w:lang w:val="en-US"/>
        </w:rPr>
        <w:instrText xml:space="preserve"> ADDIN ZOTERO_ITEM CSL_CITATION {"citationID":"TP2rI0KT","properties":{"formattedCitation":"\\super 45\\nosupersub{}","plainCitation":"45","noteIndex":0},"citationItems":[{"id":"n89wydcT/wj22OQj6","uris":["http://zotero.org/users/3599437/items/75VTQQ77"],"itemData":{"id":1508,"type":"webpage","container-title":"Women,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Pr>
          <w:lang w:val="en-US"/>
        </w:rPr>
        <w:fldChar w:fldCharType="separate"/>
      </w:r>
      <w:r w:rsidR="00C42725" w:rsidRPr="00C42725">
        <w:rPr>
          <w:vertAlign w:val="superscript"/>
          <w:lang w:val="en-US"/>
        </w:rPr>
        <w:t>45</w:t>
      </w:r>
      <w:r w:rsidR="000C70FE">
        <w:rPr>
          <w:lang w:val="en-US"/>
        </w:rPr>
        <w:fldChar w:fldCharType="end"/>
      </w:r>
      <w:r w:rsidR="000C70FE">
        <w:rPr>
          <w:lang w:val="en-US"/>
        </w:rPr>
        <w:t xml:space="preserve"> similarly inspired scientifically </w:t>
      </w:r>
      <w:r w:rsidR="001D1E24">
        <w:rPr>
          <w:lang w:val="en-US"/>
        </w:rPr>
        <w:t xml:space="preserve">insightful </w:t>
      </w:r>
      <w:r w:rsidR="000C70FE">
        <w:rPr>
          <w:lang w:val="en-US"/>
        </w:rPr>
        <w:t>activities with women landowners</w:t>
      </w:r>
      <w:r w:rsidR="000C70FE">
        <w:rPr>
          <w:lang w:val="en-US"/>
        </w:rPr>
        <w:fldChar w:fldCharType="begin"/>
      </w:r>
      <w:r w:rsidR="00C42725">
        <w:rPr>
          <w:lang w:val="en-US"/>
        </w:rPr>
        <w:instrText xml:space="preserve"> ADDIN ZOTERO_ITEM CSL_CITATION {"citationID":"CaZD1BBj","properties":{"formattedCitation":"\\super 37,38\\nosupersub{}","plainCitation":"37,38","noteIndex":0},"citationItems":[{"id":"n89wydcT/6TzDv8kV","uris":["http://zotero.org/users/3599437/items/ZC7TFG29"],"itemData":{"id":1510,"type":"article-journal","abstract":"Excerpt\nThe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C."},{"family":"Soulis","given":"Jessica"}],"issued":{"date-parts":[["2013",9,1]]}}},{"id":"n89wydcT/gxc7eeoa","uris":["http://zotero.org/users/3599437/items/LBC2XEVP"],"itemData":{"id":1285,"type":"article-journal","abstract":"Women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Pr>
          <w:lang w:val="en-US"/>
        </w:rPr>
        <w:fldChar w:fldCharType="separate"/>
      </w:r>
      <w:r w:rsidR="00C42725" w:rsidRPr="00C42725">
        <w:rPr>
          <w:vertAlign w:val="superscript"/>
          <w:lang w:val="en-US"/>
        </w:rPr>
        <w:t>37,38</w:t>
      </w:r>
      <w:r w:rsidR="000C70FE">
        <w:rPr>
          <w:lang w:val="en-US"/>
        </w:rPr>
        <w:fldChar w:fldCharType="end"/>
      </w:r>
      <w:r w:rsidR="000C70FE">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w:t>
      </w:r>
      <w:r w:rsidR="00B736CD">
        <w:rPr>
          <w:lang w:val="en-US"/>
        </w:rPr>
        <w:t>Supplemental Information</w:t>
      </w:r>
      <w:r w:rsidR="00FE199B">
        <w:rPr>
          <w:lang w:val="en-US"/>
        </w:rPr>
        <w:t>)</w:t>
      </w:r>
      <w:r w:rsidR="00671B76">
        <w:rPr>
          <w:lang w:val="en-US"/>
        </w:rPr>
        <w:t xml:space="preserve">. </w:t>
      </w:r>
      <w:r w:rsidR="000C70FE" w:rsidRPr="005822D8">
        <w:rPr>
          <w:color w:val="FF0000"/>
          <w:lang w:val="en-US"/>
        </w:rPr>
        <w:t xml:space="preserve">These are select examples, </w:t>
      </w:r>
      <w:r w:rsidR="00B22E5D" w:rsidRPr="005822D8">
        <w:rPr>
          <w:color w:val="FF0000"/>
          <w:lang w:val="en-US"/>
        </w:rPr>
        <w:t xml:space="preserve">and </w:t>
      </w:r>
      <w:r w:rsidR="00E51DDA" w:rsidRPr="005822D8">
        <w:rPr>
          <w:color w:val="FF0000"/>
          <w:lang w:val="en-US"/>
        </w:rPr>
        <w:t xml:space="preserve">in </w:t>
      </w:r>
      <w:r w:rsidR="00FD0378" w:rsidRPr="005822D8">
        <w:rPr>
          <w:color w:val="FF0000"/>
          <w:lang w:val="en-US"/>
        </w:rPr>
        <w:t>US</w:t>
      </w:r>
      <w:r w:rsidR="00E51DDA" w:rsidRPr="005822D8">
        <w:rPr>
          <w:color w:val="FF0000"/>
          <w:lang w:val="en-US"/>
        </w:rPr>
        <w:t xml:space="preserve"> </w:t>
      </w:r>
      <w:r w:rsidR="00B22E5D" w:rsidRPr="005822D8">
        <w:rPr>
          <w:color w:val="FF0000"/>
          <w:lang w:val="en-US"/>
        </w:rPr>
        <w:t xml:space="preserve">agriculture </w:t>
      </w:r>
      <w:r w:rsidR="00E51DDA" w:rsidRPr="005822D8">
        <w:rPr>
          <w:color w:val="FF0000"/>
          <w:lang w:val="en-US"/>
        </w:rPr>
        <w:t>excluded groups may</w:t>
      </w:r>
      <w:r w:rsidR="00763871" w:rsidRPr="005822D8">
        <w:rPr>
          <w:color w:val="FF0000"/>
          <w:lang w:val="en-US"/>
        </w:rPr>
        <w:t xml:space="preserve"> take many forms,</w:t>
      </w:r>
      <w:r w:rsidR="00E51DDA" w:rsidRPr="005822D8">
        <w:rPr>
          <w:color w:val="FF0000"/>
          <w:lang w:val="en-US"/>
        </w:rPr>
        <w:t xml:space="preserve"> </w:t>
      </w:r>
      <w:r w:rsidR="007759D7" w:rsidRPr="005822D8">
        <w:rPr>
          <w:color w:val="FF0000"/>
          <w:lang w:val="en-US"/>
        </w:rPr>
        <w:t xml:space="preserve">including but not limited to </w:t>
      </w:r>
      <w:r w:rsidR="00291DF9" w:rsidRPr="005822D8">
        <w:rPr>
          <w:color w:val="FF0000"/>
          <w:lang w:val="en-US"/>
        </w:rPr>
        <w:t xml:space="preserve">minority, </w:t>
      </w:r>
      <w:r w:rsidR="00FD0378" w:rsidRPr="005822D8">
        <w:rPr>
          <w:color w:val="FF0000"/>
          <w:lang w:val="en-US"/>
        </w:rPr>
        <w:t>tenant,</w:t>
      </w:r>
      <w:r w:rsidR="00F2696B" w:rsidRPr="005822D8">
        <w:rPr>
          <w:color w:val="FF0000"/>
          <w:lang w:val="en-US"/>
        </w:rPr>
        <w:t xml:space="preserve"> queer</w:t>
      </w:r>
      <w:r w:rsidR="008C4D81" w:rsidRPr="005822D8">
        <w:rPr>
          <w:color w:val="FF0000"/>
          <w:lang w:val="en-US"/>
        </w:rPr>
        <w:t xml:space="preserve">, or immigrant </w:t>
      </w:r>
      <w:r w:rsidR="00291DF9" w:rsidRPr="005822D8">
        <w:rPr>
          <w:color w:val="FF0000"/>
          <w:lang w:val="en-US"/>
        </w:rPr>
        <w:t>farmers</w:t>
      </w:r>
      <w:r w:rsidR="00F2696B" w:rsidRPr="005822D8">
        <w:rPr>
          <w:color w:val="FF0000"/>
          <w:lang w:val="en-US"/>
        </w:rPr>
        <w:t>;</w:t>
      </w:r>
      <w:r w:rsidR="003A030D" w:rsidRPr="005822D8">
        <w:rPr>
          <w:color w:val="FF0000"/>
          <w:lang w:val="en-US"/>
        </w:rPr>
        <w:t xml:space="preserve"> or </w:t>
      </w:r>
      <w:r w:rsidR="00430422" w:rsidRPr="005822D8">
        <w:rPr>
          <w:color w:val="FF0000"/>
          <w:lang w:val="en-US"/>
        </w:rPr>
        <w:t xml:space="preserve">organic, low-input, </w:t>
      </w:r>
      <w:r w:rsidR="00906334" w:rsidRPr="005822D8">
        <w:rPr>
          <w:color w:val="FF0000"/>
          <w:lang w:val="en-US"/>
        </w:rPr>
        <w:t>small,</w:t>
      </w:r>
      <w:r w:rsidR="003C3EE0" w:rsidRPr="005822D8">
        <w:rPr>
          <w:color w:val="FF0000"/>
          <w:lang w:val="en-US"/>
        </w:rPr>
        <w:t xml:space="preserve"> diversified,</w:t>
      </w:r>
      <w:r w:rsidR="00906334" w:rsidRPr="005822D8">
        <w:rPr>
          <w:color w:val="FF0000"/>
          <w:lang w:val="en-US"/>
        </w:rPr>
        <w:t xml:space="preserve"> </w:t>
      </w:r>
      <w:r w:rsidR="00906334">
        <w:rPr>
          <w:color w:val="FF0000"/>
          <w:lang w:val="en-US"/>
        </w:rPr>
        <w:t xml:space="preserve">or </w:t>
      </w:r>
      <w:r w:rsidR="00430422" w:rsidRPr="00C66D19">
        <w:rPr>
          <w:color w:val="FF0000"/>
          <w:lang w:val="en-US"/>
        </w:rPr>
        <w:t>low-mechanization farms</w:t>
      </w:r>
      <w:r w:rsidR="00F2696B" w:rsidRPr="00C66D19">
        <w:rPr>
          <w:color w:val="FF0000"/>
          <w:lang w:val="en-US"/>
        </w:rPr>
        <w:t>.</w:t>
      </w:r>
      <w:r w:rsidR="005F5DD2">
        <w:rPr>
          <w:lang w:val="en-US"/>
        </w:rPr>
        <w:t xml:space="preserve"> </w:t>
      </w:r>
    </w:p>
    <w:p w14:paraId="2C8A2FB3" w14:textId="2208BB3E" w:rsidR="00A30E15" w:rsidRPr="0029011A" w:rsidRDefault="00A30E15" w:rsidP="00A30E15">
      <w:pPr>
        <w:pStyle w:val="Heading2"/>
        <w:rPr>
          <w:rStyle w:val="Heading3Char"/>
          <w:lang w:val="en-US"/>
        </w:rPr>
      </w:pPr>
      <w:r>
        <w:rPr>
          <w:rStyle w:val="Heading3Char"/>
          <w:lang w:val="en-US"/>
        </w:rPr>
        <w:t xml:space="preserve">2.2 </w:t>
      </w:r>
      <w:r w:rsidR="00F1647C">
        <w:rPr>
          <w:rStyle w:val="Heading3Char"/>
          <w:lang w:val="en-US"/>
        </w:rPr>
        <w:t>Leveraging science</w:t>
      </w:r>
    </w:p>
    <w:p w14:paraId="292F82C1" w14:textId="254AC6F4"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 xml:space="preserve">power </w:t>
      </w:r>
      <w:commentRangeStart w:id="16"/>
      <w:r>
        <w:rPr>
          <w:lang w:val="en-US"/>
        </w:rPr>
        <w:t>imbalances</w:t>
      </w:r>
      <w:commentRangeEnd w:id="16"/>
      <w:r w:rsidR="006402A5">
        <w:rPr>
          <w:rStyle w:val="CommentReference"/>
        </w:rPr>
        <w:commentReference w:id="16"/>
      </w:r>
      <w:r w:rsidR="00EB4FDF">
        <w:rPr>
          <w:lang w:val="en-US"/>
        </w:rPr>
        <w:t xml:space="preserve"> (Table 2)</w:t>
      </w:r>
      <w:r>
        <w:rPr>
          <w:lang w:val="en-US"/>
        </w:rPr>
        <w:t xml:space="preserve">, and therefore support their mitigation. For example, a </w:t>
      </w:r>
      <w:r w:rsidRPr="0029011A">
        <w:rPr>
          <w:lang w:val="en-US"/>
        </w:rPr>
        <w:t>series of studies</w:t>
      </w:r>
      <w:r>
        <w:rPr>
          <w:lang w:val="en-US"/>
        </w:rPr>
        <w:t xml:space="preserve"> documented significant</w:t>
      </w:r>
      <w:r w:rsidR="001263D3">
        <w:rPr>
          <w:lang w:val="en-US"/>
        </w:rPr>
        <w:t>ly longer-term</w:t>
      </w:r>
      <w:r>
        <w:rPr>
          <w:lang w:val="en-US"/>
        </w:rPr>
        <w:t xml:space="preserve"> soil degradation and crop yield losses </w:t>
      </w:r>
      <w:r w:rsidR="001263D3">
        <w:rPr>
          <w:lang w:val="en-US"/>
        </w:rPr>
        <w:t xml:space="preserve">than assumed by the </w:t>
      </w:r>
      <w:r w:rsidR="00EF4A52">
        <w:rPr>
          <w:lang w:val="en-US"/>
        </w:rPr>
        <w:t xml:space="preserve">laws dictating </w:t>
      </w:r>
      <w:r>
        <w:rPr>
          <w:lang w:val="en-US"/>
        </w:rPr>
        <w:t xml:space="preserve">required remediation </w:t>
      </w:r>
      <w:r w:rsidR="001263D3">
        <w:rPr>
          <w:lang w:val="en-US"/>
        </w:rPr>
        <w:t xml:space="preserve">periods </w:t>
      </w:r>
      <w:r>
        <w:rPr>
          <w:lang w:val="en-US"/>
        </w:rPr>
        <w:t xml:space="preserve">accompanying underground pipeline installation </w:t>
      </w:r>
      <w:r>
        <w:rPr>
          <w:lang w:val="en-US"/>
        </w:rPr>
        <w:fldChar w:fldCharType="begin"/>
      </w:r>
      <w:r w:rsidR="00C42725">
        <w:rPr>
          <w:lang w:val="en-US"/>
        </w:rPr>
        <w:instrText xml:space="preserve"> ADDIN ZOTERO_ITEM CSL_CITATION {"citationID":"nmTfnvQM","properties":{"formattedCitation":"\\super 46\\uc0\\u8211{}48\\nosupersub{}","plainCitation":"46–48","noteIndex":0},"citationItems":[{"id":"n89wydcT/e0cORhB8","uris":["http://zotero.org/users/3599437/items/6FB9NPWL"],"itemData":{"id":1351,"type":"article-journal","abstract":"Degradation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n89wydcT/jVFgm0yv","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R."},{"family":"Horton","given":"Robert"}],"issued":{"date-parts":[["2021"]]}}},{"id":"n89wydcT/x6T5LFe0","uris":["http://zotero.org/users/3599437/items/FXBWJTSU"],"itemData":{"id":1544,"type":"article-journal","abstract":"Oil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C42725" w:rsidRPr="00C42725">
        <w:rPr>
          <w:vertAlign w:val="superscript"/>
          <w:lang w:val="en-US"/>
        </w:rPr>
        <w:t>46–48</w:t>
      </w:r>
      <w:r>
        <w:rPr>
          <w:lang w:val="en-US"/>
        </w:rPr>
        <w:fldChar w:fldCharType="end"/>
      </w:r>
      <w:r w:rsidR="00EF4A52">
        <w:rPr>
          <w:lang w:val="en-US"/>
        </w:rPr>
        <w:t xml:space="preserve">. </w:t>
      </w:r>
      <w:r w:rsidR="00EF4A52" w:rsidRPr="00621EB7">
        <w:rPr>
          <w:color w:val="FF0000"/>
          <w:lang w:val="en-US"/>
        </w:rPr>
        <w:t>This scientific effort t</w:t>
      </w:r>
      <w:r w:rsidR="001263D3" w:rsidRPr="00621EB7">
        <w:rPr>
          <w:color w:val="FF0000"/>
          <w:lang w:val="en-US"/>
        </w:rPr>
        <w:t>hus document</w:t>
      </w:r>
      <w:r w:rsidR="00EF4A52" w:rsidRPr="00621EB7">
        <w:rPr>
          <w:color w:val="FF0000"/>
          <w:lang w:val="en-US"/>
        </w:rPr>
        <w:t>ed</w:t>
      </w:r>
      <w:r w:rsidR="001263D3" w:rsidRPr="00621EB7">
        <w:rPr>
          <w:color w:val="FF0000"/>
          <w:lang w:val="en-US"/>
        </w:rPr>
        <w:t xml:space="preserve"> a</w:t>
      </w:r>
      <w:r w:rsidR="00D25072" w:rsidRPr="00621EB7">
        <w:rPr>
          <w:color w:val="FF0000"/>
          <w:lang w:val="en-US"/>
        </w:rPr>
        <w:t>n important</w:t>
      </w:r>
      <w:r w:rsidR="001263D3" w:rsidRPr="00621EB7">
        <w:rPr>
          <w:color w:val="FF0000"/>
          <w:lang w:val="en-US"/>
        </w:rPr>
        <w:t xml:space="preserve"> structural </w:t>
      </w:r>
      <w:del w:id="17" w:author="Virginia Anne Nichols" w:date="2024-10-02T07:40:00Z" w16du:dateUtc="2024-10-02T05:40:00Z">
        <w:r w:rsidR="001263D3" w:rsidRPr="00621EB7" w:rsidDel="006402A5">
          <w:rPr>
            <w:color w:val="FF0000"/>
            <w:lang w:val="en-US"/>
          </w:rPr>
          <w:delText>power imbalance</w:delText>
        </w:r>
      </w:del>
      <w:ins w:id="18" w:author="Virginia Anne Nichols" w:date="2024-10-02T07:40:00Z" w16du:dateUtc="2024-10-02T05:40:00Z">
        <w:r w:rsidR="006402A5">
          <w:rPr>
            <w:color w:val="FF0000"/>
            <w:lang w:val="en-US"/>
          </w:rPr>
          <w:t>inequ</w:t>
        </w:r>
      </w:ins>
      <w:ins w:id="19" w:author="Virginia Anne Nichols" w:date="2024-10-02T07:41:00Z" w16du:dateUtc="2024-10-02T05:41:00Z">
        <w:r w:rsidR="006402A5">
          <w:rPr>
            <w:color w:val="FF0000"/>
            <w:lang w:val="en-US"/>
          </w:rPr>
          <w:t>ality</w:t>
        </w:r>
      </w:ins>
      <w:r w:rsidR="001263D3" w:rsidRPr="00621EB7">
        <w:rPr>
          <w:color w:val="FF0000"/>
          <w:lang w:val="en-US"/>
        </w:rPr>
        <w:t>.</w:t>
      </w:r>
      <w:r w:rsidR="00EF4A52" w:rsidRPr="00621EB7">
        <w:rPr>
          <w:color w:val="FF0000"/>
          <w:lang w:val="en-US"/>
        </w:rPr>
        <w:t xml:space="preserve"> However, science can also be used to </w:t>
      </w:r>
      <w:r w:rsidR="008728E6" w:rsidRPr="00621EB7">
        <w:rPr>
          <w:color w:val="FF0000"/>
          <w:lang w:val="en-US"/>
        </w:rPr>
        <w:t xml:space="preserve">passively implement a </w:t>
      </w:r>
      <w:proofErr w:type="gramStart"/>
      <w:r w:rsidR="00EF4A52" w:rsidRPr="00621EB7">
        <w:rPr>
          <w:color w:val="FF0000"/>
          <w:lang w:val="en-US"/>
        </w:rPr>
        <w:t>power</w:t>
      </w:r>
      <w:ins w:id="20" w:author="Virginia Anne Nichols" w:date="2024-10-02T07:46:00Z" w16du:dateUtc="2024-10-02T05:46:00Z">
        <w:r w:rsidR="005A54F6">
          <w:rPr>
            <w:color w:val="FF0000"/>
            <w:lang w:val="en-US"/>
          </w:rPr>
          <w:t xml:space="preserve"> </w:t>
        </w:r>
        <w:proofErr w:type="spellStart"/>
        <w:r w:rsidR="005A54F6">
          <w:rPr>
            <w:color w:val="FF0000"/>
            <w:lang w:val="en-US"/>
          </w:rPr>
          <w:t>inequalities</w:t>
        </w:r>
      </w:ins>
      <w:proofErr w:type="gramEnd"/>
      <w:del w:id="21" w:author="Virginia Anne Nichols" w:date="2024-10-02T07:46:00Z" w16du:dateUtc="2024-10-02T05:46:00Z">
        <w:r w:rsidR="00EF4A52" w:rsidRPr="00621EB7" w:rsidDel="005A54F6">
          <w:rPr>
            <w:color w:val="FF0000"/>
            <w:lang w:val="en-US"/>
          </w:rPr>
          <w:delText xml:space="preserve"> </w:delText>
        </w:r>
      </w:del>
      <w:ins w:id="22" w:author="Virginia Anne Nichols" w:date="2024-10-02T07:44:00Z" w16du:dateUtc="2024-10-02T05:44:00Z">
        <w:r w:rsidR="005A54F6">
          <w:rPr>
            <w:color w:val="FF0000"/>
            <w:lang w:val="en-US"/>
          </w:rPr>
          <w:t>between</w:t>
        </w:r>
        <w:proofErr w:type="spellEnd"/>
        <w:r w:rsidR="005A54F6">
          <w:rPr>
            <w:color w:val="FF0000"/>
            <w:lang w:val="en-US"/>
          </w:rPr>
          <w:t xml:space="preserve"> the creator and user. </w:t>
        </w:r>
      </w:ins>
      <w:del w:id="23" w:author="Virginia Anne Nichols" w:date="2024-10-02T07:44:00Z" w16du:dateUtc="2024-10-02T05:44:00Z">
        <w:r w:rsidR="00EF4A52" w:rsidRPr="00621EB7" w:rsidDel="005A54F6">
          <w:rPr>
            <w:color w:val="FF0000"/>
            <w:lang w:val="en-US"/>
          </w:rPr>
          <w:delText>i</w:delText>
        </w:r>
      </w:del>
      <w:del w:id="24" w:author="Virginia Anne Nichols" w:date="2024-10-02T07:42:00Z" w16du:dateUtc="2024-10-02T05:42:00Z">
        <w:r w:rsidR="00EF4A52" w:rsidRPr="00621EB7" w:rsidDel="006402A5">
          <w:rPr>
            <w:color w:val="FF0000"/>
            <w:lang w:val="en-US"/>
          </w:rPr>
          <w:delText>mbalance</w:delText>
        </w:r>
      </w:del>
      <w:r w:rsidR="00EF4A52" w:rsidRPr="00621EB7">
        <w:rPr>
          <w:color w:val="FF0000"/>
          <w:lang w:val="en-US"/>
        </w:rPr>
        <w:t xml:space="preserve">. For example, US Land Grant </w:t>
      </w:r>
      <w:r w:rsidR="0019603D" w:rsidRPr="00621EB7">
        <w:rPr>
          <w:color w:val="FF0000"/>
          <w:lang w:val="en-US"/>
        </w:rPr>
        <w:t>u</w:t>
      </w:r>
      <w:r w:rsidRPr="00621EB7">
        <w:rPr>
          <w:color w:val="FF0000"/>
          <w:lang w:val="en-US"/>
        </w:rPr>
        <w:t>niversit</w:t>
      </w:r>
      <w:r w:rsidR="0019603D" w:rsidRPr="00621EB7">
        <w:rPr>
          <w:color w:val="FF0000"/>
          <w:lang w:val="en-US"/>
        </w:rPr>
        <w:t xml:space="preserve">ies </w:t>
      </w:r>
      <w:del w:id="25" w:author="Virginia Anne Nichols" w:date="2024-10-02T07:43:00Z" w16du:dateUtc="2024-10-02T05:43:00Z">
        <w:r w:rsidR="0019603D" w:rsidRPr="00621EB7" w:rsidDel="005A54F6">
          <w:rPr>
            <w:color w:val="FF0000"/>
            <w:lang w:val="en-US"/>
          </w:rPr>
          <w:delText xml:space="preserve">have </w:delText>
        </w:r>
      </w:del>
      <w:r w:rsidR="00EF4A52" w:rsidRPr="00621EB7">
        <w:rPr>
          <w:color w:val="FF0000"/>
          <w:lang w:val="en-US"/>
        </w:rPr>
        <w:t xml:space="preserve">traditionally </w:t>
      </w:r>
      <w:r w:rsidR="0019603D" w:rsidRPr="00621EB7">
        <w:rPr>
          <w:color w:val="FF0000"/>
          <w:lang w:val="en-US"/>
        </w:rPr>
        <w:t>wield</w:t>
      </w:r>
      <w:del w:id="26" w:author="Virginia Anne Nichols" w:date="2024-10-02T07:43:00Z" w16du:dateUtc="2024-10-02T05:43:00Z">
        <w:r w:rsidR="0019603D" w:rsidRPr="00621EB7" w:rsidDel="005A54F6">
          <w:rPr>
            <w:color w:val="FF0000"/>
            <w:lang w:val="en-US"/>
          </w:rPr>
          <w:delText>ed</w:delText>
        </w:r>
      </w:del>
      <w:r w:rsidR="0019603D" w:rsidRPr="00621EB7">
        <w:rPr>
          <w:color w:val="FF0000"/>
          <w:lang w:val="en-US"/>
        </w:rPr>
        <w:t xml:space="preserve"> </w:t>
      </w:r>
      <w:r w:rsidR="00F0353C" w:rsidRPr="00621EB7">
        <w:rPr>
          <w:color w:val="FF0000"/>
          <w:lang w:val="en-US"/>
        </w:rPr>
        <w:t>unique</w:t>
      </w:r>
      <w:r w:rsidR="0019603D" w:rsidRPr="00621EB7">
        <w:rPr>
          <w:color w:val="FF0000"/>
          <w:lang w:val="en-US"/>
        </w:rPr>
        <w:t xml:space="preserve"> power in generating</w:t>
      </w:r>
      <w:r w:rsidRPr="00621EB7">
        <w:rPr>
          <w:color w:val="FF0000"/>
          <w:lang w:val="en-US"/>
        </w:rPr>
        <w:t xml:space="preserve"> nutrient </w:t>
      </w:r>
      <w:r w:rsidR="00270305" w:rsidRPr="00621EB7">
        <w:rPr>
          <w:color w:val="FF0000"/>
          <w:lang w:val="en-US"/>
        </w:rPr>
        <w:t xml:space="preserve">application </w:t>
      </w:r>
      <w:r w:rsidRPr="00621EB7">
        <w:rPr>
          <w:color w:val="FF0000"/>
          <w:lang w:val="en-US"/>
        </w:rPr>
        <w:t xml:space="preserve">recommendations </w:t>
      </w:r>
      <w:r w:rsidR="0024457A" w:rsidRPr="00621EB7">
        <w:rPr>
          <w:color w:val="FF0000"/>
          <w:lang w:val="en-US"/>
        </w:rPr>
        <w:t xml:space="preserve">using </w:t>
      </w:r>
      <w:r w:rsidRPr="00621EB7">
        <w:rPr>
          <w:color w:val="FF0000"/>
          <w:lang w:val="en-US"/>
        </w:rPr>
        <w:t>top-down,</w:t>
      </w:r>
      <w:r w:rsidR="00EF4A52" w:rsidRPr="00621EB7">
        <w:rPr>
          <w:color w:val="FF0000"/>
          <w:lang w:val="en-US"/>
        </w:rPr>
        <w:t xml:space="preserve"> siloed experiments (that </w:t>
      </w:r>
      <w:r w:rsidR="00F21A0C" w:rsidRPr="00621EB7">
        <w:rPr>
          <w:color w:val="FF0000"/>
          <w:lang w:val="en-US"/>
        </w:rPr>
        <w:t>often lack statistical power</w:t>
      </w:r>
      <w:r w:rsidRPr="00621EB7">
        <w:rPr>
          <w:color w:val="FF0000"/>
          <w:lang w:val="en-US"/>
        </w:rPr>
        <w:fldChar w:fldCharType="begin"/>
      </w:r>
      <w:r w:rsidR="00C42725">
        <w:rPr>
          <w:color w:val="FF0000"/>
          <w:lang w:val="en-US"/>
        </w:rPr>
        <w:instrText xml:space="preserve"> ADDIN ZOTERO_ITEM CSL_CITATION {"citationID":"U06N5Gez","properties":{"formattedCitation":"\\super 49\\nosupersub{}","plainCitation":"49","noteIndex":0},"citationItems":[{"id":"n89wydcT/3x493VIg","uris":["http://zotero.org/users/3599437/items/RJ82J8BQ"],"itemData":{"id":1491,"type":"article-journal","abstract":"For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621EB7">
        <w:rPr>
          <w:color w:val="FF0000"/>
          <w:lang w:val="en-US"/>
        </w:rPr>
        <w:fldChar w:fldCharType="separate"/>
      </w:r>
      <w:r w:rsidR="00C42725" w:rsidRPr="00C42725">
        <w:rPr>
          <w:vertAlign w:val="superscript"/>
          <w:lang w:val="en-US"/>
        </w:rPr>
        <w:t>49</w:t>
      </w:r>
      <w:r w:rsidRPr="00621EB7">
        <w:rPr>
          <w:color w:val="FF0000"/>
          <w:lang w:val="en-US"/>
        </w:rPr>
        <w:fldChar w:fldCharType="end"/>
      </w:r>
      <w:r w:rsidR="00EF4A52" w:rsidRPr="00621EB7">
        <w:rPr>
          <w:color w:val="FF0000"/>
          <w:lang w:val="en-US"/>
        </w:rPr>
        <w:t>)</w:t>
      </w:r>
      <w:r w:rsidRPr="00621EB7">
        <w:rPr>
          <w:color w:val="FF0000"/>
          <w:lang w:val="en-US"/>
        </w:rPr>
        <w:t xml:space="preserve"> </w:t>
      </w:r>
      <w:r w:rsidR="00F21A0C" w:rsidRPr="00621EB7">
        <w:rPr>
          <w:color w:val="FF0000"/>
          <w:lang w:val="en-US"/>
        </w:rPr>
        <w:t xml:space="preserve">using data that is not made publicly available and without </w:t>
      </w:r>
      <w:r w:rsidRPr="00621EB7">
        <w:rPr>
          <w:color w:val="FF0000"/>
          <w:lang w:val="en-US"/>
        </w:rPr>
        <w:t xml:space="preserve">extensive input from the public, farmers, or </w:t>
      </w:r>
      <w:r w:rsidR="00DE55BE" w:rsidRPr="00621EB7">
        <w:rPr>
          <w:color w:val="FF0000"/>
          <w:lang w:val="en-US"/>
        </w:rPr>
        <w:t>peer review</w:t>
      </w:r>
      <w:r w:rsidRPr="00621EB7">
        <w:rPr>
          <w:color w:val="FF0000"/>
          <w:lang w:val="en-US"/>
        </w:rPr>
        <w:t xml:space="preserve">. </w:t>
      </w:r>
      <w:r w:rsidR="00F21A0C" w:rsidRPr="00621EB7">
        <w:rPr>
          <w:color w:val="FF0000"/>
          <w:lang w:val="en-US"/>
        </w:rPr>
        <w:t xml:space="preserve">Driven largely by water quality concerns, the public has begun to demand more transparency with regards to agricultural nutrient </w:t>
      </w:r>
      <w:r w:rsidR="00F21A0C" w:rsidRPr="00621EB7">
        <w:rPr>
          <w:color w:val="FF0000"/>
          <w:lang w:val="en-US"/>
        </w:rPr>
        <w:lastRenderedPageBreak/>
        <w:t>management</w:t>
      </w:r>
      <w:r w:rsidR="00136412" w:rsidRPr="00621EB7">
        <w:rPr>
          <w:color w:val="FF0000"/>
          <w:lang w:val="en-US"/>
        </w:rPr>
        <w:t xml:space="preserve"> in the US</w:t>
      </w:r>
      <w:r w:rsidR="00F21A0C" w:rsidRPr="00621EB7">
        <w:rPr>
          <w:color w:val="FF0000"/>
          <w:lang w:val="en-US"/>
        </w:rPr>
        <w:t xml:space="preserve">, prompting </w:t>
      </w:r>
      <w:r w:rsidRPr="00621EB7">
        <w:rPr>
          <w:color w:val="FF0000"/>
          <w:lang w:val="en-US"/>
        </w:rPr>
        <w:t>farmer</w:t>
      </w:r>
      <w:r w:rsidR="008E4670" w:rsidRPr="00621EB7">
        <w:rPr>
          <w:color w:val="FF0000"/>
          <w:lang w:val="en-US"/>
        </w:rPr>
        <w:t>s</w:t>
      </w:r>
      <w:r w:rsidRPr="00621EB7">
        <w:rPr>
          <w:color w:val="FF0000"/>
          <w:lang w:val="en-US"/>
        </w:rPr>
        <w:t xml:space="preserve"> and universities </w:t>
      </w:r>
      <w:r w:rsidR="00F21A0C" w:rsidRPr="00621EB7">
        <w:rPr>
          <w:color w:val="FF0000"/>
          <w:lang w:val="en-US"/>
        </w:rPr>
        <w:t xml:space="preserve">to </w:t>
      </w:r>
      <w:r w:rsidRPr="00621EB7">
        <w:rPr>
          <w:color w:val="FF0000"/>
          <w:lang w:val="en-US"/>
        </w:rPr>
        <w:t xml:space="preserve">reimagine </w:t>
      </w:r>
      <w:r w:rsidR="00F21A0C" w:rsidRPr="00621EB7">
        <w:rPr>
          <w:color w:val="FF0000"/>
          <w:lang w:val="en-US"/>
        </w:rPr>
        <w:t xml:space="preserve">how nutrient recommendations are created. </w:t>
      </w:r>
      <w:r w:rsidR="00F21A0C">
        <w:rPr>
          <w:lang w:val="en-US"/>
        </w:rPr>
        <w:t xml:space="preserve">New programs </w:t>
      </w:r>
      <w:r>
        <w:rPr>
          <w:lang w:val="en-US"/>
        </w:rPr>
        <w:t>democratiz</w:t>
      </w:r>
      <w:r w:rsidR="005A54F6">
        <w:rPr>
          <w:lang w:val="en-US"/>
        </w:rPr>
        <w:t>e</w:t>
      </w:r>
      <w:r>
        <w:rPr>
          <w:lang w:val="en-US"/>
        </w:rPr>
        <w:t xml:space="preserve"> and contextualiz</w:t>
      </w:r>
      <w:r w:rsidR="005A54F6">
        <w:rPr>
          <w:lang w:val="en-US"/>
        </w:rPr>
        <w:t>e</w:t>
      </w:r>
      <w:r>
        <w:rPr>
          <w:lang w:val="en-US"/>
        </w:rPr>
        <w:t xml:space="preserve"> recommendations</w:t>
      </w:r>
      <w:r w:rsidR="008F0247">
        <w:rPr>
          <w:lang w:val="en-US"/>
        </w:rPr>
        <w:t xml:space="preserve"> using </w:t>
      </w:r>
      <w:r w:rsidR="00015B96">
        <w:rPr>
          <w:lang w:val="en-US"/>
        </w:rPr>
        <w:t xml:space="preserve">open-source methodologies and </w:t>
      </w:r>
      <w:r w:rsidR="004F637D">
        <w:rPr>
          <w:lang w:val="en-US"/>
        </w:rPr>
        <w:t>modern computing power</w:t>
      </w:r>
      <w:r w:rsidR="00AE296C">
        <w:rPr>
          <w:lang w:val="en-US"/>
        </w:rPr>
        <w:t xml:space="preserve"> capabilities</w:t>
      </w:r>
      <w:r>
        <w:rPr>
          <w:lang w:val="en-US"/>
        </w:rPr>
        <w:t>,</w:t>
      </w:r>
      <w:r w:rsidR="00015B96">
        <w:rPr>
          <w:lang w:val="en-US"/>
        </w:rPr>
        <w:t xml:space="preserve"> while also </w:t>
      </w:r>
      <w:r>
        <w:rPr>
          <w:lang w:val="en-US"/>
        </w:rPr>
        <w:t>supporting horizontal knowledge exchange. Iowa State University recently launched an ambitious program</w:t>
      </w:r>
      <w:r w:rsidR="00883EF3">
        <w:rPr>
          <w:lang w:val="en-US"/>
        </w:rPr>
        <w:t>, the Iowa Nitrogen Initiative,</w:t>
      </w:r>
      <w:r>
        <w:rPr>
          <w:lang w:val="en-US"/>
        </w:rPr>
        <w:t xml:space="preserve"> wherein farmers volunteer to </w:t>
      </w:r>
      <w:r w:rsidRPr="0029011A">
        <w:rPr>
          <w:lang w:val="en-US"/>
        </w:rPr>
        <w:t>perform nitrogen rate trials in their own production contexts</w:t>
      </w:r>
      <w:r>
        <w:rPr>
          <w:lang w:val="en-US"/>
        </w:rPr>
        <w:fldChar w:fldCharType="begin"/>
      </w:r>
      <w:r w:rsidR="00C42725">
        <w:rPr>
          <w:lang w:val="en-US"/>
        </w:rPr>
        <w:instrText xml:space="preserve"> ADDIN ZOTERO_ITEM CSL_CITATION {"citationID":"l25bAG4J","properties":{"formattedCitation":"\\super 50\\nosupersub{}","plainCitation":"50","noteIndex":0},"citationItems":[{"id":"n89wydcT/ZHGTqhM1","uris":["http://zotero.org/users/3599437/items/VZJ4DIIN"],"itemData":{"id":1495,"type":"webpage","abstract":"Recruiting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C42725" w:rsidRPr="00C42725">
        <w:rPr>
          <w:vertAlign w:val="superscript"/>
          <w:lang w:val="en-US"/>
        </w:rPr>
        <w:t>50</w:t>
      </w:r>
      <w:r>
        <w:rPr>
          <w:lang w:val="en-US"/>
        </w:rPr>
        <w:fldChar w:fldCharType="end"/>
      </w:r>
      <w:r w:rsidR="00015B96">
        <w:rPr>
          <w:lang w:val="en-US"/>
        </w:rPr>
        <w:t xml:space="preserve">, increasing the relevance of the data driving the recommendations. </w:t>
      </w:r>
      <w:r>
        <w:rPr>
          <w:lang w:val="en-US"/>
        </w:rPr>
        <w:t xml:space="preserve">The data </w:t>
      </w:r>
      <w:r w:rsidR="007678D8">
        <w:rPr>
          <w:lang w:val="en-US"/>
        </w:rPr>
        <w:t>will be</w:t>
      </w:r>
      <w:r>
        <w:rPr>
          <w:lang w:val="en-US"/>
        </w:rPr>
        <w:t xml:space="preserve">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 Similarly, Practical Farmers launched a regional program paying farmers to test nitrogen rates of their choice using replicated trials and sharing their results with the public. These efforts </w:t>
      </w:r>
      <w:r w:rsidR="002440B0">
        <w:rPr>
          <w:color w:val="000000" w:themeColor="text1"/>
          <w:lang w:val="en-US"/>
        </w:rPr>
        <w:t xml:space="preserve">are </w:t>
      </w:r>
      <w:r w:rsidR="00EA20E7">
        <w:rPr>
          <w:color w:val="000000" w:themeColor="text1"/>
          <w:lang w:val="en-US"/>
        </w:rPr>
        <w:t>leverag</w:t>
      </w:r>
      <w:r w:rsidR="002440B0">
        <w:rPr>
          <w:color w:val="000000" w:themeColor="text1"/>
          <w:lang w:val="en-US"/>
        </w:rPr>
        <w:t>ing</w:t>
      </w:r>
      <w:r w:rsidR="00A82325">
        <w:rPr>
          <w:color w:val="000000" w:themeColor="text1"/>
          <w:lang w:val="en-US"/>
        </w:rPr>
        <w:t xml:space="preserve"> science</w:t>
      </w:r>
      <w:r w:rsidR="00EA20E7">
        <w:rPr>
          <w:color w:val="000000" w:themeColor="text1"/>
          <w:lang w:val="en-US"/>
        </w:rPr>
        <w:t xml:space="preserve"> to </w:t>
      </w:r>
      <w:r>
        <w:rPr>
          <w:color w:val="000000" w:themeColor="text1"/>
          <w:lang w:val="en-US"/>
        </w:rPr>
        <w:t>redistrib</w:t>
      </w:r>
      <w:r w:rsidR="00EA20E7">
        <w:rPr>
          <w:color w:val="000000" w:themeColor="text1"/>
          <w:lang w:val="en-US"/>
        </w:rPr>
        <w:t>ute</w:t>
      </w:r>
      <w:r>
        <w:rPr>
          <w:color w:val="000000" w:themeColor="text1"/>
          <w:lang w:val="en-US"/>
        </w:rPr>
        <w:t xml:space="preserve"> power </w:t>
      </w:r>
      <w:r w:rsidR="007678D8">
        <w:rPr>
          <w:lang w:val="en-US"/>
        </w:rPr>
        <w:t>more equ</w:t>
      </w:r>
      <w:ins w:id="27" w:author="Virginia Anne Nichols" w:date="2024-10-02T07:47:00Z" w16du:dateUtc="2024-10-02T05:47:00Z">
        <w:r w:rsidR="005A54F6">
          <w:rPr>
            <w:lang w:val="en-US"/>
          </w:rPr>
          <w:t>itably</w:t>
        </w:r>
      </w:ins>
      <w:del w:id="28" w:author="Virginia Anne Nichols" w:date="2024-10-02T07:47:00Z" w16du:dateUtc="2024-10-02T05:47:00Z">
        <w:r w:rsidR="007678D8" w:rsidDel="005A54F6">
          <w:rPr>
            <w:lang w:val="en-US"/>
          </w:rPr>
          <w:delText>ally</w:delText>
        </w:r>
      </w:del>
      <w:r w:rsidR="007678D8">
        <w:rPr>
          <w:lang w:val="en-US"/>
        </w:rPr>
        <w:t xml:space="preserve"> amongst </w:t>
      </w:r>
      <w:r w:rsidR="00EA20E7">
        <w:rPr>
          <w:lang w:val="en-US"/>
        </w:rPr>
        <w:t xml:space="preserve">farmers, scientists, and </w:t>
      </w:r>
      <w:r w:rsidR="007678D8">
        <w:rPr>
          <w:lang w:val="en-US"/>
        </w:rPr>
        <w:t>the public</w:t>
      </w:r>
      <w:ins w:id="29" w:author="Virginia Anne Nichols" w:date="2024-10-02T07:47:00Z" w16du:dateUtc="2024-10-02T05:47:00Z">
        <w:r w:rsidR="005A54F6">
          <w:rPr>
            <w:lang w:val="en-US"/>
          </w:rPr>
          <w:t xml:space="preserve">, blurring the lines between </w:t>
        </w:r>
      </w:ins>
      <w:r w:rsidR="00D24C6D">
        <w:rPr>
          <w:lang w:val="en-US"/>
        </w:rPr>
        <w:t xml:space="preserve">science </w:t>
      </w:r>
      <w:ins w:id="30" w:author="Virginia Anne Nichols" w:date="2024-10-02T07:47:00Z" w16du:dateUtc="2024-10-02T05:47:00Z">
        <w:r w:rsidR="005A54F6">
          <w:rPr>
            <w:lang w:val="en-US"/>
          </w:rPr>
          <w:t>creator and user. It</w:t>
        </w:r>
      </w:ins>
      <w:del w:id="31" w:author="Virginia Anne Nichols" w:date="2024-10-02T07:48:00Z" w16du:dateUtc="2024-10-02T05:48:00Z">
        <w:r w:rsidR="00EA20E7" w:rsidDel="005A54F6">
          <w:rPr>
            <w:lang w:val="en-US"/>
          </w:rPr>
          <w:delText>, but</w:delText>
        </w:r>
      </w:del>
      <w:r w:rsidR="00EA20E7">
        <w:rPr>
          <w:lang w:val="en-US"/>
        </w:rPr>
        <w:t xml:space="preserve"> also represent a</w:t>
      </w:r>
      <w:r w:rsidR="00883353">
        <w:rPr>
          <w:lang w:val="en-US"/>
        </w:rPr>
        <w:t>n important and</w:t>
      </w:r>
      <w:r w:rsidR="00EA20E7">
        <w:rPr>
          <w:lang w:val="en-US"/>
        </w:rPr>
        <w:t xml:space="preserve"> positive shift in awareness regarding detrimental power inequities </w:t>
      </w:r>
      <w:r w:rsidR="00EE5623">
        <w:rPr>
          <w:lang w:val="en-US"/>
        </w:rPr>
        <w:t>in previous applications of science</w:t>
      </w:r>
      <w:r w:rsidR="00EA20E7">
        <w:rPr>
          <w:color w:val="000000" w:themeColor="text1"/>
          <w:lang w:val="en-US"/>
        </w:rPr>
        <w:t>.</w:t>
      </w:r>
    </w:p>
    <w:p w14:paraId="47041102" w14:textId="4C26F088" w:rsidR="00387D49" w:rsidRDefault="00387D49" w:rsidP="00A30E15">
      <w:pPr>
        <w:rPr>
          <w:lang w:val="en-US"/>
        </w:rPr>
      </w:pPr>
    </w:p>
    <w:p w14:paraId="7D5DAF8C" w14:textId="2675BC4C" w:rsidR="00C83D16" w:rsidRDefault="002E2390" w:rsidP="008A4A87">
      <w:pPr>
        <w:pStyle w:val="Heading2"/>
        <w:rPr>
          <w:lang w:val="en-US"/>
        </w:rPr>
      </w:pPr>
      <w:r>
        <w:rPr>
          <w:lang w:val="en-US"/>
        </w:rPr>
        <w:t xml:space="preserve">2.3 </w:t>
      </w:r>
      <w:r w:rsidR="00EE5623">
        <w:rPr>
          <w:lang w:val="en-US"/>
        </w:rPr>
        <w:t xml:space="preserve">Expanding </w:t>
      </w:r>
      <w:r w:rsidR="0061086F">
        <w:rPr>
          <w:lang w:val="en-US"/>
        </w:rPr>
        <w:t>the concept of scien</w:t>
      </w:r>
      <w:r w:rsidR="00551F22">
        <w:rPr>
          <w:lang w:val="en-US"/>
        </w:rPr>
        <w:t>tific measurements</w:t>
      </w:r>
    </w:p>
    <w:p w14:paraId="237F8432" w14:textId="1A6D928C" w:rsidR="00A42909" w:rsidRDefault="00EE5623" w:rsidP="00C83D16">
      <w:pPr>
        <w:rPr>
          <w:lang w:val="en-US"/>
        </w:rPr>
      </w:pPr>
      <w:r>
        <w:rPr>
          <w:lang w:val="en-US"/>
        </w:rPr>
        <w:t xml:space="preserve">While traditional Western science methodologies can have a role in addressing power inequities, expanding the definition of science is also </w:t>
      </w:r>
      <w:r w:rsidR="0061086F">
        <w:rPr>
          <w:lang w:val="en-US"/>
        </w:rPr>
        <w:t xml:space="preserve">an </w:t>
      </w:r>
      <w:r>
        <w:rPr>
          <w:lang w:val="en-US"/>
        </w:rPr>
        <w:t>important</w:t>
      </w:r>
      <w:r w:rsidR="0061086F">
        <w:rPr>
          <w:lang w:val="en-US"/>
        </w:rPr>
        <w:t xml:space="preserve"> component of redistributing power</w:t>
      </w:r>
      <w:r>
        <w:rPr>
          <w:lang w:val="en-US"/>
        </w:rPr>
        <w:t>. The concept of ‘m</w:t>
      </w:r>
      <w:r w:rsidR="00A42909" w:rsidRPr="00A15848">
        <w:rPr>
          <w:lang w:val="en-US"/>
        </w:rPr>
        <w:t>ultiple ways of knowing</w:t>
      </w:r>
      <w:r>
        <w:rPr>
          <w:lang w:val="en-US"/>
        </w:rPr>
        <w:t>’</w:t>
      </w:r>
      <w:r w:rsidR="00A42909" w:rsidRPr="00A15848">
        <w:rPr>
          <w:lang w:val="en-US"/>
        </w:rPr>
        <w:t xml:space="preserve">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w:t>
      </w:r>
      <w:r>
        <w:rPr>
          <w:lang w:val="en-US"/>
        </w:rPr>
        <w:t xml:space="preserve">recently </w:t>
      </w:r>
      <w:r w:rsidR="00A42909" w:rsidRPr="00A15848">
        <w:rPr>
          <w:lang w:val="en-US"/>
        </w:rPr>
        <w:t>migrated into common vernacular</w:t>
      </w:r>
      <w:r w:rsidR="00650D5D">
        <w:rPr>
          <w:lang w:val="en-US"/>
        </w:rPr>
        <w:t>.</w:t>
      </w:r>
      <w:r w:rsidR="00A42909" w:rsidRPr="00A15848">
        <w:rPr>
          <w:lang w:val="en-US"/>
        </w:rPr>
        <w:t xml:space="preserve"> </w:t>
      </w:r>
      <w:r w:rsidR="0061086F">
        <w:rPr>
          <w:lang w:val="en-US"/>
        </w:rPr>
        <w:t>The concept</w:t>
      </w:r>
      <w:r w:rsidR="00A42909" w:rsidRPr="00A15848">
        <w:rPr>
          <w:lang w:val="en-US"/>
        </w:rPr>
        <w:t xml:space="preserve">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 xml:space="preserve">traditional scientific </w:t>
      </w:r>
      <w:r w:rsidR="0061086F">
        <w:rPr>
          <w:lang w:val="en-US"/>
        </w:rPr>
        <w:t>observations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C42725">
        <w:rPr>
          <w:lang w:val="en-US"/>
        </w:rPr>
        <w:instrText xml:space="preserve"> ADDIN ZOTERO_ITEM CSL_CITATION {"citationID":"ZMmV3Tfb","properties":{"formattedCitation":"\\super 51\\nosupersub{}","plainCitation":"51","noteIndex":0},"citationItems":[{"id":"n89wydcT/XQbCT3QD","uris":["http://zotero.org/users/3599437/items/V55B6XFC"],"itemData":{"id":1513,"type":"article-journal","abstract":"In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C42725" w:rsidRPr="00C42725">
        <w:rPr>
          <w:vertAlign w:val="superscript"/>
          <w:lang w:val="en-US"/>
        </w:rPr>
        <w:t>51</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C42725">
        <w:rPr>
          <w:lang w:val="en-US"/>
        </w:rPr>
        <w:instrText xml:space="preserve"> ADDIN ZOTERO_ITEM CSL_CITATION {"citationID":"XZBQCHjA","properties":{"formattedCitation":"\\super 52\\nosupersub{}","plainCitation":"52","noteIndex":0},"citationItems":[{"id":"n89wydcT/ONdFPzuS","uris":["http://zotero.org/users/3599437/items/TBMP2R75"],"itemData":{"id":1515,"type":"webpage","title":"USDA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C42725" w:rsidRPr="00C42725">
        <w:rPr>
          <w:vertAlign w:val="superscript"/>
          <w:lang w:val="en-US"/>
        </w:rPr>
        <w:t>52</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C42725">
        <w:rPr>
          <w:lang w:val="en-US"/>
        </w:rPr>
        <w:instrText xml:space="preserve"> ADDIN ZOTERO_ITEM CSL_CITATION {"citationID":"8sXiLiJj","properties":{"formattedCitation":"\\super 53\\nosupersub{}","plainCitation":"53","noteIndex":0},"citationItems":[{"id":"n89wydcT/KdONeXBG","uris":["http://zotero.org/users/3599437/items/XPLPG83Z"],"itemData":{"id":1425,"type":"article-journal","abstract":"The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C42725" w:rsidRPr="00C42725">
        <w:rPr>
          <w:vertAlign w:val="superscript"/>
          <w:lang w:val="en-US"/>
        </w:rPr>
        <w:t>53</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C42725">
        <w:rPr>
          <w:lang w:val="en-US"/>
        </w:rPr>
        <w:instrText xml:space="preserve"> ADDIN ZOTERO_ITEM CSL_CITATION {"citationID":"86oHCn3s","properties":{"formattedCitation":"\\super 54\\nosupersub{}","plainCitation":"54","noteIndex":0},"citationItems":[{"id":"n89wydcT/rTAEgOy4","uris":["http://zotero.org/users/3599437/items/FUK5SSCJ"],"itemData":{"id":1427,"type":"article-journal","abstract":"Context\nPrediction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C42725" w:rsidRPr="00C42725">
        <w:rPr>
          <w:vertAlign w:val="superscript"/>
          <w:lang w:val="en-US"/>
        </w:rPr>
        <w:t>54</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sidR="00D52C99">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B736CD">
        <w:rPr>
          <w:lang w:val="en-US"/>
        </w:rPr>
        <w:t>upplemental Information</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DD0E18">
        <w:rPr>
          <w:lang w:val="en-US"/>
        </w:rPr>
        <w:t xml:space="preserve"> </w:t>
      </w:r>
      <w:r w:rsidR="00DD0E18" w:rsidRPr="00621EB7">
        <w:rPr>
          <w:color w:val="FF0000"/>
          <w:lang w:val="en-US"/>
        </w:rPr>
        <w:t xml:space="preserve">Participatory </w:t>
      </w:r>
      <w:r w:rsidR="006248D1" w:rsidRPr="00621EB7">
        <w:rPr>
          <w:color w:val="FF0000"/>
          <w:lang w:val="en-US"/>
        </w:rPr>
        <w:t xml:space="preserve">plant </w:t>
      </w:r>
      <w:r w:rsidR="00DD0E18" w:rsidRPr="00621EB7">
        <w:rPr>
          <w:color w:val="FF0000"/>
          <w:lang w:val="en-US"/>
        </w:rPr>
        <w:t>breeding</w:t>
      </w:r>
      <w:r w:rsidR="006248D1" w:rsidRPr="00621EB7">
        <w:rPr>
          <w:color w:val="FF0000"/>
          <w:lang w:val="en-US"/>
        </w:rPr>
        <w:fldChar w:fldCharType="begin"/>
      </w:r>
      <w:r w:rsidR="00883EF3">
        <w:rPr>
          <w:color w:val="FF0000"/>
          <w:lang w:val="en-US"/>
        </w:rPr>
        <w:instrText xml:space="preserve"> ADDIN ZOTERO_ITEM CSL_CITATION {"citationID":"DNFwtIla","properties":{"formattedCitation":"\\super 55,56\\nosupersub{}","plainCitation":"55,56","noteIndex":0},"citationItems":[{"id":1139,"uris":["http://zotero.org/users/3599437/items/GHGUW654"],"itemData":{"id":1139,"type":"book","abstract":"Although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621EB7">
        <w:rPr>
          <w:color w:val="FF0000"/>
          <w:lang w:val="en-US"/>
        </w:rPr>
        <w:fldChar w:fldCharType="separate"/>
      </w:r>
      <w:r w:rsidR="00883EF3" w:rsidRPr="00883EF3">
        <w:rPr>
          <w:vertAlign w:val="superscript"/>
          <w:lang w:val="en-US"/>
        </w:rPr>
        <w:t>55,56</w:t>
      </w:r>
      <w:r w:rsidR="006248D1" w:rsidRPr="00621EB7">
        <w:rPr>
          <w:color w:val="FF0000"/>
          <w:lang w:val="en-US"/>
        </w:rPr>
        <w:fldChar w:fldCharType="end"/>
      </w:r>
      <w:r w:rsidR="00883EF3">
        <w:rPr>
          <w:color w:val="FF0000"/>
          <w:lang w:val="en-US"/>
        </w:rPr>
        <w:t xml:space="preserve"> and </w:t>
      </w:r>
      <w:r w:rsidR="00BC7700" w:rsidRPr="00621EB7">
        <w:rPr>
          <w:color w:val="FF0000"/>
          <w:lang w:val="en-US"/>
        </w:rPr>
        <w:t>mother-baby trial designs</w:t>
      </w:r>
      <w:r w:rsidR="00D24C6D">
        <w:rPr>
          <w:color w:val="FF0000"/>
          <w:lang w:val="en-US"/>
        </w:rPr>
        <w:fldChar w:fldCharType="begin"/>
      </w:r>
      <w:r w:rsidR="00883EF3">
        <w:rPr>
          <w:color w:val="FF0000"/>
          <w:lang w:val="en-US"/>
        </w:rPr>
        <w:instrText xml:space="preserve"> ADDIN ZOTERO_ITEM CSL_CITATION {"citationID":"3Op0Yf88","properties":{"formattedCitation":"\\super 57\\nosupersub{}","plainCitation":"57","noteIndex":0},"citationItems":[{"id":1137,"uris":["http://zotero.org/users/3599437/items/ZTTS2CH9"],"itemData":{"id":1137,"type":"chapter","container-title":"Quantitative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Pr>
          <w:color w:val="FF0000"/>
          <w:lang w:val="en-US"/>
        </w:rPr>
        <w:fldChar w:fldCharType="separate"/>
      </w:r>
      <w:r w:rsidR="00883EF3" w:rsidRPr="00883EF3">
        <w:rPr>
          <w:vertAlign w:val="superscript"/>
          <w:lang w:val="en-US"/>
        </w:rPr>
        <w:t>57</w:t>
      </w:r>
      <w:r w:rsidR="00D24C6D">
        <w:rPr>
          <w:color w:val="FF0000"/>
          <w:lang w:val="en-US"/>
        </w:rPr>
        <w:fldChar w:fldCharType="end"/>
      </w:r>
      <w:r w:rsidR="00DB59F6" w:rsidRPr="00621EB7">
        <w:rPr>
          <w:color w:val="FF0000"/>
          <w:lang w:val="en-US"/>
        </w:rPr>
        <w:t xml:space="preserve"> are </w:t>
      </w:r>
      <w:r w:rsidR="003B13CE" w:rsidRPr="00621EB7">
        <w:rPr>
          <w:color w:val="FF0000"/>
          <w:lang w:val="en-US"/>
        </w:rPr>
        <w:t xml:space="preserve">examples of formalized </w:t>
      </w:r>
      <w:r w:rsidR="00DB59F6" w:rsidRPr="00621EB7">
        <w:rPr>
          <w:color w:val="FF0000"/>
          <w:lang w:val="en-US"/>
        </w:rPr>
        <w:t>research methods that seek to include non-traditional measurements</w:t>
      </w:r>
      <w:r w:rsidR="00B5639E" w:rsidRPr="00621EB7">
        <w:rPr>
          <w:color w:val="FF0000"/>
          <w:lang w:val="en-US"/>
        </w:rPr>
        <w:t xml:space="preserve">. There is clearly </w:t>
      </w:r>
      <w:r w:rsidR="00DB59F6" w:rsidRPr="00621EB7">
        <w:rPr>
          <w:color w:val="FF0000"/>
          <w:lang w:val="en-US"/>
        </w:rPr>
        <w:t>ample room for creativity in this area</w:t>
      </w:r>
      <w:r w:rsidR="00C941A3" w:rsidRPr="00621EB7">
        <w:rPr>
          <w:color w:val="FF0000"/>
          <w:lang w:val="en-US"/>
        </w:rPr>
        <w:t xml:space="preserve">. </w:t>
      </w:r>
      <w:r w:rsidR="00DB59F6" w:rsidRPr="00621EB7">
        <w:rPr>
          <w:color w:val="FF0000"/>
          <w:lang w:val="en-US"/>
        </w:rPr>
        <w:t xml:space="preserve"> </w:t>
      </w:r>
    </w:p>
    <w:p w14:paraId="6C1F8FD3" w14:textId="0ECB9102" w:rsidR="002C7496" w:rsidRDefault="005740D3" w:rsidP="002E2390">
      <w:pPr>
        <w:pStyle w:val="Heading1"/>
        <w:numPr>
          <w:ilvl w:val="0"/>
          <w:numId w:val="15"/>
        </w:numPr>
        <w:rPr>
          <w:lang w:val="en-US"/>
        </w:rPr>
      </w:pPr>
      <w:r>
        <w:rPr>
          <w:lang w:val="en-US"/>
        </w:rPr>
        <w:t>Reciprocity</w:t>
      </w:r>
    </w:p>
    <w:p w14:paraId="4B3B3851" w14:textId="2B12E381" w:rsidR="001F647D" w:rsidRPr="004B348C" w:rsidRDefault="005740D3" w:rsidP="003B21F9">
      <w:pPr>
        <w:rPr>
          <w:lang w:val="en-US"/>
        </w:rPr>
      </w:pPr>
      <w:r>
        <w:rPr>
          <w:lang w:val="en-US"/>
        </w:rPr>
        <w:t>In addition to what research is done, t</w:t>
      </w:r>
      <w:r w:rsidR="00967FC4">
        <w:rPr>
          <w:lang w:val="en-US"/>
        </w:rPr>
        <w:t xml:space="preserve">he </w:t>
      </w:r>
      <w:r w:rsidR="00967FC4" w:rsidRPr="009147B2">
        <w:rPr>
          <w:i/>
          <w:iCs/>
          <w:lang w:val="en-US"/>
        </w:rPr>
        <w:t>way</w:t>
      </w:r>
      <w:r w:rsidR="00967FC4">
        <w:rPr>
          <w:lang w:val="en-US"/>
        </w:rPr>
        <w:t xml:space="preserve"> </w:t>
      </w:r>
      <w:r w:rsidR="009147B2">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w:t>
      </w:r>
      <w:r>
        <w:rPr>
          <w:lang w:val="en-US"/>
        </w:rPr>
        <w:t xml:space="preserve"> in agricultural research</w:t>
      </w:r>
      <w:r w:rsidR="00967FC4">
        <w:rPr>
          <w:lang w:val="en-US"/>
        </w:rPr>
        <w:t>.</w:t>
      </w:r>
      <w:r>
        <w:rPr>
          <w:lang w:val="en-US"/>
        </w:rPr>
        <w:t xml:space="preserve"> </w:t>
      </w:r>
      <w:r w:rsidR="00883EF3">
        <w:rPr>
          <w:lang w:val="en-US"/>
        </w:rPr>
        <w:t>A recent publication provides excellent guidance on working with communities and organizations in general</w:t>
      </w:r>
      <w:r w:rsidR="00883EF3">
        <w:rPr>
          <w:lang w:val="en-US"/>
        </w:rPr>
        <w:fldChar w:fldCharType="begin"/>
      </w:r>
      <w:r w:rsidR="00883EF3">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Pr>
          <w:lang w:val="en-US"/>
        </w:rPr>
        <w:fldChar w:fldCharType="separate"/>
      </w:r>
      <w:r w:rsidR="00883EF3" w:rsidRPr="00692048">
        <w:rPr>
          <w:vertAlign w:val="superscript"/>
          <w:lang w:val="en-US"/>
        </w:rPr>
        <w:t>8</w:t>
      </w:r>
      <w:r w:rsidR="00883EF3">
        <w:rPr>
          <w:lang w:val="en-US"/>
        </w:rPr>
        <w:fldChar w:fldCharType="end"/>
      </w:r>
      <w:r w:rsidR="00883EF3">
        <w:rPr>
          <w:lang w:val="en-US"/>
        </w:rPr>
        <w:t xml:space="preserve">, however we feel the farmer-researcher collaboration merits explicit attention for agricultural scientists in relation to power and chose to focus on that relationship for this Perspective. </w:t>
      </w:r>
      <w:r w:rsidR="00886A8B">
        <w:rPr>
          <w:lang w:val="en-US"/>
        </w:rPr>
        <w:t>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883EF3">
        <w:rPr>
          <w:lang w:val="en-US"/>
        </w:rPr>
        <w:instrText xml:space="preserve"> ADDIN ZOTERO_ITEM CSL_CITATION {"citationID":"304dnLlD","properties":{"formattedCitation":"\\super 58\\uc0\\u8211{}60\\nosupersub{}","plainCitation":"58–60","noteIndex":0},"citationItems":[{"id":398,"uris":["http://zotero.org/users/3599437/items/MX4SDQLD"],"itemData":{"id":398,"type":"article-journal","abstract":"Advances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A."},{"family":"Castillo","given":"Jesús"},{"family":"Roel","given":"Alvaro"}],"issued":{"date-parts":[["2024",3,1]]}}},{"id":"n89wydcT/6j9NBpUR","uris":["http://zotero.org/users/3599437/items/JECLV44P"],"itemData":{"id":1521,"type":"article-journal","abstract":"The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883EF3" w:rsidRPr="00883EF3">
        <w:rPr>
          <w:vertAlign w:val="superscript"/>
          <w:lang w:val="en-US"/>
        </w:rPr>
        <w:t>58–60</w:t>
      </w:r>
      <w:r w:rsidR="009562A6">
        <w:rPr>
          <w:lang w:val="en-US"/>
        </w:rPr>
        <w:fldChar w:fldCharType="end"/>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D54789">
        <w:rPr>
          <w:lang w:val="en-US"/>
        </w:rPr>
        <w:t xml:space="preserve">As these types of arrangements are becoming more common, the concept of reciprocity in farmer-researcher </w:t>
      </w:r>
      <w:r w:rsidR="00D54789">
        <w:rPr>
          <w:lang w:val="en-US"/>
        </w:rPr>
        <w:lastRenderedPageBreak/>
        <w:t xml:space="preserve">collaborations warrants explicit examination.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sidR="009147B2">
        <w:rPr>
          <w:lang w:val="en-US"/>
        </w:rPr>
        <w:t>when</w:t>
      </w:r>
      <w:r w:rsidR="00886A8B">
        <w:rPr>
          <w:lang w:val="en-US"/>
        </w:rPr>
        <w:t xml:space="preserve"> </w:t>
      </w:r>
      <w:r w:rsidR="001F647D" w:rsidRPr="004B348C">
        <w:rPr>
          <w:lang w:val="en-US"/>
        </w:rPr>
        <w:t>conducting on-farm research</w:t>
      </w:r>
      <w:r w:rsidR="009562A6">
        <w:rPr>
          <w:lang w:val="en-US"/>
        </w:rPr>
        <w:fldChar w:fldCharType="begin"/>
      </w:r>
      <w:r w:rsidR="00883EF3">
        <w:rPr>
          <w:lang w:val="en-US"/>
        </w:rPr>
        <w:instrText xml:space="preserve"> ADDIN ZOTERO_ITEM CSL_CITATION {"citationID":"eEwyPIlQ","properties":{"formattedCitation":"\\super 61,62\\nosupersub{}","plainCitation":"61,62","noteIndex":0},"citationItems":[{"id":573,"uris":["http://zotero.org/users/3599437/items/4A2YMKNF"],"itemData":{"id":573,"type":"report","abstract":"A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n89wydcT/P3ywRLWZ","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883EF3" w:rsidRPr="00883EF3">
        <w:rPr>
          <w:vertAlign w:val="superscript"/>
          <w:lang w:val="en-US"/>
        </w:rPr>
        <w:t>61,62</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w:t>
      </w:r>
    </w:p>
    <w:p w14:paraId="57C0A40D" w14:textId="662B92F9" w:rsidR="00BF2CA1" w:rsidRPr="00BF2CA1" w:rsidRDefault="002E2390" w:rsidP="00BF2CA1">
      <w:pPr>
        <w:pStyle w:val="Heading2"/>
        <w:rPr>
          <w:lang w:val="en-US"/>
        </w:rPr>
      </w:pPr>
      <w:r>
        <w:rPr>
          <w:lang w:val="en-US"/>
        </w:rPr>
        <w:t xml:space="preserve">3.1 </w:t>
      </w:r>
      <w:proofErr w:type="gramStart"/>
      <w:r w:rsidR="00551F22">
        <w:rPr>
          <w:lang w:val="en-US"/>
        </w:rPr>
        <w:t>Multi-dimensional</w:t>
      </w:r>
      <w:proofErr w:type="gramEnd"/>
      <w:r w:rsidR="00551F22">
        <w:rPr>
          <w:lang w:val="en-US"/>
        </w:rPr>
        <w:t xml:space="preserve"> c</w:t>
      </w:r>
      <w:r w:rsidR="00D10D16">
        <w:rPr>
          <w:lang w:val="en-US"/>
        </w:rPr>
        <w:t>ompensation</w:t>
      </w:r>
    </w:p>
    <w:p w14:paraId="3AF8CAC9" w14:textId="6A4BEC73"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883EF3">
        <w:rPr>
          <w:lang w:val="en-US"/>
        </w:rPr>
        <w:instrText xml:space="preserve"> ADDIN ZOTERO_ITEM CSL_CITATION {"citationID":"81Umz3ef","properties":{"formattedCitation":"\\super 63,64\\nosupersub{}","plainCitation":"63,64","noteIndex":0},"citationItems":[{"id":567,"uris":["http://zotero.org/users/3599437/items/3UUPFTCT"],"itemData":{"id":567,"type":"article-journal","abstract":"The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883EF3" w:rsidRPr="00883EF3">
        <w:rPr>
          <w:vertAlign w:val="superscript"/>
          <w:lang w:val="en-US"/>
        </w:rPr>
        <w:t>63,64</w:t>
      </w:r>
      <w:r w:rsidR="009562A6">
        <w:rPr>
          <w:lang w:val="en-US"/>
        </w:rPr>
        <w:fldChar w:fldCharType="end"/>
      </w:r>
      <w:r w:rsidR="00481783">
        <w:rPr>
          <w:lang w:val="en-US"/>
        </w:rPr>
        <w:t xml:space="preserve">, </w:t>
      </w:r>
      <w:r w:rsidR="00C02BB0">
        <w:rPr>
          <w:lang w:val="en-US"/>
        </w:rPr>
        <w:t xml:space="preserve">and while there are numerous publications examining the form of those relationships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C02BB0">
        <w:rPr>
          <w:lang w:val="en-US"/>
        </w:rPr>
        <w:t>,</w:t>
      </w:r>
      <w:r w:rsidR="00481783">
        <w:rPr>
          <w:lang w:val="en-US"/>
        </w:rPr>
        <w:t xml:space="preserve"> and </w:t>
      </w:r>
      <w:r w:rsidR="00C02BB0">
        <w:rPr>
          <w:lang w:val="en-US"/>
        </w:rPr>
        <w:t xml:space="preserve">even fewer on </w:t>
      </w:r>
      <w:r w:rsidR="0027207A">
        <w:rPr>
          <w:lang w:val="en-US"/>
        </w:rPr>
        <w:t>how those mechanisms influence collaboration dynamics</w:t>
      </w:r>
      <w:r w:rsidR="009562A6">
        <w:rPr>
          <w:lang w:val="en-US"/>
        </w:rPr>
        <w:fldChar w:fldCharType="begin"/>
      </w:r>
      <w:r w:rsidR="00883EF3">
        <w:rPr>
          <w:lang w:val="en-US"/>
        </w:rPr>
        <w:instrText xml:space="preserve"> ADDIN ZOTERO_ITEM CSL_CITATION {"citationID":"3quk0yx8","properties":{"formattedCitation":"\\super 65\\nosupersub{}","plainCitation":"65","noteIndex":0},"citationItems":[{"id":493,"uris":["http://zotero.org/users/3599437/items/CDM2SYV8"],"itemData":{"id":493,"type":"article-journal","abstract":"Constraints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883EF3" w:rsidRPr="00883EF3">
        <w:rPr>
          <w:vertAlign w:val="superscript"/>
          <w:lang w:val="en-US"/>
        </w:rPr>
        <w:t>65</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883EF3">
        <w:rPr>
          <w:lang w:val="en-US"/>
          <w14:ligatures w14:val="none"/>
        </w:rPr>
        <w:instrText xml:space="preserve"> ADDIN ZOTERO_ITEM CSL_CITATION {"citationID":"JYJslOy6","properties":{"formattedCitation":"\\super 66\\nosupersub{}","plainCitation":"66","noteIndex":0},"citationItems":[{"id":"n89wydcT/8OnVDe33","uris":["http://zotero.org/users/3599437/items/DYPU3MEC"],"itemData":{"id":1549,"type":"article-journal","container-title":"College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883EF3" w:rsidRPr="00883EF3">
        <w:rPr>
          <w:vertAlign w:val="superscript"/>
          <w:lang w:val="en-US"/>
        </w:rPr>
        <w:t>66</w:t>
      </w:r>
      <w:r w:rsidR="00677699">
        <w:rPr>
          <w:lang w:val="en-US"/>
          <w14:ligatures w14:val="none"/>
        </w:rPr>
        <w:fldChar w:fldCharType="end"/>
      </w:r>
      <w:r w:rsidR="0012252F">
        <w:rPr>
          <w:lang w:val="en-US"/>
          <w14:ligatures w14:val="none"/>
        </w:rPr>
        <w:t xml:space="preserve">, and </w:t>
      </w:r>
      <w:r w:rsidR="0012252F">
        <w:rPr>
          <w:lang w:val="en-US"/>
        </w:rPr>
        <w:t>while s</w:t>
      </w:r>
      <w:ins w:id="32" w:author="Virginia Anne Nichols" w:date="2024-10-02T07:51:00Z" w16du:dateUtc="2024-10-02T05:51:00Z">
        <w:r w:rsidR="00F23DAE">
          <w:rPr>
            <w:lang w:val="en-US"/>
          </w:rPr>
          <w:t>elect</w:t>
        </w:r>
      </w:ins>
      <w:del w:id="33" w:author="Virginia Anne Nichols" w:date="2024-10-02T07:51:00Z" w16du:dateUtc="2024-10-02T05:51:00Z">
        <w:r w:rsidR="0012252F" w:rsidDel="00F23DAE">
          <w:rPr>
            <w:lang w:val="en-US"/>
          </w:rPr>
          <w:delText>ome</w:delText>
        </w:r>
      </w:del>
      <w:r w:rsidR="0012252F">
        <w:rPr>
          <w:lang w:val="en-US"/>
        </w:rPr>
        <w:t xml:space="preserve"> funding agencies explicitly allow for </w:t>
      </w:r>
      <w:ins w:id="34" w:author="Virginia Anne Nichols" w:date="2024-10-02T07:50:00Z" w16du:dateUtc="2024-10-02T05:50:00Z">
        <w:r w:rsidR="00F23DAE">
          <w:rPr>
            <w:lang w:val="en-US"/>
          </w:rPr>
          <w:t xml:space="preserve">and expect </w:t>
        </w:r>
      </w:ins>
      <w:r w:rsidR="0012252F">
        <w:rPr>
          <w:lang w:val="en-US"/>
        </w:rPr>
        <w:t>farmer-participant compensation (e.g.</w:t>
      </w:r>
      <w:r w:rsidR="00C02BB0">
        <w:rPr>
          <w:lang w:val="en-US"/>
        </w:rPr>
        <w:t>,</w:t>
      </w:r>
      <w:r w:rsidR="0012252F">
        <w:rPr>
          <w:lang w:val="en-US"/>
        </w:rPr>
        <w:t xml:space="preserve"> USDA-SARE), to our knowledge none </w:t>
      </w:r>
      <w:ins w:id="35" w:author="Virginia Anne Nichols" w:date="2024-10-02T07:50:00Z" w16du:dateUtc="2024-10-02T05:50:00Z">
        <w:r w:rsidR="00F23DAE">
          <w:rPr>
            <w:lang w:val="en-US"/>
          </w:rPr>
          <w:t xml:space="preserve">provide guidance on how </w:t>
        </w:r>
      </w:ins>
      <w:del w:id="36" w:author="Virginia Anne Nichols" w:date="2024-10-02T07:50:00Z" w16du:dateUtc="2024-10-02T05:50:00Z">
        <w:r w:rsidR="001059F2" w:rsidDel="00F23DAE">
          <w:rPr>
            <w:lang w:val="en-US"/>
          </w:rPr>
          <w:delText xml:space="preserve">require </w:delText>
        </w:r>
      </w:del>
      <w:r w:rsidR="001059F2">
        <w:rPr>
          <w:lang w:val="en-US"/>
        </w:rPr>
        <w:t xml:space="preserve">farmer participants </w:t>
      </w:r>
      <w:ins w:id="37" w:author="Virginia Anne Nichols" w:date="2024-10-02T07:50:00Z" w16du:dateUtc="2024-10-02T05:50:00Z">
        <w:r w:rsidR="00F23DAE">
          <w:rPr>
            <w:lang w:val="en-US"/>
          </w:rPr>
          <w:t xml:space="preserve">should </w:t>
        </w:r>
      </w:ins>
      <w:del w:id="38" w:author="Virginia Anne Nichols" w:date="2024-10-02T07:50:00Z" w16du:dateUtc="2024-10-02T05:50:00Z">
        <w:r w:rsidR="001059F2" w:rsidDel="00F23DAE">
          <w:rPr>
            <w:lang w:val="en-US"/>
          </w:rPr>
          <w:delText xml:space="preserve">to </w:delText>
        </w:r>
      </w:del>
      <w:r w:rsidR="001059F2">
        <w:rPr>
          <w:lang w:val="en-US"/>
        </w:rPr>
        <w:t>be compensated</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43C06488" w:rsidR="003F1594" w:rsidRPr="00621EB7" w:rsidRDefault="00677699" w:rsidP="00677699">
      <w:pPr>
        <w:rPr>
          <w:color w:val="FF0000"/>
          <w:lang w:val="en-US"/>
        </w:rPr>
      </w:pPr>
      <w:r>
        <w:rPr>
          <w:lang w:val="en-US"/>
          <w14:ligatures w14:val="none"/>
        </w:rPr>
        <w:t>Fair remuneration is in everyone’s best interests</w:t>
      </w:r>
      <w:r w:rsidR="00C02BB0">
        <w:rPr>
          <w:lang w:val="en-US"/>
          <w14:ligatures w14:val="none"/>
        </w:rPr>
        <w:t>, as</w:t>
      </w:r>
      <w:r>
        <w:rPr>
          <w:lang w:val="en-US"/>
          <w14:ligatures w14:val="none"/>
        </w:rPr>
        <w:t xml:space="preserve"> </w:t>
      </w:r>
      <w:r w:rsidR="0020694B" w:rsidRPr="00A06BCD">
        <w:rPr>
          <w:lang w:val="en-US"/>
        </w:rPr>
        <w:t>equitable partnerships are more likely to be sustained in the long-term</w:t>
      </w:r>
      <w:r w:rsidR="001059F2">
        <w:rPr>
          <w:lang w:val="en-US"/>
        </w:rPr>
        <w:fldChar w:fldCharType="begin"/>
      </w:r>
      <w:r w:rsidR="00883EF3">
        <w:rPr>
          <w:lang w:val="en-US"/>
        </w:rPr>
        <w:instrText xml:space="preserve"> ADDIN ZOTERO_ITEM CSL_CITATION {"citationID":"FLQhXRfa","properties":{"formattedCitation":"\\super 67\\nosupersub{}","plainCitation":"67","noteIndex":0},"citationItems":[{"id":492,"uris":["http://zotero.org/users/3599437/items/W88M5LRD"],"itemData":{"id":492,"type":"article-journal","abstract":"Farmer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883EF3" w:rsidRPr="00883EF3">
        <w:rPr>
          <w:vertAlign w:val="superscript"/>
          <w:lang w:val="en-US"/>
        </w:rPr>
        <w:t>67</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sidR="00B736CD">
        <w:rPr>
          <w:lang w:val="en-US"/>
        </w:rPr>
        <w:t>Supplemental Information</w:t>
      </w:r>
      <w:r w:rsidR="00C02BB0">
        <w:rPr>
          <w:lang w:val="en-US"/>
        </w:rPr>
        <w:t>)</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C02BB0">
        <w:rPr>
          <w:i/>
          <w:iCs/>
          <w:lang w:val="en-US"/>
        </w:rPr>
        <w:t>Leveraging Science</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883EF3">
        <w:rPr>
          <w:lang w:val="en-US"/>
        </w:rPr>
        <w:instrText xml:space="preserve"> ADDIN ZOTERO_ITEM CSL_CITATION {"citationID":"zPDk3hX0","properties":{"formattedCitation":"\\super 59,65\\nosupersub{}","plainCitation":"59,65","noteIndex":0},"citationItems":[{"id":"n89wydcT/6j9NBpUR","uris":["http://zotero.org/users/3599437/items/JECLV44P"],"itemData":{"id":1521,"type":"article-journal","abstract":"The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883EF3" w:rsidRPr="00883EF3">
        <w:rPr>
          <w:vertAlign w:val="superscript"/>
          <w:lang w:val="en-US"/>
        </w:rPr>
        <w:t>59,65</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B736CD">
        <w:rPr>
          <w:lang w:val="en-US"/>
        </w:rPr>
        <w:t>Supplemental Information</w:t>
      </w:r>
      <w:r w:rsidR="009D4689">
        <w:rPr>
          <w:lang w:val="en-US"/>
        </w:rPr>
        <w:t>)</w:t>
      </w:r>
      <w:r w:rsidR="00146801">
        <w:rPr>
          <w:lang w:val="en-US"/>
        </w:rPr>
        <w:t>.</w:t>
      </w:r>
      <w:r w:rsidR="00C02BB0">
        <w:rPr>
          <w:lang w:val="en-US"/>
        </w:rPr>
        <w:t xml:space="preserve"> </w:t>
      </w:r>
      <w:r w:rsidR="00C02BB0" w:rsidRPr="00621EB7">
        <w:rPr>
          <w:color w:val="FF0000"/>
          <w:lang w:val="en-US"/>
        </w:rPr>
        <w:t xml:space="preserve">Explicit attention to compensation </w:t>
      </w:r>
      <w:r w:rsidR="00AF6E1D" w:rsidRPr="00621EB7">
        <w:rPr>
          <w:color w:val="FF0000"/>
          <w:lang w:val="en-US"/>
        </w:rPr>
        <w:t xml:space="preserve">is therefore an accessible way for agricultural researchers to support more equitable power relations in agriculture.  </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0A6DF7F0" w:rsidR="00D50F2E" w:rsidRPr="000D7352" w:rsidRDefault="00621EB7" w:rsidP="00CA2C6E">
      <w:pPr>
        <w:rPr>
          <w:lang w:val="en-US"/>
        </w:rPr>
      </w:pPr>
      <w:r w:rsidRPr="00772B8B">
        <w:rPr>
          <w:color w:val="FF0000"/>
          <w:lang w:val="en-US"/>
        </w:rPr>
        <w:t>R</w:t>
      </w:r>
      <w:r w:rsidR="00C104F0" w:rsidRPr="00772B8B">
        <w:rPr>
          <w:color w:val="FF0000"/>
          <w:lang w:val="en-US"/>
        </w:rPr>
        <w:t xml:space="preserve">esearchers and farmers </w:t>
      </w:r>
      <w:r w:rsidRPr="00772B8B">
        <w:rPr>
          <w:color w:val="FF0000"/>
          <w:lang w:val="en-US"/>
        </w:rPr>
        <w:t>are often aiming to develop</w:t>
      </w:r>
      <w:r w:rsidR="00C104F0" w:rsidRPr="00772B8B">
        <w:rPr>
          <w:color w:val="FF0000"/>
          <w:lang w:val="en-US"/>
        </w:rPr>
        <w:t xml:space="preserve"> </w:t>
      </w:r>
      <w:r w:rsidRPr="00772B8B">
        <w:rPr>
          <w:color w:val="FF0000"/>
          <w:lang w:val="en-US"/>
        </w:rPr>
        <w:t>rich</w:t>
      </w:r>
      <w:r w:rsidR="00772B8B">
        <w:rPr>
          <w:color w:val="FF0000"/>
          <w:lang w:val="en-US"/>
        </w:rPr>
        <w:t xml:space="preserve"> and equitable</w:t>
      </w:r>
      <w:r w:rsidRPr="00772B8B">
        <w:rPr>
          <w:color w:val="FF0000"/>
          <w:lang w:val="en-US"/>
        </w:rPr>
        <w:t xml:space="preserve"> </w:t>
      </w:r>
      <w:r w:rsidR="00C104F0" w:rsidRPr="00772B8B">
        <w:rPr>
          <w:color w:val="FF0000"/>
          <w:lang w:val="en-US"/>
        </w:rPr>
        <w:t>relationships</w:t>
      </w:r>
      <w:r w:rsidR="00AF6E1D" w:rsidRPr="00772B8B">
        <w:rPr>
          <w:color w:val="FF0000"/>
          <w:lang w:val="en-US"/>
        </w:rPr>
        <w:t xml:space="preserve">. The form of compensation </w:t>
      </w:r>
      <w:r w:rsidR="00B156DC" w:rsidRPr="00772B8B">
        <w:rPr>
          <w:color w:val="FF0000"/>
          <w:lang w:val="en-US"/>
        </w:rPr>
        <w:t xml:space="preserve">package can play a role in this goal, but </w:t>
      </w:r>
      <w:r w:rsidR="00772B8B" w:rsidRPr="00772B8B">
        <w:rPr>
          <w:color w:val="FF0000"/>
          <w:lang w:val="en-US"/>
        </w:rPr>
        <w:t>tangible metrics can</w:t>
      </w:r>
      <w:r w:rsidR="00D50F2E" w:rsidRPr="00772B8B">
        <w:rPr>
          <w:color w:val="FF0000"/>
          <w:lang w:val="en-US"/>
        </w:rPr>
        <w:t xml:space="preserve"> help articulate and measure success</w:t>
      </w:r>
      <w:r w:rsidR="00B156DC" w:rsidRPr="00772B8B">
        <w:rPr>
          <w:color w:val="FF0000"/>
          <w:lang w:val="en-US"/>
        </w:rPr>
        <w:t xml:space="preserve"> in those efforts</w:t>
      </w:r>
      <w:r w:rsidR="004C585D" w:rsidRPr="00772B8B">
        <w:rPr>
          <w:color w:val="FF0000"/>
          <w:lang w:val="en-US"/>
        </w:rPr>
        <w:t xml:space="preserve"> </w:t>
      </w:r>
      <w:r w:rsidR="004C585D">
        <w:rPr>
          <w:lang w:val="en-US"/>
        </w:rPr>
        <w:t>(Figure 1)</w:t>
      </w:r>
      <w:r w:rsidR="00D50F2E">
        <w:rPr>
          <w:lang w:val="en-US"/>
        </w:rPr>
        <w:t xml:space="preserve">. Building on recommendations from </w:t>
      </w:r>
      <w:r w:rsidR="009D4689">
        <w:rPr>
          <w:lang w:val="en-US"/>
        </w:rPr>
        <w:t>various sources</w:t>
      </w:r>
      <w:r w:rsidR="00DC3B55">
        <w:rPr>
          <w:lang w:val="en-US"/>
        </w:rPr>
        <w:fldChar w:fldCharType="begin"/>
      </w:r>
      <w:r w:rsidR="00883EF3">
        <w:rPr>
          <w:lang w:val="en-US"/>
        </w:rPr>
        <w:instrText xml:space="preserve"> ADDIN ZOTERO_ITEM CSL_CITATION {"citationID":"eXEvyUlC","properties":{"formattedCitation":"\\super 8,13,68\\nosupersub{}","plainCitation":"8,13,68","noteIndex":0},"citationItems":[{"id":387,"uris":["http://zotero.org/users/3599437/items/4IAWCQ7E"],"itemData":{"id":387,"type":"article-journal","abstract":"Scholar-activism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Jahi"}],"issued":{"date-parts":[["2021",2,11]]}}},{"id":"n89wydcT/m95iEnoy","uris":["http://zotero.org/users/3599437/items/3664CACM"],"itemData":{"id":1466,"type":"book","ISBN":"978-0-262-54718-5","language":"en","note":"Google-Books-ID: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F."}],"issued":{"date-parts":[["2020"]]}}},{"id":"n89wydcT/uAeHjwdw","uris":["http://zotero.org/users/3599437/items/MNRQYPNB"],"itemData":{"id":1526,"type":"book","language":"en-gb","publisher":"Utah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883EF3" w:rsidRPr="00883EF3">
        <w:rPr>
          <w:vertAlign w:val="superscript"/>
          <w:lang w:val="en-US"/>
        </w:rPr>
        <w:t>8,13,68</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B156DC">
        <w:rPr>
          <w:lang w:val="en-US"/>
        </w:rPr>
        <w:t xml:space="preserve">to help guide the construction of </w:t>
      </w:r>
      <w:r w:rsidR="0012252F" w:rsidRPr="000D7352">
        <w:rPr>
          <w:lang w:val="en-US"/>
        </w:rPr>
        <w:t>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77A4484D"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3034EE14"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w:t>
      </w:r>
      <w:proofErr w:type="gramStart"/>
      <w:r>
        <w:rPr>
          <w:lang w:val="en-US"/>
        </w:rPr>
        <w:t>planning, and</w:t>
      </w:r>
      <w:proofErr w:type="gramEnd"/>
      <w:r>
        <w:rPr>
          <w:lang w:val="en-US"/>
        </w:rPr>
        <w:t xml:space="preserve">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5CCC9C60"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A simple transactional</w:t>
      </w:r>
      <w:r w:rsidR="00B156DC">
        <w:rPr>
          <w:i/>
          <w:iCs/>
          <w:lang w:val="en-US"/>
        </w:rPr>
        <w:t xml:space="preserve"> (</w:t>
      </w:r>
      <w:r w:rsidRPr="00270076">
        <w:rPr>
          <w:i/>
          <w:iCs/>
          <w:lang w:val="en-US"/>
        </w:rPr>
        <w:t xml:space="preserve">and </w:t>
      </w:r>
      <w:r>
        <w:rPr>
          <w:i/>
          <w:iCs/>
          <w:lang w:val="en-US"/>
        </w:rPr>
        <w:t>i</w:t>
      </w:r>
      <w:r w:rsidRPr="00270076">
        <w:rPr>
          <w:i/>
          <w:iCs/>
          <w:lang w:val="en-US"/>
        </w:rPr>
        <w:t>n-equitable</w:t>
      </w:r>
      <w:r w:rsidR="00B156DC">
        <w:rPr>
          <w:i/>
          <w:iCs/>
          <w:lang w:val="en-US"/>
        </w:rPr>
        <w:t>)</w:t>
      </w:r>
      <w:r w:rsidRPr="00270076">
        <w:rPr>
          <w:i/>
          <w:iCs/>
          <w:lang w:val="en-US"/>
        </w:rPr>
        <w:t xml:space="preserv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xml:space="preserve">; an example survey for assessing these metrics is available in </w:t>
      </w:r>
      <w:r w:rsidR="00B736CD">
        <w:rPr>
          <w:i/>
          <w:iCs/>
          <w:lang w:val="en-US"/>
        </w:rPr>
        <w:t>S</w:t>
      </w:r>
      <w:r w:rsidR="00384F1B">
        <w:rPr>
          <w:i/>
          <w:iCs/>
          <w:lang w:val="en-US"/>
        </w:rPr>
        <w:t xml:space="preserve">upplemental </w:t>
      </w:r>
      <w:r w:rsidR="00B736CD">
        <w:rPr>
          <w:i/>
          <w:iCs/>
          <w:lang w:val="en-US"/>
        </w:rPr>
        <w:t>I</w:t>
      </w:r>
      <w:r w:rsidR="00384F1B">
        <w:rPr>
          <w:i/>
          <w:iCs/>
          <w:lang w:val="en-US"/>
        </w:rPr>
        <w:t>nformation</w:t>
      </w:r>
      <w:r>
        <w:rPr>
          <w:lang w:val="en-US"/>
        </w:rPr>
        <w:t xml:space="preserve"> </w:t>
      </w:r>
    </w:p>
    <w:p w14:paraId="0F9DB682" w14:textId="77777777" w:rsidR="004C585D" w:rsidRDefault="004C585D" w:rsidP="00CA2C6E">
      <w:pPr>
        <w:rPr>
          <w:lang w:val="en-US"/>
        </w:rPr>
      </w:pPr>
    </w:p>
    <w:p w14:paraId="2DD6D6AB" w14:textId="3567F460"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Pr>
          <w:lang w:val="en-US"/>
        </w:rPr>
        <w:t xml:space="preserve"> presented here</w:t>
      </w:r>
      <w:r>
        <w:rPr>
          <w:lang w:val="en-US"/>
        </w:rPr>
        <w:t xml:space="preserve"> (</w:t>
      </w:r>
      <w:r w:rsidR="00B736CD">
        <w:rPr>
          <w:lang w:val="en-US"/>
        </w:rPr>
        <w:t>Supplemental Information</w:t>
      </w:r>
      <w:r>
        <w:rPr>
          <w:lang w:val="en-US"/>
        </w:rPr>
        <w:t>). As these questions have become guides for program design, participants have been highly satisfied (</w:t>
      </w:r>
      <w:r w:rsidR="00B736CD">
        <w:rPr>
          <w:lang w:val="en-US"/>
        </w:rPr>
        <w:t>Supplemental Information</w:t>
      </w:r>
      <w:proofErr w:type="gramStart"/>
      <w:r>
        <w:rPr>
          <w:lang w:val="en-US"/>
        </w:rPr>
        <w:t>)</w:t>
      </w:r>
      <w:proofErr w:type="gramEnd"/>
      <w:r>
        <w:rPr>
          <w:lang w:val="en-US"/>
        </w:rPr>
        <w:t xml:space="preserve"> and membership is growing. Other researchers and entities likely utilize some form of these metrics, but more explicit and ubiquitous use would </w:t>
      </w:r>
      <w:r w:rsidR="008774CE">
        <w:rPr>
          <w:lang w:val="en-US"/>
        </w:rPr>
        <w:t xml:space="preserve">likely </w:t>
      </w:r>
      <w:r>
        <w:rPr>
          <w:lang w:val="en-US"/>
        </w:rPr>
        <w:t>benefit project designs and evaluations</w:t>
      </w:r>
      <w:r w:rsidR="008774CE">
        <w:rPr>
          <w:lang w:val="en-US"/>
        </w:rPr>
        <w:t>, while concomitantly promoting equitable partnerships</w:t>
      </w:r>
      <w:r>
        <w:rPr>
          <w:lang w:val="en-US"/>
        </w:rPr>
        <w:t xml:space="preserve">.   </w:t>
      </w:r>
    </w:p>
    <w:p w14:paraId="0099F0BD" w14:textId="5319EBF8" w:rsidR="00CC38CF" w:rsidRDefault="00C02BB0" w:rsidP="002E2390">
      <w:pPr>
        <w:pStyle w:val="Heading1"/>
        <w:numPr>
          <w:ilvl w:val="0"/>
          <w:numId w:val="15"/>
        </w:numPr>
        <w:rPr>
          <w:lang w:val="en-US"/>
        </w:rPr>
      </w:pPr>
      <w:r>
        <w:rPr>
          <w:lang w:val="en-US"/>
        </w:rPr>
        <w:t>Framing</w:t>
      </w:r>
    </w:p>
    <w:p w14:paraId="2F8A5137" w14:textId="2C67A7BB" w:rsidR="00555110" w:rsidRPr="00883EF3" w:rsidRDefault="004E66BE" w:rsidP="00FF710E">
      <w:pPr>
        <w:rPr>
          <w:color w:val="FF0000"/>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883EF3">
        <w:rPr>
          <w:lang w:val="en-US"/>
        </w:rPr>
        <w:instrText xml:space="preserve"> ADDIN ZOTERO_ITEM CSL_CITATION {"citationID":"8Tz7TQER","properties":{"formattedCitation":"\\super 69,70\\nosupersub{}","plainCitation":"69,70","noteIndex":0},"citationItems":[{"id":"n89wydcT/Ok7YGtcN","uris":["http://zotero.org/users/3599437/items/IT7TT7RX"],"itemData":{"id":1390,"type":"chapter","container-title":"Anti-Colonialism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n89wydcT/tiNdB9Km","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883EF3" w:rsidRPr="00883EF3">
        <w:rPr>
          <w:vertAlign w:val="superscript"/>
          <w:lang w:val="en-US"/>
        </w:rPr>
        <w:t>69,70</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w:t>
      </w:r>
      <w:r w:rsidR="009F6D33">
        <w:rPr>
          <w:lang w:val="en-US"/>
        </w:rPr>
        <w:fldChar w:fldCharType="begin"/>
      </w:r>
      <w:r w:rsidR="00883EF3">
        <w:rPr>
          <w:lang w:val="en-US"/>
        </w:rPr>
        <w:instrText xml:space="preserve"> ADDIN ZOTERO_ITEM CSL_CITATION {"citationID":"AZJHcKuk","properties":{"formattedCitation":"\\super 71,72\\nosupersub{}","plainCitation":"71,72","noteIndex":0},"citationItems":[{"id":"n89wydcT/EFvTw29j","uris":["http://zotero.org/users/3599437/items/YZBM9ZMB"],"itemData":{"id":1382,"type":"article-journal","abstract":"A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G."}],"issued":{"date-parts":[["2008",12,1]]}}},{"id":"n89wydcT/eweloRSV","uris":["http://zotero.org/users/3599437/items/UPTD8YBC"],"itemData":{"id":1391,"type":"article-journal","container-title":"Facts,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883EF3" w:rsidRPr="00883EF3">
        <w:rPr>
          <w:vertAlign w:val="superscript"/>
          <w:lang w:val="en-US"/>
        </w:rPr>
        <w:t>71,72</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w:t>
      </w:r>
      <w:commentRangeStart w:id="39"/>
      <w:r w:rsidR="000D16E3" w:rsidRPr="00883EF3">
        <w:rPr>
          <w:color w:val="FF0000"/>
          <w:lang w:val="en-US"/>
        </w:rPr>
        <w:t xml:space="preserve">Data Feminism </w:t>
      </w:r>
      <w:r w:rsidRPr="00883EF3">
        <w:rPr>
          <w:color w:val="FF0000"/>
          <w:lang w:val="en-US"/>
        </w:rPr>
        <w:t>acknowledge</w:t>
      </w:r>
      <w:r w:rsidR="000D16E3" w:rsidRPr="00883EF3">
        <w:rPr>
          <w:color w:val="FF0000"/>
          <w:lang w:val="en-US"/>
        </w:rPr>
        <w:t>s</w:t>
      </w:r>
      <w:r w:rsidRPr="00883EF3">
        <w:rPr>
          <w:color w:val="FF0000"/>
          <w:lang w:val="en-US"/>
        </w:rPr>
        <w:t xml:space="preserve"> that</w:t>
      </w:r>
      <w:r w:rsidR="003618A2" w:rsidRPr="00883EF3">
        <w:rPr>
          <w:color w:val="FF0000"/>
          <w:lang w:val="en-US"/>
        </w:rPr>
        <w:t xml:space="preserve"> all research is framed</w:t>
      </w:r>
      <w:r w:rsidR="000D16E3" w:rsidRPr="00883EF3">
        <w:rPr>
          <w:color w:val="FF0000"/>
          <w:lang w:val="en-US"/>
        </w:rPr>
        <w:t xml:space="preserve"> by the background, </w:t>
      </w:r>
      <w:r w:rsidR="00013787" w:rsidRPr="00883EF3">
        <w:rPr>
          <w:color w:val="FF0000"/>
          <w:lang w:val="en-US"/>
        </w:rPr>
        <w:t xml:space="preserve">experiences, and training </w:t>
      </w:r>
      <w:r w:rsidR="000D16E3" w:rsidRPr="00883EF3">
        <w:rPr>
          <w:color w:val="FF0000"/>
          <w:lang w:val="en-US"/>
        </w:rPr>
        <w:t>of the researcher</w:t>
      </w:r>
      <w:r w:rsidR="00BC34A4" w:rsidRPr="00883EF3">
        <w:rPr>
          <w:color w:val="FF0000"/>
          <w:lang w:val="en-US"/>
        </w:rPr>
        <w:t xml:space="preserve">. </w:t>
      </w:r>
      <w:r w:rsidR="00013787" w:rsidRPr="00883EF3">
        <w:rPr>
          <w:color w:val="FF0000"/>
          <w:lang w:val="en-US"/>
        </w:rPr>
        <w:t xml:space="preserve">Importantly, </w:t>
      </w:r>
      <w:r w:rsidR="00F23DAE" w:rsidRPr="00883EF3">
        <w:rPr>
          <w:color w:val="FF0000"/>
          <w:lang w:val="en-US"/>
        </w:rPr>
        <w:t xml:space="preserve">this </w:t>
      </w:r>
      <w:r w:rsidR="00013787" w:rsidRPr="00883EF3">
        <w:rPr>
          <w:color w:val="FF0000"/>
          <w:lang w:val="en-US"/>
        </w:rPr>
        <w:t xml:space="preserve">plurality </w:t>
      </w:r>
      <w:r w:rsidR="00F23DAE" w:rsidRPr="00883EF3">
        <w:rPr>
          <w:color w:val="FF0000"/>
          <w:lang w:val="en-US"/>
        </w:rPr>
        <w:t xml:space="preserve">is desirable </w:t>
      </w:r>
      <w:r w:rsidR="004A2080" w:rsidRPr="00883EF3">
        <w:rPr>
          <w:color w:val="FF0000"/>
          <w:lang w:val="en-US"/>
        </w:rPr>
        <w:t>i</w:t>
      </w:r>
      <w:r w:rsidR="00BC34A4" w:rsidRPr="00883EF3">
        <w:rPr>
          <w:color w:val="FF0000"/>
          <w:lang w:val="en-US"/>
        </w:rPr>
        <w:t>n a Data Feminism framework</w:t>
      </w:r>
      <w:r w:rsidR="000D16E3" w:rsidRPr="00883EF3">
        <w:rPr>
          <w:color w:val="FF0000"/>
          <w:lang w:val="en-US"/>
        </w:rPr>
        <w:t xml:space="preserve">. </w:t>
      </w:r>
      <w:r w:rsidR="00757B8D" w:rsidRPr="00883EF3">
        <w:rPr>
          <w:color w:val="FF0000"/>
          <w:lang w:val="en-US"/>
        </w:rPr>
        <w:t xml:space="preserve">To help cement framing as an inherent </w:t>
      </w:r>
      <w:r w:rsidR="00757B8D" w:rsidRPr="00764860">
        <w:rPr>
          <w:color w:val="FF0000"/>
          <w:lang w:val="en-US"/>
        </w:rPr>
        <w:t xml:space="preserve">component of all agricultural research endeavors, here we discuss </w:t>
      </w:r>
      <w:r w:rsidR="00883EF3" w:rsidRPr="00764860">
        <w:rPr>
          <w:color w:val="FF0000"/>
          <w:lang w:val="en-US"/>
        </w:rPr>
        <w:t xml:space="preserve">the </w:t>
      </w:r>
      <w:r w:rsidR="00A66035">
        <w:rPr>
          <w:color w:val="FF0000"/>
          <w:lang w:val="en-US"/>
        </w:rPr>
        <w:t>barriers to acknowledgement</w:t>
      </w:r>
      <w:r w:rsidR="000C432F">
        <w:rPr>
          <w:color w:val="FF0000"/>
          <w:lang w:val="en-US"/>
        </w:rPr>
        <w:t xml:space="preserve"> </w:t>
      </w:r>
      <w:r w:rsidR="00764860" w:rsidRPr="00764860">
        <w:rPr>
          <w:color w:val="FF0000"/>
          <w:lang w:val="en-US"/>
        </w:rPr>
        <w:t xml:space="preserve">difficulty in acknowledging it, as well as the implications of such an acknowledgement. These sections are designed to help researchers reflect on their training, as well as the values of their institutions. </w:t>
      </w:r>
      <w:commentRangeEnd w:id="39"/>
      <w:r w:rsidR="00764860">
        <w:rPr>
          <w:rStyle w:val="CommentReference"/>
        </w:rPr>
        <w:commentReference w:id="39"/>
      </w:r>
    </w:p>
    <w:p w14:paraId="37748B00" w14:textId="1F116DD0" w:rsidR="000D16E3" w:rsidRDefault="002E2390" w:rsidP="000D16E3">
      <w:pPr>
        <w:pStyle w:val="Heading2"/>
        <w:rPr>
          <w:lang w:val="en-US"/>
        </w:rPr>
      </w:pPr>
      <w:r>
        <w:rPr>
          <w:lang w:val="en-US"/>
        </w:rPr>
        <w:t xml:space="preserve">4.1 </w:t>
      </w:r>
      <w:r w:rsidR="00757B8D">
        <w:rPr>
          <w:lang w:val="en-US"/>
        </w:rPr>
        <w:t>A</w:t>
      </w:r>
      <w:r w:rsidR="00551F22">
        <w:rPr>
          <w:lang w:val="en-US"/>
        </w:rPr>
        <w:t xml:space="preserve">cknowledging </w:t>
      </w:r>
      <w:ins w:id="40" w:author="Virginia Anne Nichols" w:date="2024-10-02T08:11:00Z" w16du:dateUtc="2024-10-02T06:11:00Z">
        <w:r w:rsidR="001A640B">
          <w:rPr>
            <w:lang w:val="en-US"/>
          </w:rPr>
          <w:t xml:space="preserve">the presence </w:t>
        </w:r>
      </w:ins>
      <w:ins w:id="41" w:author="Virginia Anne Nichols" w:date="2024-10-02T08:08:00Z" w16du:dateUtc="2024-10-02T06:08:00Z">
        <w:r w:rsidR="001A640B">
          <w:rPr>
            <w:lang w:val="en-US"/>
          </w:rPr>
          <w:t xml:space="preserve">of </w:t>
        </w:r>
      </w:ins>
      <w:r w:rsidR="00551F22">
        <w:rPr>
          <w:lang w:val="en-US"/>
        </w:rPr>
        <w:t>values</w:t>
      </w:r>
      <w:r w:rsidR="00764860">
        <w:rPr>
          <w:lang w:val="en-US"/>
        </w:rPr>
        <w:t xml:space="preserve"> in research</w:t>
      </w:r>
    </w:p>
    <w:p w14:paraId="00A48906" w14:textId="2FB6018A" w:rsidR="00A66035" w:rsidRDefault="00FF710E" w:rsidP="005A37D1">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883EF3">
        <w:rPr>
          <w:i/>
          <w:iCs/>
          <w:lang w:val="en-US"/>
        </w:rPr>
        <w:instrText xml:space="preserve"> ADDIN ZOTERO_ITEM CSL_CITATION {"citationID":"l9J5UtWf","properties":{"formattedCitation":"\\super 73\\nosupersub{}","plainCitation":"73","noteIndex":0},"citationItems":[{"id":"n89wydcT/YzlsN8wp","uris":["http://zotero.org/users/3599437/items/JBKSTQ7W"],"itemData":{"id":1532,"type":"book","event-place":"New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883EF3" w:rsidRPr="00883EF3">
        <w:rPr>
          <w:vertAlign w:val="superscript"/>
          <w:lang w:val="en-US"/>
        </w:rPr>
        <w:t>73</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sidRPr="005A37D1">
        <w:rPr>
          <w:lang w:val="en-US"/>
        </w:rPr>
        <w:t xml:space="preserve">Borlaug, raised on a </w:t>
      </w:r>
      <w:r w:rsidR="009859E5" w:rsidRPr="005A37D1">
        <w:rPr>
          <w:lang w:val="en-US"/>
        </w:rPr>
        <w:t xml:space="preserve">Midwestern US farm, experienced </w:t>
      </w:r>
      <w:r w:rsidR="000D7352" w:rsidRPr="005A37D1">
        <w:rPr>
          <w:lang w:val="en-US"/>
        </w:rPr>
        <w:t>a</w:t>
      </w:r>
      <w:r w:rsidR="009859E5" w:rsidRPr="005A37D1">
        <w:rPr>
          <w:lang w:val="en-US"/>
        </w:rPr>
        <w:t xml:space="preserve"> rural transformation </w:t>
      </w:r>
      <w:r w:rsidR="000D7352" w:rsidRPr="005A37D1">
        <w:rPr>
          <w:lang w:val="en-US"/>
        </w:rPr>
        <w:t xml:space="preserve">born </w:t>
      </w:r>
      <w:r w:rsidR="004B79B8" w:rsidRPr="005A37D1">
        <w:rPr>
          <w:lang w:val="en-US"/>
        </w:rPr>
        <w:t>from t</w:t>
      </w:r>
      <w:r w:rsidR="009859E5" w:rsidRPr="005A37D1">
        <w:rPr>
          <w:lang w:val="en-US"/>
        </w:rPr>
        <w:t xml:space="preserve">he </w:t>
      </w:r>
      <w:r w:rsidR="009859E5" w:rsidRPr="005A37D1">
        <w:rPr>
          <w:lang w:val="en-US"/>
        </w:rPr>
        <w:lastRenderedPageBreak/>
        <w:t>introduction of tractors</w:t>
      </w:r>
      <w:r w:rsidR="000A7509" w:rsidRPr="005A37D1">
        <w:rPr>
          <w:color w:val="FF0000"/>
          <w:lang w:val="en-US"/>
        </w:rPr>
        <w:t xml:space="preserve"> and was trained </w:t>
      </w:r>
      <w:r w:rsidR="00BC682E" w:rsidRPr="005A37D1">
        <w:rPr>
          <w:color w:val="FF0000"/>
          <w:lang w:val="en-US"/>
        </w:rPr>
        <w:t>as a scientist through</w:t>
      </w:r>
      <w:r w:rsidR="000A7509" w:rsidRPr="005A37D1">
        <w:rPr>
          <w:color w:val="FF0000"/>
          <w:lang w:val="en-US"/>
        </w:rPr>
        <w:t xml:space="preserve"> </w:t>
      </w:r>
      <w:r w:rsidR="00764860">
        <w:rPr>
          <w:color w:val="FF0000"/>
          <w:lang w:val="en-US"/>
        </w:rPr>
        <w:t xml:space="preserve">US </w:t>
      </w:r>
      <w:r w:rsidR="00BC682E" w:rsidRPr="005A37D1">
        <w:rPr>
          <w:color w:val="FF0000"/>
          <w:lang w:val="en-US"/>
        </w:rPr>
        <w:t xml:space="preserve">Land Grant </w:t>
      </w:r>
      <w:r w:rsidR="000A7509" w:rsidRPr="005A37D1">
        <w:rPr>
          <w:color w:val="FF0000"/>
          <w:lang w:val="en-US"/>
        </w:rPr>
        <w:t>agricultural programs</w:t>
      </w:r>
      <w:r w:rsidR="009147B2" w:rsidRPr="005A37D1">
        <w:rPr>
          <w:color w:val="FF0000"/>
          <w:lang w:val="en-US"/>
        </w:rPr>
        <w:t xml:space="preserve">. </w:t>
      </w:r>
      <w:r w:rsidR="00757B8D" w:rsidRPr="005A37D1">
        <w:rPr>
          <w:lang w:val="en-US"/>
        </w:rPr>
        <w:t>Th</w:t>
      </w:r>
      <w:r w:rsidR="000A7509" w:rsidRPr="005A37D1">
        <w:rPr>
          <w:lang w:val="en-US"/>
        </w:rPr>
        <w:t>ese</w:t>
      </w:r>
      <w:r w:rsidR="00757B8D" w:rsidRPr="005A37D1">
        <w:rPr>
          <w:lang w:val="en-US"/>
        </w:rPr>
        <w:t xml:space="preserve"> experience</w:t>
      </w:r>
      <w:r w:rsidR="000A7509" w:rsidRPr="005A37D1">
        <w:rPr>
          <w:lang w:val="en-US"/>
        </w:rPr>
        <w:t>s</w:t>
      </w:r>
      <w:r w:rsidR="00757B8D" w:rsidRPr="005A37D1">
        <w:rPr>
          <w:lang w:val="en-US"/>
        </w:rPr>
        <w:t xml:space="preserve"> likely informed his approach to problems: </w:t>
      </w:r>
      <w:r w:rsidR="004B79B8" w:rsidRPr="005A37D1">
        <w:rPr>
          <w:lang w:val="en-US"/>
        </w:rPr>
        <w:t>Borlaug</w:t>
      </w:r>
      <w:r w:rsidR="009147B2" w:rsidRPr="005A37D1">
        <w:rPr>
          <w:lang w:val="en-US"/>
        </w:rPr>
        <w:t xml:space="preserve"> researched ways to leverage technology to increase food production, </w:t>
      </w:r>
      <w:r w:rsidR="00D65312" w:rsidRPr="005A37D1">
        <w:rPr>
          <w:lang w:val="en-US"/>
        </w:rPr>
        <w:t xml:space="preserve">an effort that contributed to a larger collection of innovations referred to as </w:t>
      </w:r>
      <w:r w:rsidR="00B85F6E" w:rsidRPr="005A37D1">
        <w:rPr>
          <w:lang w:val="en-US"/>
        </w:rPr>
        <w:t>t</w:t>
      </w:r>
      <w:r w:rsidR="00D65312" w:rsidRPr="005A37D1">
        <w:rPr>
          <w:lang w:val="en-US"/>
        </w:rPr>
        <w:t>he Green Revolution and for which Borlaug won a Nobel Peace Prize</w:t>
      </w:r>
      <w:r w:rsidR="00561BF2" w:rsidRPr="005A37D1">
        <w:rPr>
          <w:lang w:val="en-US"/>
        </w:rPr>
        <w:fldChar w:fldCharType="begin"/>
      </w:r>
      <w:r w:rsidR="00883EF3">
        <w:rPr>
          <w:lang w:val="en-US"/>
        </w:rPr>
        <w:instrText xml:space="preserve"> ADDIN ZOTERO_ITEM CSL_CITATION {"citationID":"MLdD23Sz","properties":{"formattedCitation":"\\super 74\\nosupersub{}","plainCitation":"74","noteIndex":0},"citationItems":[{"id":"n89wydcT/w94VFaCl","uris":["http://zotero.org/users/3599437/items/WRCXHW7P"],"itemData":{"id":1534,"type":"article-journal","abstract":"(1971).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5A37D1">
        <w:rPr>
          <w:lang w:val="en-US"/>
        </w:rPr>
        <w:fldChar w:fldCharType="separate"/>
      </w:r>
      <w:r w:rsidR="00883EF3" w:rsidRPr="00883EF3">
        <w:rPr>
          <w:vertAlign w:val="superscript"/>
          <w:lang w:val="en-US"/>
        </w:rPr>
        <w:t>74</w:t>
      </w:r>
      <w:r w:rsidR="00561BF2" w:rsidRPr="005A37D1">
        <w:rPr>
          <w:lang w:val="en-US"/>
        </w:rPr>
        <w:fldChar w:fldCharType="end"/>
      </w:r>
      <w:r w:rsidR="00D65312" w:rsidRPr="005A37D1">
        <w:rPr>
          <w:lang w:val="en-US"/>
        </w:rPr>
        <w:t>.</w:t>
      </w:r>
      <w:r w:rsidR="00725FDB" w:rsidRPr="005A37D1">
        <w:rPr>
          <w:lang w:val="en-US"/>
        </w:rPr>
        <w:t xml:space="preserve"> Vogt </w:t>
      </w:r>
      <w:r w:rsidR="00757B8D" w:rsidRPr="005A37D1">
        <w:rPr>
          <w:lang w:val="en-US"/>
        </w:rPr>
        <w:t xml:space="preserve">also </w:t>
      </w:r>
      <w:r w:rsidR="00725FDB" w:rsidRPr="005A37D1">
        <w:rPr>
          <w:lang w:val="en-US"/>
        </w:rPr>
        <w:t xml:space="preserve">began his life in a rural </w:t>
      </w:r>
      <w:proofErr w:type="gramStart"/>
      <w:r w:rsidR="00725FDB" w:rsidRPr="005A37D1">
        <w:rPr>
          <w:lang w:val="en-US"/>
        </w:rPr>
        <w:t>area</w:t>
      </w:r>
      <w:r w:rsidR="00757B8D" w:rsidRPr="005A37D1">
        <w:rPr>
          <w:lang w:val="en-US"/>
        </w:rPr>
        <w:t xml:space="preserve">, </w:t>
      </w:r>
      <w:r w:rsidR="00725FDB" w:rsidRPr="005A37D1">
        <w:rPr>
          <w:lang w:val="en-US"/>
        </w:rPr>
        <w:t>but</w:t>
      </w:r>
      <w:proofErr w:type="gramEnd"/>
      <w:r w:rsidR="00725FDB" w:rsidRPr="005A37D1">
        <w:rPr>
          <w:lang w:val="en-US"/>
        </w:rPr>
        <w:t xml:space="preserve"> moved to the city and witnessed the urban development of</w:t>
      </w:r>
      <w:r w:rsidR="00757B8D" w:rsidRPr="005A37D1">
        <w:rPr>
          <w:lang w:val="en-US"/>
        </w:rPr>
        <w:t xml:space="preserve"> the natural areas he associated with his childhood</w:t>
      </w:r>
      <w:r w:rsidR="00725FDB" w:rsidRPr="005A37D1">
        <w:rPr>
          <w:lang w:val="en-US"/>
        </w:rPr>
        <w:t xml:space="preserve">. </w:t>
      </w:r>
      <w:r w:rsidR="00BC682E" w:rsidRPr="005A37D1">
        <w:rPr>
          <w:color w:val="FF0000"/>
          <w:lang w:val="en-US"/>
        </w:rPr>
        <w:t>He studied languages and moved into science by way of managing a bird sanctuary</w:t>
      </w:r>
      <w:r w:rsidR="00DE0B42" w:rsidRPr="005A37D1">
        <w:rPr>
          <w:color w:val="FF0000"/>
          <w:lang w:val="en-US"/>
        </w:rPr>
        <w:t xml:space="preserve"> near his childhood home</w:t>
      </w:r>
      <w:r w:rsidR="00BC682E" w:rsidRPr="005A37D1">
        <w:rPr>
          <w:color w:val="FF0000"/>
          <w:lang w:val="en-US"/>
        </w:rPr>
        <w:t xml:space="preserve">. </w:t>
      </w:r>
      <w:r w:rsidR="00725FDB" w:rsidRPr="005A37D1">
        <w:rPr>
          <w:lang w:val="en-US"/>
        </w:rPr>
        <w:t>Vogt</w:t>
      </w:r>
      <w:r w:rsidR="004B79B8" w:rsidRPr="005A37D1">
        <w:rPr>
          <w:lang w:val="en-US"/>
        </w:rPr>
        <w:t>’s research</w:t>
      </w:r>
      <w:r w:rsidR="00725FDB" w:rsidRPr="005A37D1">
        <w:rPr>
          <w:lang w:val="en-US"/>
        </w:rPr>
        <w:t xml:space="preserve"> emphasiz</w:t>
      </w:r>
      <w:r w:rsidR="004B79B8" w:rsidRPr="005A37D1">
        <w:rPr>
          <w:lang w:val="en-US"/>
        </w:rPr>
        <w:t>ed</w:t>
      </w:r>
      <w:r w:rsidR="00725FDB" w:rsidRPr="005A37D1">
        <w:rPr>
          <w:lang w:val="en-US"/>
        </w:rPr>
        <w:t xml:space="preserve"> the need to live within ecological limits</w:t>
      </w:r>
      <w:r w:rsidR="00191CB0" w:rsidRPr="005A37D1">
        <w:rPr>
          <w:lang w:val="en-US"/>
        </w:rPr>
        <w:t xml:space="preserve"> rather than increase food production,</w:t>
      </w:r>
      <w:r w:rsidR="00D65312" w:rsidRPr="005A37D1">
        <w:rPr>
          <w:lang w:val="en-US"/>
        </w:rPr>
        <w:t xml:space="preserve"> and </w:t>
      </w:r>
      <w:r w:rsidR="00191CB0" w:rsidRPr="005A37D1">
        <w:rPr>
          <w:lang w:val="en-US"/>
        </w:rPr>
        <w:t xml:space="preserve">he </w:t>
      </w:r>
      <w:r w:rsidR="00725FDB" w:rsidRPr="005A37D1">
        <w:rPr>
          <w:lang w:val="en-US"/>
        </w:rPr>
        <w:t>formally develop</w:t>
      </w:r>
      <w:r w:rsidR="00D65312" w:rsidRPr="005A37D1">
        <w:rPr>
          <w:lang w:val="en-US"/>
        </w:rPr>
        <w:t xml:space="preserve">ed the concept of </w:t>
      </w:r>
      <w:r w:rsidR="009859E5" w:rsidRPr="005A37D1">
        <w:rPr>
          <w:lang w:val="en-US"/>
        </w:rPr>
        <w:t xml:space="preserve">ecological </w:t>
      </w:r>
      <w:r w:rsidR="00725FDB" w:rsidRPr="005A37D1">
        <w:rPr>
          <w:lang w:val="en-US"/>
        </w:rPr>
        <w:t>carrying-capacity</w:t>
      </w:r>
      <w:r w:rsidR="00561BF2" w:rsidRPr="005A37D1">
        <w:rPr>
          <w:lang w:val="en-US"/>
        </w:rPr>
        <w:fldChar w:fldCharType="begin"/>
      </w:r>
      <w:r w:rsidR="00883EF3">
        <w:rPr>
          <w:lang w:val="en-US"/>
        </w:rPr>
        <w:instrText xml:space="preserve"> ADDIN ZOTERO_ITEM CSL_CITATION {"citationID":"uDS1IynQ","properties":{"formattedCitation":"\\super 75\\nosupersub{}","plainCitation":"75","noteIndex":0},"citationItems":[{"id":"n89wydcT/ZZrAf1HY","uris":["http://zotero.org/users/3599437/items/XCZ98J57"],"itemData":{"id":1536,"type":"article-journal","abstract":"The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5A37D1">
        <w:rPr>
          <w:lang w:val="en-US"/>
        </w:rPr>
        <w:fldChar w:fldCharType="separate"/>
      </w:r>
      <w:r w:rsidR="00883EF3" w:rsidRPr="00883EF3">
        <w:rPr>
          <w:vertAlign w:val="superscript"/>
          <w:lang w:val="en-US"/>
        </w:rPr>
        <w:t>75</w:t>
      </w:r>
      <w:r w:rsidR="00561BF2" w:rsidRPr="005A37D1">
        <w:rPr>
          <w:lang w:val="en-US"/>
        </w:rPr>
        <w:fldChar w:fldCharType="end"/>
      </w:r>
      <w:r w:rsidR="00D65312" w:rsidRPr="005A37D1">
        <w:rPr>
          <w:lang w:val="en-US"/>
        </w:rPr>
        <w:t xml:space="preserve"> as well as </w:t>
      </w:r>
      <w:r w:rsidR="00CA747F" w:rsidRPr="005A37D1">
        <w:rPr>
          <w:lang w:val="en-US"/>
        </w:rPr>
        <w:t>a model for environmental activism that is still used today.</w:t>
      </w:r>
      <w:r w:rsidR="00197361" w:rsidRPr="005A37D1">
        <w:rPr>
          <w:lang w:val="en-US"/>
        </w:rPr>
        <w:t xml:space="preserve"> </w:t>
      </w:r>
      <w:r w:rsidR="00836245" w:rsidRPr="005A37D1">
        <w:rPr>
          <w:lang w:val="en-US"/>
        </w:rPr>
        <w:t xml:space="preserve">Borlaug and Vogt </w:t>
      </w:r>
      <w:r w:rsidR="009859E5" w:rsidRPr="005A37D1">
        <w:rPr>
          <w:lang w:val="en-US"/>
        </w:rPr>
        <w:t xml:space="preserve">were both scientists, </w:t>
      </w:r>
      <w:r w:rsidR="000D16E3" w:rsidRPr="005A37D1">
        <w:rPr>
          <w:lang w:val="en-US"/>
        </w:rPr>
        <w:t>but</w:t>
      </w:r>
      <w:r w:rsidR="009A141C" w:rsidRPr="005A37D1">
        <w:rPr>
          <w:lang w:val="en-US"/>
        </w:rPr>
        <w:t xml:space="preserve"> </w:t>
      </w:r>
      <w:r w:rsidR="009859E5" w:rsidRPr="005A37D1">
        <w:rPr>
          <w:lang w:val="en-US"/>
        </w:rPr>
        <w:t xml:space="preserve">their divergent approaches and conclusions </w:t>
      </w:r>
      <w:r w:rsidR="009859E5" w:rsidRPr="005A37D1">
        <w:rPr>
          <w:color w:val="FF0000"/>
          <w:lang w:val="en-US"/>
        </w:rPr>
        <w:t xml:space="preserve">were </w:t>
      </w:r>
      <w:r w:rsidR="00BC682E" w:rsidRPr="005A37D1">
        <w:rPr>
          <w:color w:val="FF0000"/>
          <w:lang w:val="en-US"/>
        </w:rPr>
        <w:t xml:space="preserve">strongly </w:t>
      </w:r>
      <w:r w:rsidR="009859E5" w:rsidRPr="005A37D1">
        <w:rPr>
          <w:color w:val="FF0000"/>
          <w:lang w:val="en-US"/>
        </w:rPr>
        <w:t xml:space="preserve">shaped </w:t>
      </w:r>
      <w:r w:rsidR="009A141C" w:rsidRPr="005A37D1">
        <w:rPr>
          <w:color w:val="FF0000"/>
          <w:lang w:val="en-US"/>
        </w:rPr>
        <w:t xml:space="preserve">by their </w:t>
      </w:r>
      <w:r w:rsidR="000A7509" w:rsidRPr="005A37D1">
        <w:rPr>
          <w:color w:val="FF0000"/>
          <w:lang w:val="en-US"/>
        </w:rPr>
        <w:t>experiences and training.</w:t>
      </w:r>
      <w:r w:rsidR="00757B8D" w:rsidRPr="005A37D1">
        <w:rPr>
          <w:color w:val="FF0000"/>
          <w:lang w:val="en-US"/>
        </w:rPr>
        <w:t xml:space="preserve"> </w:t>
      </w:r>
      <w:r w:rsidR="00757B8D" w:rsidRPr="005A37D1">
        <w:rPr>
          <w:lang w:val="en-US"/>
        </w:rPr>
        <w:t>The</w:t>
      </w:r>
      <w:r w:rsidR="00DE0B42" w:rsidRPr="005A37D1">
        <w:rPr>
          <w:lang w:val="en-US"/>
        </w:rPr>
        <w:t>ir</w:t>
      </w:r>
      <w:r w:rsidR="00757B8D" w:rsidRPr="005A37D1">
        <w:rPr>
          <w:lang w:val="en-US"/>
        </w:rPr>
        <w:t xml:space="preserve"> differing motivations do not invalidate their </w:t>
      </w:r>
      <w:r w:rsidR="00DE0B42" w:rsidRPr="005A37D1">
        <w:rPr>
          <w:lang w:val="en-US"/>
        </w:rPr>
        <w:t>work</w:t>
      </w:r>
      <w:r w:rsidR="00757B8D" w:rsidRPr="005A37D1">
        <w:rPr>
          <w:lang w:val="en-US"/>
        </w:rPr>
        <w:t xml:space="preserve">, but rather demonstrate how multiple valid, but values-informed truths can co-exist. </w:t>
      </w:r>
      <w:r w:rsidR="000C432F" w:rsidRPr="00D4782B">
        <w:rPr>
          <w:color w:val="FF0000"/>
          <w:lang w:val="en-US"/>
        </w:rPr>
        <w:t>As scientists, we must accept that our training socializes us to value certain processes or outcomes in research. Data Feminism encourages interrogation of these passively inherited values</w:t>
      </w:r>
      <w:r w:rsidR="000C432F">
        <w:rPr>
          <w:color w:val="FF0000"/>
          <w:lang w:val="en-US"/>
        </w:rPr>
        <w:t xml:space="preserve"> and the attendant limitations these values place on our ability to ‘see’ the multiple, valid ways of approaching agricultural problems</w:t>
      </w:r>
      <w:r w:rsidR="000C432F">
        <w:rPr>
          <w:color w:val="FF0000"/>
          <w:lang w:val="en-US"/>
        </w:rPr>
        <w:t>.</w:t>
      </w:r>
      <w:r w:rsidR="004777A7">
        <w:rPr>
          <w:color w:val="FF0000"/>
          <w:lang w:val="en-US"/>
        </w:rPr>
        <w:t xml:space="preserve"> </w:t>
      </w:r>
      <w:r w:rsidR="004777A7">
        <w:rPr>
          <w:lang w:val="en-US"/>
        </w:rPr>
        <w:t>Scientists who are able to acknowledge and navigate the existence of multiple truths are better equipped to provide solutions that do not preferentially disadvantage vulnerable groups</w:t>
      </w:r>
      <w:r w:rsidR="004777A7">
        <w:rPr>
          <w:lang w:val="en-US"/>
        </w:rPr>
        <w:fldChar w:fldCharType="begin"/>
      </w:r>
      <w:r w:rsidR="00461557">
        <w:rPr>
          <w:lang w:val="en-US"/>
        </w:rPr>
        <w:instrText xml:space="preserve"> ADDIN ZOTERO_ITEM CSL_CITATION {"citationID":"dnyeDnrP","properties":{"formattedCitation":"\\super 76\\nosupersub{}","plainCitation":"76","noteIndex":0},"citationItems":[{"id":523,"uris":["http://zotero.org/users/3599437/items/FM9JJN8X"],"itemData":{"id":523,"type":"article-journal","abstract":"Agriculture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Pr>
          <w:lang w:val="en-US"/>
        </w:rPr>
        <w:fldChar w:fldCharType="separate"/>
      </w:r>
      <w:r w:rsidR="00461557" w:rsidRPr="00461557">
        <w:rPr>
          <w:vertAlign w:val="superscript"/>
          <w:lang w:val="en-US"/>
        </w:rPr>
        <w:t>76</w:t>
      </w:r>
      <w:r w:rsidR="004777A7">
        <w:rPr>
          <w:lang w:val="en-US"/>
        </w:rPr>
        <w:fldChar w:fldCharType="end"/>
      </w:r>
      <w:r w:rsidR="00027A60">
        <w:rPr>
          <w:lang w:val="en-US"/>
        </w:rPr>
        <w:t xml:space="preserve"> and are better able to bring clarity to </w:t>
      </w:r>
      <w:r w:rsidR="00027A60">
        <w:rPr>
          <w:lang w:val="en-US"/>
        </w:rPr>
        <w:t>complex topics</w:t>
      </w:r>
      <w:r w:rsidR="00027A60">
        <w:rPr>
          <w:lang w:val="en-US"/>
        </w:rPr>
        <w:fldChar w:fldCharType="begin"/>
      </w:r>
      <w:r w:rsidR="00461557">
        <w:rPr>
          <w:lang w:val="en-US"/>
        </w:rPr>
        <w:instrText xml:space="preserve"> ADDIN ZOTERO_ITEM CSL_CITATION {"citationID":"YdRyWipy","properties":{"formattedCitation":"\\super 77\\uc0\\u8211{}79\\nosupersub{}","plainCitation":"77–79","noteIndex":0},"citationItems":[{"id":"n89wydcT/5Aqf4MuD","uris":["http://zotero.org/users/3599437/items/PG466J7I"],"itemData":{"id":1406,"type":"article-journal","container-title":"Proceedings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ethanol","volume":"119","author":[{"family":"Hill","given":"Jason"}],"issued":{"date-parts":[["2022",3,15]]}}},{"id":"n89wydcT/5NrD8EUF","uris":["http://zotero.org/users/3599437/items/HGBJCCEN"],"itemData":{"id":1368,"type":"post-weblog","abstract":"It’s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n89wydcT/mRU9Ovvn","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Pr>
          <w:lang w:val="en-US"/>
        </w:rPr>
        <w:fldChar w:fldCharType="separate"/>
      </w:r>
      <w:r w:rsidR="00461557" w:rsidRPr="00461557">
        <w:rPr>
          <w:vertAlign w:val="superscript"/>
          <w:lang w:val="en-US"/>
        </w:rPr>
        <w:t>77–79</w:t>
      </w:r>
      <w:r w:rsidR="00027A60">
        <w:rPr>
          <w:lang w:val="en-US"/>
        </w:rPr>
        <w:fldChar w:fldCharType="end"/>
      </w:r>
      <w:r w:rsidR="00027A60">
        <w:rPr>
          <w:lang w:val="en-US"/>
        </w:rPr>
        <w:t>.</w:t>
      </w:r>
    </w:p>
    <w:p w14:paraId="4042DF2F" w14:textId="77777777" w:rsidR="00A66035" w:rsidRDefault="00A66035" w:rsidP="005A37D1">
      <w:pPr>
        <w:rPr>
          <w:lang w:val="en-US"/>
        </w:rPr>
      </w:pPr>
    </w:p>
    <w:p w14:paraId="1FF78FBF" w14:textId="10F8D874" w:rsidR="000D16E3" w:rsidRDefault="002E2390" w:rsidP="000D16E3">
      <w:pPr>
        <w:pStyle w:val="Heading2"/>
        <w:rPr>
          <w:lang w:val="en-US"/>
        </w:rPr>
      </w:pPr>
      <w:r>
        <w:rPr>
          <w:lang w:val="en-US"/>
        </w:rPr>
        <w:t xml:space="preserve">4.2 </w:t>
      </w:r>
      <w:r w:rsidR="00757B8D">
        <w:rPr>
          <w:lang w:val="en-US"/>
        </w:rPr>
        <w:t>The importance of diverse framings</w:t>
      </w:r>
    </w:p>
    <w:p w14:paraId="7226B718" w14:textId="4ABBD81B" w:rsidR="00757B8D" w:rsidRPr="00027A60" w:rsidRDefault="000C432F" w:rsidP="00757B8D">
      <w:pPr>
        <w:rPr>
          <w:color w:val="FF0000"/>
          <w:lang w:val="en-US"/>
        </w:rPr>
      </w:pPr>
      <w:r w:rsidRPr="005A37D1">
        <w:rPr>
          <w:color w:val="FF0000"/>
          <w:lang w:val="en-US"/>
        </w:rPr>
        <w:t xml:space="preserve">Today, an increasing availability of diversely framed reflections concerning the Green Revolution has led to significantly more nuanced understandings of the motivations </w:t>
      </w:r>
      <w:r>
        <w:rPr>
          <w:color w:val="FF0000"/>
          <w:lang w:val="en-US"/>
        </w:rPr>
        <w:t xml:space="preserve">driving the Green Revolution, as well as the </w:t>
      </w:r>
      <w:r>
        <w:rPr>
          <w:color w:val="FF0000"/>
          <w:lang w:val="en-US"/>
        </w:rPr>
        <w:t xml:space="preserve">complex </w:t>
      </w:r>
      <w:r>
        <w:rPr>
          <w:color w:val="FF0000"/>
          <w:lang w:val="en-US"/>
        </w:rPr>
        <w:t>and contested impacts it had</w:t>
      </w:r>
      <w:r w:rsidRPr="005A37D1">
        <w:rPr>
          <w:color w:val="FF0000"/>
          <w:lang w:val="en-US"/>
        </w:rPr>
        <w:fldChar w:fldCharType="begin"/>
      </w:r>
      <w:r w:rsidR="00461557">
        <w:rPr>
          <w:color w:val="FF0000"/>
          <w:lang w:val="en-US"/>
        </w:rPr>
        <w:instrText xml:space="preserve"> ADDIN ZOTERO_ITEM CSL_CITATION {"citationID":"Cf0uvXAz","properties":{"formattedCitation":"\\super 80\\nosupersub{}","plainCitation":"80","noteIndex":0},"citationItems":[{"id":"n89wydcT/IEzpuZXz","uris":["http://zotero.org/users/3599437/items/JKGQM9CH"],"itemData":{"id":1540,"type":"webpage","abstract":"The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5A37D1">
        <w:rPr>
          <w:color w:val="FF0000"/>
          <w:lang w:val="en-US"/>
        </w:rPr>
        <w:fldChar w:fldCharType="separate"/>
      </w:r>
      <w:r w:rsidR="00461557" w:rsidRPr="00461557">
        <w:rPr>
          <w:vertAlign w:val="superscript"/>
          <w:lang w:val="en-US"/>
        </w:rPr>
        <w:t>80</w:t>
      </w:r>
      <w:r w:rsidRPr="005A37D1">
        <w:rPr>
          <w:color w:val="FF0000"/>
          <w:lang w:val="en-US"/>
        </w:rPr>
        <w:fldChar w:fldCharType="end"/>
      </w:r>
      <w:r w:rsidRPr="005A37D1">
        <w:rPr>
          <w:color w:val="FF0000"/>
          <w:lang w:val="en-US"/>
        </w:rPr>
        <w:t xml:space="preserve">. </w:t>
      </w:r>
      <w:r>
        <w:rPr>
          <w:color w:val="FF0000"/>
          <w:lang w:val="en-US"/>
        </w:rPr>
        <w:t xml:space="preserve"> </w:t>
      </w:r>
      <w:r w:rsidR="004777A7">
        <w:rPr>
          <w:lang w:val="en-US"/>
        </w:rPr>
        <w:t xml:space="preserve">As </w:t>
      </w:r>
      <w:r w:rsidRPr="00A66035">
        <w:rPr>
          <w:color w:val="FF0000"/>
          <w:lang w:val="en-US"/>
        </w:rPr>
        <w:t xml:space="preserve">society navigates modern challenges to food systems, </w:t>
      </w:r>
      <w:r>
        <w:rPr>
          <w:color w:val="FF0000"/>
          <w:lang w:val="en-US"/>
        </w:rPr>
        <w:t xml:space="preserve">scientists must value and incorporate </w:t>
      </w:r>
      <w:r w:rsidRPr="00A66035">
        <w:rPr>
          <w:color w:val="FF0000"/>
          <w:lang w:val="en-US"/>
        </w:rPr>
        <w:t xml:space="preserve">diverse voices </w:t>
      </w:r>
      <w:r>
        <w:rPr>
          <w:color w:val="FF0000"/>
          <w:lang w:val="en-US"/>
        </w:rPr>
        <w:t xml:space="preserve">to create </w:t>
      </w:r>
      <w:r w:rsidRPr="00A66035">
        <w:rPr>
          <w:color w:val="FF0000"/>
          <w:lang w:val="en-US"/>
        </w:rPr>
        <w:t>fair and equitable</w:t>
      </w:r>
      <w:r>
        <w:rPr>
          <w:color w:val="FF0000"/>
          <w:lang w:val="en-US"/>
        </w:rPr>
        <w:t xml:space="preserve"> paths for future food production. </w:t>
      </w:r>
      <w:r w:rsidR="004777A7">
        <w:rPr>
          <w:lang w:val="en-US"/>
        </w:rPr>
        <w:t>Policy work has shown that t</w:t>
      </w:r>
      <w:r w:rsidR="004777A7">
        <w:rPr>
          <w:lang w:val="en-US"/>
        </w:rPr>
        <w:t>he broader the set of framings available, the greater the possibility for more equitable solutions</w:t>
      </w:r>
      <w:r w:rsidR="004777A7">
        <w:rPr>
          <w:lang w:val="en-US"/>
        </w:rPr>
        <w:fldChar w:fldCharType="begin"/>
      </w:r>
      <w:r w:rsidR="00461557">
        <w:rPr>
          <w:lang w:val="en-US"/>
        </w:rPr>
        <w:instrText xml:space="preserve"> ADDIN ZOTERO_ITEM CSL_CITATION {"citationID":"ZlejrkSf","properties":{"formattedCitation":"\\super 81\\nosupersub{}","plainCitation":"81","noteIndex":0},"citationItems":[{"id":"n89wydcT/lko7Cdww","uris":["http://zotero.org/users/3599437/items/KUGLLCNC"],"itemData":{"id":1538,"type":"article-journal","container-title":"Policy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Pr>
          <w:lang w:val="en-US"/>
        </w:rPr>
        <w:fldChar w:fldCharType="separate"/>
      </w:r>
      <w:r w:rsidR="00461557" w:rsidRPr="00461557">
        <w:rPr>
          <w:vertAlign w:val="superscript"/>
          <w:lang w:val="en-US"/>
        </w:rPr>
        <w:t>81</w:t>
      </w:r>
      <w:r w:rsidR="004777A7">
        <w:rPr>
          <w:lang w:val="en-US"/>
        </w:rPr>
        <w:fldChar w:fldCharType="end"/>
      </w:r>
      <w:r w:rsidR="00027A60">
        <w:rPr>
          <w:lang w:val="en-US"/>
        </w:rPr>
        <w:t xml:space="preserve">. </w:t>
      </w:r>
    </w:p>
    <w:p w14:paraId="6EB0E75D" w14:textId="77777777" w:rsidR="00757B8D" w:rsidRDefault="00757B8D" w:rsidP="00757B8D">
      <w:pPr>
        <w:rPr>
          <w:lang w:val="en-US"/>
        </w:rPr>
      </w:pPr>
    </w:p>
    <w:p w14:paraId="258909FC" w14:textId="2DF2312B" w:rsidR="008A169F" w:rsidRDefault="008A169F" w:rsidP="00810A3C">
      <w:pPr>
        <w:pStyle w:val="Heading1"/>
        <w:numPr>
          <w:ilvl w:val="0"/>
          <w:numId w:val="15"/>
        </w:numPr>
        <w:rPr>
          <w:lang w:val="en-US"/>
        </w:rPr>
      </w:pPr>
      <w:r>
        <w:rPr>
          <w:lang w:val="en-US"/>
        </w:rPr>
        <w:t>Conclusions</w:t>
      </w:r>
    </w:p>
    <w:p w14:paraId="4D090398" w14:textId="3E08C7A3" w:rsidR="00191CB0" w:rsidRPr="004B1395" w:rsidRDefault="00B32D51" w:rsidP="00832084">
      <w:pPr>
        <w:rPr>
          <w:color w:val="FF0000"/>
          <w:lang w:val="en-US"/>
        </w:rPr>
      </w:pPr>
      <w:r w:rsidRPr="004B1395">
        <w:rPr>
          <w:color w:val="FF0000"/>
          <w:lang w:val="en-US"/>
        </w:rPr>
        <w:t xml:space="preserve">The Data Feminism framework invokes reflections and activities that can benefit agricultural research writ large. </w:t>
      </w:r>
      <w:r w:rsidR="00810A3C" w:rsidRPr="004B1395">
        <w:rPr>
          <w:color w:val="FF0000"/>
          <w:lang w:val="en-US"/>
        </w:rPr>
        <w:t xml:space="preserve">Agricultural scientists who </w:t>
      </w:r>
      <w:r w:rsidR="008A169F" w:rsidRPr="004B1395">
        <w:rPr>
          <w:color w:val="FF0000"/>
          <w:lang w:val="en-US"/>
        </w:rPr>
        <w:t>examin</w:t>
      </w:r>
      <w:r w:rsidR="00810A3C" w:rsidRPr="004B1395">
        <w:rPr>
          <w:color w:val="FF0000"/>
          <w:lang w:val="en-US"/>
        </w:rPr>
        <w:t>e</w:t>
      </w:r>
      <w:r w:rsidR="004B79B8" w:rsidRPr="004B1395">
        <w:rPr>
          <w:color w:val="FF0000"/>
          <w:lang w:val="en-US"/>
        </w:rPr>
        <w:t xml:space="preserve">, </w:t>
      </w:r>
      <w:r w:rsidR="008A169F" w:rsidRPr="004B1395">
        <w:rPr>
          <w:color w:val="FF0000"/>
          <w:lang w:val="en-US"/>
        </w:rPr>
        <w:t>challeng</w:t>
      </w:r>
      <w:r w:rsidR="00810A3C" w:rsidRPr="004B1395">
        <w:rPr>
          <w:color w:val="FF0000"/>
          <w:lang w:val="en-US"/>
        </w:rPr>
        <w:t>e</w:t>
      </w:r>
      <w:r w:rsidR="004B79B8" w:rsidRPr="004B1395">
        <w:rPr>
          <w:color w:val="FF0000"/>
          <w:lang w:val="en-US"/>
        </w:rPr>
        <w:t>, and redistribut</w:t>
      </w:r>
      <w:r w:rsidR="00810A3C" w:rsidRPr="004B1395">
        <w:rPr>
          <w:color w:val="FF0000"/>
          <w:lang w:val="en-US"/>
        </w:rPr>
        <w:t>e</w:t>
      </w:r>
      <w:r w:rsidR="008A169F" w:rsidRPr="004B1395">
        <w:rPr>
          <w:color w:val="FF0000"/>
          <w:lang w:val="en-US"/>
        </w:rPr>
        <w:t xml:space="preserve"> power</w:t>
      </w:r>
      <w:r w:rsidR="00810A3C" w:rsidRPr="004B1395">
        <w:rPr>
          <w:color w:val="FF0000"/>
          <w:lang w:val="en-US"/>
        </w:rPr>
        <w:t xml:space="preserve"> can uniquely contribute to </w:t>
      </w:r>
      <w:r w:rsidRPr="004B1395">
        <w:rPr>
          <w:color w:val="FF0000"/>
          <w:lang w:val="en-US"/>
        </w:rPr>
        <w:t>ongoing work towards agricultural (and social) equity</w:t>
      </w:r>
      <w:r w:rsidR="00810A3C" w:rsidRPr="004B1395">
        <w:rPr>
          <w:color w:val="FF0000"/>
          <w:lang w:val="en-US"/>
        </w:rPr>
        <w:t xml:space="preserve">, and may </w:t>
      </w:r>
      <w:r w:rsidRPr="004B1395">
        <w:rPr>
          <w:color w:val="FF0000"/>
          <w:lang w:val="en-US"/>
        </w:rPr>
        <w:t xml:space="preserve">concomitantly </w:t>
      </w:r>
      <w:r w:rsidR="00555E31" w:rsidRPr="004B1395">
        <w:rPr>
          <w:color w:val="FF0000"/>
          <w:lang w:val="en-US"/>
        </w:rPr>
        <w:t>experience</w:t>
      </w:r>
      <w:r w:rsidR="00810A3C" w:rsidRPr="004B1395">
        <w:rPr>
          <w:color w:val="FF0000"/>
          <w:lang w:val="en-US"/>
        </w:rPr>
        <w:t xml:space="preserve"> positive impacts on </w:t>
      </w:r>
      <w:r w:rsidR="00124EC3" w:rsidRPr="004B1395">
        <w:rPr>
          <w:color w:val="FF0000"/>
          <w:shd w:val="clear" w:color="auto" w:fill="FFFFFF"/>
          <w:lang w:val="en-US"/>
        </w:rPr>
        <w:t>research creativity</w:t>
      </w:r>
      <w:r w:rsidR="00810A3C" w:rsidRPr="004B1395">
        <w:rPr>
          <w:color w:val="FF0000"/>
          <w:shd w:val="clear" w:color="auto" w:fill="FFFFFF"/>
          <w:lang w:val="en-US"/>
        </w:rPr>
        <w:t xml:space="preserve"> and </w:t>
      </w:r>
      <w:r w:rsidR="00124EC3" w:rsidRPr="004B1395">
        <w:rPr>
          <w:color w:val="FF0000"/>
          <w:shd w:val="clear" w:color="auto" w:fill="FFFFFF"/>
          <w:lang w:val="en-US"/>
        </w:rPr>
        <w:t>stakeholder participation</w:t>
      </w:r>
      <w:r w:rsidR="00810A3C" w:rsidRPr="004B1395">
        <w:rPr>
          <w:color w:val="FF0000"/>
          <w:shd w:val="clear" w:color="auto" w:fill="FFFFFF"/>
          <w:lang w:val="en-US"/>
        </w:rPr>
        <w:t xml:space="preserve">. </w:t>
      </w:r>
      <w:r w:rsidRPr="004B1395">
        <w:rPr>
          <w:color w:val="FF0000"/>
          <w:shd w:val="clear" w:color="auto" w:fill="FFFFFF"/>
          <w:lang w:val="en-US"/>
        </w:rPr>
        <w:t>A</w:t>
      </w:r>
      <w:r w:rsidR="00810A3C" w:rsidRPr="004B1395">
        <w:rPr>
          <w:color w:val="FF0000"/>
          <w:shd w:val="clear" w:color="auto" w:fill="FFFFFF"/>
          <w:lang w:val="en-US"/>
        </w:rPr>
        <w:t>gricultural scientists who build self-awareness of their</w:t>
      </w:r>
      <w:r w:rsidRPr="004B1395">
        <w:rPr>
          <w:color w:val="FF0000"/>
          <w:shd w:val="clear" w:color="auto" w:fill="FFFFFF"/>
          <w:lang w:val="en-US"/>
        </w:rPr>
        <w:t xml:space="preserve"> socialized</w:t>
      </w:r>
      <w:r w:rsidR="00810A3C" w:rsidRPr="004B1395">
        <w:rPr>
          <w:color w:val="FF0000"/>
          <w:shd w:val="clear" w:color="auto" w:fill="FFFFFF"/>
          <w:lang w:val="en-US"/>
        </w:rPr>
        <w:t xml:space="preserve"> values and how those inform their perceived problems and solutions</w:t>
      </w:r>
      <w:r w:rsidR="004B1395" w:rsidRPr="004B1395">
        <w:rPr>
          <w:color w:val="FF0000"/>
          <w:shd w:val="clear" w:color="auto" w:fill="FFFFFF"/>
          <w:lang w:val="en-US"/>
        </w:rPr>
        <w:t xml:space="preserve"> in agriculture</w:t>
      </w:r>
      <w:r w:rsidR="00810A3C" w:rsidRPr="004B1395">
        <w:rPr>
          <w:color w:val="FF0000"/>
          <w:shd w:val="clear" w:color="auto" w:fill="FFFFFF"/>
          <w:lang w:val="en-US"/>
        </w:rPr>
        <w:t xml:space="preserve"> </w:t>
      </w:r>
      <w:r w:rsidR="004B1395" w:rsidRPr="004B1395">
        <w:rPr>
          <w:color w:val="FF0000"/>
          <w:shd w:val="clear" w:color="auto" w:fill="FFFFFF"/>
          <w:lang w:val="en-US"/>
        </w:rPr>
        <w:t xml:space="preserve">are better equipped to </w:t>
      </w:r>
      <w:r w:rsidR="00810A3C" w:rsidRPr="004B1395">
        <w:rPr>
          <w:color w:val="FF0000"/>
          <w:shd w:val="clear" w:color="auto" w:fill="FFFFFF"/>
          <w:lang w:val="en-US"/>
        </w:rPr>
        <w:t xml:space="preserve">recognize, incorporate, and solicit diverse framings, which promotes better outcomes for agricultural sustainability overall. </w:t>
      </w:r>
      <w:r w:rsidR="00F50C8B" w:rsidRPr="004B1395">
        <w:rPr>
          <w:shd w:val="clear" w:color="auto" w:fill="FFFFFF"/>
          <w:lang w:val="en-US"/>
        </w:rPr>
        <w:t xml:space="preserve">For agricultural researchers, engaging with </w:t>
      </w:r>
      <w:r w:rsidR="00191CB0" w:rsidRPr="004B1395">
        <w:rPr>
          <w:lang w:val="en-US"/>
        </w:rPr>
        <w:t xml:space="preserve">Data Feminism </w:t>
      </w:r>
      <w:r w:rsidR="00F50C8B" w:rsidRPr="004B1395">
        <w:rPr>
          <w:lang w:val="en-US"/>
        </w:rPr>
        <w:t>need not be overwhelming nor demand world changing activities; it simply asks that one</w:t>
      </w:r>
      <w:r w:rsidR="00810A3C" w:rsidRPr="004B1395">
        <w:rPr>
          <w:lang w:val="en-US"/>
        </w:rPr>
        <w:t xml:space="preserve"> reflect on power disparities and values embedded </w:t>
      </w:r>
      <w:r w:rsidR="00191CB0" w:rsidRPr="004B1395">
        <w:rPr>
          <w:lang w:val="en-US"/>
        </w:rPr>
        <w:t xml:space="preserve">in their research. </w:t>
      </w:r>
      <w:r w:rsidR="00810A3C" w:rsidRPr="004B1395">
        <w:rPr>
          <w:color w:val="FF0000"/>
          <w:lang w:val="en-US"/>
        </w:rPr>
        <w:t>We hope this Perspective demonstrates both the worthiness and feasibility of such pursuits.</w:t>
      </w:r>
    </w:p>
    <w:p w14:paraId="471FEA93" w14:textId="2197A4D2" w:rsidR="006735A7" w:rsidRDefault="006735A7" w:rsidP="006735A7">
      <w:pPr>
        <w:pStyle w:val="Heading1"/>
        <w:rPr>
          <w:lang w:val="en-US"/>
        </w:rPr>
      </w:pPr>
      <w:r>
        <w:rPr>
          <w:lang w:val="en-US"/>
        </w:rPr>
        <w:t>Supplemental Information</w:t>
      </w:r>
    </w:p>
    <w:p w14:paraId="67499CB3" w14:textId="4F38F424" w:rsidR="0011609C" w:rsidRDefault="004C585D" w:rsidP="006735A7">
      <w:pPr>
        <w:rPr>
          <w:lang w:val="en-US"/>
        </w:rPr>
      </w:pPr>
      <w:r>
        <w:rPr>
          <w:lang w:val="en-US"/>
        </w:rPr>
        <w:t>A list of website references for cited Practical Farmers of Iowa activities and outputs</w:t>
      </w:r>
      <w:r w:rsidR="00294719">
        <w:rPr>
          <w:lang w:val="en-US"/>
        </w:rPr>
        <w:t>; t</w:t>
      </w:r>
      <w:r w:rsidR="0011609C">
        <w:rPr>
          <w:lang w:val="en-US"/>
        </w:rPr>
        <w:t>wo examples of blended farmer compensation packages used by a non-profit and university team</w:t>
      </w:r>
      <w:r w:rsidR="005167FB">
        <w:rPr>
          <w:lang w:val="en-US"/>
        </w:rPr>
        <w:t>, respectively</w:t>
      </w:r>
      <w:r w:rsidR="00294719">
        <w:rPr>
          <w:lang w:val="en-US"/>
        </w:rPr>
        <w:t>; p</w:t>
      </w:r>
      <w:r w:rsidR="0011609C">
        <w:rPr>
          <w:lang w:val="en-US"/>
        </w:rPr>
        <w:t>ost-participant survey used for farmer collaborators in the Practical Farmers of Iowa on-farm research program</w:t>
      </w:r>
      <w:r w:rsidR="00555E31">
        <w:rPr>
          <w:lang w:val="en-US"/>
        </w:rPr>
        <w:t>; matrix of domination for a range of US agricultural contexts</w:t>
      </w:r>
    </w:p>
    <w:p w14:paraId="60CFB675" w14:textId="77777777" w:rsidR="00E5368A" w:rsidRDefault="00E5368A" w:rsidP="00E5368A">
      <w:pPr>
        <w:pStyle w:val="Heading1"/>
        <w:rPr>
          <w:lang w:val="en-US"/>
        </w:rPr>
      </w:pPr>
      <w:r>
        <w:rPr>
          <w:lang w:val="en-US"/>
        </w:rPr>
        <w:lastRenderedPageBreak/>
        <w:t>Author contributions statement</w:t>
      </w:r>
    </w:p>
    <w:p w14:paraId="1B9798D9" w14:textId="77777777" w:rsidR="00E5368A" w:rsidRDefault="00E5368A" w:rsidP="00E5368A">
      <w:pPr>
        <w:rPr>
          <w:lang w:val="en-US"/>
        </w:rPr>
      </w:pPr>
      <w:r>
        <w:rPr>
          <w:lang w:val="en-US"/>
        </w:rPr>
        <w:t xml:space="preserve">VN conceived of and wrote the first draft of the manuscript, AC and SG were major contributors in writing the manuscript, all authors contributed to editing and approved the final manuscript. </w:t>
      </w:r>
    </w:p>
    <w:p w14:paraId="21CF85BD" w14:textId="77777777" w:rsidR="00E5368A" w:rsidRDefault="00E5368A" w:rsidP="00E5368A">
      <w:pPr>
        <w:pStyle w:val="Heading1"/>
        <w:rPr>
          <w:lang w:val="en-US"/>
        </w:rPr>
      </w:pPr>
      <w:r>
        <w:rPr>
          <w:lang w:val="en-US"/>
        </w:rPr>
        <w:t>Acknowledgements</w:t>
      </w:r>
    </w:p>
    <w:p w14:paraId="314A7363" w14:textId="77777777" w:rsidR="00E5368A" w:rsidRDefault="00E5368A" w:rsidP="00E5368A">
      <w:pPr>
        <w:rPr>
          <w:lang w:val="en-US"/>
        </w:rPr>
      </w:pPr>
      <w:r>
        <w:rPr>
          <w:lang w:val="en-US"/>
        </w:rPr>
        <w:t xml:space="preserve">This study received no funding. </w:t>
      </w:r>
    </w:p>
    <w:p w14:paraId="10395AA2" w14:textId="77777777" w:rsidR="00E5368A" w:rsidRDefault="00E5368A" w:rsidP="00E5368A">
      <w:pPr>
        <w:pStyle w:val="Heading1"/>
        <w:rPr>
          <w:lang w:val="en-US"/>
        </w:rPr>
      </w:pPr>
      <w:r>
        <w:rPr>
          <w:lang w:val="en-US"/>
        </w:rPr>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w:t>
      </w:r>
      <w:proofErr w:type="spellStart"/>
      <w:r>
        <w:rPr>
          <w:lang w:val="en-US"/>
        </w:rPr>
        <w:t>analysed</w:t>
      </w:r>
      <w:proofErr w:type="spellEnd"/>
      <w:r>
        <w:rPr>
          <w:lang w:val="en-US"/>
        </w:rPr>
        <w:t xml:space="preserve">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05C86154" w14:textId="77777777" w:rsidR="00461557" w:rsidRPr="00461557" w:rsidRDefault="0030076E" w:rsidP="00461557">
      <w:pPr>
        <w:pStyle w:val="Bibliography"/>
        <w:rPr>
          <w:lang w:val="en-US"/>
        </w:rPr>
      </w:pPr>
      <w:r>
        <w:rPr>
          <w:lang w:val="en-US"/>
        </w:rPr>
        <w:fldChar w:fldCharType="begin"/>
      </w:r>
      <w:r w:rsidR="00461557">
        <w:rPr>
          <w:lang w:val="en-US"/>
        </w:rPr>
        <w:instrText xml:space="preserve"> ADDIN ZOTERO_BIBL {"uncited":[],"omitted":[],"custom":[]} CSL_BIBLIOGRAPHY </w:instrText>
      </w:r>
      <w:r>
        <w:rPr>
          <w:lang w:val="en-US"/>
        </w:rPr>
        <w:fldChar w:fldCharType="separate"/>
      </w:r>
      <w:r w:rsidR="00461557" w:rsidRPr="00461557">
        <w:rPr>
          <w:lang w:val="en-US"/>
        </w:rPr>
        <w:t>1.</w:t>
      </w:r>
      <w:r w:rsidR="00461557" w:rsidRPr="00461557">
        <w:rPr>
          <w:lang w:val="en-US"/>
        </w:rPr>
        <w:tab/>
        <w:t xml:space="preserve">Isett, C. &amp; Miller, S. </w:t>
      </w:r>
      <w:r w:rsidR="00461557" w:rsidRPr="00461557">
        <w:rPr>
          <w:i/>
          <w:iCs/>
          <w:lang w:val="en-US"/>
        </w:rPr>
        <w:t>The Social History of Agriculture: From the Origins to the Current Crisis</w:t>
      </w:r>
      <w:r w:rsidR="00461557" w:rsidRPr="00461557">
        <w:rPr>
          <w:lang w:val="en-US"/>
        </w:rPr>
        <w:t>. (Rowman &amp; Littlefield, 2016).</w:t>
      </w:r>
    </w:p>
    <w:p w14:paraId="734A7528" w14:textId="77777777" w:rsidR="00461557" w:rsidRPr="00461557" w:rsidRDefault="00461557" w:rsidP="00461557">
      <w:pPr>
        <w:pStyle w:val="Bibliography"/>
        <w:rPr>
          <w:lang w:val="en-US"/>
        </w:rPr>
      </w:pPr>
      <w:r w:rsidRPr="00461557">
        <w:rPr>
          <w:lang w:val="en-US"/>
        </w:rPr>
        <w:t>2.</w:t>
      </w:r>
      <w:r w:rsidRPr="00461557">
        <w:rPr>
          <w:lang w:val="en-US"/>
        </w:rPr>
        <w:tab/>
        <w:t xml:space="preserve">Scott, J. C. </w:t>
      </w:r>
      <w:r w:rsidRPr="00461557">
        <w:rPr>
          <w:i/>
          <w:iCs/>
          <w:lang w:val="en-US"/>
        </w:rPr>
        <w:t>Against the Grain: A Deep History of the Earliest States</w:t>
      </w:r>
      <w:r w:rsidRPr="00461557">
        <w:rPr>
          <w:lang w:val="en-US"/>
        </w:rPr>
        <w:t>. (Yale University Press, 2017).</w:t>
      </w:r>
    </w:p>
    <w:p w14:paraId="0A7D6EBA" w14:textId="77777777" w:rsidR="00461557" w:rsidRPr="00461557" w:rsidRDefault="00461557" w:rsidP="00461557">
      <w:pPr>
        <w:pStyle w:val="Bibliography"/>
        <w:rPr>
          <w:lang w:val="en-US"/>
        </w:rPr>
      </w:pPr>
      <w:r w:rsidRPr="00461557">
        <w:rPr>
          <w:lang w:val="en-US"/>
        </w:rPr>
        <w:t>3.</w:t>
      </w:r>
      <w:r w:rsidRPr="00461557">
        <w:rPr>
          <w:lang w:val="en-US"/>
        </w:rPr>
        <w:tab/>
        <w:t xml:space="preserve">Dencik, L., Hintz, A., Redden, J. &amp; Treré, E. Exploring Data Justice: Conceptions, Applications and Directions. </w:t>
      </w:r>
      <w:r w:rsidRPr="00461557">
        <w:rPr>
          <w:i/>
          <w:iCs/>
          <w:lang w:val="en-US"/>
        </w:rPr>
        <w:t>Inf. Commun. Soc.</w:t>
      </w:r>
      <w:r w:rsidRPr="00461557">
        <w:rPr>
          <w:lang w:val="en-US"/>
        </w:rPr>
        <w:t xml:space="preserve"> </w:t>
      </w:r>
      <w:r w:rsidRPr="00461557">
        <w:rPr>
          <w:b/>
          <w:bCs/>
          <w:lang w:val="en-US"/>
        </w:rPr>
        <w:t>22</w:t>
      </w:r>
      <w:r w:rsidRPr="00461557">
        <w:rPr>
          <w:lang w:val="en-US"/>
        </w:rPr>
        <w:t>, 873–881 (2019).</w:t>
      </w:r>
    </w:p>
    <w:p w14:paraId="090D9E54" w14:textId="77777777" w:rsidR="00461557" w:rsidRPr="00461557" w:rsidRDefault="00461557" w:rsidP="00461557">
      <w:pPr>
        <w:pStyle w:val="Bibliography"/>
        <w:rPr>
          <w:lang w:val="en-US"/>
        </w:rPr>
      </w:pPr>
      <w:r w:rsidRPr="00461557">
        <w:rPr>
          <w:lang w:val="en-US"/>
        </w:rPr>
        <w:t>4.</w:t>
      </w:r>
      <w:r w:rsidRPr="00461557">
        <w:rPr>
          <w:lang w:val="en-US"/>
        </w:rPr>
        <w:tab/>
        <w:t xml:space="preserve">Iliadis, A. &amp; Russo, F. Critical data studies: An introduction. </w:t>
      </w:r>
      <w:r w:rsidRPr="00461557">
        <w:rPr>
          <w:i/>
          <w:iCs/>
          <w:lang w:val="en-US"/>
        </w:rPr>
        <w:t>Big Data Soc.</w:t>
      </w:r>
      <w:r w:rsidRPr="00461557">
        <w:rPr>
          <w:lang w:val="en-US"/>
        </w:rPr>
        <w:t xml:space="preserve"> </w:t>
      </w:r>
      <w:r w:rsidRPr="00461557">
        <w:rPr>
          <w:b/>
          <w:bCs/>
          <w:lang w:val="en-US"/>
        </w:rPr>
        <w:t>3</w:t>
      </w:r>
      <w:r w:rsidRPr="00461557">
        <w:rPr>
          <w:lang w:val="en-US"/>
        </w:rPr>
        <w:t>, 2053951716674238 (2016).</w:t>
      </w:r>
    </w:p>
    <w:p w14:paraId="6A7FBE4D" w14:textId="77777777" w:rsidR="00461557" w:rsidRPr="00461557" w:rsidRDefault="00461557" w:rsidP="00461557">
      <w:pPr>
        <w:pStyle w:val="Bibliography"/>
        <w:rPr>
          <w:lang w:val="en-US"/>
        </w:rPr>
      </w:pPr>
      <w:r w:rsidRPr="00461557">
        <w:rPr>
          <w:lang w:val="en-US"/>
        </w:rPr>
        <w:t>5.</w:t>
      </w:r>
      <w:r w:rsidRPr="00461557">
        <w:rPr>
          <w:lang w:val="en-US"/>
        </w:rPr>
        <w:tab/>
        <w:t xml:space="preserve">Diakopoulos, N. Algorithmic Accountability: Journalistic investigation of computational power structures. </w:t>
      </w:r>
      <w:r w:rsidRPr="00461557">
        <w:rPr>
          <w:i/>
          <w:iCs/>
          <w:lang w:val="en-US"/>
        </w:rPr>
        <w:t>Digit. Journal.</w:t>
      </w:r>
      <w:r w:rsidRPr="00461557">
        <w:rPr>
          <w:lang w:val="en-US"/>
        </w:rPr>
        <w:t xml:space="preserve"> </w:t>
      </w:r>
      <w:r w:rsidRPr="00461557">
        <w:rPr>
          <w:b/>
          <w:bCs/>
          <w:lang w:val="en-US"/>
        </w:rPr>
        <w:t>3</w:t>
      </w:r>
      <w:r w:rsidRPr="00461557">
        <w:rPr>
          <w:lang w:val="en-US"/>
        </w:rPr>
        <w:t>, 398–415 (2015).</w:t>
      </w:r>
    </w:p>
    <w:p w14:paraId="41B47C3F" w14:textId="77777777" w:rsidR="00461557" w:rsidRPr="00461557" w:rsidRDefault="00461557" w:rsidP="00461557">
      <w:pPr>
        <w:pStyle w:val="Bibliography"/>
        <w:rPr>
          <w:lang w:val="en-US"/>
        </w:rPr>
      </w:pPr>
      <w:r w:rsidRPr="00461557">
        <w:rPr>
          <w:lang w:val="en-US"/>
        </w:rPr>
        <w:t>6.</w:t>
      </w:r>
      <w:r w:rsidRPr="00461557">
        <w:rPr>
          <w:lang w:val="en-US"/>
        </w:rPr>
        <w:tab/>
        <w:t xml:space="preserve">Couldry, N. &amp; Mejias, U. A. The decolonial turn in data and technology research: what is at stake and where is it heading? </w:t>
      </w:r>
      <w:r w:rsidRPr="00461557">
        <w:rPr>
          <w:i/>
          <w:iCs/>
          <w:lang w:val="en-US"/>
        </w:rPr>
        <w:t>Inf. Commun. Soc.</w:t>
      </w:r>
      <w:r w:rsidRPr="00461557">
        <w:rPr>
          <w:lang w:val="en-US"/>
        </w:rPr>
        <w:t xml:space="preserve"> </w:t>
      </w:r>
      <w:r w:rsidRPr="00461557">
        <w:rPr>
          <w:b/>
          <w:bCs/>
          <w:lang w:val="en-US"/>
        </w:rPr>
        <w:t>26</w:t>
      </w:r>
      <w:r w:rsidRPr="00461557">
        <w:rPr>
          <w:lang w:val="en-US"/>
        </w:rPr>
        <w:t>, 786–802 (2023).</w:t>
      </w:r>
    </w:p>
    <w:p w14:paraId="440F426C" w14:textId="77777777" w:rsidR="00461557" w:rsidRPr="00461557" w:rsidRDefault="00461557" w:rsidP="00461557">
      <w:pPr>
        <w:pStyle w:val="Bibliography"/>
        <w:rPr>
          <w:lang w:val="en-US"/>
        </w:rPr>
      </w:pPr>
      <w:r w:rsidRPr="00461557">
        <w:rPr>
          <w:lang w:val="en-US"/>
        </w:rPr>
        <w:t>7.</w:t>
      </w:r>
      <w:r w:rsidRPr="00461557">
        <w:rPr>
          <w:lang w:val="en-US"/>
        </w:rPr>
        <w:tab/>
        <w:t xml:space="preserve">Ryan, A. B. Post-Positivist Approaches to Research. in </w:t>
      </w:r>
      <w:r w:rsidRPr="00461557">
        <w:rPr>
          <w:i/>
          <w:iCs/>
          <w:lang w:val="en-US"/>
        </w:rPr>
        <w:t>Researching and Writing your Thesis: a guide for postgraduate students</w:t>
      </w:r>
      <w:r w:rsidRPr="00461557">
        <w:rPr>
          <w:lang w:val="en-US"/>
        </w:rPr>
        <w:t xml:space="preserve"> (eds. Antonesa, M. et al.) 12–26 (MACE: Maynooth Adult and Community Education, 2006).</w:t>
      </w:r>
    </w:p>
    <w:p w14:paraId="1873F24B" w14:textId="77777777" w:rsidR="00461557" w:rsidRPr="00461557" w:rsidRDefault="00461557" w:rsidP="00461557">
      <w:pPr>
        <w:pStyle w:val="Bibliography"/>
        <w:rPr>
          <w:lang w:val="en-US"/>
        </w:rPr>
      </w:pPr>
      <w:r>
        <w:t>8.</w:t>
      </w:r>
      <w:r>
        <w:tab/>
      </w:r>
      <w:proofErr w:type="spellStart"/>
      <w:r>
        <w:t>Wit</w:t>
      </w:r>
      <w:proofErr w:type="spellEnd"/>
      <w:r>
        <w:t xml:space="preserve">, </w:t>
      </w:r>
      <w:proofErr w:type="gramStart"/>
      <w:r>
        <w:t>M. M.</w:t>
      </w:r>
      <w:proofErr w:type="gramEnd"/>
      <w:r>
        <w:t xml:space="preserve"> de </w:t>
      </w:r>
      <w:r>
        <w:rPr>
          <w:i/>
          <w:iCs/>
        </w:rPr>
        <w:t>et al.</w:t>
      </w:r>
      <w:r>
        <w:t xml:space="preserve"> </w:t>
      </w:r>
      <w:r w:rsidRPr="00461557">
        <w:rPr>
          <w:lang w:val="en-US"/>
        </w:rPr>
        <w:t xml:space="preserve">Operating principles for collective scholar-activism: Early insights from the Agroecology Research-Action Collective. </w:t>
      </w:r>
      <w:r w:rsidRPr="00461557">
        <w:rPr>
          <w:i/>
          <w:iCs/>
          <w:lang w:val="en-US"/>
        </w:rPr>
        <w:t>J. Agric. Food Syst. Community Dev.</w:t>
      </w:r>
      <w:r w:rsidRPr="00461557">
        <w:rPr>
          <w:lang w:val="en-US"/>
        </w:rPr>
        <w:t xml:space="preserve"> </w:t>
      </w:r>
      <w:r w:rsidRPr="00461557">
        <w:rPr>
          <w:b/>
          <w:bCs/>
          <w:lang w:val="en-US"/>
        </w:rPr>
        <w:t>10</w:t>
      </w:r>
      <w:r w:rsidRPr="00461557">
        <w:rPr>
          <w:lang w:val="en-US"/>
        </w:rPr>
        <w:t>, 319–337 (2021).</w:t>
      </w:r>
    </w:p>
    <w:p w14:paraId="3322DE8B" w14:textId="77777777" w:rsidR="00461557" w:rsidRPr="00461557" w:rsidRDefault="00461557" w:rsidP="00461557">
      <w:pPr>
        <w:pStyle w:val="Bibliography"/>
        <w:rPr>
          <w:lang w:val="en-US"/>
        </w:rPr>
      </w:pPr>
      <w:r w:rsidRPr="00461557">
        <w:rPr>
          <w:lang w:val="en-US"/>
        </w:rPr>
        <w:t>9.</w:t>
      </w:r>
      <w:r w:rsidRPr="00461557">
        <w:rPr>
          <w:lang w:val="en-US"/>
        </w:rPr>
        <w:tab/>
        <w:t xml:space="preserve">Allen, P. L. &amp; Sachs, C. E. The social side of sustainability: Class, gender and race. </w:t>
      </w:r>
      <w:r w:rsidRPr="00461557">
        <w:rPr>
          <w:i/>
          <w:iCs/>
          <w:lang w:val="en-US"/>
        </w:rPr>
        <w:t>Sci. Cult.</w:t>
      </w:r>
      <w:r w:rsidRPr="00461557">
        <w:rPr>
          <w:lang w:val="en-US"/>
        </w:rPr>
        <w:t xml:space="preserve"> (1991) doi:10.1080/09505439109526328.</w:t>
      </w:r>
    </w:p>
    <w:p w14:paraId="5BC05648" w14:textId="77777777" w:rsidR="00461557" w:rsidRPr="00461557" w:rsidRDefault="00461557" w:rsidP="00461557">
      <w:pPr>
        <w:pStyle w:val="Bibliography"/>
        <w:rPr>
          <w:lang w:val="en-US"/>
        </w:rPr>
      </w:pPr>
      <w:r w:rsidRPr="00461557">
        <w:rPr>
          <w:lang w:val="en-US"/>
        </w:rPr>
        <w:t>10.</w:t>
      </w:r>
      <w:r w:rsidRPr="00461557">
        <w:rPr>
          <w:lang w:val="en-US"/>
        </w:rPr>
        <w:tab/>
        <w:t xml:space="preserve">Nicklay, J. A., Perrone, S. V. &amp; Wauters, V. M. Becoming agroecologists: A pedagogical model to support graduate student learning and practice. </w:t>
      </w:r>
      <w:r w:rsidRPr="00461557">
        <w:rPr>
          <w:i/>
          <w:iCs/>
          <w:lang w:val="en-US"/>
        </w:rPr>
        <w:t>Front. Sustain. Food Syst.</w:t>
      </w:r>
      <w:r w:rsidRPr="00461557">
        <w:rPr>
          <w:lang w:val="en-US"/>
        </w:rPr>
        <w:t xml:space="preserve"> </w:t>
      </w:r>
      <w:r w:rsidRPr="00461557">
        <w:rPr>
          <w:b/>
          <w:bCs/>
          <w:lang w:val="en-US"/>
        </w:rPr>
        <w:t>7</w:t>
      </w:r>
      <w:r w:rsidRPr="00461557">
        <w:rPr>
          <w:lang w:val="en-US"/>
        </w:rPr>
        <w:t>, (2023).</w:t>
      </w:r>
    </w:p>
    <w:p w14:paraId="7CBAF58C" w14:textId="77777777" w:rsidR="00461557" w:rsidRPr="00461557" w:rsidRDefault="00461557" w:rsidP="00461557">
      <w:pPr>
        <w:pStyle w:val="Bibliography"/>
        <w:rPr>
          <w:lang w:val="en-US"/>
        </w:rPr>
      </w:pPr>
      <w:r w:rsidRPr="00461557">
        <w:rPr>
          <w:lang w:val="en-US"/>
        </w:rPr>
        <w:t>11.</w:t>
      </w:r>
      <w:r w:rsidRPr="00461557">
        <w:rPr>
          <w:lang w:val="en-US"/>
        </w:rPr>
        <w:tab/>
        <w:t xml:space="preserve">Wezel, A. </w:t>
      </w:r>
      <w:r w:rsidRPr="00461557">
        <w:rPr>
          <w:i/>
          <w:iCs/>
          <w:lang w:val="en-US"/>
        </w:rPr>
        <w:t>et al.</w:t>
      </w:r>
      <w:r w:rsidRPr="00461557">
        <w:rPr>
          <w:lang w:val="en-US"/>
        </w:rPr>
        <w:t xml:space="preserve"> Agroecology as a science, a movement and a practice. A review. </w:t>
      </w:r>
      <w:r w:rsidRPr="00461557">
        <w:rPr>
          <w:i/>
          <w:iCs/>
          <w:lang w:val="en-US"/>
        </w:rPr>
        <w:t>Agron. Sustain. Dev.</w:t>
      </w:r>
      <w:r w:rsidRPr="00461557">
        <w:rPr>
          <w:lang w:val="en-US"/>
        </w:rPr>
        <w:t xml:space="preserve"> </w:t>
      </w:r>
      <w:r w:rsidRPr="00461557">
        <w:rPr>
          <w:b/>
          <w:bCs/>
          <w:lang w:val="en-US"/>
        </w:rPr>
        <w:t>29</w:t>
      </w:r>
      <w:r w:rsidRPr="00461557">
        <w:rPr>
          <w:lang w:val="en-US"/>
        </w:rPr>
        <w:t>, 503–515 (2009).</w:t>
      </w:r>
    </w:p>
    <w:p w14:paraId="2B6B038E" w14:textId="77777777" w:rsidR="00461557" w:rsidRPr="00461557" w:rsidRDefault="00461557" w:rsidP="00461557">
      <w:pPr>
        <w:pStyle w:val="Bibliography"/>
        <w:rPr>
          <w:lang w:val="en-US"/>
        </w:rPr>
      </w:pPr>
      <w:r w:rsidRPr="00461557">
        <w:rPr>
          <w:lang w:val="en-US"/>
        </w:rPr>
        <w:t>12.</w:t>
      </w:r>
      <w:r w:rsidRPr="00461557">
        <w:rPr>
          <w:lang w:val="en-US"/>
        </w:rPr>
        <w:tab/>
        <w:t xml:space="preserve">Almerico, G. M. Food and identity: Food studies, cultural, and personal identity. </w:t>
      </w:r>
      <w:r w:rsidRPr="00461557">
        <w:rPr>
          <w:i/>
          <w:iCs/>
          <w:lang w:val="en-US"/>
        </w:rPr>
        <w:t>J. Int. Bus. Cult. Stud.</w:t>
      </w:r>
      <w:r w:rsidRPr="00461557">
        <w:rPr>
          <w:lang w:val="en-US"/>
        </w:rPr>
        <w:t xml:space="preserve"> </w:t>
      </w:r>
      <w:r w:rsidRPr="00461557">
        <w:rPr>
          <w:b/>
          <w:bCs/>
          <w:lang w:val="en-US"/>
        </w:rPr>
        <w:t>8</w:t>
      </w:r>
      <w:r w:rsidRPr="00461557">
        <w:rPr>
          <w:lang w:val="en-US"/>
        </w:rPr>
        <w:t>, (2014).</w:t>
      </w:r>
    </w:p>
    <w:p w14:paraId="437436A0" w14:textId="77777777" w:rsidR="00461557" w:rsidRPr="00461557" w:rsidRDefault="00461557" w:rsidP="00461557">
      <w:pPr>
        <w:pStyle w:val="Bibliography"/>
        <w:rPr>
          <w:lang w:val="en-US"/>
        </w:rPr>
      </w:pPr>
      <w:r w:rsidRPr="00461557">
        <w:rPr>
          <w:lang w:val="en-US"/>
        </w:rPr>
        <w:t>13.</w:t>
      </w:r>
      <w:r w:rsidRPr="00461557">
        <w:rPr>
          <w:lang w:val="en-US"/>
        </w:rPr>
        <w:tab/>
        <w:t xml:space="preserve">D’Ignazio, C. &amp; Klein, L. F. </w:t>
      </w:r>
      <w:r w:rsidRPr="00461557">
        <w:rPr>
          <w:i/>
          <w:iCs/>
          <w:lang w:val="en-US"/>
        </w:rPr>
        <w:t>Data Feminism</w:t>
      </w:r>
      <w:r w:rsidRPr="00461557">
        <w:rPr>
          <w:lang w:val="en-US"/>
        </w:rPr>
        <w:t>. (The MIT Press, 2020).</w:t>
      </w:r>
    </w:p>
    <w:p w14:paraId="5C60825F" w14:textId="77777777" w:rsidR="00461557" w:rsidRPr="00461557" w:rsidRDefault="00461557" w:rsidP="00461557">
      <w:pPr>
        <w:pStyle w:val="Bibliography"/>
        <w:rPr>
          <w:lang w:val="en-US"/>
        </w:rPr>
      </w:pPr>
      <w:r w:rsidRPr="00461557">
        <w:rPr>
          <w:lang w:val="en-US"/>
        </w:rPr>
        <w:lastRenderedPageBreak/>
        <w:t>14.</w:t>
      </w:r>
      <w:r w:rsidRPr="00461557">
        <w:rPr>
          <w:lang w:val="en-US"/>
        </w:rPr>
        <w:tab/>
        <w:t xml:space="preserve">Crenshaw, K. Mapping the Margins: Intersectionality, Identity Politics, and Violence against Women of Color. </w:t>
      </w:r>
      <w:r w:rsidRPr="00461557">
        <w:rPr>
          <w:i/>
          <w:iCs/>
          <w:lang w:val="en-US"/>
        </w:rPr>
        <w:t>Stanford Law Rev.</w:t>
      </w:r>
      <w:r w:rsidRPr="00461557">
        <w:rPr>
          <w:lang w:val="en-US"/>
        </w:rPr>
        <w:t xml:space="preserve"> </w:t>
      </w:r>
      <w:r w:rsidRPr="00461557">
        <w:rPr>
          <w:b/>
          <w:bCs/>
          <w:lang w:val="en-US"/>
        </w:rPr>
        <w:t>43</w:t>
      </w:r>
      <w:r w:rsidRPr="00461557">
        <w:rPr>
          <w:lang w:val="en-US"/>
        </w:rPr>
        <w:t>, 1241–1299 (1991).</w:t>
      </w:r>
    </w:p>
    <w:p w14:paraId="7D766614" w14:textId="77777777" w:rsidR="00461557" w:rsidRPr="00461557" w:rsidRDefault="00461557" w:rsidP="00461557">
      <w:pPr>
        <w:pStyle w:val="Bibliography"/>
        <w:rPr>
          <w:lang w:val="en-US"/>
        </w:rPr>
      </w:pPr>
      <w:r w:rsidRPr="00461557">
        <w:rPr>
          <w:lang w:val="en-US"/>
        </w:rPr>
        <w:t>15.</w:t>
      </w:r>
      <w:r w:rsidRPr="00461557">
        <w:rPr>
          <w:lang w:val="en-US"/>
        </w:rPr>
        <w:tab/>
        <w:t xml:space="preserve">Rissing, A., Burchfield, E. K., Spangler, K. A. &amp; Schumacher, B. L. Implications of US agricultural data practices for sustainable food systems research. </w:t>
      </w:r>
      <w:r w:rsidRPr="00461557">
        <w:rPr>
          <w:i/>
          <w:iCs/>
          <w:lang w:val="en-US"/>
        </w:rPr>
        <w:t>Nat. Food</w:t>
      </w:r>
      <w:r w:rsidRPr="00461557">
        <w:rPr>
          <w:lang w:val="en-US"/>
        </w:rPr>
        <w:t xml:space="preserve"> 1–5 (2023) doi:10.1038/s43016-023-00711-2.</w:t>
      </w:r>
    </w:p>
    <w:p w14:paraId="4236F8DD" w14:textId="77777777" w:rsidR="00461557" w:rsidRPr="00461557" w:rsidRDefault="00461557" w:rsidP="00461557">
      <w:pPr>
        <w:pStyle w:val="Bibliography"/>
        <w:rPr>
          <w:lang w:val="en-US"/>
        </w:rPr>
      </w:pPr>
      <w:r w:rsidRPr="00461557">
        <w:rPr>
          <w:lang w:val="en-US"/>
        </w:rPr>
        <w:t>16.</w:t>
      </w:r>
      <w:r w:rsidRPr="00461557">
        <w:rPr>
          <w:lang w:val="en-US"/>
        </w:rPr>
        <w:tab/>
        <w:t xml:space="preserve">Weber, M. </w:t>
      </w:r>
      <w:r w:rsidRPr="00461557">
        <w:rPr>
          <w:i/>
          <w:iCs/>
          <w:lang w:val="en-US"/>
        </w:rPr>
        <w:t>Economy and Society: An Outline of Interpretive Sociology</w:t>
      </w:r>
      <w:r w:rsidRPr="00461557">
        <w:rPr>
          <w:lang w:val="en-US"/>
        </w:rPr>
        <w:t>. (Bedminster Press, 1968).</w:t>
      </w:r>
    </w:p>
    <w:p w14:paraId="51F609D4" w14:textId="77777777" w:rsidR="00461557" w:rsidRPr="00461557" w:rsidRDefault="00461557" w:rsidP="00461557">
      <w:pPr>
        <w:pStyle w:val="Bibliography"/>
        <w:rPr>
          <w:lang w:val="en-US"/>
        </w:rPr>
      </w:pPr>
      <w:r w:rsidRPr="00461557">
        <w:rPr>
          <w:lang w:val="en-US"/>
        </w:rPr>
        <w:t>17.</w:t>
      </w:r>
      <w:r w:rsidRPr="00461557">
        <w:rPr>
          <w:lang w:val="en-US"/>
        </w:rPr>
        <w:tab/>
        <w:t xml:space="preserve">Kelly, C. Exploited: The Unexpected Victims of Animal Agriculture. </w:t>
      </w:r>
      <w:r w:rsidRPr="00461557">
        <w:rPr>
          <w:i/>
          <w:iCs/>
          <w:lang w:val="en-US"/>
        </w:rPr>
        <w:t>Anim. Law</w:t>
      </w:r>
      <w:r w:rsidRPr="00461557">
        <w:rPr>
          <w:lang w:val="en-US"/>
        </w:rPr>
        <w:t xml:space="preserve"> </w:t>
      </w:r>
      <w:r w:rsidRPr="00461557">
        <w:rPr>
          <w:b/>
          <w:bCs/>
          <w:lang w:val="en-US"/>
        </w:rPr>
        <w:t>30</w:t>
      </w:r>
      <w:r w:rsidRPr="00461557">
        <w:rPr>
          <w:lang w:val="en-US"/>
        </w:rPr>
        <w:t>, 103–138 (2024).</w:t>
      </w:r>
    </w:p>
    <w:p w14:paraId="66E3F828" w14:textId="77777777" w:rsidR="00461557" w:rsidRPr="00461557" w:rsidRDefault="00461557" w:rsidP="00461557">
      <w:pPr>
        <w:pStyle w:val="Bibliography"/>
        <w:rPr>
          <w:lang w:val="en-US"/>
        </w:rPr>
      </w:pPr>
      <w:r w:rsidRPr="00461557">
        <w:rPr>
          <w:lang w:val="en-US"/>
        </w:rPr>
        <w:t>18.</w:t>
      </w:r>
      <w:r w:rsidRPr="00461557">
        <w:rPr>
          <w:lang w:val="en-US"/>
        </w:rPr>
        <w:tab/>
        <w:t xml:space="preserve">Brayboy, B. M. J. &amp; Tachine, A. R. Myths, Erasure, and Violence: The Immoral Triad of the Morrill Act. </w:t>
      </w:r>
      <w:r w:rsidRPr="00461557">
        <w:rPr>
          <w:i/>
          <w:iCs/>
          <w:lang w:val="en-US"/>
        </w:rPr>
        <w:t>Native Am. Indig. Stud.</w:t>
      </w:r>
      <w:r w:rsidRPr="00461557">
        <w:rPr>
          <w:lang w:val="en-US"/>
        </w:rPr>
        <w:t xml:space="preserve"> </w:t>
      </w:r>
      <w:r w:rsidRPr="00461557">
        <w:rPr>
          <w:b/>
          <w:bCs/>
          <w:lang w:val="en-US"/>
        </w:rPr>
        <w:t>8</w:t>
      </w:r>
      <w:r w:rsidRPr="00461557">
        <w:rPr>
          <w:lang w:val="en-US"/>
        </w:rPr>
        <w:t>, 139–144 (2021).</w:t>
      </w:r>
    </w:p>
    <w:p w14:paraId="52B4172F" w14:textId="77777777" w:rsidR="00461557" w:rsidRPr="00461557" w:rsidRDefault="00461557" w:rsidP="00461557">
      <w:pPr>
        <w:pStyle w:val="Bibliography"/>
        <w:rPr>
          <w:lang w:val="en-US"/>
        </w:rPr>
      </w:pPr>
      <w:r w:rsidRPr="00461557">
        <w:rPr>
          <w:lang w:val="en-US"/>
        </w:rPr>
        <w:t>19.</w:t>
      </w:r>
      <w:r w:rsidRPr="00461557">
        <w:rPr>
          <w:lang w:val="en-US"/>
        </w:rPr>
        <w:tab/>
        <w:t xml:space="preserve">Nash, M. A. Entangled Pasts: Land-Grant Colleges and American Indian Dispossession. </w:t>
      </w:r>
      <w:r w:rsidRPr="00461557">
        <w:rPr>
          <w:i/>
          <w:iCs/>
          <w:lang w:val="en-US"/>
        </w:rPr>
        <w:t>Hist. Educ. Q.</w:t>
      </w:r>
      <w:r w:rsidRPr="00461557">
        <w:rPr>
          <w:lang w:val="en-US"/>
        </w:rPr>
        <w:t xml:space="preserve"> </w:t>
      </w:r>
      <w:r w:rsidRPr="00461557">
        <w:rPr>
          <w:b/>
          <w:bCs/>
          <w:lang w:val="en-US"/>
        </w:rPr>
        <w:t>59</w:t>
      </w:r>
      <w:r w:rsidRPr="00461557">
        <w:rPr>
          <w:lang w:val="en-US"/>
        </w:rPr>
        <w:t>, 437–467 (2019).</w:t>
      </w:r>
    </w:p>
    <w:p w14:paraId="61EA3B31" w14:textId="77777777" w:rsidR="00461557" w:rsidRPr="00461557" w:rsidRDefault="00461557" w:rsidP="00461557">
      <w:pPr>
        <w:pStyle w:val="Bibliography"/>
        <w:rPr>
          <w:lang w:val="en-US"/>
        </w:rPr>
      </w:pPr>
      <w:r w:rsidRPr="00461557">
        <w:rPr>
          <w:lang w:val="en-US"/>
        </w:rPr>
        <w:t>20.</w:t>
      </w:r>
      <w:r w:rsidRPr="00461557">
        <w:rPr>
          <w:lang w:val="en-US"/>
        </w:rPr>
        <w:tab/>
        <w:t xml:space="preserve">Who Owns the Land? Agricultural Land Ownership by Race/Ethnicity. </w:t>
      </w:r>
      <w:r w:rsidRPr="00461557">
        <w:rPr>
          <w:i/>
          <w:iCs/>
          <w:lang w:val="en-US"/>
        </w:rPr>
        <w:t>Rural Am. Rural Dev. Perspect.</w:t>
      </w:r>
      <w:r w:rsidRPr="00461557">
        <w:rPr>
          <w:lang w:val="en-US"/>
        </w:rPr>
        <w:t xml:space="preserve"> (2002) doi:10.22004/ag.econ.289693.</w:t>
      </w:r>
    </w:p>
    <w:p w14:paraId="71EDADD3" w14:textId="77777777" w:rsidR="00461557" w:rsidRPr="00461557" w:rsidRDefault="00461557" w:rsidP="00461557">
      <w:pPr>
        <w:pStyle w:val="Bibliography"/>
        <w:rPr>
          <w:lang w:val="en-US"/>
        </w:rPr>
      </w:pPr>
      <w:r w:rsidRPr="00461557">
        <w:rPr>
          <w:lang w:val="en-US"/>
        </w:rPr>
        <w:t>21.</w:t>
      </w:r>
      <w:r w:rsidRPr="00461557">
        <w:rPr>
          <w:lang w:val="en-US"/>
        </w:rPr>
        <w:tab/>
        <w:t xml:space="preserve">Copeland, R. W. In the Beginning: Origins of African American Real Property Ownership in the United States. </w:t>
      </w:r>
      <w:r w:rsidRPr="00461557">
        <w:rPr>
          <w:i/>
          <w:iCs/>
          <w:lang w:val="en-US"/>
        </w:rPr>
        <w:t>J. Black Stud.</w:t>
      </w:r>
      <w:r w:rsidRPr="00461557">
        <w:rPr>
          <w:lang w:val="en-US"/>
        </w:rPr>
        <w:t xml:space="preserve"> </w:t>
      </w:r>
      <w:r w:rsidRPr="00461557">
        <w:rPr>
          <w:b/>
          <w:bCs/>
          <w:lang w:val="en-US"/>
        </w:rPr>
        <w:t>44</w:t>
      </w:r>
      <w:r w:rsidRPr="00461557">
        <w:rPr>
          <w:lang w:val="en-US"/>
        </w:rPr>
        <w:t>, 646–664 (2013).</w:t>
      </w:r>
    </w:p>
    <w:p w14:paraId="46326E7D" w14:textId="77777777" w:rsidR="00461557" w:rsidRPr="00461557" w:rsidRDefault="00461557" w:rsidP="00461557">
      <w:pPr>
        <w:pStyle w:val="Bibliography"/>
        <w:rPr>
          <w:lang w:val="en-US"/>
        </w:rPr>
      </w:pPr>
      <w:r w:rsidRPr="00461557">
        <w:rPr>
          <w:lang w:val="en-US"/>
        </w:rPr>
        <w:t>22.</w:t>
      </w:r>
      <w:r w:rsidRPr="00461557">
        <w:rPr>
          <w:lang w:val="en-US"/>
        </w:rPr>
        <w:tab/>
        <w:t xml:space="preserve">Aoki, K. No Right to Own: The Early Twentieth-Century Alien Land Laws as a Prelude to Internment Symposium: The Long Shadow of Korematsu. </w:t>
      </w:r>
      <w:r w:rsidRPr="00461557">
        <w:rPr>
          <w:i/>
          <w:iCs/>
          <w:lang w:val="en-US"/>
        </w:rPr>
        <w:t>Boston Coll. Third World Law J.</w:t>
      </w:r>
      <w:r w:rsidRPr="00461557">
        <w:rPr>
          <w:lang w:val="en-US"/>
        </w:rPr>
        <w:t xml:space="preserve"> </w:t>
      </w:r>
      <w:r w:rsidRPr="00461557">
        <w:rPr>
          <w:b/>
          <w:bCs/>
          <w:lang w:val="en-US"/>
        </w:rPr>
        <w:t>19</w:t>
      </w:r>
      <w:r w:rsidRPr="00461557">
        <w:rPr>
          <w:lang w:val="en-US"/>
        </w:rPr>
        <w:t>, 37–72 (1998).</w:t>
      </w:r>
    </w:p>
    <w:p w14:paraId="17C58E8C" w14:textId="77777777" w:rsidR="00461557" w:rsidRPr="00461557" w:rsidRDefault="00461557" w:rsidP="00461557">
      <w:pPr>
        <w:pStyle w:val="Bibliography"/>
        <w:rPr>
          <w:lang w:val="en-US"/>
        </w:rPr>
      </w:pPr>
      <w:r w:rsidRPr="00461557">
        <w:rPr>
          <w:lang w:val="en-US"/>
        </w:rPr>
        <w:t>23.</w:t>
      </w:r>
      <w:r w:rsidRPr="00461557">
        <w:rPr>
          <w:lang w:val="en-US"/>
        </w:rPr>
        <w:tab/>
        <w:t xml:space="preserve">Collins, P. H. Black Feminist Thought in the Matrix of Domination. in </w:t>
      </w:r>
      <w:r w:rsidRPr="00461557">
        <w:rPr>
          <w:i/>
          <w:iCs/>
          <w:lang w:val="en-US"/>
        </w:rPr>
        <w:t>Black feminist thought: Knowledge, consciousness, and the politics of empowerment</w:t>
      </w:r>
      <w:r w:rsidRPr="00461557">
        <w:rPr>
          <w:lang w:val="en-US"/>
        </w:rPr>
        <w:t xml:space="preserve"> vol. 138 221–238 (1990).</w:t>
      </w:r>
    </w:p>
    <w:p w14:paraId="10FA623C" w14:textId="77777777" w:rsidR="00461557" w:rsidRPr="00461557" w:rsidRDefault="00461557" w:rsidP="00461557">
      <w:pPr>
        <w:pStyle w:val="Bibliography"/>
        <w:rPr>
          <w:lang w:val="en-US"/>
        </w:rPr>
      </w:pPr>
      <w:r w:rsidRPr="00461557">
        <w:rPr>
          <w:lang w:val="en-US"/>
        </w:rPr>
        <w:t>24.</w:t>
      </w:r>
      <w:r w:rsidRPr="00461557">
        <w:rPr>
          <w:lang w:val="en-US"/>
        </w:rPr>
        <w:tab/>
        <w:t xml:space="preserve">Sachs, C. E. </w:t>
      </w:r>
      <w:r w:rsidRPr="00461557">
        <w:rPr>
          <w:i/>
          <w:iCs/>
          <w:lang w:val="en-US"/>
        </w:rPr>
        <w:t>The Invisible Farmers : Women in Agricultural Production</w:t>
      </w:r>
      <w:r w:rsidRPr="00461557">
        <w:rPr>
          <w:lang w:val="en-US"/>
        </w:rPr>
        <w:t>. (Totowa, N.J. : Rowman &amp; Allanheld, 1983).</w:t>
      </w:r>
    </w:p>
    <w:p w14:paraId="7097554F" w14:textId="77777777" w:rsidR="00461557" w:rsidRPr="00461557" w:rsidRDefault="00461557" w:rsidP="00461557">
      <w:pPr>
        <w:pStyle w:val="Bibliography"/>
        <w:rPr>
          <w:lang w:val="en-US"/>
        </w:rPr>
      </w:pPr>
      <w:r w:rsidRPr="00461557">
        <w:rPr>
          <w:lang w:val="en-US"/>
        </w:rPr>
        <w:t>25.</w:t>
      </w:r>
      <w:r w:rsidRPr="00461557">
        <w:rPr>
          <w:lang w:val="en-US"/>
        </w:rPr>
        <w:tab/>
        <w:t xml:space="preserve">Braunstein, E. &amp; Folbre, N. To Honor and Obey: Efficiency, Inequality, and Patriarchal Property Rights. </w:t>
      </w:r>
      <w:r w:rsidRPr="00461557">
        <w:rPr>
          <w:i/>
          <w:iCs/>
          <w:lang w:val="en-US"/>
        </w:rPr>
        <w:t>Fem. Econ.</w:t>
      </w:r>
      <w:r w:rsidRPr="00461557">
        <w:rPr>
          <w:lang w:val="en-US"/>
        </w:rPr>
        <w:t xml:space="preserve"> </w:t>
      </w:r>
      <w:r w:rsidRPr="00461557">
        <w:rPr>
          <w:b/>
          <w:bCs/>
          <w:lang w:val="en-US"/>
        </w:rPr>
        <w:t>7</w:t>
      </w:r>
      <w:r w:rsidRPr="00461557">
        <w:rPr>
          <w:lang w:val="en-US"/>
        </w:rPr>
        <w:t>, 25–44 (2001).</w:t>
      </w:r>
    </w:p>
    <w:p w14:paraId="78B0BCC5" w14:textId="77777777" w:rsidR="00461557" w:rsidRPr="00461557" w:rsidRDefault="00461557" w:rsidP="00461557">
      <w:pPr>
        <w:pStyle w:val="Bibliography"/>
        <w:rPr>
          <w:lang w:val="en-US"/>
        </w:rPr>
      </w:pPr>
      <w:r w:rsidRPr="00461557">
        <w:rPr>
          <w:lang w:val="en-US"/>
        </w:rPr>
        <w:t>26.</w:t>
      </w:r>
      <w:r w:rsidRPr="00461557">
        <w:rPr>
          <w:lang w:val="en-US"/>
        </w:rPr>
        <w:tab/>
      </w:r>
      <w:r w:rsidRPr="00461557">
        <w:rPr>
          <w:i/>
          <w:iCs/>
          <w:lang w:val="en-US"/>
        </w:rPr>
        <w:t>Equal Credit Opportunity Act</w:t>
      </w:r>
      <w:r w:rsidRPr="00461557">
        <w:rPr>
          <w:lang w:val="en-US"/>
        </w:rPr>
        <w:t xml:space="preserve">. </w:t>
      </w:r>
      <w:r w:rsidRPr="00461557">
        <w:rPr>
          <w:i/>
          <w:iCs/>
          <w:lang w:val="en-US"/>
        </w:rPr>
        <w:t>15 U.S.C. § 1691</w:t>
      </w:r>
      <w:r w:rsidRPr="00461557">
        <w:rPr>
          <w:lang w:val="en-US"/>
        </w:rPr>
        <w:t>.</w:t>
      </w:r>
    </w:p>
    <w:p w14:paraId="2F46C22F" w14:textId="77777777" w:rsidR="00461557" w:rsidRPr="00461557" w:rsidRDefault="00461557" w:rsidP="00461557">
      <w:pPr>
        <w:pStyle w:val="Bibliography"/>
        <w:rPr>
          <w:lang w:val="en-US"/>
        </w:rPr>
      </w:pPr>
      <w:r w:rsidRPr="00461557">
        <w:rPr>
          <w:lang w:val="en-US"/>
        </w:rPr>
        <w:t>27.</w:t>
      </w:r>
      <w:r w:rsidRPr="00461557">
        <w:rPr>
          <w:lang w:val="en-US"/>
        </w:rPr>
        <w:tab/>
        <w:t xml:space="preserve">Leslie, I. S., Wypler, J. &amp; Bell, M. M. Relational Agriculture: Gender, Sexuality, and Sustainability in U.S. Farming. </w:t>
      </w:r>
      <w:r w:rsidRPr="00461557">
        <w:rPr>
          <w:i/>
          <w:iCs/>
          <w:lang w:val="en-US"/>
        </w:rPr>
        <w:t>Soc. Nat. Resour.</w:t>
      </w:r>
      <w:r w:rsidRPr="00461557">
        <w:rPr>
          <w:lang w:val="en-US"/>
        </w:rPr>
        <w:t xml:space="preserve"> </w:t>
      </w:r>
      <w:r w:rsidRPr="00461557">
        <w:rPr>
          <w:b/>
          <w:bCs/>
          <w:lang w:val="en-US"/>
        </w:rPr>
        <w:t>32</w:t>
      </w:r>
      <w:r w:rsidRPr="00461557">
        <w:rPr>
          <w:lang w:val="en-US"/>
        </w:rPr>
        <w:t>, 853–874 (2019).</w:t>
      </w:r>
    </w:p>
    <w:p w14:paraId="48945F36" w14:textId="77777777" w:rsidR="00461557" w:rsidRPr="00461557" w:rsidRDefault="00461557" w:rsidP="00461557">
      <w:pPr>
        <w:pStyle w:val="Bibliography"/>
        <w:rPr>
          <w:lang w:val="en-US"/>
        </w:rPr>
      </w:pPr>
      <w:r w:rsidRPr="00461557">
        <w:rPr>
          <w:lang w:val="en-US"/>
        </w:rPr>
        <w:t>28.</w:t>
      </w:r>
      <w:r w:rsidRPr="00461557">
        <w:rPr>
          <w:lang w:val="en-US"/>
        </w:rPr>
        <w:tab/>
        <w:t xml:space="preserve">Carpenter, S. The USDA discrimination cases: Pigford, in re Black farmers, Keepseagle, Garcia, and Love. </w:t>
      </w:r>
      <w:r w:rsidRPr="00461557">
        <w:rPr>
          <w:i/>
          <w:iCs/>
          <w:lang w:val="en-US"/>
        </w:rPr>
        <w:t>Drake J. Agric. Law</w:t>
      </w:r>
      <w:r w:rsidRPr="00461557">
        <w:rPr>
          <w:lang w:val="en-US"/>
        </w:rPr>
        <w:t xml:space="preserve"> </w:t>
      </w:r>
      <w:r w:rsidRPr="00461557">
        <w:rPr>
          <w:b/>
          <w:bCs/>
          <w:lang w:val="en-US"/>
        </w:rPr>
        <w:t>17</w:t>
      </w:r>
      <w:r w:rsidRPr="00461557">
        <w:rPr>
          <w:lang w:val="en-US"/>
        </w:rPr>
        <w:t>, 1 (2012).</w:t>
      </w:r>
    </w:p>
    <w:p w14:paraId="7F158829" w14:textId="77777777" w:rsidR="00461557" w:rsidRPr="00461557" w:rsidRDefault="00461557" w:rsidP="00461557">
      <w:pPr>
        <w:pStyle w:val="Bibliography"/>
        <w:rPr>
          <w:lang w:val="en-US"/>
        </w:rPr>
      </w:pPr>
      <w:r w:rsidRPr="00461557">
        <w:rPr>
          <w:lang w:val="en-US"/>
        </w:rPr>
        <w:t>29.</w:t>
      </w:r>
      <w:r w:rsidRPr="00461557">
        <w:rPr>
          <w:lang w:val="en-US"/>
        </w:rPr>
        <w:tab/>
        <w:t xml:space="preserve">Fremstad, A. &amp; Paul, M. Opening the Farm Gate to Women? The Gender Gap in U.S. Agriculture. </w:t>
      </w:r>
      <w:r w:rsidRPr="00461557">
        <w:rPr>
          <w:i/>
          <w:iCs/>
          <w:lang w:val="en-US"/>
        </w:rPr>
        <w:t>J. Econ. Issues</w:t>
      </w:r>
      <w:r w:rsidRPr="00461557">
        <w:rPr>
          <w:lang w:val="en-US"/>
        </w:rPr>
        <w:t xml:space="preserve"> </w:t>
      </w:r>
      <w:r w:rsidRPr="00461557">
        <w:rPr>
          <w:b/>
          <w:bCs/>
          <w:lang w:val="en-US"/>
        </w:rPr>
        <w:t>54</w:t>
      </w:r>
      <w:r w:rsidRPr="00461557">
        <w:rPr>
          <w:lang w:val="en-US"/>
        </w:rPr>
        <w:t>, 124–141 (2020).</w:t>
      </w:r>
    </w:p>
    <w:p w14:paraId="78157C29" w14:textId="77777777" w:rsidR="00461557" w:rsidRPr="00461557" w:rsidRDefault="00461557" w:rsidP="00461557">
      <w:pPr>
        <w:pStyle w:val="Bibliography"/>
        <w:rPr>
          <w:lang w:val="en-US"/>
        </w:rPr>
      </w:pPr>
      <w:r w:rsidRPr="00461557">
        <w:rPr>
          <w:lang w:val="en-US"/>
        </w:rPr>
        <w:t>30.</w:t>
      </w:r>
      <w:r w:rsidRPr="00461557">
        <w:rPr>
          <w:lang w:val="en-US"/>
        </w:rPr>
        <w:tab/>
        <w:t xml:space="preserve">Pilgeram, R., Dentzman, K., Lewin, P. &amp; Conley, K. How the USDA Changed the Way Women Farmers are Counted in the Census of Agriculture. </w:t>
      </w:r>
      <w:r w:rsidRPr="00461557">
        <w:rPr>
          <w:i/>
          <w:iCs/>
          <w:lang w:val="en-US"/>
        </w:rPr>
        <w:t>Choices</w:t>
      </w:r>
      <w:r w:rsidRPr="00461557">
        <w:rPr>
          <w:lang w:val="en-US"/>
        </w:rPr>
        <w:t xml:space="preserve"> </w:t>
      </w:r>
      <w:r w:rsidRPr="00461557">
        <w:rPr>
          <w:b/>
          <w:bCs/>
          <w:lang w:val="en-US"/>
        </w:rPr>
        <w:t>35</w:t>
      </w:r>
      <w:r w:rsidRPr="00461557">
        <w:rPr>
          <w:lang w:val="en-US"/>
        </w:rPr>
        <w:t>, 1–10 (2020).</w:t>
      </w:r>
    </w:p>
    <w:p w14:paraId="6B49270E" w14:textId="77777777" w:rsidR="00461557" w:rsidRPr="00461557" w:rsidRDefault="00461557" w:rsidP="00461557">
      <w:pPr>
        <w:pStyle w:val="Bibliography"/>
        <w:rPr>
          <w:lang w:val="en-US"/>
        </w:rPr>
      </w:pPr>
      <w:r w:rsidRPr="00461557">
        <w:rPr>
          <w:lang w:val="en-US"/>
        </w:rPr>
        <w:t>31.</w:t>
      </w:r>
      <w:r w:rsidRPr="00461557">
        <w:rPr>
          <w:lang w:val="en-US"/>
        </w:rPr>
        <w:tab/>
        <w:t xml:space="preserve">Acosta, M. </w:t>
      </w:r>
      <w:r w:rsidRPr="00461557">
        <w:rPr>
          <w:i/>
          <w:iCs/>
          <w:lang w:val="en-US"/>
        </w:rPr>
        <w:t>et al.</w:t>
      </w:r>
      <w:r w:rsidRPr="00461557">
        <w:rPr>
          <w:lang w:val="en-US"/>
        </w:rPr>
        <w:t xml:space="preserve"> What does it Mean to Make a ‘Joint’ Decision? Unpacking Intra-household Decision Making in Agriculture: Implications for Policy and Practice. </w:t>
      </w:r>
      <w:r w:rsidRPr="00461557">
        <w:rPr>
          <w:i/>
          <w:iCs/>
          <w:lang w:val="en-US"/>
        </w:rPr>
        <w:t>J. Dev. Stud.</w:t>
      </w:r>
      <w:r w:rsidRPr="00461557">
        <w:rPr>
          <w:lang w:val="en-US"/>
        </w:rPr>
        <w:t xml:space="preserve"> </w:t>
      </w:r>
      <w:r w:rsidRPr="00461557">
        <w:rPr>
          <w:b/>
          <w:bCs/>
          <w:lang w:val="en-US"/>
        </w:rPr>
        <w:t>56</w:t>
      </w:r>
      <w:r w:rsidRPr="00461557">
        <w:rPr>
          <w:lang w:val="en-US"/>
        </w:rPr>
        <w:t>, 1210–1229 (2020).</w:t>
      </w:r>
    </w:p>
    <w:p w14:paraId="706C2F28" w14:textId="77777777" w:rsidR="00461557" w:rsidRPr="00461557" w:rsidRDefault="00461557" w:rsidP="00461557">
      <w:pPr>
        <w:pStyle w:val="Bibliography"/>
        <w:rPr>
          <w:lang w:val="en-US"/>
        </w:rPr>
      </w:pPr>
      <w:r w:rsidRPr="00461557">
        <w:rPr>
          <w:lang w:val="en-US"/>
        </w:rPr>
        <w:t>32.</w:t>
      </w:r>
      <w:r w:rsidRPr="00461557">
        <w:rPr>
          <w:lang w:val="en-US"/>
        </w:rPr>
        <w:tab/>
        <w:t xml:space="preserve">Guilbeault, D. </w:t>
      </w:r>
      <w:r w:rsidRPr="00461557">
        <w:rPr>
          <w:i/>
          <w:iCs/>
          <w:lang w:val="en-US"/>
        </w:rPr>
        <w:t>et al.</w:t>
      </w:r>
      <w:r w:rsidRPr="00461557">
        <w:rPr>
          <w:lang w:val="en-US"/>
        </w:rPr>
        <w:t xml:space="preserve"> Online images amplify gender bias. </w:t>
      </w:r>
      <w:r w:rsidRPr="00461557">
        <w:rPr>
          <w:i/>
          <w:iCs/>
          <w:lang w:val="en-US"/>
        </w:rPr>
        <w:t>Nature</w:t>
      </w:r>
      <w:r w:rsidRPr="00461557">
        <w:rPr>
          <w:lang w:val="en-US"/>
        </w:rPr>
        <w:t xml:space="preserve"> </w:t>
      </w:r>
      <w:r w:rsidRPr="00461557">
        <w:rPr>
          <w:b/>
          <w:bCs/>
          <w:lang w:val="en-US"/>
        </w:rPr>
        <w:t>626</w:t>
      </w:r>
      <w:r w:rsidRPr="00461557">
        <w:rPr>
          <w:lang w:val="en-US"/>
        </w:rPr>
        <w:t>, 1049–1055 (2024).</w:t>
      </w:r>
    </w:p>
    <w:p w14:paraId="015A011B" w14:textId="77777777" w:rsidR="00461557" w:rsidRPr="00461557" w:rsidRDefault="00461557" w:rsidP="00461557">
      <w:pPr>
        <w:pStyle w:val="Bibliography"/>
        <w:rPr>
          <w:lang w:val="en-US"/>
        </w:rPr>
      </w:pPr>
      <w:r w:rsidRPr="00461557">
        <w:rPr>
          <w:lang w:val="en-US"/>
        </w:rPr>
        <w:t>33.</w:t>
      </w:r>
      <w:r w:rsidRPr="00461557">
        <w:rPr>
          <w:lang w:val="en-US"/>
        </w:rPr>
        <w:tab/>
        <w:t xml:space="preserve">Petrzelka, P., Sorensen, A. &amp; Filipiak, J. Women Agricultural Landowners—Past Time to Put Them “On the Radar”. </w:t>
      </w:r>
      <w:r w:rsidRPr="00461557">
        <w:rPr>
          <w:i/>
          <w:iCs/>
          <w:lang w:val="en-US"/>
        </w:rPr>
        <w:t>Soc. Nat. Resour.</w:t>
      </w:r>
      <w:r w:rsidRPr="00461557">
        <w:rPr>
          <w:lang w:val="en-US"/>
        </w:rPr>
        <w:t xml:space="preserve"> </w:t>
      </w:r>
      <w:r w:rsidRPr="00461557">
        <w:rPr>
          <w:b/>
          <w:bCs/>
          <w:lang w:val="en-US"/>
        </w:rPr>
        <w:t>31</w:t>
      </w:r>
      <w:r w:rsidRPr="00461557">
        <w:rPr>
          <w:lang w:val="en-US"/>
        </w:rPr>
        <w:t>, 853–864 (2018).</w:t>
      </w:r>
    </w:p>
    <w:p w14:paraId="74E907C0" w14:textId="77777777" w:rsidR="00461557" w:rsidRPr="00461557" w:rsidRDefault="00461557" w:rsidP="00461557">
      <w:pPr>
        <w:pStyle w:val="Bibliography"/>
        <w:rPr>
          <w:lang w:val="en-US"/>
        </w:rPr>
      </w:pPr>
      <w:r w:rsidRPr="00461557">
        <w:rPr>
          <w:lang w:val="en-US"/>
        </w:rPr>
        <w:t>34.</w:t>
      </w:r>
      <w:r w:rsidRPr="00461557">
        <w:rPr>
          <w:lang w:val="en-US"/>
        </w:rPr>
        <w:tab/>
        <w:t xml:space="preserve">Trauger, A. </w:t>
      </w:r>
      <w:r w:rsidRPr="00461557">
        <w:rPr>
          <w:i/>
          <w:iCs/>
          <w:lang w:val="en-US"/>
        </w:rPr>
        <w:t>et al.</w:t>
      </w:r>
      <w:r w:rsidRPr="00461557">
        <w:rPr>
          <w:lang w:val="en-US"/>
        </w:rPr>
        <w:t xml:space="preserve"> Agricultural education: Gender identity and knowledge exchange. </w:t>
      </w:r>
      <w:r w:rsidRPr="00461557">
        <w:rPr>
          <w:i/>
          <w:iCs/>
          <w:lang w:val="en-US"/>
        </w:rPr>
        <w:t>J. Rural Stud.</w:t>
      </w:r>
      <w:r w:rsidRPr="00461557">
        <w:rPr>
          <w:lang w:val="en-US"/>
        </w:rPr>
        <w:t xml:space="preserve"> </w:t>
      </w:r>
      <w:r w:rsidRPr="00461557">
        <w:rPr>
          <w:b/>
          <w:bCs/>
          <w:lang w:val="en-US"/>
        </w:rPr>
        <w:t>24</w:t>
      </w:r>
      <w:r w:rsidRPr="00461557">
        <w:rPr>
          <w:lang w:val="en-US"/>
        </w:rPr>
        <w:t>, 432–439 (2008).</w:t>
      </w:r>
    </w:p>
    <w:p w14:paraId="2ADB51A1" w14:textId="77777777" w:rsidR="00461557" w:rsidRPr="00461557" w:rsidRDefault="00461557" w:rsidP="00461557">
      <w:pPr>
        <w:pStyle w:val="Bibliography"/>
        <w:rPr>
          <w:lang w:val="en-US"/>
        </w:rPr>
      </w:pPr>
      <w:r w:rsidRPr="00461557">
        <w:rPr>
          <w:lang w:val="en-US"/>
        </w:rPr>
        <w:t>35.</w:t>
      </w:r>
      <w:r w:rsidRPr="00461557">
        <w:rPr>
          <w:lang w:val="en-US"/>
        </w:rPr>
        <w:tab/>
        <w:t xml:space="preserve">Basche, A. &amp; Carter, A. Training future agriculture professionals in landowner–tenant conservation decision-making. </w:t>
      </w:r>
      <w:r w:rsidRPr="00461557">
        <w:rPr>
          <w:i/>
          <w:iCs/>
          <w:lang w:val="en-US"/>
        </w:rPr>
        <w:t>Nat. Sci. Educ.</w:t>
      </w:r>
      <w:r w:rsidRPr="00461557">
        <w:rPr>
          <w:lang w:val="en-US"/>
        </w:rPr>
        <w:t xml:space="preserve"> </w:t>
      </w:r>
      <w:r w:rsidRPr="00461557">
        <w:rPr>
          <w:b/>
          <w:bCs/>
          <w:lang w:val="en-US"/>
        </w:rPr>
        <w:t>50</w:t>
      </w:r>
      <w:r w:rsidRPr="00461557">
        <w:rPr>
          <w:lang w:val="en-US"/>
        </w:rPr>
        <w:t>, e20035 (2021).</w:t>
      </w:r>
    </w:p>
    <w:p w14:paraId="3AD75CB0" w14:textId="77777777" w:rsidR="00461557" w:rsidRPr="00461557" w:rsidRDefault="00461557" w:rsidP="00461557">
      <w:pPr>
        <w:pStyle w:val="Bibliography"/>
        <w:rPr>
          <w:lang w:val="en-US"/>
        </w:rPr>
      </w:pPr>
      <w:r w:rsidRPr="00461557">
        <w:rPr>
          <w:lang w:val="en-US"/>
        </w:rPr>
        <w:t>36.</w:t>
      </w:r>
      <w:r w:rsidRPr="00461557">
        <w:rPr>
          <w:lang w:val="en-US"/>
        </w:rPr>
        <w:tab/>
        <w:t xml:space="preserve">Garnica, B. Linguistic Sexism and Society: A Woman’s Representation Through Language. </w:t>
      </w:r>
      <w:r w:rsidRPr="00461557">
        <w:rPr>
          <w:i/>
          <w:iCs/>
          <w:lang w:val="en-US"/>
        </w:rPr>
        <w:t>Language. Text. Society</w:t>
      </w:r>
      <w:r w:rsidRPr="00461557">
        <w:rPr>
          <w:lang w:val="en-US"/>
        </w:rPr>
        <w:t xml:space="preserve"> https://ltsj.online/2020-07-2-garnica/ (2020).</w:t>
      </w:r>
    </w:p>
    <w:p w14:paraId="730BA58D" w14:textId="77777777" w:rsidR="00461557" w:rsidRPr="00461557" w:rsidRDefault="00461557" w:rsidP="00461557">
      <w:pPr>
        <w:pStyle w:val="Bibliography"/>
        <w:rPr>
          <w:lang w:val="en-US"/>
        </w:rPr>
      </w:pPr>
      <w:r w:rsidRPr="00461557">
        <w:rPr>
          <w:lang w:val="en-US"/>
        </w:rPr>
        <w:t>37.</w:t>
      </w:r>
      <w:r w:rsidRPr="00461557">
        <w:rPr>
          <w:lang w:val="en-US"/>
        </w:rPr>
        <w:tab/>
        <w:t xml:space="preserve">Carter, A. “We Don’t Equal Even Just One Man”: Gender and Social Control in Conservation Adoption. </w:t>
      </w:r>
      <w:r>
        <w:rPr>
          <w:i/>
          <w:iCs/>
        </w:rPr>
        <w:t xml:space="preserve">Soc. Nat. </w:t>
      </w:r>
      <w:proofErr w:type="spellStart"/>
      <w:r>
        <w:rPr>
          <w:i/>
          <w:iCs/>
        </w:rPr>
        <w:t>Resour</w:t>
      </w:r>
      <w:proofErr w:type="spellEnd"/>
      <w:r>
        <w:rPr>
          <w:i/>
          <w:iCs/>
        </w:rPr>
        <w:t>.</w:t>
      </w:r>
      <w:r>
        <w:t xml:space="preserve"> </w:t>
      </w:r>
      <w:r w:rsidRPr="00461557">
        <w:rPr>
          <w:b/>
          <w:bCs/>
          <w:lang w:val="en-US"/>
        </w:rPr>
        <w:t>32</w:t>
      </w:r>
      <w:r w:rsidRPr="00461557">
        <w:rPr>
          <w:lang w:val="en-US"/>
        </w:rPr>
        <w:t>, 893–910 (2019).</w:t>
      </w:r>
    </w:p>
    <w:p w14:paraId="20DAF55B" w14:textId="77777777" w:rsidR="00461557" w:rsidRPr="00461557" w:rsidRDefault="00461557" w:rsidP="00461557">
      <w:pPr>
        <w:pStyle w:val="Bibliography"/>
        <w:rPr>
          <w:lang w:val="en-US"/>
        </w:rPr>
      </w:pPr>
      <w:r w:rsidRPr="00461557">
        <w:rPr>
          <w:lang w:val="en-US"/>
        </w:rPr>
        <w:lastRenderedPageBreak/>
        <w:t>38.</w:t>
      </w:r>
      <w:r w:rsidRPr="00461557">
        <w:rPr>
          <w:lang w:val="en-US"/>
        </w:rPr>
        <w:tab/>
        <w:t xml:space="preserve">Eells, J. C. &amp; Soulis, J. Do women farmland owners count in agricultural conservation? A review of research on women farmland owners in the United States. </w:t>
      </w:r>
      <w:r w:rsidRPr="00461557">
        <w:rPr>
          <w:i/>
          <w:iCs/>
          <w:lang w:val="en-US"/>
        </w:rPr>
        <w:t>J. Soil Water Conserv.</w:t>
      </w:r>
      <w:r w:rsidRPr="00461557">
        <w:rPr>
          <w:lang w:val="en-US"/>
        </w:rPr>
        <w:t xml:space="preserve"> </w:t>
      </w:r>
      <w:r w:rsidRPr="00461557">
        <w:rPr>
          <w:b/>
          <w:bCs/>
          <w:lang w:val="en-US"/>
        </w:rPr>
        <w:t>68</w:t>
      </w:r>
      <w:r w:rsidRPr="00461557">
        <w:rPr>
          <w:lang w:val="en-US"/>
        </w:rPr>
        <w:t>, 121A-123A (2013).</w:t>
      </w:r>
    </w:p>
    <w:p w14:paraId="0B036387" w14:textId="77777777" w:rsidR="00461557" w:rsidRPr="00461557" w:rsidRDefault="00461557" w:rsidP="00461557">
      <w:pPr>
        <w:pStyle w:val="Bibliography"/>
        <w:rPr>
          <w:lang w:val="en-US"/>
        </w:rPr>
      </w:pPr>
      <w:r w:rsidRPr="00461557">
        <w:rPr>
          <w:lang w:val="en-US"/>
        </w:rPr>
        <w:t>39.</w:t>
      </w:r>
      <w:r w:rsidRPr="00461557">
        <w:rPr>
          <w:lang w:val="en-US"/>
        </w:rPr>
        <w:tab/>
        <w:t xml:space="preserve">Wheeler, S. A. What influences agricultural professionals’ views towards organic agriculture? </w:t>
      </w:r>
      <w:r w:rsidRPr="00461557">
        <w:rPr>
          <w:i/>
          <w:iCs/>
          <w:lang w:val="en-US"/>
        </w:rPr>
        <w:t>Ecol. Econ.</w:t>
      </w:r>
      <w:r w:rsidRPr="00461557">
        <w:rPr>
          <w:lang w:val="en-US"/>
        </w:rPr>
        <w:t xml:space="preserve"> </w:t>
      </w:r>
      <w:r w:rsidRPr="00461557">
        <w:rPr>
          <w:b/>
          <w:bCs/>
          <w:lang w:val="en-US"/>
        </w:rPr>
        <w:t>65</w:t>
      </w:r>
      <w:r w:rsidRPr="00461557">
        <w:rPr>
          <w:lang w:val="en-US"/>
        </w:rPr>
        <w:t>, 145–154 (2008).</w:t>
      </w:r>
    </w:p>
    <w:p w14:paraId="1C0DDFC0" w14:textId="77777777" w:rsidR="00461557" w:rsidRPr="00461557" w:rsidRDefault="00461557" w:rsidP="00461557">
      <w:pPr>
        <w:pStyle w:val="Bibliography"/>
        <w:rPr>
          <w:lang w:val="en-US"/>
        </w:rPr>
      </w:pPr>
      <w:r w:rsidRPr="00461557">
        <w:rPr>
          <w:lang w:val="en-US"/>
        </w:rPr>
        <w:t>40.</w:t>
      </w:r>
      <w:r w:rsidRPr="00461557">
        <w:rPr>
          <w:lang w:val="en-US"/>
        </w:rPr>
        <w:tab/>
        <w:t xml:space="preserve">Montenegro de Wit, M. &amp; Iles, A. Toward thick legitimacy: Creating a web of legitimacy for agroecology. </w:t>
      </w:r>
      <w:r w:rsidRPr="00461557">
        <w:rPr>
          <w:i/>
          <w:iCs/>
          <w:lang w:val="en-US"/>
        </w:rPr>
        <w:t>Elem. Sci. Anthr.</w:t>
      </w:r>
      <w:r w:rsidRPr="00461557">
        <w:rPr>
          <w:lang w:val="en-US"/>
        </w:rPr>
        <w:t xml:space="preserve"> </w:t>
      </w:r>
      <w:r w:rsidRPr="00461557">
        <w:rPr>
          <w:b/>
          <w:bCs/>
          <w:lang w:val="en-US"/>
        </w:rPr>
        <w:t>4</w:t>
      </w:r>
      <w:r w:rsidRPr="00461557">
        <w:rPr>
          <w:lang w:val="en-US"/>
        </w:rPr>
        <w:t>, 000115 (2016).</w:t>
      </w:r>
    </w:p>
    <w:p w14:paraId="5B4D9AF2" w14:textId="77777777" w:rsidR="00461557" w:rsidRPr="00461557" w:rsidRDefault="00461557" w:rsidP="00461557">
      <w:pPr>
        <w:pStyle w:val="Bibliography"/>
        <w:rPr>
          <w:lang w:val="en-US"/>
        </w:rPr>
      </w:pPr>
      <w:r w:rsidRPr="00461557">
        <w:rPr>
          <w:lang w:val="en-US"/>
        </w:rPr>
        <w:t>41.</w:t>
      </w:r>
      <w:r w:rsidRPr="00461557">
        <w:rPr>
          <w:lang w:val="en-US"/>
        </w:rPr>
        <w:tab/>
        <w:t xml:space="preserve">Home page. </w:t>
      </w:r>
      <w:r w:rsidRPr="00461557">
        <w:rPr>
          <w:i/>
          <w:iCs/>
          <w:lang w:val="en-US"/>
        </w:rPr>
        <w:t>Practical Farmers of Iowa</w:t>
      </w:r>
      <w:r w:rsidRPr="00461557">
        <w:rPr>
          <w:lang w:val="en-US"/>
        </w:rPr>
        <w:t xml:space="preserve"> https://practicalfarmers.org/.</w:t>
      </w:r>
    </w:p>
    <w:p w14:paraId="4B3E19B8" w14:textId="77777777" w:rsidR="00461557" w:rsidRPr="00461557" w:rsidRDefault="00461557" w:rsidP="00461557">
      <w:pPr>
        <w:pStyle w:val="Bibliography"/>
        <w:rPr>
          <w:lang w:val="en-US"/>
        </w:rPr>
      </w:pPr>
      <w:r w:rsidRPr="00461557">
        <w:rPr>
          <w:lang w:val="en-US"/>
        </w:rPr>
        <w:t>42.</w:t>
      </w:r>
      <w:r w:rsidRPr="00461557">
        <w:rPr>
          <w:lang w:val="en-US"/>
        </w:rPr>
        <w:tab/>
        <w:t xml:space="preserve">Asprooth, L., Norton, M. &amp; Galt, R. The adoption of conservation practices in the Corn Belt: the role of one formal farmer network, Practical Farmers of Iowa. </w:t>
      </w:r>
      <w:r w:rsidRPr="00461557">
        <w:rPr>
          <w:i/>
          <w:iCs/>
          <w:lang w:val="en-US"/>
        </w:rPr>
        <w:t>Agric. Hum. Values</w:t>
      </w:r>
      <w:r w:rsidRPr="00461557">
        <w:rPr>
          <w:lang w:val="en-US"/>
        </w:rPr>
        <w:t xml:space="preserve"> </w:t>
      </w:r>
      <w:r w:rsidRPr="00461557">
        <w:rPr>
          <w:b/>
          <w:bCs/>
          <w:lang w:val="en-US"/>
        </w:rPr>
        <w:t>40</w:t>
      </w:r>
      <w:r w:rsidRPr="00461557">
        <w:rPr>
          <w:lang w:val="en-US"/>
        </w:rPr>
        <w:t>, 1559–1580 (2023).</w:t>
      </w:r>
    </w:p>
    <w:p w14:paraId="286D7F96" w14:textId="77777777" w:rsidR="00461557" w:rsidRPr="00461557" w:rsidRDefault="00461557" w:rsidP="00461557">
      <w:pPr>
        <w:pStyle w:val="Bibliography"/>
        <w:rPr>
          <w:lang w:val="en-US"/>
        </w:rPr>
      </w:pPr>
      <w:r w:rsidRPr="00461557">
        <w:rPr>
          <w:lang w:val="en-US"/>
        </w:rPr>
        <w:t>43.</w:t>
      </w:r>
      <w:r w:rsidRPr="00461557">
        <w:rPr>
          <w:lang w:val="en-US"/>
        </w:rPr>
        <w:tab/>
        <w:t xml:space="preserve">Richard &amp; Thompson, S. The on-farm research program of Practical Farmers of Iowa. </w:t>
      </w:r>
      <w:r w:rsidRPr="00461557">
        <w:rPr>
          <w:i/>
          <w:iCs/>
          <w:lang w:val="en-US"/>
        </w:rPr>
        <w:t>Am. J. Altern. Agric.</w:t>
      </w:r>
      <w:r w:rsidRPr="00461557">
        <w:rPr>
          <w:lang w:val="en-US"/>
        </w:rPr>
        <w:t xml:space="preserve"> </w:t>
      </w:r>
      <w:r w:rsidRPr="00461557">
        <w:rPr>
          <w:b/>
          <w:bCs/>
          <w:lang w:val="en-US"/>
        </w:rPr>
        <w:t>5</w:t>
      </w:r>
      <w:r w:rsidRPr="00461557">
        <w:rPr>
          <w:lang w:val="en-US"/>
        </w:rPr>
        <w:t>, 163–167 (1990).</w:t>
      </w:r>
    </w:p>
    <w:p w14:paraId="0BC46BDF" w14:textId="77777777" w:rsidR="00461557" w:rsidRPr="00461557" w:rsidRDefault="00461557" w:rsidP="00461557">
      <w:pPr>
        <w:pStyle w:val="Bibliography"/>
        <w:rPr>
          <w:lang w:val="en-US"/>
        </w:rPr>
      </w:pPr>
      <w:r w:rsidRPr="00461557">
        <w:rPr>
          <w:lang w:val="en-US"/>
        </w:rPr>
        <w:t>44.</w:t>
      </w:r>
      <w:r w:rsidRPr="00461557">
        <w:rPr>
          <w:lang w:val="en-US"/>
        </w:rPr>
        <w:tab/>
        <w:t xml:space="preserve">Davis, A. S., Hill, J. D., Chase, C. A., Johanns, A. M. &amp; Liebman, M. Increasing Cropping System Diversity Balances Productivity, Profitability and Environmental Health. </w:t>
      </w:r>
      <w:r w:rsidRPr="00461557">
        <w:rPr>
          <w:i/>
          <w:iCs/>
          <w:lang w:val="en-US"/>
        </w:rPr>
        <w:t>PLOS ONE</w:t>
      </w:r>
      <w:r w:rsidRPr="00461557">
        <w:rPr>
          <w:lang w:val="en-US"/>
        </w:rPr>
        <w:t xml:space="preserve"> </w:t>
      </w:r>
      <w:r w:rsidRPr="00461557">
        <w:rPr>
          <w:b/>
          <w:bCs/>
          <w:lang w:val="en-US"/>
        </w:rPr>
        <w:t>7</w:t>
      </w:r>
      <w:r w:rsidRPr="00461557">
        <w:rPr>
          <w:lang w:val="en-US"/>
        </w:rPr>
        <w:t>, e47149 (2012).</w:t>
      </w:r>
    </w:p>
    <w:p w14:paraId="096AFD57" w14:textId="77777777" w:rsidR="00461557" w:rsidRPr="00461557" w:rsidRDefault="00461557" w:rsidP="00461557">
      <w:pPr>
        <w:pStyle w:val="Bibliography"/>
        <w:rPr>
          <w:lang w:val="en-US"/>
        </w:rPr>
      </w:pPr>
      <w:r w:rsidRPr="00461557">
        <w:rPr>
          <w:lang w:val="en-US"/>
        </w:rPr>
        <w:t>45.</w:t>
      </w:r>
      <w:r w:rsidRPr="00461557">
        <w:rPr>
          <w:lang w:val="en-US"/>
        </w:rPr>
        <w:tab/>
        <w:t xml:space="preserve">Women, Food and Agriculture Network. </w:t>
      </w:r>
      <w:r w:rsidRPr="00461557">
        <w:rPr>
          <w:i/>
          <w:iCs/>
          <w:lang w:val="en-US"/>
        </w:rPr>
        <w:t>Women, Food and Agriculture Network</w:t>
      </w:r>
      <w:r w:rsidRPr="00461557">
        <w:rPr>
          <w:lang w:val="en-US"/>
        </w:rPr>
        <w:t xml:space="preserve"> https://wfan.org.</w:t>
      </w:r>
    </w:p>
    <w:p w14:paraId="6885B657" w14:textId="77777777" w:rsidR="00461557" w:rsidRPr="00461557" w:rsidRDefault="00461557" w:rsidP="00461557">
      <w:pPr>
        <w:pStyle w:val="Bibliography"/>
        <w:rPr>
          <w:lang w:val="en-US"/>
        </w:rPr>
      </w:pPr>
      <w:r w:rsidRPr="00461557">
        <w:rPr>
          <w:lang w:val="en-US"/>
        </w:rPr>
        <w:t>46.</w:t>
      </w:r>
      <w:r w:rsidRPr="00461557">
        <w:rPr>
          <w:lang w:val="en-US"/>
        </w:rPr>
        <w:tab/>
        <w:t xml:space="preserve">Brehm, T. &amp; Culman, S. Soil degradation and crop yield declines persist 5 years after pipeline installations. </w:t>
      </w:r>
      <w:r w:rsidRPr="00461557">
        <w:rPr>
          <w:i/>
          <w:iCs/>
          <w:lang w:val="en-US"/>
        </w:rPr>
        <w:t>Soil Sci. Soc. Am. J.</w:t>
      </w:r>
      <w:r w:rsidRPr="00461557">
        <w:rPr>
          <w:lang w:val="en-US"/>
        </w:rPr>
        <w:t xml:space="preserve"> </w:t>
      </w:r>
      <w:r w:rsidRPr="00461557">
        <w:rPr>
          <w:b/>
          <w:bCs/>
          <w:lang w:val="en-US"/>
        </w:rPr>
        <w:t>87</w:t>
      </w:r>
      <w:r w:rsidRPr="00461557">
        <w:rPr>
          <w:lang w:val="en-US"/>
        </w:rPr>
        <w:t>, 350–364 (2023).</w:t>
      </w:r>
    </w:p>
    <w:p w14:paraId="6CB1093C" w14:textId="77777777" w:rsidR="00461557" w:rsidRPr="00461557" w:rsidRDefault="00461557" w:rsidP="00461557">
      <w:pPr>
        <w:pStyle w:val="Bibliography"/>
        <w:rPr>
          <w:lang w:val="en-US"/>
        </w:rPr>
      </w:pPr>
      <w:r w:rsidRPr="00461557">
        <w:rPr>
          <w:lang w:val="en-US"/>
        </w:rPr>
        <w:t>47.</w:t>
      </w:r>
      <w:r w:rsidRPr="00461557">
        <w:rPr>
          <w:lang w:val="en-US"/>
        </w:rPr>
        <w:tab/>
        <w:t xml:space="preserve">Tekeste, M. Z., Ebrahimi, E., Hanna, M. H., Neideigh, E. R. &amp; Horton, R. Effect of subsoil tillage during pipeline construction activities on near-term soil physical properties and crop yields in the right-of-way. </w:t>
      </w:r>
      <w:r w:rsidRPr="00461557">
        <w:rPr>
          <w:i/>
          <w:iCs/>
          <w:lang w:val="en-US"/>
        </w:rPr>
        <w:t>Soil Use Manag.</w:t>
      </w:r>
      <w:r w:rsidRPr="00461557">
        <w:rPr>
          <w:lang w:val="en-US"/>
        </w:rPr>
        <w:t xml:space="preserve"> </w:t>
      </w:r>
      <w:r w:rsidRPr="00461557">
        <w:rPr>
          <w:b/>
          <w:bCs/>
          <w:lang w:val="en-US"/>
        </w:rPr>
        <w:t>37</w:t>
      </w:r>
      <w:r w:rsidRPr="00461557">
        <w:rPr>
          <w:lang w:val="en-US"/>
        </w:rPr>
        <w:t>, 545–555 (2021).</w:t>
      </w:r>
    </w:p>
    <w:p w14:paraId="5EBC36A2" w14:textId="77777777" w:rsidR="00461557" w:rsidRPr="00461557" w:rsidRDefault="00461557" w:rsidP="00461557">
      <w:pPr>
        <w:pStyle w:val="Bibliography"/>
        <w:rPr>
          <w:lang w:val="en-US"/>
        </w:rPr>
      </w:pPr>
      <w:r w:rsidRPr="00461557">
        <w:rPr>
          <w:lang w:val="en-US"/>
        </w:rPr>
        <w:t>48.</w:t>
      </w:r>
      <w:r w:rsidRPr="00461557">
        <w:rPr>
          <w:lang w:val="en-US"/>
        </w:rPr>
        <w:tab/>
        <w:t xml:space="preserve">Brehm, T. &amp; Culman, S. Pipeline installation effects on soils and plants: A review and quantitative synthesis. </w:t>
      </w:r>
      <w:r w:rsidRPr="00461557">
        <w:rPr>
          <w:i/>
          <w:iCs/>
          <w:lang w:val="en-US"/>
        </w:rPr>
        <w:t>Agrosystems Geosci. Environ.</w:t>
      </w:r>
      <w:r w:rsidRPr="00461557">
        <w:rPr>
          <w:lang w:val="en-US"/>
        </w:rPr>
        <w:t xml:space="preserve"> </w:t>
      </w:r>
      <w:r w:rsidRPr="00461557">
        <w:rPr>
          <w:b/>
          <w:bCs/>
          <w:lang w:val="en-US"/>
        </w:rPr>
        <w:t>5</w:t>
      </w:r>
      <w:r w:rsidRPr="00461557">
        <w:rPr>
          <w:lang w:val="en-US"/>
        </w:rPr>
        <w:t>, e20312 (2022).</w:t>
      </w:r>
    </w:p>
    <w:p w14:paraId="7588DE28" w14:textId="77777777" w:rsidR="00461557" w:rsidRPr="00461557" w:rsidRDefault="00461557" w:rsidP="00461557">
      <w:pPr>
        <w:pStyle w:val="Bibliography"/>
        <w:rPr>
          <w:lang w:val="en-US"/>
        </w:rPr>
      </w:pPr>
      <w:r w:rsidRPr="00461557">
        <w:rPr>
          <w:lang w:val="en-US"/>
        </w:rPr>
        <w:t>49.</w:t>
      </w:r>
      <w:r w:rsidRPr="00461557">
        <w:rPr>
          <w:lang w:val="en-US"/>
        </w:rPr>
        <w:tab/>
        <w:t xml:space="preserve">Miguez, F. E. &amp; Poffenbarger, H. How can we estimate optimum fertilizer rates with accuracy and precision? </w:t>
      </w:r>
      <w:r w:rsidRPr="00461557">
        <w:rPr>
          <w:i/>
          <w:iCs/>
          <w:lang w:val="en-US"/>
        </w:rPr>
        <w:t>Agric. Environ. Lett.</w:t>
      </w:r>
      <w:r w:rsidRPr="00461557">
        <w:rPr>
          <w:lang w:val="en-US"/>
        </w:rPr>
        <w:t xml:space="preserve"> </w:t>
      </w:r>
      <w:r w:rsidRPr="00461557">
        <w:rPr>
          <w:b/>
          <w:bCs/>
          <w:lang w:val="en-US"/>
        </w:rPr>
        <w:t>7</w:t>
      </w:r>
      <w:r w:rsidRPr="00461557">
        <w:rPr>
          <w:lang w:val="en-US"/>
        </w:rPr>
        <w:t>, e20075 (2022).</w:t>
      </w:r>
    </w:p>
    <w:p w14:paraId="1EBFA7A8" w14:textId="77777777" w:rsidR="00461557" w:rsidRPr="00461557" w:rsidRDefault="00461557" w:rsidP="00461557">
      <w:pPr>
        <w:pStyle w:val="Bibliography"/>
        <w:rPr>
          <w:lang w:val="en-US"/>
        </w:rPr>
      </w:pPr>
      <w:r w:rsidRPr="00461557">
        <w:rPr>
          <w:lang w:val="en-US"/>
        </w:rPr>
        <w:t>50.</w:t>
      </w:r>
      <w:r w:rsidRPr="00461557">
        <w:rPr>
          <w:lang w:val="en-US"/>
        </w:rPr>
        <w:tab/>
        <w:t xml:space="preserve">Iowa Nitrogen Initiative. </w:t>
      </w:r>
      <w:r w:rsidRPr="00461557">
        <w:rPr>
          <w:i/>
          <w:iCs/>
          <w:lang w:val="en-US"/>
        </w:rPr>
        <w:t>Department of Agronomy</w:t>
      </w:r>
      <w:r w:rsidRPr="00461557">
        <w:rPr>
          <w:lang w:val="en-US"/>
        </w:rPr>
        <w:t xml:space="preserve"> https://www.agron.iastate.edu/portfolio/iowa-nitrogen-initiative/.</w:t>
      </w:r>
    </w:p>
    <w:p w14:paraId="398FAD13" w14:textId="77777777" w:rsidR="00461557" w:rsidRPr="00461557" w:rsidRDefault="00461557" w:rsidP="00461557">
      <w:pPr>
        <w:pStyle w:val="Bibliography"/>
        <w:rPr>
          <w:lang w:val="en-US"/>
        </w:rPr>
      </w:pPr>
      <w:r w:rsidRPr="00461557">
        <w:rPr>
          <w:lang w:val="en-US"/>
        </w:rPr>
        <w:t>51.</w:t>
      </w:r>
      <w:r w:rsidRPr="00461557">
        <w:rPr>
          <w:lang w:val="en-US"/>
        </w:rPr>
        <w:tab/>
        <w:t xml:space="preserve">Peltier, C. An Application of Two-Eyed Seeing: Indigenous Research Methods With Participatory Action Research. </w:t>
      </w:r>
      <w:r w:rsidRPr="00461557">
        <w:rPr>
          <w:i/>
          <w:iCs/>
          <w:lang w:val="en-US"/>
        </w:rPr>
        <w:t>Int. J. Qual. Methods</w:t>
      </w:r>
      <w:r w:rsidRPr="00461557">
        <w:rPr>
          <w:lang w:val="en-US"/>
        </w:rPr>
        <w:t xml:space="preserve"> </w:t>
      </w:r>
      <w:r w:rsidRPr="00461557">
        <w:rPr>
          <w:b/>
          <w:bCs/>
          <w:lang w:val="en-US"/>
        </w:rPr>
        <w:t>17</w:t>
      </w:r>
      <w:r w:rsidRPr="00461557">
        <w:rPr>
          <w:lang w:val="en-US"/>
        </w:rPr>
        <w:t>, 1609406918812346 (2018).</w:t>
      </w:r>
    </w:p>
    <w:p w14:paraId="57EF91F6" w14:textId="77777777" w:rsidR="00461557" w:rsidRPr="00461557" w:rsidRDefault="00461557" w:rsidP="00461557">
      <w:pPr>
        <w:pStyle w:val="Bibliography"/>
        <w:rPr>
          <w:lang w:val="en-US"/>
        </w:rPr>
      </w:pPr>
      <w:r w:rsidRPr="00461557">
        <w:rPr>
          <w:lang w:val="en-US"/>
        </w:rPr>
        <w:t>52.</w:t>
      </w:r>
      <w:r w:rsidRPr="00461557">
        <w:rPr>
          <w:lang w:val="en-US"/>
        </w:rPr>
        <w:tab/>
        <w:t>USDA - National Agricultural Statistics Service - Publications - National Crop Progress - Terms and Definitions. https://www.nass.usda.gov/Publications/National_Crop_Progress/Terms_and_Definitions/index.php#days.</w:t>
      </w:r>
    </w:p>
    <w:p w14:paraId="1CBF5EF7" w14:textId="77777777" w:rsidR="00461557" w:rsidRPr="00461557" w:rsidRDefault="00461557" w:rsidP="00461557">
      <w:pPr>
        <w:pStyle w:val="Bibliography"/>
        <w:rPr>
          <w:lang w:val="en-US"/>
        </w:rPr>
      </w:pPr>
      <w:r w:rsidRPr="00461557">
        <w:rPr>
          <w:lang w:val="en-US"/>
        </w:rPr>
        <w:t>53.</w:t>
      </w:r>
      <w:r w:rsidRPr="00461557">
        <w:rPr>
          <w:lang w:val="en-US"/>
        </w:rPr>
        <w:tab/>
        <w:t xml:space="preserve">Earl, R. Prediction of trafficability and workability from soil moisture deficit. </w:t>
      </w:r>
      <w:r w:rsidRPr="00461557">
        <w:rPr>
          <w:i/>
          <w:iCs/>
          <w:lang w:val="en-US"/>
        </w:rPr>
        <w:t>Soil Tillage Res.</w:t>
      </w:r>
      <w:r w:rsidRPr="00461557">
        <w:rPr>
          <w:lang w:val="en-US"/>
        </w:rPr>
        <w:t xml:space="preserve"> </w:t>
      </w:r>
      <w:r w:rsidRPr="00461557">
        <w:rPr>
          <w:b/>
          <w:bCs/>
          <w:lang w:val="en-US"/>
        </w:rPr>
        <w:t>40</w:t>
      </w:r>
      <w:r w:rsidRPr="00461557">
        <w:rPr>
          <w:lang w:val="en-US"/>
        </w:rPr>
        <w:t>, 155–168 (1997).</w:t>
      </w:r>
    </w:p>
    <w:p w14:paraId="74AADFFA" w14:textId="77777777" w:rsidR="00461557" w:rsidRPr="00461557" w:rsidRDefault="00461557" w:rsidP="00461557">
      <w:pPr>
        <w:pStyle w:val="Bibliography"/>
        <w:rPr>
          <w:lang w:val="en-US"/>
        </w:rPr>
      </w:pPr>
      <w:r w:rsidRPr="00461557">
        <w:rPr>
          <w:lang w:val="en-US"/>
        </w:rPr>
        <w:t>54.</w:t>
      </w:r>
      <w:r w:rsidRPr="00461557">
        <w:rPr>
          <w:lang w:val="en-US"/>
        </w:rPr>
        <w:tab/>
        <w:t xml:space="preserve">Huber, I., Wang, L., Hatfield, J. L., Hanna, H. M. &amp; Archontoulis, S. V. Modeling days suitable for fieldwork using machine learning, process-based, and rule-based models. </w:t>
      </w:r>
      <w:r w:rsidRPr="00461557">
        <w:rPr>
          <w:i/>
          <w:iCs/>
          <w:lang w:val="en-US"/>
        </w:rPr>
        <w:t>Agric. Syst.</w:t>
      </w:r>
      <w:r w:rsidRPr="00461557">
        <w:rPr>
          <w:lang w:val="en-US"/>
        </w:rPr>
        <w:t xml:space="preserve"> </w:t>
      </w:r>
      <w:r w:rsidRPr="00461557">
        <w:rPr>
          <w:b/>
          <w:bCs/>
          <w:lang w:val="en-US"/>
        </w:rPr>
        <w:t>206</w:t>
      </w:r>
      <w:r w:rsidRPr="00461557">
        <w:rPr>
          <w:lang w:val="en-US"/>
        </w:rPr>
        <w:t>, 103603 (2023).</w:t>
      </w:r>
    </w:p>
    <w:p w14:paraId="5A5F6724" w14:textId="77777777" w:rsidR="00461557" w:rsidRPr="00461557" w:rsidRDefault="00461557" w:rsidP="00461557">
      <w:pPr>
        <w:pStyle w:val="Bibliography"/>
        <w:rPr>
          <w:lang w:val="en-US"/>
        </w:rPr>
      </w:pPr>
      <w:r w:rsidRPr="00461557">
        <w:rPr>
          <w:lang w:val="en-US"/>
        </w:rPr>
        <w:t>55.</w:t>
      </w:r>
      <w:r w:rsidRPr="00461557">
        <w:rPr>
          <w:lang w:val="en-US"/>
        </w:rPr>
        <w:tab/>
        <w:t xml:space="preserve">Bellon, M. &amp; Reeves, J. </w:t>
      </w:r>
      <w:r w:rsidRPr="00461557">
        <w:rPr>
          <w:i/>
          <w:iCs/>
          <w:lang w:val="en-US"/>
        </w:rPr>
        <w:t>Quantitative Analysis of Data from Participatory Methods in Plant Breeding</w:t>
      </w:r>
      <w:r w:rsidRPr="00461557">
        <w:rPr>
          <w:lang w:val="en-US"/>
        </w:rPr>
        <w:t>. (International Maize and Wheat Improvement Center, 2002).</w:t>
      </w:r>
    </w:p>
    <w:p w14:paraId="1904AA85" w14:textId="77777777" w:rsidR="00461557" w:rsidRPr="00461557" w:rsidRDefault="00461557" w:rsidP="00461557">
      <w:pPr>
        <w:pStyle w:val="Bibliography"/>
        <w:rPr>
          <w:lang w:val="en-US"/>
        </w:rPr>
      </w:pPr>
      <w:r w:rsidRPr="00461557">
        <w:rPr>
          <w:lang w:val="en-US"/>
        </w:rPr>
        <w:t>56.</w:t>
      </w:r>
      <w:r w:rsidRPr="00461557">
        <w:rPr>
          <w:lang w:val="en-US"/>
        </w:rPr>
        <w:tab/>
        <w:t xml:space="preserve">Ceccarelli, S. &amp; Grando, S. Participatory plant breeding: Who did it, who does it and where? </w:t>
      </w:r>
      <w:r w:rsidRPr="00461557">
        <w:rPr>
          <w:i/>
          <w:iCs/>
          <w:lang w:val="en-US"/>
        </w:rPr>
        <w:t>Exp. Agric.</w:t>
      </w:r>
      <w:r w:rsidRPr="00461557">
        <w:rPr>
          <w:lang w:val="en-US"/>
        </w:rPr>
        <w:t xml:space="preserve"> </w:t>
      </w:r>
      <w:r w:rsidRPr="00461557">
        <w:rPr>
          <w:b/>
          <w:bCs/>
          <w:lang w:val="en-US"/>
        </w:rPr>
        <w:t>56</w:t>
      </w:r>
      <w:r w:rsidRPr="00461557">
        <w:rPr>
          <w:lang w:val="en-US"/>
        </w:rPr>
        <w:t>, 1–11 (2020).</w:t>
      </w:r>
    </w:p>
    <w:p w14:paraId="630E6D02" w14:textId="77777777" w:rsidR="00461557" w:rsidRPr="00461557" w:rsidRDefault="00461557" w:rsidP="00461557">
      <w:pPr>
        <w:pStyle w:val="Bibliography"/>
        <w:rPr>
          <w:lang w:val="en-US"/>
        </w:rPr>
      </w:pPr>
      <w:r w:rsidRPr="00461557">
        <w:rPr>
          <w:lang w:val="en-US"/>
        </w:rPr>
        <w:t>57.</w:t>
      </w:r>
      <w:r w:rsidRPr="00461557">
        <w:rPr>
          <w:lang w:val="en-US"/>
        </w:rPr>
        <w:tab/>
        <w:t xml:space="preserve">Snapp, S. Quantifying farmer evaluation of technologies: the mother and baby trial design. in </w:t>
      </w:r>
      <w:r w:rsidRPr="00461557">
        <w:rPr>
          <w:i/>
          <w:iCs/>
          <w:lang w:val="en-US"/>
        </w:rPr>
        <w:t>Quantitative Analysis of Data from Participatory Methods in Plant Breeding</w:t>
      </w:r>
      <w:r w:rsidRPr="00461557">
        <w:rPr>
          <w:lang w:val="en-US"/>
        </w:rPr>
        <w:t xml:space="preserve"> (CIMMYT, Mexico, 2002).</w:t>
      </w:r>
    </w:p>
    <w:p w14:paraId="3B78C483" w14:textId="77777777" w:rsidR="00461557" w:rsidRPr="00461557" w:rsidRDefault="00461557" w:rsidP="00461557">
      <w:pPr>
        <w:pStyle w:val="Bibliography"/>
        <w:rPr>
          <w:lang w:val="en-US"/>
        </w:rPr>
      </w:pPr>
      <w:r w:rsidRPr="00461557">
        <w:rPr>
          <w:lang w:val="en-US"/>
        </w:rPr>
        <w:t>58.</w:t>
      </w:r>
      <w:r w:rsidRPr="00461557">
        <w:rPr>
          <w:lang w:val="en-US"/>
        </w:rPr>
        <w:tab/>
        <w:t xml:space="preserve">Macedo, I., Pittelkow, C. M., Terra, J. A., Castillo, J. &amp; Roel, A. The power of on-farm data for improved agronomy. </w:t>
      </w:r>
      <w:r w:rsidRPr="00461557">
        <w:rPr>
          <w:i/>
          <w:iCs/>
          <w:lang w:val="en-US"/>
        </w:rPr>
        <w:t>Glob. Food Secur.</w:t>
      </w:r>
      <w:r w:rsidRPr="00461557">
        <w:rPr>
          <w:lang w:val="en-US"/>
        </w:rPr>
        <w:t xml:space="preserve"> </w:t>
      </w:r>
      <w:r w:rsidRPr="00461557">
        <w:rPr>
          <w:b/>
          <w:bCs/>
          <w:lang w:val="en-US"/>
        </w:rPr>
        <w:t>40</w:t>
      </w:r>
      <w:r w:rsidRPr="00461557">
        <w:rPr>
          <w:lang w:val="en-US"/>
        </w:rPr>
        <w:t>, 100752 (2024).</w:t>
      </w:r>
    </w:p>
    <w:p w14:paraId="2317A6D0" w14:textId="77777777" w:rsidR="00461557" w:rsidRPr="00461557" w:rsidRDefault="00461557" w:rsidP="00461557">
      <w:pPr>
        <w:pStyle w:val="Bibliography"/>
        <w:rPr>
          <w:lang w:val="en-US"/>
        </w:rPr>
      </w:pPr>
      <w:r w:rsidRPr="00461557">
        <w:rPr>
          <w:lang w:val="en-US"/>
        </w:rPr>
        <w:t>59.</w:t>
      </w:r>
      <w:r w:rsidRPr="00461557">
        <w:rPr>
          <w:lang w:val="en-US"/>
        </w:rPr>
        <w:tab/>
        <w:t xml:space="preserve">Puntel, L. A., Thompson, L. J. &amp; Mieno, T. Leveraging digital agriculture for on-farm testing of technologies. </w:t>
      </w:r>
      <w:r w:rsidRPr="00461557">
        <w:rPr>
          <w:i/>
          <w:iCs/>
          <w:lang w:val="en-US"/>
        </w:rPr>
        <w:t>Front. Agron.</w:t>
      </w:r>
      <w:r w:rsidRPr="00461557">
        <w:rPr>
          <w:lang w:val="en-US"/>
        </w:rPr>
        <w:t xml:space="preserve"> </w:t>
      </w:r>
      <w:r w:rsidRPr="00461557">
        <w:rPr>
          <w:b/>
          <w:bCs/>
          <w:lang w:val="en-US"/>
        </w:rPr>
        <w:t>6</w:t>
      </w:r>
      <w:r w:rsidRPr="00461557">
        <w:rPr>
          <w:lang w:val="en-US"/>
        </w:rPr>
        <w:t>, (2024).</w:t>
      </w:r>
    </w:p>
    <w:p w14:paraId="5D674F81" w14:textId="77777777" w:rsidR="00461557" w:rsidRPr="00461557" w:rsidRDefault="00461557" w:rsidP="00461557">
      <w:pPr>
        <w:pStyle w:val="Bibliography"/>
        <w:rPr>
          <w:lang w:val="en-US"/>
        </w:rPr>
      </w:pPr>
      <w:r w:rsidRPr="00461557">
        <w:rPr>
          <w:lang w:val="en-US"/>
        </w:rPr>
        <w:lastRenderedPageBreak/>
        <w:t>60.</w:t>
      </w:r>
      <w:r w:rsidRPr="00461557">
        <w:rPr>
          <w:lang w:val="en-US"/>
        </w:rPr>
        <w:tab/>
        <w:t xml:space="preserve">Lacoste, M. </w:t>
      </w:r>
      <w:r w:rsidRPr="00461557">
        <w:rPr>
          <w:i/>
          <w:iCs/>
          <w:lang w:val="en-US"/>
        </w:rPr>
        <w:t>et al.</w:t>
      </w:r>
      <w:r w:rsidRPr="00461557">
        <w:rPr>
          <w:lang w:val="en-US"/>
        </w:rPr>
        <w:t xml:space="preserve"> On-Farm Experimentation to transform global agriculture. </w:t>
      </w:r>
      <w:r w:rsidRPr="00461557">
        <w:rPr>
          <w:i/>
          <w:iCs/>
          <w:lang w:val="en-US"/>
        </w:rPr>
        <w:t>Nat. Food</w:t>
      </w:r>
      <w:r w:rsidRPr="00461557">
        <w:rPr>
          <w:lang w:val="en-US"/>
        </w:rPr>
        <w:t xml:space="preserve"> </w:t>
      </w:r>
      <w:r w:rsidRPr="00461557">
        <w:rPr>
          <w:b/>
          <w:bCs/>
          <w:lang w:val="en-US"/>
        </w:rPr>
        <w:t>3</w:t>
      </w:r>
      <w:r w:rsidRPr="00461557">
        <w:rPr>
          <w:lang w:val="en-US"/>
        </w:rPr>
        <w:t>, 11–18 (2022).</w:t>
      </w:r>
    </w:p>
    <w:p w14:paraId="5F61EED0" w14:textId="77777777" w:rsidR="00461557" w:rsidRPr="00461557" w:rsidRDefault="00461557" w:rsidP="00461557">
      <w:pPr>
        <w:pStyle w:val="Bibliography"/>
        <w:rPr>
          <w:lang w:val="en-US"/>
        </w:rPr>
      </w:pPr>
      <w:r w:rsidRPr="00461557">
        <w:rPr>
          <w:lang w:val="en-US"/>
        </w:rPr>
        <w:t>61.</w:t>
      </w:r>
      <w:r w:rsidRPr="00461557">
        <w:rPr>
          <w:lang w:val="en-US"/>
        </w:rPr>
        <w:tab/>
        <w:t xml:space="preserve">Chaney, D. </w:t>
      </w:r>
      <w:r w:rsidRPr="00461557">
        <w:rPr>
          <w:i/>
          <w:iCs/>
          <w:lang w:val="en-US"/>
        </w:rPr>
        <w:t>How to Conduct Research on Your Farm or Ranch</w:t>
      </w:r>
      <w:r w:rsidRPr="00461557">
        <w:rPr>
          <w:lang w:val="en-US"/>
        </w:rPr>
        <w:t>. https://www.sare.org/resources/how-to-conduct-research-on-your-farm-or-ranch/ (2017).</w:t>
      </w:r>
    </w:p>
    <w:p w14:paraId="4B13916E" w14:textId="77777777" w:rsidR="00461557" w:rsidRPr="00461557" w:rsidRDefault="00461557" w:rsidP="00461557">
      <w:pPr>
        <w:pStyle w:val="Bibliography"/>
        <w:rPr>
          <w:lang w:val="en-US"/>
        </w:rPr>
      </w:pPr>
      <w:r w:rsidRPr="00461557">
        <w:rPr>
          <w:lang w:val="en-US"/>
        </w:rPr>
        <w:t>62.</w:t>
      </w:r>
      <w:r w:rsidRPr="00461557">
        <w:rPr>
          <w:lang w:val="en-US"/>
        </w:rPr>
        <w:tab/>
        <w:t xml:space="preserve">Orozco, J. P., Hathaway, M., Veley, T., Estrada, H. &amp; Tobey, E. Farmers Guide to Conducting On-Farm Research. </w:t>
      </w:r>
      <w:r w:rsidRPr="00461557">
        <w:rPr>
          <w:i/>
          <w:iCs/>
          <w:lang w:val="en-US"/>
        </w:rPr>
        <w:t>Organic Farming Research Foundation</w:t>
      </w:r>
      <w:r w:rsidRPr="00461557">
        <w:rPr>
          <w:lang w:val="en-US"/>
        </w:rPr>
        <w:t xml:space="preserve"> https://ofrf.org/reports/farmers-guide-to-conducting-on-farm-research/ (2023).</w:t>
      </w:r>
    </w:p>
    <w:p w14:paraId="48BF0A11" w14:textId="77777777" w:rsidR="00461557" w:rsidRPr="00461557" w:rsidRDefault="00461557" w:rsidP="00461557">
      <w:pPr>
        <w:pStyle w:val="Bibliography"/>
        <w:rPr>
          <w:lang w:val="en-US"/>
        </w:rPr>
      </w:pPr>
      <w:r w:rsidRPr="00461557">
        <w:rPr>
          <w:lang w:val="en-US"/>
        </w:rPr>
        <w:t>63.</w:t>
      </w:r>
      <w:r w:rsidRPr="00461557">
        <w:rPr>
          <w:lang w:val="en-US"/>
        </w:rPr>
        <w:tab/>
        <w:t xml:space="preserve">Toffolini, Q. &amp; Jeuffroy, M.-H. On-farm experimentation practices and associated farmer-researcher relationships: a systematic literature review. </w:t>
      </w:r>
      <w:r w:rsidRPr="00461557">
        <w:rPr>
          <w:i/>
          <w:iCs/>
          <w:lang w:val="en-US"/>
        </w:rPr>
        <w:t>Agron. Sustain. Dev.</w:t>
      </w:r>
      <w:r w:rsidRPr="00461557">
        <w:rPr>
          <w:lang w:val="en-US"/>
        </w:rPr>
        <w:t xml:space="preserve"> </w:t>
      </w:r>
      <w:r w:rsidRPr="00461557">
        <w:rPr>
          <w:b/>
          <w:bCs/>
          <w:lang w:val="en-US"/>
        </w:rPr>
        <w:t>42</w:t>
      </w:r>
      <w:r w:rsidRPr="00461557">
        <w:rPr>
          <w:lang w:val="en-US"/>
        </w:rPr>
        <w:t>, 114 (2022).</w:t>
      </w:r>
    </w:p>
    <w:p w14:paraId="63F21799" w14:textId="77777777" w:rsidR="00461557" w:rsidRPr="00461557" w:rsidRDefault="00461557" w:rsidP="00461557">
      <w:pPr>
        <w:pStyle w:val="Bibliography"/>
        <w:rPr>
          <w:lang w:val="en-US"/>
        </w:rPr>
      </w:pPr>
      <w:r w:rsidRPr="00461557">
        <w:rPr>
          <w:lang w:val="en-US"/>
        </w:rPr>
        <w:t>64.</w:t>
      </w:r>
      <w:r w:rsidRPr="00461557">
        <w:rPr>
          <w:lang w:val="en-US"/>
        </w:rPr>
        <w:tab/>
        <w:t xml:space="preserve">Jackson-Smith, D. &amp; Veisi, H. A typology to guide design and assessment of participatory farming research projects. </w:t>
      </w:r>
      <w:r w:rsidRPr="00461557">
        <w:rPr>
          <w:i/>
          <w:iCs/>
          <w:lang w:val="en-US"/>
        </w:rPr>
        <w:t>Socio-Ecol. Pract. Res.</w:t>
      </w:r>
      <w:r w:rsidRPr="00461557">
        <w:rPr>
          <w:lang w:val="en-US"/>
        </w:rPr>
        <w:t xml:space="preserve"> </w:t>
      </w:r>
      <w:r w:rsidRPr="00461557">
        <w:rPr>
          <w:b/>
          <w:bCs/>
          <w:lang w:val="en-US"/>
        </w:rPr>
        <w:t>5</w:t>
      </w:r>
      <w:r w:rsidRPr="00461557">
        <w:rPr>
          <w:lang w:val="en-US"/>
        </w:rPr>
        <w:t>, 159–174 (2023).</w:t>
      </w:r>
    </w:p>
    <w:p w14:paraId="59803839" w14:textId="77777777" w:rsidR="00461557" w:rsidRPr="00461557" w:rsidRDefault="00461557" w:rsidP="00461557">
      <w:pPr>
        <w:pStyle w:val="Bibliography"/>
        <w:rPr>
          <w:lang w:val="en-US"/>
        </w:rPr>
      </w:pPr>
      <w:r w:rsidRPr="00461557">
        <w:rPr>
          <w:lang w:val="en-US"/>
        </w:rPr>
        <w:t>65.</w:t>
      </w:r>
      <w:r w:rsidRPr="00461557">
        <w:rPr>
          <w:lang w:val="en-US"/>
        </w:rPr>
        <w:tab/>
        <w:t xml:space="preserve">Liebig, M. A., Doran, J. W. &amp; Francis, C. A. “Work-a-Day” Compensation in Farmer Participatory Research. </w:t>
      </w:r>
      <w:r w:rsidRPr="00461557">
        <w:rPr>
          <w:i/>
          <w:iCs/>
          <w:lang w:val="en-US"/>
        </w:rPr>
        <w:t>J. Nat. Resour. Life Sci. Educ.</w:t>
      </w:r>
      <w:r w:rsidRPr="00461557">
        <w:rPr>
          <w:lang w:val="en-US"/>
        </w:rPr>
        <w:t xml:space="preserve"> </w:t>
      </w:r>
      <w:r w:rsidRPr="00461557">
        <w:rPr>
          <w:b/>
          <w:bCs/>
          <w:lang w:val="en-US"/>
        </w:rPr>
        <w:t>28</w:t>
      </w:r>
      <w:r w:rsidRPr="00461557">
        <w:rPr>
          <w:lang w:val="en-US"/>
        </w:rPr>
        <w:t>, 37–40 (1999).</w:t>
      </w:r>
    </w:p>
    <w:p w14:paraId="26F9D546" w14:textId="77777777" w:rsidR="00461557" w:rsidRPr="00461557" w:rsidRDefault="00461557" w:rsidP="00461557">
      <w:pPr>
        <w:pStyle w:val="Bibliography"/>
        <w:rPr>
          <w:lang w:val="en-US"/>
        </w:rPr>
      </w:pPr>
      <w:r w:rsidRPr="00461557">
        <w:rPr>
          <w:lang w:val="en-US"/>
        </w:rPr>
        <w:t>66.</w:t>
      </w:r>
      <w:r w:rsidRPr="00461557">
        <w:rPr>
          <w:lang w:val="en-US"/>
        </w:rPr>
        <w:tab/>
        <w:t xml:space="preserve">Neher, D. </w:t>
      </w:r>
      <w:r w:rsidRPr="00461557">
        <w:rPr>
          <w:i/>
          <w:iCs/>
          <w:lang w:val="en-US"/>
        </w:rPr>
        <w:t>et al.</w:t>
      </w:r>
      <w:r w:rsidRPr="00461557">
        <w:rPr>
          <w:lang w:val="en-US"/>
        </w:rPr>
        <w:t xml:space="preserve"> Proceedings - U.S.A Agroecology Summit 2023. </w:t>
      </w:r>
      <w:r w:rsidRPr="00461557">
        <w:rPr>
          <w:i/>
          <w:iCs/>
          <w:lang w:val="en-US"/>
        </w:rPr>
        <w:t>Coll. Agric. Life Sci. Fac. Publ.</w:t>
      </w:r>
      <w:r w:rsidRPr="00461557">
        <w:rPr>
          <w:lang w:val="en-US"/>
        </w:rPr>
        <w:t xml:space="preserve"> (2023).</w:t>
      </w:r>
    </w:p>
    <w:p w14:paraId="5977ADDA" w14:textId="77777777" w:rsidR="00461557" w:rsidRPr="00461557" w:rsidRDefault="00461557" w:rsidP="00461557">
      <w:pPr>
        <w:pStyle w:val="Bibliography"/>
        <w:rPr>
          <w:lang w:val="en-US"/>
        </w:rPr>
      </w:pPr>
      <w:r w:rsidRPr="00461557">
        <w:rPr>
          <w:lang w:val="en-US"/>
        </w:rPr>
        <w:t>67.</w:t>
      </w:r>
      <w:r w:rsidRPr="00461557">
        <w:rPr>
          <w:lang w:val="en-US"/>
        </w:rPr>
        <w:tab/>
        <w:t xml:space="preserve">Thornley, K. Involving farmers in agricultural research: A farmer’s perspective. </w:t>
      </w:r>
      <w:r w:rsidRPr="00461557">
        <w:rPr>
          <w:i/>
          <w:iCs/>
          <w:lang w:val="en-US"/>
        </w:rPr>
        <w:t>Am. J. Altern. Agric.</w:t>
      </w:r>
      <w:r w:rsidRPr="00461557">
        <w:rPr>
          <w:lang w:val="en-US"/>
        </w:rPr>
        <w:t xml:space="preserve"> </w:t>
      </w:r>
      <w:r w:rsidRPr="00461557">
        <w:rPr>
          <w:b/>
          <w:bCs/>
          <w:lang w:val="en-US"/>
        </w:rPr>
        <w:t>5</w:t>
      </w:r>
      <w:r w:rsidRPr="00461557">
        <w:rPr>
          <w:lang w:val="en-US"/>
        </w:rPr>
        <w:t>, 174–177 (1990).</w:t>
      </w:r>
    </w:p>
    <w:p w14:paraId="5F5572B7" w14:textId="77777777" w:rsidR="00461557" w:rsidRPr="00461557" w:rsidRDefault="00461557" w:rsidP="00461557">
      <w:pPr>
        <w:pStyle w:val="Bibliography"/>
        <w:rPr>
          <w:lang w:val="en-US"/>
        </w:rPr>
      </w:pPr>
      <w:r w:rsidRPr="00461557">
        <w:rPr>
          <w:lang w:val="en-US"/>
        </w:rPr>
        <w:t>68.</w:t>
      </w:r>
      <w:r w:rsidRPr="00461557">
        <w:rPr>
          <w:lang w:val="en-US"/>
        </w:rPr>
        <w:tab/>
        <w:t xml:space="preserve">Sherren, K., Thondhlana, G. &amp; Jackson-Smith, D. </w:t>
      </w:r>
      <w:r w:rsidRPr="00461557">
        <w:rPr>
          <w:i/>
          <w:iCs/>
          <w:lang w:val="en-US"/>
        </w:rPr>
        <w:t>Opening Windows: Embracing New Perspectives and Practices in Natural Resource Social Sciences</w:t>
      </w:r>
      <w:r w:rsidRPr="00461557">
        <w:rPr>
          <w:lang w:val="en-US"/>
        </w:rPr>
        <w:t>. (Utah State University Press).</w:t>
      </w:r>
    </w:p>
    <w:p w14:paraId="6C1EAD3F" w14:textId="77777777" w:rsidR="00461557" w:rsidRPr="00461557" w:rsidRDefault="00461557" w:rsidP="00461557">
      <w:pPr>
        <w:pStyle w:val="Bibliography"/>
        <w:rPr>
          <w:lang w:val="en-US"/>
        </w:rPr>
      </w:pPr>
      <w:r w:rsidRPr="00461557">
        <w:rPr>
          <w:lang w:val="en-US"/>
        </w:rPr>
        <w:t>69.</w:t>
      </w:r>
      <w:r w:rsidRPr="00461557">
        <w:rPr>
          <w:lang w:val="en-US"/>
        </w:rPr>
        <w:tab/>
        <w:t xml:space="preserve">Thésée, G. A Tool of Massive Erosion: Scientific Knowledge in the Neo-Colonial Enterprise. in </w:t>
      </w:r>
      <w:r w:rsidRPr="00461557">
        <w:rPr>
          <w:i/>
          <w:iCs/>
          <w:lang w:val="en-US"/>
        </w:rPr>
        <w:t>Anti-Colonialism and Education</w:t>
      </w:r>
      <w:r w:rsidRPr="00461557">
        <w:rPr>
          <w:lang w:val="en-US"/>
        </w:rPr>
        <w:t xml:space="preserve"> 25–42 (Brill, 2006). doi:10.1163/9789087901110_003.</w:t>
      </w:r>
    </w:p>
    <w:p w14:paraId="6FE930C3" w14:textId="77777777" w:rsidR="00461557" w:rsidRDefault="00461557" w:rsidP="00461557">
      <w:pPr>
        <w:pStyle w:val="Bibliography"/>
      </w:pPr>
      <w:r w:rsidRPr="00461557">
        <w:rPr>
          <w:lang w:val="en-US"/>
        </w:rPr>
        <w:t>70.</w:t>
      </w:r>
      <w:r w:rsidRPr="00461557">
        <w:rPr>
          <w:lang w:val="en-US"/>
        </w:rPr>
        <w:tab/>
        <w:t xml:space="preserve">Halpin, Z. T. Scientific objectivity and the concept of “the other”. </w:t>
      </w:r>
      <w:proofErr w:type="spellStart"/>
      <w:r>
        <w:rPr>
          <w:i/>
          <w:iCs/>
        </w:rPr>
        <w:t>Womens</w:t>
      </w:r>
      <w:proofErr w:type="spellEnd"/>
      <w:r>
        <w:rPr>
          <w:i/>
          <w:iCs/>
        </w:rPr>
        <w:t xml:space="preserve"> Stud. Int. Forum</w:t>
      </w:r>
      <w:r>
        <w:t xml:space="preserve"> </w:t>
      </w:r>
      <w:r>
        <w:rPr>
          <w:b/>
          <w:bCs/>
        </w:rPr>
        <w:t>12</w:t>
      </w:r>
      <w:r>
        <w:t>, 285–294 (1989).</w:t>
      </w:r>
    </w:p>
    <w:p w14:paraId="600091D0" w14:textId="77777777" w:rsidR="00461557" w:rsidRPr="00461557" w:rsidRDefault="00461557" w:rsidP="00461557">
      <w:pPr>
        <w:pStyle w:val="Bibliography"/>
        <w:rPr>
          <w:lang w:val="en-US"/>
        </w:rPr>
      </w:pPr>
      <w:r w:rsidRPr="00461557">
        <w:rPr>
          <w:lang w:val="en-US"/>
        </w:rPr>
        <w:t>71.</w:t>
      </w:r>
      <w:r w:rsidRPr="00461557">
        <w:rPr>
          <w:lang w:val="en-US"/>
        </w:rPr>
        <w:tab/>
        <w:t xml:space="preserve">Norton, B. G. Beyond Positivist Ecology: Toward an Integrated Ecological Ethics. </w:t>
      </w:r>
      <w:r w:rsidRPr="00461557">
        <w:rPr>
          <w:i/>
          <w:iCs/>
          <w:lang w:val="en-US"/>
        </w:rPr>
        <w:t>Sci. Eng. Ethics</w:t>
      </w:r>
      <w:r w:rsidRPr="00461557">
        <w:rPr>
          <w:lang w:val="en-US"/>
        </w:rPr>
        <w:t xml:space="preserve"> </w:t>
      </w:r>
      <w:r w:rsidRPr="00461557">
        <w:rPr>
          <w:b/>
          <w:bCs/>
          <w:lang w:val="en-US"/>
        </w:rPr>
        <w:t>14</w:t>
      </w:r>
      <w:r w:rsidRPr="00461557">
        <w:rPr>
          <w:lang w:val="en-US"/>
        </w:rPr>
        <w:t>, 581–592 (2008).</w:t>
      </w:r>
    </w:p>
    <w:p w14:paraId="10E6C4D6" w14:textId="77777777" w:rsidR="00461557" w:rsidRPr="00461557" w:rsidRDefault="00461557" w:rsidP="00461557">
      <w:pPr>
        <w:pStyle w:val="Bibliography"/>
        <w:rPr>
          <w:lang w:val="en-US"/>
        </w:rPr>
      </w:pPr>
      <w:r w:rsidRPr="00461557">
        <w:rPr>
          <w:lang w:val="en-US"/>
        </w:rPr>
        <w:t>72.</w:t>
      </w:r>
      <w:r w:rsidRPr="00461557">
        <w:rPr>
          <w:lang w:val="en-US"/>
        </w:rPr>
        <w:tab/>
        <w:t xml:space="preserve">S, B. Science may be objective, scientists are not always. </w:t>
      </w:r>
      <w:r w:rsidRPr="00461557">
        <w:rPr>
          <w:i/>
          <w:iCs/>
          <w:lang w:val="en-US"/>
        </w:rPr>
        <w:t>Facts Views Vis. ObGyn</w:t>
      </w:r>
      <w:r w:rsidRPr="00461557">
        <w:rPr>
          <w:lang w:val="en-US"/>
        </w:rPr>
        <w:t xml:space="preserve"> </w:t>
      </w:r>
      <w:r w:rsidRPr="00461557">
        <w:rPr>
          <w:b/>
          <w:bCs/>
          <w:lang w:val="en-US"/>
        </w:rPr>
        <w:t>13</w:t>
      </w:r>
      <w:r w:rsidRPr="00461557">
        <w:rPr>
          <w:lang w:val="en-US"/>
        </w:rPr>
        <w:t>, 1–2.</w:t>
      </w:r>
    </w:p>
    <w:p w14:paraId="001A0B48" w14:textId="77777777" w:rsidR="00461557" w:rsidRPr="00461557" w:rsidRDefault="00461557" w:rsidP="00461557">
      <w:pPr>
        <w:pStyle w:val="Bibliography"/>
        <w:rPr>
          <w:lang w:val="en-US"/>
        </w:rPr>
      </w:pPr>
      <w:r w:rsidRPr="00461557">
        <w:rPr>
          <w:lang w:val="en-US"/>
        </w:rPr>
        <w:t>73.</w:t>
      </w:r>
      <w:r w:rsidRPr="00461557">
        <w:rPr>
          <w:lang w:val="en-US"/>
        </w:rPr>
        <w:tab/>
        <w:t xml:space="preserve">Mann, C. </w:t>
      </w:r>
      <w:r w:rsidRPr="00461557">
        <w:rPr>
          <w:i/>
          <w:iCs/>
          <w:lang w:val="en-US"/>
        </w:rPr>
        <w:t>The Wizard and the Prophet</w:t>
      </w:r>
      <w:r w:rsidRPr="00461557">
        <w:rPr>
          <w:lang w:val="en-US"/>
        </w:rPr>
        <w:t>. (Vintage, New York, NY, 2019).</w:t>
      </w:r>
    </w:p>
    <w:p w14:paraId="022F6BDA" w14:textId="77777777" w:rsidR="00461557" w:rsidRPr="00461557" w:rsidRDefault="00461557" w:rsidP="00461557">
      <w:pPr>
        <w:pStyle w:val="Bibliography"/>
        <w:rPr>
          <w:lang w:val="en-US"/>
        </w:rPr>
      </w:pPr>
      <w:r w:rsidRPr="00461557">
        <w:rPr>
          <w:lang w:val="en-US"/>
        </w:rPr>
        <w:t>74.</w:t>
      </w:r>
      <w:r w:rsidRPr="00461557">
        <w:rPr>
          <w:lang w:val="en-US"/>
        </w:rPr>
        <w:tab/>
        <w:t xml:space="preserve">Borlaug, N. E. The Green Revolution: For Bread and Peace. </w:t>
      </w:r>
      <w:r w:rsidRPr="00461557">
        <w:rPr>
          <w:i/>
          <w:iCs/>
          <w:lang w:val="en-US"/>
        </w:rPr>
        <w:t>Bull. At. Sci.</w:t>
      </w:r>
      <w:r w:rsidRPr="00461557">
        <w:rPr>
          <w:lang w:val="en-US"/>
        </w:rPr>
        <w:t xml:space="preserve"> (1971).</w:t>
      </w:r>
    </w:p>
    <w:p w14:paraId="7049417E" w14:textId="77777777" w:rsidR="00461557" w:rsidRPr="00461557" w:rsidRDefault="00461557" w:rsidP="00461557">
      <w:pPr>
        <w:pStyle w:val="Bibliography"/>
        <w:rPr>
          <w:lang w:val="en-US"/>
        </w:rPr>
      </w:pPr>
      <w:r w:rsidRPr="00461557">
        <w:rPr>
          <w:lang w:val="en-US"/>
        </w:rPr>
        <w:t>75.</w:t>
      </w:r>
      <w:r w:rsidRPr="00461557">
        <w:rPr>
          <w:lang w:val="en-US"/>
        </w:rPr>
        <w:tab/>
        <w:t xml:space="preserve">Sayre, N. F. The Genesis, History, and Limits of Carrying Capacity. </w:t>
      </w:r>
      <w:r w:rsidRPr="00461557">
        <w:rPr>
          <w:i/>
          <w:iCs/>
          <w:lang w:val="en-US"/>
        </w:rPr>
        <w:t>Ann. Assoc. Am. Geogr.</w:t>
      </w:r>
      <w:r w:rsidRPr="00461557">
        <w:rPr>
          <w:lang w:val="en-US"/>
        </w:rPr>
        <w:t xml:space="preserve"> </w:t>
      </w:r>
      <w:r w:rsidRPr="00461557">
        <w:rPr>
          <w:b/>
          <w:bCs/>
          <w:lang w:val="en-US"/>
        </w:rPr>
        <w:t>98</w:t>
      </w:r>
      <w:r w:rsidRPr="00461557">
        <w:rPr>
          <w:lang w:val="en-US"/>
        </w:rPr>
        <w:t>, 120–134 (2008).</w:t>
      </w:r>
    </w:p>
    <w:p w14:paraId="456268EF" w14:textId="77777777" w:rsidR="00461557" w:rsidRPr="00461557" w:rsidRDefault="00461557" w:rsidP="00461557">
      <w:pPr>
        <w:pStyle w:val="Bibliography"/>
        <w:rPr>
          <w:lang w:val="en-US"/>
        </w:rPr>
      </w:pPr>
      <w:r w:rsidRPr="00461557">
        <w:rPr>
          <w:lang w:val="en-US"/>
        </w:rPr>
        <w:t>76.</w:t>
      </w:r>
      <w:r w:rsidRPr="00461557">
        <w:rPr>
          <w:lang w:val="en-US"/>
        </w:rPr>
        <w:tab/>
        <w:t xml:space="preserve">Jordan, N. </w:t>
      </w:r>
      <w:r w:rsidRPr="00461557">
        <w:rPr>
          <w:i/>
          <w:iCs/>
          <w:lang w:val="en-US"/>
        </w:rPr>
        <w:t>et al.</w:t>
      </w:r>
      <w:r w:rsidRPr="00461557">
        <w:rPr>
          <w:lang w:val="en-US"/>
        </w:rPr>
        <w:t xml:space="preserve"> To meet grand challenges, agricultural scientists must engage in the politics of constructive collective action. </w:t>
      </w:r>
      <w:r w:rsidRPr="00461557">
        <w:rPr>
          <w:i/>
          <w:iCs/>
          <w:lang w:val="en-US"/>
        </w:rPr>
        <w:t>Crop Sci.</w:t>
      </w:r>
      <w:r w:rsidRPr="00461557">
        <w:rPr>
          <w:lang w:val="en-US"/>
        </w:rPr>
        <w:t xml:space="preserve"> </w:t>
      </w:r>
      <w:r w:rsidRPr="00461557">
        <w:rPr>
          <w:b/>
          <w:bCs/>
          <w:lang w:val="en-US"/>
        </w:rPr>
        <w:t>61</w:t>
      </w:r>
      <w:r w:rsidRPr="00461557">
        <w:rPr>
          <w:lang w:val="en-US"/>
        </w:rPr>
        <w:t>, 24–31 (2021).</w:t>
      </w:r>
    </w:p>
    <w:p w14:paraId="6B6081A6" w14:textId="77777777" w:rsidR="00461557" w:rsidRPr="00461557" w:rsidRDefault="00461557" w:rsidP="00461557">
      <w:pPr>
        <w:pStyle w:val="Bibliography"/>
        <w:rPr>
          <w:lang w:val="en-US"/>
        </w:rPr>
      </w:pPr>
      <w:r w:rsidRPr="00461557">
        <w:rPr>
          <w:lang w:val="en-US"/>
        </w:rPr>
        <w:t>77.</w:t>
      </w:r>
      <w:r w:rsidRPr="00461557">
        <w:rPr>
          <w:lang w:val="en-US"/>
        </w:rPr>
        <w:tab/>
        <w:t xml:space="preserve">Hill, J. The sobering truth about corn ethanol. </w:t>
      </w:r>
      <w:r w:rsidRPr="00461557">
        <w:rPr>
          <w:i/>
          <w:iCs/>
          <w:lang w:val="en-US"/>
        </w:rPr>
        <w:t>Proc. Natl. Acad. Sci.</w:t>
      </w:r>
      <w:r w:rsidRPr="00461557">
        <w:rPr>
          <w:lang w:val="en-US"/>
        </w:rPr>
        <w:t xml:space="preserve"> </w:t>
      </w:r>
      <w:r w:rsidRPr="00461557">
        <w:rPr>
          <w:b/>
          <w:bCs/>
          <w:lang w:val="en-US"/>
        </w:rPr>
        <w:t>119</w:t>
      </w:r>
      <w:r w:rsidRPr="00461557">
        <w:rPr>
          <w:lang w:val="en-US"/>
        </w:rPr>
        <w:t>, e2200997119 (2022).</w:t>
      </w:r>
    </w:p>
    <w:p w14:paraId="705A9B90" w14:textId="77777777" w:rsidR="00461557" w:rsidRPr="00461557" w:rsidRDefault="00461557" w:rsidP="00461557">
      <w:pPr>
        <w:pStyle w:val="Bibliography"/>
        <w:rPr>
          <w:lang w:val="en-US"/>
        </w:rPr>
      </w:pPr>
      <w:r w:rsidRPr="00461557">
        <w:rPr>
          <w:lang w:val="en-US"/>
        </w:rPr>
        <w:t>78.</w:t>
      </w:r>
      <w:r w:rsidRPr="00461557">
        <w:rPr>
          <w:lang w:val="en-US"/>
        </w:rPr>
        <w:tab/>
        <w:t xml:space="preserve">Kniss, A. Have genetically engineered herbicide-resistant crops increased or decreased herbicide use? </w:t>
      </w:r>
      <w:r w:rsidRPr="00461557">
        <w:rPr>
          <w:i/>
          <w:iCs/>
          <w:lang w:val="en-US"/>
        </w:rPr>
        <w:t>A Plant Out of Place</w:t>
      </w:r>
      <w:r w:rsidRPr="00461557">
        <w:rPr>
          <w:lang w:val="en-US"/>
        </w:rPr>
        <w:t xml:space="preserve"> https://plantoutofplace.com/2018/12/have-genetically-engineered-herbicide-resistant-crops-increased-or-decreased-herbicide-use/ (2018).</w:t>
      </w:r>
    </w:p>
    <w:p w14:paraId="5F0ED0A2" w14:textId="77777777" w:rsidR="00461557" w:rsidRPr="00461557" w:rsidRDefault="00461557" w:rsidP="00461557">
      <w:pPr>
        <w:pStyle w:val="Bibliography"/>
        <w:rPr>
          <w:lang w:val="en-US"/>
        </w:rPr>
      </w:pPr>
      <w:r w:rsidRPr="00461557">
        <w:rPr>
          <w:lang w:val="en-US"/>
        </w:rPr>
        <w:t>79.</w:t>
      </w:r>
      <w:r w:rsidRPr="00461557">
        <w:rPr>
          <w:lang w:val="en-US"/>
        </w:rPr>
        <w:tab/>
        <w:t xml:space="preserve">Weisberger, D., Ray, M. A., Basinger, N. T. &amp; Thompson, J. J. Chemical, Ecological, Other? Identifying Weed Management Typologies Within Industrialized Cropping Systems in Georgia (U.S.). </w:t>
      </w:r>
      <w:r w:rsidRPr="00461557">
        <w:rPr>
          <w:i/>
          <w:iCs/>
          <w:lang w:val="en-US"/>
        </w:rPr>
        <w:t>Agric. Hum. Values</w:t>
      </w:r>
      <w:r w:rsidRPr="00461557">
        <w:rPr>
          <w:lang w:val="en-US"/>
        </w:rPr>
        <w:t xml:space="preserve"> 1–19 doi:10.1007/s10460-023-10530-7.</w:t>
      </w:r>
    </w:p>
    <w:p w14:paraId="5666B14A" w14:textId="77777777" w:rsidR="00461557" w:rsidRPr="00461557" w:rsidRDefault="00461557" w:rsidP="00461557">
      <w:pPr>
        <w:pStyle w:val="Bibliography"/>
        <w:rPr>
          <w:lang w:val="en-US"/>
        </w:rPr>
      </w:pPr>
      <w:r w:rsidRPr="00461557">
        <w:rPr>
          <w:lang w:val="en-US"/>
        </w:rPr>
        <w:t>80.</w:t>
      </w:r>
      <w:r w:rsidRPr="00461557">
        <w:rPr>
          <w:lang w:val="en-US"/>
        </w:rPr>
        <w:tab/>
        <w:t>The Man Who Tried To Feed The World | American Experience | PBS. https://www.pbs.org/wgbh/americanexperience/films/man-who-tried-to-feed-the-world/.</w:t>
      </w:r>
    </w:p>
    <w:p w14:paraId="3CAC46F0" w14:textId="77777777" w:rsidR="00461557" w:rsidRDefault="00461557" w:rsidP="00461557">
      <w:pPr>
        <w:pStyle w:val="Bibliography"/>
      </w:pPr>
      <w:r w:rsidRPr="00461557">
        <w:rPr>
          <w:lang w:val="en-US"/>
        </w:rPr>
        <w:t>81.</w:t>
      </w:r>
      <w:r w:rsidRPr="00461557">
        <w:rPr>
          <w:lang w:val="en-US"/>
        </w:rPr>
        <w:tab/>
        <w:t xml:space="preserve">van Ostaijen, M. &amp; Jhagroe, S. “Get those voices at the table!”: Interview with Deborah Stone. </w:t>
      </w:r>
      <w:r>
        <w:rPr>
          <w:i/>
          <w:iCs/>
        </w:rPr>
        <w:t xml:space="preserve">Policy </w:t>
      </w:r>
      <w:proofErr w:type="spellStart"/>
      <w:r>
        <w:rPr>
          <w:i/>
          <w:iCs/>
        </w:rPr>
        <w:t>Sci</w:t>
      </w:r>
      <w:proofErr w:type="spellEnd"/>
      <w:r>
        <w:rPr>
          <w:i/>
          <w:iCs/>
        </w:rPr>
        <w:t>.</w:t>
      </w:r>
      <w:r>
        <w:t xml:space="preserve"> </w:t>
      </w:r>
      <w:r>
        <w:rPr>
          <w:b/>
          <w:bCs/>
        </w:rPr>
        <w:t>48</w:t>
      </w:r>
      <w:r>
        <w:t>, 127–133 (2015).</w:t>
      </w:r>
    </w:p>
    <w:p w14:paraId="4BC0F550" w14:textId="487E78AE"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rginia Anne Nichols" w:date="2024-10-02T07:33:00Z" w:initials="VN">
    <w:p w14:paraId="6C1FC474" w14:textId="77777777" w:rsidR="009619C9" w:rsidRDefault="009619C9" w:rsidP="009619C9">
      <w:pPr>
        <w:pStyle w:val="CommentText"/>
      </w:pPr>
      <w:r>
        <w:rPr>
          <w:rStyle w:val="CommentReference"/>
        </w:rPr>
        <w:annotationRef/>
      </w:r>
      <w:r>
        <w:t>Note to self: Inequities cause inequalities. Inequity is the driver and inequality is the result.</w:t>
      </w:r>
    </w:p>
  </w:comment>
  <w:comment w:id="2" w:author="Virginia Anne Nichols" w:date="2024-10-02T07:35:00Z" w:initials="VN">
    <w:p w14:paraId="78A65855" w14:textId="77777777" w:rsidR="009619C9" w:rsidRDefault="009619C9" w:rsidP="009619C9">
      <w:pPr>
        <w:pStyle w:val="CommentText"/>
      </w:pPr>
      <w:r>
        <w:rPr>
          <w:rStyle w:val="CommentReference"/>
        </w:rPr>
        <w:annotationRef/>
      </w:r>
      <w:r>
        <w:t xml:space="preserve">I have imbalance here, just because the words inequity and inequality scare me as a scientist, because I know I don’t understand their nuances. For me ‘imbalance’ felt a little gentler and eased me into thinking about this, but it might be too gentle. </w:t>
      </w:r>
    </w:p>
  </w:comment>
  <w:comment w:id="10" w:author="Virginia Anne Nichols" w:date="2024-10-02T08:59:00Z" w:initials="VN">
    <w:p w14:paraId="4E291891" w14:textId="77777777" w:rsidR="00DE4AD9" w:rsidRDefault="00DE4AD9" w:rsidP="00DE4AD9">
      <w:pPr>
        <w:pStyle w:val="CommentText"/>
      </w:pPr>
      <w:r>
        <w:rPr>
          <w:rStyle w:val="CommentReference"/>
        </w:rPr>
        <w:annotationRef/>
      </w:r>
      <w:r>
        <w:t xml:space="preserve">ANGIE, is this fair to do/say? I had never heard of that book until you added it to the table, and it would have helped me earlier in my education, for sure. </w:t>
      </w:r>
    </w:p>
  </w:comment>
  <w:comment w:id="11" w:author="Virginia Anne Nichols" w:date="2024-10-02T11:59:00Z" w:initials="VN">
    <w:p w14:paraId="2BEB82AD" w14:textId="77777777" w:rsidR="007922B7" w:rsidRDefault="007922B7" w:rsidP="007922B7">
      <w:pPr>
        <w:pStyle w:val="CommentText"/>
      </w:pPr>
      <w:r>
        <w:rPr>
          <w:rStyle w:val="CommentReference"/>
        </w:rPr>
        <w:annotationRef/>
      </w:r>
      <w:r>
        <w:t xml:space="preserve">ANGIE et al., I want to make sure it doesn’t sound like woman are BAD at farming. </w:t>
      </w:r>
    </w:p>
  </w:comment>
  <w:comment w:id="12" w:author="Virginia Anne Nichols" w:date="2024-10-02T12:56:00Z" w:initials="VN">
    <w:p w14:paraId="3ECAA70C" w14:textId="77777777" w:rsidR="00E2211F" w:rsidRDefault="00E2211F" w:rsidP="00E2211F">
      <w:pPr>
        <w:pStyle w:val="CommentText"/>
      </w:pPr>
      <w:r>
        <w:rPr>
          <w:rStyle w:val="CommentReference"/>
        </w:rPr>
        <w:annotationRef/>
      </w:r>
      <w:r>
        <w:t>I really want to include something about this. It bothers me immensely when researchers say ‘he’ when they mean a generic farmer. I can only find general studies on how pronoun usage impacts how people perceive the world, nothing specific to agriculture…do any of you know of a citation?</w:t>
      </w:r>
    </w:p>
  </w:comment>
  <w:comment w:id="16" w:author="Virginia Anne Nichols" w:date="2024-10-02T07:42:00Z" w:initials="VN">
    <w:p w14:paraId="37BD2A62" w14:textId="672FFEE7" w:rsidR="006402A5" w:rsidRDefault="006402A5" w:rsidP="006402A5">
      <w:pPr>
        <w:pStyle w:val="CommentText"/>
      </w:pPr>
      <w:r>
        <w:rPr>
          <w:rStyle w:val="CommentReference"/>
        </w:rPr>
        <w:annotationRef/>
      </w:r>
      <w:r>
        <w:t xml:space="preserve">Again this is not the right word, but it feels more approachable...ugh this is hard. </w:t>
      </w:r>
    </w:p>
  </w:comment>
  <w:comment w:id="39" w:author="Virginia Anne Nichols" w:date="2024-10-02T13:10:00Z" w:initials="VN">
    <w:p w14:paraId="383D4607" w14:textId="77777777" w:rsidR="00E366F8" w:rsidRDefault="00764860" w:rsidP="00E366F8">
      <w:pPr>
        <w:pStyle w:val="CommentText"/>
      </w:pPr>
      <w:r>
        <w:rPr>
          <w:rStyle w:val="CommentReference"/>
        </w:rPr>
        <w:annotationRef/>
      </w:r>
      <w:r w:rsidR="00E366F8">
        <w:t>New based on an excellent suggestion by Angie, please read.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1FC474" w15:done="0"/>
  <w15:commentEx w15:paraId="78A65855" w15:done="0"/>
  <w15:commentEx w15:paraId="4E291891" w15:done="0"/>
  <w15:commentEx w15:paraId="2BEB82AD" w15:done="0"/>
  <w15:commentEx w15:paraId="3ECAA70C" w15:done="0"/>
  <w15:commentEx w15:paraId="37BD2A62" w15:done="0"/>
  <w15:commentEx w15:paraId="383D46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3F0379" w16cex:dateUtc="2024-10-02T05:33:00Z"/>
  <w16cex:commentExtensible w16cex:durableId="234E1CA9" w16cex:dateUtc="2024-10-02T05:35:00Z"/>
  <w16cex:commentExtensible w16cex:durableId="27B24C55" w16cex:dateUtc="2024-10-02T06:59:00Z"/>
  <w16cex:commentExtensible w16cex:durableId="2527401E" w16cex:dateUtc="2024-10-02T09:59:00Z"/>
  <w16cex:commentExtensible w16cex:durableId="5EA6712D" w16cex:dateUtc="2024-10-02T10:56:00Z"/>
  <w16cex:commentExtensible w16cex:durableId="1073A52E" w16cex:dateUtc="2024-10-02T05:42:00Z"/>
  <w16cex:commentExtensible w16cex:durableId="047B5698" w16cex:dateUtc="2024-10-02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1FC474" w16cid:durableId="743F0379"/>
  <w16cid:commentId w16cid:paraId="78A65855" w16cid:durableId="234E1CA9"/>
  <w16cid:commentId w16cid:paraId="4E291891" w16cid:durableId="27B24C55"/>
  <w16cid:commentId w16cid:paraId="2BEB82AD" w16cid:durableId="2527401E"/>
  <w16cid:commentId w16cid:paraId="3ECAA70C" w16cid:durableId="5EA6712D"/>
  <w16cid:commentId w16cid:paraId="37BD2A62" w16cid:durableId="1073A52E"/>
  <w16cid:commentId w16cid:paraId="383D4607" w16cid:durableId="047B56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D33"/>
    <w:rsid w:val="002C7496"/>
    <w:rsid w:val="002C7563"/>
    <w:rsid w:val="002D1920"/>
    <w:rsid w:val="002D2290"/>
    <w:rsid w:val="002D5221"/>
    <w:rsid w:val="002D5B69"/>
    <w:rsid w:val="002E01F1"/>
    <w:rsid w:val="002E104F"/>
    <w:rsid w:val="002E15CC"/>
    <w:rsid w:val="002E19F4"/>
    <w:rsid w:val="002E2390"/>
    <w:rsid w:val="002E2C68"/>
    <w:rsid w:val="002F1A3B"/>
    <w:rsid w:val="002F2F00"/>
    <w:rsid w:val="002F2F63"/>
    <w:rsid w:val="002F4CE6"/>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469E"/>
    <w:rsid w:val="00445D45"/>
    <w:rsid w:val="00447075"/>
    <w:rsid w:val="00455FB9"/>
    <w:rsid w:val="00461557"/>
    <w:rsid w:val="00464BD1"/>
    <w:rsid w:val="00474EA2"/>
    <w:rsid w:val="0047626B"/>
    <w:rsid w:val="0047685D"/>
    <w:rsid w:val="00476B73"/>
    <w:rsid w:val="004777A7"/>
    <w:rsid w:val="0047798B"/>
    <w:rsid w:val="00477F72"/>
    <w:rsid w:val="00480DEA"/>
    <w:rsid w:val="00481653"/>
    <w:rsid w:val="00481783"/>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442A"/>
    <w:rsid w:val="005F5DD2"/>
    <w:rsid w:val="005F7F3F"/>
    <w:rsid w:val="006002FF"/>
    <w:rsid w:val="00600E67"/>
    <w:rsid w:val="006035D7"/>
    <w:rsid w:val="00605270"/>
    <w:rsid w:val="0060586C"/>
    <w:rsid w:val="006075B5"/>
    <w:rsid w:val="0061086F"/>
    <w:rsid w:val="00611C62"/>
    <w:rsid w:val="0061375A"/>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8F3"/>
    <w:rsid w:val="00725DC3"/>
    <w:rsid w:val="00725FDB"/>
    <w:rsid w:val="00730860"/>
    <w:rsid w:val="0073106B"/>
    <w:rsid w:val="00732201"/>
    <w:rsid w:val="00732F00"/>
    <w:rsid w:val="00733760"/>
    <w:rsid w:val="00734E6F"/>
    <w:rsid w:val="00736E68"/>
    <w:rsid w:val="00742884"/>
    <w:rsid w:val="00742E34"/>
    <w:rsid w:val="00750AC7"/>
    <w:rsid w:val="0075515B"/>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5D26"/>
    <w:rsid w:val="00856997"/>
    <w:rsid w:val="00863F31"/>
    <w:rsid w:val="00864973"/>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47B9"/>
    <w:rsid w:val="008B5808"/>
    <w:rsid w:val="008C1B0E"/>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77A"/>
    <w:rsid w:val="00975CB0"/>
    <w:rsid w:val="00980B84"/>
    <w:rsid w:val="00982FF3"/>
    <w:rsid w:val="00983565"/>
    <w:rsid w:val="009859E5"/>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5B92"/>
    <w:rsid w:val="009E7155"/>
    <w:rsid w:val="009F6D33"/>
    <w:rsid w:val="00A017E3"/>
    <w:rsid w:val="00A02CE8"/>
    <w:rsid w:val="00A06BCD"/>
    <w:rsid w:val="00A15848"/>
    <w:rsid w:val="00A1659B"/>
    <w:rsid w:val="00A20A15"/>
    <w:rsid w:val="00A2432E"/>
    <w:rsid w:val="00A244D7"/>
    <w:rsid w:val="00A24B62"/>
    <w:rsid w:val="00A26087"/>
    <w:rsid w:val="00A264BD"/>
    <w:rsid w:val="00A30416"/>
    <w:rsid w:val="00A30660"/>
    <w:rsid w:val="00A30E15"/>
    <w:rsid w:val="00A34416"/>
    <w:rsid w:val="00A40128"/>
    <w:rsid w:val="00A42909"/>
    <w:rsid w:val="00A42FCE"/>
    <w:rsid w:val="00A4510A"/>
    <w:rsid w:val="00A56E52"/>
    <w:rsid w:val="00A61915"/>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3893"/>
    <w:rsid w:val="00B85F6E"/>
    <w:rsid w:val="00B87081"/>
    <w:rsid w:val="00B94229"/>
    <w:rsid w:val="00B94D29"/>
    <w:rsid w:val="00BA117B"/>
    <w:rsid w:val="00BA1A76"/>
    <w:rsid w:val="00BA40EE"/>
    <w:rsid w:val="00BA5668"/>
    <w:rsid w:val="00BA6E69"/>
    <w:rsid w:val="00BA74FC"/>
    <w:rsid w:val="00BC0161"/>
    <w:rsid w:val="00BC0B3E"/>
    <w:rsid w:val="00BC2BE9"/>
    <w:rsid w:val="00BC2FCD"/>
    <w:rsid w:val="00BC34A4"/>
    <w:rsid w:val="00BC43D6"/>
    <w:rsid w:val="00BC682E"/>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264F"/>
    <w:rsid w:val="00CC38CF"/>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12</Pages>
  <Words>27026</Words>
  <Characters>164863</Characters>
  <Application>Microsoft Office Word</Application>
  <DocSecurity>0</DocSecurity>
  <Lines>1373</Lines>
  <Paragraphs>383</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6</cp:revision>
  <dcterms:created xsi:type="dcterms:W3CDTF">2024-10-02T06:46:00Z</dcterms:created>
  <dcterms:modified xsi:type="dcterms:W3CDTF">2024-10-02T11:33:00Z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id="n89wydcT"/&gt;&lt;style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